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en-US"/>
          <w14:textFill>
            <w14:solidFill>
              <w14:srgbClr w14:val="D9D9D9"/>
            </w14:solidFill>
          </w14:textFill>
        </w:rPr>
        <w:t>#articleTitle</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exact"/>
        <w:rPr>
          <w:sz w:val="24"/>
          <w:szCs w:val="24"/>
        </w:rPr>
      </w:pPr>
      <w:r>
        <w:rPr>
          <w:sz w:val="24"/>
          <w:szCs w:val="24"/>
          <w:rtl w:val="0"/>
          <w:lang w:val="en-US"/>
        </w:rPr>
        <w:t>Arabic Documents from the Staatsbibliothek in Hamburg I: Two Acknowledgements of</w:t>
      </w:r>
      <w:r>
        <w:rPr>
          <w:sz w:val="24"/>
          <w:szCs w:val="24"/>
          <w:rtl w:val="0"/>
          <w:lang w:val="de-DE"/>
        </w:rPr>
        <w:t xml:space="preserve"> </w:t>
      </w:r>
      <w:r>
        <w:rPr>
          <w:sz w:val="24"/>
          <w:szCs w:val="24"/>
          <w:rtl w:val="0"/>
          <w:lang w:val="en-US"/>
        </w:rPr>
        <w:t>Debt for Seed Advances (P.Hamb.Arab. Inv. 80-81)</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outline w:val="0"/>
          <w:color w:val="d9d9d9"/>
          <w:sz w:val="24"/>
          <w:szCs w:val="24"/>
          <w:u w:color="d9d9d9"/>
          <w:rtl w:val="0"/>
          <w:lang w:val="de-DE"/>
          <w14:textFill>
            <w14:solidFill>
              <w14:srgbClr w14:val="D9D9D9"/>
            </w14:solidFill>
          </w14:textFill>
        </w:rPr>
        <w:t>#author</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en-US"/>
        </w:rPr>
        <w:t>Vanthieghem</w:t>
      </w:r>
      <w:r>
        <w:rPr>
          <w:sz w:val="24"/>
          <w:szCs w:val="24"/>
          <w:rtl w:val="0"/>
          <w:lang w:val="de-DE"/>
        </w:rPr>
        <w:t>, 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de-DE"/>
          <w14:textFill>
            <w14:solidFill>
              <w14:srgbClr w14:val="D9D9D9"/>
            </w14:solidFill>
          </w14:textFill>
        </w:rPr>
      </w:pPr>
      <w:r>
        <w:rPr>
          <w:outline w:val="0"/>
          <w:color w:val="d9d9d9"/>
          <w:sz w:val="24"/>
          <w:szCs w:val="24"/>
          <w:u w:color="d9d9d9"/>
          <w:rtl w:val="0"/>
          <w:lang w:val="de-DE"/>
          <w14:textFill>
            <w14:solidFill>
              <w14:srgbClr w14:val="D9D9D9"/>
            </w14:solidFill>
          </w14:textFill>
        </w:rPr>
        <w:t>#affiliation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de-DE"/>
        </w:rPr>
        <w:t>Universit</w:t>
      </w:r>
      <w:r>
        <w:rPr>
          <w:sz w:val="24"/>
          <w:szCs w:val="24"/>
          <w:rtl w:val="0"/>
          <w:lang w:val="de-DE"/>
        </w:rPr>
        <w:t>ä</w:t>
      </w:r>
      <w:r>
        <w:rPr>
          <w:sz w:val="24"/>
          <w:szCs w:val="24"/>
          <w:rtl w:val="0"/>
          <w:lang w:val="de-DE"/>
        </w:rPr>
        <w:t>t Wien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outline w:val="0"/>
          <w:color w:val="d9d9d9"/>
          <w:sz w:val="24"/>
          <w:szCs w:val="24"/>
          <w:u w:color="d9d9d9"/>
          <w:rtl w:val="0"/>
          <w:lang w:val="de-DE"/>
          <w14:textFill>
            <w14:solidFill>
              <w14:srgbClr w14:val="D9D9D9"/>
            </w14:solidFill>
          </w14:textFill>
        </w:rPr>
        <w:t>#email</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de-DE"/>
        </w:rPr>
        <w:t>nvthiegh@gmail.com</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Unicode MS" w:cs="Arial Unicode MS" w:hAnsi="Arial Unicode MS" w:eastAsia="Arial Unicode MS"/>
          <w:sz w:val="24"/>
          <w:szCs w:val="24"/>
        </w:rPr>
      </w:pPr>
      <w:r>
        <w:rPr>
          <w:outline w:val="0"/>
          <w:color w:val="d9d9d9"/>
          <w:sz w:val="24"/>
          <w:szCs w:val="24"/>
          <w:u w:color="d9d9d9"/>
          <w:rtl w:val="0"/>
          <w:lang w:val="en-US"/>
          <w14:textFill>
            <w14:solidFill>
              <w14:srgbClr w14:val="D9D9D9"/>
            </w14:solidFill>
          </w14:textFill>
        </w:rPr>
        <w:t>#introduction</w:t>
      </w:r>
    </w:p>
    <w:p>
      <w:pPr>
        <w:pStyle w:val="p3"/>
        <w:rPr>
          <w:sz w:val="24"/>
          <w:szCs w:val="24"/>
        </w:rPr>
      </w:pPr>
      <w:r>
        <w:rPr>
          <w:sz w:val="24"/>
          <w:szCs w:val="24"/>
          <w:rtl w:val="0"/>
          <w:lang w:val="en-US"/>
        </w:rPr>
        <w:t>The Staatsbibliothek in Hamburg holds a modest collection of Arabic papyri, acquired between 1910 and 1912 through the Deutsches Papyruskartell at the initiative of C.H. Becker, a papyrologist and Arabist who was then a professor at the city</w:t>
      </w:r>
      <w:r>
        <w:rPr>
          <w:sz w:val="24"/>
          <w:szCs w:val="24"/>
          <w:rtl w:val="0"/>
          <w:lang w:val="en-US"/>
        </w:rPr>
        <w:t>’</w:t>
      </w:r>
      <w:r>
        <w:rPr>
          <w:sz w:val="24"/>
          <w:szCs w:val="24"/>
          <w:rtl w:val="0"/>
          <w:lang w:val="en-US"/>
        </w:rPr>
        <w:t>s Colonial Institute.</w:t>
      </w:r>
      <w:r>
        <w:rPr>
          <w:sz w:val="24"/>
          <w:szCs w:val="24"/>
          <w:vertAlign w:val="superscript"/>
          <w:lang w:val="en-US"/>
        </w:rPr>
        <w:footnoteReference w:id="1"/>
      </w:r>
      <w:r>
        <w:rPr>
          <w:sz w:val="24"/>
          <w:szCs w:val="24"/>
          <w:rtl w:val="0"/>
          <w:lang w:val="en-US"/>
        </w:rPr>
        <w:t xml:space="preserve"> Of the 135 pieces mounted under glass by the skilled restorer H. Ibscher</w:t>
      </w:r>
      <w:r>
        <w:rPr>
          <w:sz w:val="24"/>
          <w:szCs w:val="24"/>
          <w:rtl w:val="0"/>
          <w:lang w:val="en-US"/>
        </w:rPr>
        <w:t>—</w:t>
      </w:r>
      <w:r>
        <w:rPr>
          <w:sz w:val="24"/>
          <w:szCs w:val="24"/>
          <w:rtl w:val="0"/>
          <w:lang w:val="en-US"/>
        </w:rPr>
        <w:t>many more remain in the institution</w:t>
      </w:r>
      <w:r>
        <w:rPr>
          <w:sz w:val="24"/>
          <w:szCs w:val="24"/>
          <w:rtl w:val="0"/>
          <w:lang w:val="en-US"/>
        </w:rPr>
        <w:t>’</w:t>
      </w:r>
      <w:r>
        <w:rPr>
          <w:sz w:val="24"/>
          <w:szCs w:val="24"/>
          <w:rtl w:val="0"/>
          <w:lang w:val="en-US"/>
        </w:rPr>
        <w:t>s archives</w:t>
      </w:r>
      <w:r>
        <w:rPr>
          <w:sz w:val="24"/>
          <w:szCs w:val="24"/>
          <w:rtl w:val="0"/>
          <w:lang w:val="en-US"/>
        </w:rPr>
        <w:t>—</w:t>
      </w:r>
      <w:r>
        <w:rPr>
          <w:sz w:val="24"/>
          <w:szCs w:val="24"/>
          <w:rtl w:val="0"/>
          <w:lang w:val="en-US"/>
        </w:rPr>
        <w:t>roughly half were published by A. Dietrich in two volumes, released in 1937 and 1955, respectively.</w:t>
      </w:r>
      <w:r>
        <w:rPr>
          <w:sz w:val="24"/>
          <w:szCs w:val="24"/>
          <w:vertAlign w:val="superscript"/>
          <w:lang w:val="fr-FR"/>
        </w:rPr>
        <w:footnoteReference w:id="2"/>
      </w:r>
      <w:r>
        <w:rPr>
          <w:sz w:val="24"/>
          <w:szCs w:val="24"/>
          <w:rtl w:val="0"/>
          <w:lang w:val="en-US"/>
        </w:rPr>
        <w:t xml:space="preserve"> Dietrich also authored an article featuring a fascinating Mamluk-era marriage contract written on silk.</w:t>
      </w:r>
      <w:r>
        <w:rPr>
          <w:sz w:val="24"/>
          <w:szCs w:val="24"/>
          <w:vertAlign w:val="superscript"/>
          <w:lang w:val="fr-FR"/>
        </w:rPr>
        <w:footnoteReference w:id="3"/>
      </w:r>
      <w:r>
        <w:rPr>
          <w:sz w:val="24"/>
          <w:szCs w:val="24"/>
          <w:rtl w:val="0"/>
          <w:lang w:val="en-US"/>
        </w:rPr>
        <w:t xml:space="preserve"> With the exception of the recent publication of 14 bifolios of papyrus containing nearly the entire text of Surah II of the Qur</w:t>
      </w:r>
      <w:r>
        <w:rPr>
          <w:sz w:val="24"/>
          <w:szCs w:val="24"/>
          <w:rtl w:val="0"/>
          <w:lang w:val="en-US"/>
        </w:rPr>
        <w:t>’</w:t>
      </w:r>
      <w:r>
        <w:rPr>
          <w:sz w:val="24"/>
          <w:szCs w:val="24"/>
          <w:rtl w:val="0"/>
          <w:lang w:val="en-US"/>
        </w:rPr>
        <w:t>an</w:t>
      </w:r>
      <w:r>
        <w:rPr>
          <w:sz w:val="24"/>
          <w:szCs w:val="24"/>
          <w:vertAlign w:val="superscript"/>
          <w:lang w:val="fr-FR"/>
        </w:rPr>
        <w:footnoteReference w:id="4"/>
      </w:r>
      <w:r>
        <w:rPr>
          <w:sz w:val="24"/>
          <w:szCs w:val="24"/>
          <w:rtl w:val="0"/>
          <w:lang w:val="en-US"/>
        </w:rPr>
        <w:t>—</w:t>
      </w:r>
      <w:r>
        <w:rPr>
          <w:sz w:val="24"/>
          <w:szCs w:val="24"/>
          <w:rtl w:val="0"/>
          <w:lang w:val="en-US"/>
        </w:rPr>
        <w:t>commonly known as the Surah of the Cow</w:t>
      </w:r>
      <w:r>
        <w:rPr>
          <w:sz w:val="24"/>
          <w:szCs w:val="24"/>
          <w:rtl w:val="0"/>
          <w:lang w:val="en-US"/>
        </w:rPr>
        <w:t>—</w:t>
      </w:r>
      <w:r>
        <w:rPr>
          <w:sz w:val="24"/>
          <w:szCs w:val="24"/>
          <w:rtl w:val="0"/>
          <w:lang w:val="en-US"/>
        </w:rPr>
        <w:t>the collection has received limited attention from papyrologists.</w:t>
      </w:r>
      <w:r>
        <w:rPr>
          <w:sz w:val="24"/>
          <w:szCs w:val="24"/>
          <w:vertAlign w:val="superscript"/>
          <w:lang w:val="fr-FR"/>
        </w:rPr>
        <w:footnoteReference w:id="5"/>
      </w:r>
      <w:r>
        <w:rPr>
          <w:sz w:val="24"/>
          <w:szCs w:val="24"/>
          <w:rtl w:val="0"/>
          <w:lang w:val="en-US"/>
        </w:rPr>
        <w:t xml:space="preserve"> During a visit to Hamburg in March 2010, I had the opportunity to examine the unpublished materials in this collection and uncovered several particularly noteworthy pieces, some of which are now in press.</w:t>
      </w:r>
      <w:r>
        <w:rPr>
          <w:sz w:val="24"/>
          <w:szCs w:val="24"/>
          <w:vertAlign w:val="superscript"/>
          <w:lang w:val="fr-FR"/>
        </w:rPr>
        <w:footnoteReference w:id="6"/>
      </w:r>
    </w:p>
    <w:p>
      <w:pPr>
        <w:pStyle w:val="p3"/>
        <w:ind w:firstLine="284"/>
        <w:rPr>
          <w:sz w:val="24"/>
          <w:szCs w:val="24"/>
        </w:rPr>
      </w:pPr>
      <w:r>
        <w:rPr>
          <w:sz w:val="24"/>
          <w:szCs w:val="24"/>
          <w:rtl w:val="0"/>
          <w:lang w:val="en-US"/>
        </w:rPr>
        <w:t xml:space="preserve">This article presents the edition of two debt acknowledgments from the Fatimid period preserved in this collection (P.Hamb.Ar. Inv. 80 and 81). Determining their provenance would have been impossible were it not for one of the witnesses, a certain </w:t>
      </w:r>
      <w:del w:id="0" w:date="2025-06-30T23:51:00Z" w:author="Anonymus">
        <w:r>
          <w:rPr>
            <w:sz w:val="24"/>
            <w:szCs w:val="24"/>
            <w:rtl w:val="0"/>
            <w:lang w:val="en-US"/>
          </w:rPr>
          <w:delText>Ǧ</w:delText>
        </w:r>
      </w:del>
      <w:r>
        <w:rPr>
          <w:sz w:val="24"/>
          <w:szCs w:val="24"/>
          <w:rtl w:val="0"/>
          <w:lang w:val="en-US"/>
        </w:rPr>
        <w:t>Jam</w:t>
      </w:r>
      <w:r>
        <w:rPr>
          <w:sz w:val="24"/>
          <w:szCs w:val="24"/>
          <w:rtl w:val="0"/>
          <w:lang w:val="en-US"/>
        </w:rPr>
        <w:t>āʿ</w:t>
      </w:r>
      <w:r>
        <w:rPr>
          <w:sz w:val="24"/>
          <w:szCs w:val="24"/>
          <w:rtl w:val="0"/>
          <w:lang w:val="en-US"/>
        </w:rPr>
        <w:t xml:space="preserve">a, whose family name is not mentioned. In document </w:t>
      </w:r>
      <w:r>
        <w:rPr>
          <w:b w:val="1"/>
          <w:bCs w:val="1"/>
          <w:sz w:val="24"/>
          <w:szCs w:val="24"/>
          <w:rtl w:val="0"/>
          <w:lang w:val="en-US"/>
        </w:rPr>
        <w:t>2</w:t>
      </w:r>
      <w:r>
        <w:rPr>
          <w:sz w:val="24"/>
          <w:szCs w:val="24"/>
          <w:rtl w:val="0"/>
          <w:lang w:val="en-US"/>
        </w:rPr>
        <w:t>, he is identified as the preacher (</w:t>
      </w:r>
      <w:del w:id="1"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ṭī</w:t>
      </w:r>
      <w:r>
        <w:rPr>
          <w:i w:val="1"/>
          <w:iCs w:val="1"/>
          <w:sz w:val="24"/>
          <w:szCs w:val="24"/>
          <w:rtl w:val="0"/>
          <w:lang w:val="en-US"/>
        </w:rPr>
        <w:t>b</w:t>
      </w:r>
      <w:r>
        <w:rPr>
          <w:sz w:val="24"/>
          <w:szCs w:val="24"/>
          <w:rtl w:val="0"/>
          <w:lang w:val="en-US"/>
        </w:rPr>
        <w:t xml:space="preserv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a village in southern Fayyum located on the Ba</w:t>
      </w:r>
      <w:r>
        <w:rPr>
          <w:sz w:val="24"/>
          <w:szCs w:val="24"/>
          <w:rtl w:val="0"/>
          <w:lang w:val="en-US"/>
        </w:rPr>
        <w:t>ḥ</w:t>
      </w:r>
      <w:r>
        <w:rPr>
          <w:sz w:val="24"/>
          <w:szCs w:val="24"/>
          <w:rtl w:val="0"/>
          <w:lang w:val="en-US"/>
        </w:rPr>
        <w:t>r Tanab</w:t>
      </w:r>
      <w:r>
        <w:rPr>
          <w:sz w:val="24"/>
          <w:szCs w:val="24"/>
          <w:rtl w:val="0"/>
          <w:lang w:val="en-US"/>
        </w:rPr>
        <w:t>ṭ</w:t>
      </w:r>
      <w:r>
        <w:rPr>
          <w:sz w:val="24"/>
          <w:szCs w:val="24"/>
          <w:rtl w:val="0"/>
          <w:lang w:val="en-US"/>
        </w:rPr>
        <w:t>awayh, where other pieces from Hamburg</w:t>
      </w:r>
      <w:r>
        <w:rPr>
          <w:sz w:val="24"/>
          <w:szCs w:val="24"/>
          <w:rtl w:val="0"/>
          <w:lang w:val="en-US"/>
        </w:rPr>
        <w:t>’</w:t>
      </w:r>
      <w:r>
        <w:rPr>
          <w:sz w:val="24"/>
          <w:szCs w:val="24"/>
          <w:rtl w:val="0"/>
          <w:lang w:val="en-US"/>
        </w:rPr>
        <w:t>s collection were also found.</w:t>
      </w:r>
      <w:r>
        <w:rPr>
          <w:sz w:val="24"/>
          <w:szCs w:val="24"/>
          <w:vertAlign w:val="superscript"/>
          <w:rtl w:val="0"/>
          <w:lang w:val="en-US"/>
        </w:rPr>
        <w:t xml:space="preserve"> </w:t>
      </w:r>
      <w:r>
        <w:rPr>
          <w:sz w:val="24"/>
          <w:szCs w:val="24"/>
          <w:vertAlign w:val="superscript"/>
          <w:lang w:val="fr-FR"/>
        </w:rPr>
        <w:footnoteReference w:id="7"/>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Unicode MS" w:cs="Arial Unicode MS" w:hAnsi="Arial Unicode MS" w:eastAsia="Arial Unicode MS"/>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b w:val="1"/>
          <w:bCs w:val="1"/>
          <w:sz w:val="24"/>
          <w:szCs w:val="24"/>
          <w:rtl w:val="0"/>
          <w:lang w:val="en-US"/>
        </w:rPr>
        <w:t>Layout, Script, and Formulary</w:t>
      </w:r>
    </w:p>
    <w:p>
      <w:pPr>
        <w:pStyle w:val="p3"/>
        <w:rPr>
          <w:sz w:val="24"/>
          <w:szCs w:val="24"/>
          <w:lang w:val="en-US"/>
        </w:rPr>
      </w:pPr>
      <w:r>
        <w:rPr>
          <w:sz w:val="24"/>
          <w:szCs w:val="24"/>
          <w:rtl w:val="0"/>
          <w:lang w:val="en-US"/>
        </w:rPr>
        <w:t xml:space="preserve">The two documents exhibit similar formal and formulary features. From a formal perspective, both are written on sheets of what appears to be laid paper, identifiable by faint parallel laid lines running vertically relative to the text. These sheets were cut from the an old </w:t>
      </w:r>
      <w:r>
        <w:rPr>
          <w:sz w:val="24"/>
          <w:szCs w:val="24"/>
          <w:rtl w:val="0"/>
          <w:lang w:val="en-US"/>
        </w:rPr>
        <w:t>—</w:t>
      </w:r>
      <w:r>
        <w:rPr>
          <w:sz w:val="24"/>
          <w:szCs w:val="24"/>
          <w:rtl w:val="0"/>
          <w:lang w:val="en-US"/>
        </w:rPr>
        <w:t>most likely the same</w:t>
      </w:r>
      <w:r>
        <w:rPr>
          <w:sz w:val="24"/>
          <w:szCs w:val="24"/>
          <w:rtl w:val="0"/>
          <w:lang w:val="en-US"/>
        </w:rPr>
        <w:t>—</w:t>
      </w:r>
      <w:r>
        <w:rPr>
          <w:sz w:val="24"/>
          <w:szCs w:val="24"/>
          <w:rtl w:val="0"/>
          <w:lang w:val="en-US"/>
        </w:rPr>
        <w:t xml:space="preserve">accounting ledger. Traces of writing in the left and right margins of the debt acknowledgments suggest that the original ledger was likely written on both recto and verso, at least in part. This implies that the entries were initially recorded in an oblong kind of </w:t>
      </w:r>
      <w:r>
        <w:rPr>
          <w:i w:val="1"/>
          <w:iCs w:val="1"/>
          <w:sz w:val="24"/>
          <w:szCs w:val="24"/>
          <w:rtl w:val="0"/>
          <w:lang w:val="en-US"/>
        </w:rPr>
        <w:t>codex</w:t>
      </w:r>
      <w:r>
        <w:rPr>
          <w:sz w:val="24"/>
          <w:szCs w:val="24"/>
          <w:rtl w:val="0"/>
          <w:lang w:val="en-US"/>
        </w:rPr>
        <w:t xml:space="preserve"> of the </w:t>
      </w:r>
      <w:r>
        <w:rPr>
          <w:i w:val="1"/>
          <w:iCs w:val="1"/>
          <w:sz w:val="24"/>
          <w:szCs w:val="24"/>
          <w:rtl w:val="0"/>
          <w:lang w:val="en-US"/>
        </w:rPr>
        <w:t>daftar</w:t>
      </w:r>
      <w:r>
        <w:rPr>
          <w:sz w:val="24"/>
          <w:szCs w:val="24"/>
          <w:rtl w:val="0"/>
          <w:lang w:val="en-US"/>
        </w:rPr>
        <w:t xml:space="preserve"> type</w:t>
      </w:r>
      <w:ins w:id="2" w:date="2025-06-30T23:39:00Z" w:author="Anonymus">
        <w:r>
          <w:rPr>
            <w:sz w:val="24"/>
            <w:szCs w:val="24"/>
            <w:rtl w:val="0"/>
            <w:lang w:val="en-US"/>
          </w:rPr>
          <w:t xml:space="preserve">, </w:t>
        </w:r>
      </w:ins>
      <w:del w:id="3" w:date="2025-06-30T23:39:00Z" w:author="Anonymus">
        <w:r>
          <w:rPr>
            <w:sz w:val="24"/>
            <w:szCs w:val="24"/>
            <w:rtl w:val="0"/>
            <w:lang w:val="en-US"/>
          </w:rPr>
          <w:delText xml:space="preserve">, </w:delText>
        </w:r>
      </w:del>
      <w:r>
        <w:rPr>
          <w:sz w:val="24"/>
          <w:szCs w:val="24"/>
          <w:rtl w:val="0"/>
          <w:lang w:val="en-US"/>
        </w:rPr>
        <w:t xml:space="preserve">a format </w:t>
      </w:r>
      <w:del w:id="4" w:date="2025-06-30T23:40:00Z" w:author="Anonymus">
        <w:r>
          <w:rPr>
            <w:sz w:val="24"/>
            <w:szCs w:val="24"/>
            <w:rtl w:val="0"/>
            <w:lang w:val="en-US"/>
          </w:rPr>
          <w:delText xml:space="preserve">well-documented in Fatimid accounting practices, </w:delText>
        </w:r>
      </w:del>
      <w:r>
        <w:rPr>
          <w:sz w:val="24"/>
          <w:szCs w:val="24"/>
          <w:rtl w:val="0"/>
          <w:lang w:val="en-US"/>
        </w:rPr>
        <w:t>in Fatimid accounting practices, but still insufficiently studied and in need of systematic scholarly analysis</w:t>
      </w:r>
      <w:del w:id="5" w:date="2025-06-30T23:39:00Z" w:author="Anonymus">
        <w:r>
          <w:rPr>
            <w:sz w:val="24"/>
            <w:szCs w:val="24"/>
            <w:rtl w:val="0"/>
            <w:lang w:val="en-US"/>
          </w:rPr>
          <w:delText>which is still understudied and deserves an exhaustive</w:delText>
        </w:r>
      </w:del>
      <w:r>
        <w:rPr>
          <w:sz w:val="24"/>
          <w:szCs w:val="24"/>
          <w:rtl w:val="0"/>
          <w:lang w:val="en-US"/>
        </w:rPr>
        <w:t>. The reused ledger appears to have recorded receipts and expenses of grains, legumes, and other agricultural produce from a village and its surrounding area (</w:t>
      </w:r>
      <w:r>
        <w:rPr>
          <w:i w:val="1"/>
          <w:iCs w:val="1"/>
          <w:sz w:val="24"/>
          <w:szCs w:val="24"/>
          <w:rtl w:val="0"/>
          <w:lang w:val="en-US"/>
        </w:rPr>
        <w:t>al-n</w:t>
      </w:r>
      <w:r>
        <w:rPr>
          <w:i w:val="1"/>
          <w:iCs w:val="1"/>
          <w:sz w:val="24"/>
          <w:szCs w:val="24"/>
          <w:rtl w:val="0"/>
          <w:lang w:val="en-US"/>
        </w:rPr>
        <w:t>āḥ</w:t>
      </w:r>
      <w:r>
        <w:rPr>
          <w:i w:val="1"/>
          <w:iCs w:val="1"/>
          <w:sz w:val="24"/>
          <w:szCs w:val="24"/>
          <w:rtl w:val="0"/>
          <w:lang w:val="en-US"/>
        </w:rPr>
        <w:t>iya</w:t>
      </w:r>
      <w:r>
        <w:rPr>
          <w:sz w:val="24"/>
          <w:szCs w:val="24"/>
          <w:rtl w:val="0"/>
          <w:lang w:val="en-US"/>
        </w:rPr>
        <w:t>), though the village name is not specified</w:t>
      </w:r>
      <w:r>
        <w:rPr>
          <w:sz w:val="24"/>
          <w:szCs w:val="24"/>
          <w:rtl w:val="0"/>
          <w:lang w:val="en-US"/>
        </w:rPr>
        <w:t>—</w:t>
      </w:r>
      <w:r>
        <w:rPr>
          <w:sz w:val="24"/>
          <w:szCs w:val="24"/>
          <w:rtl w:val="0"/>
          <w:lang w:val="en-US"/>
        </w:rPr>
        <w:t xml:space="preserve">given the mention of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 xml:space="preserve">n in document </w:t>
      </w:r>
      <w:r>
        <w:rPr>
          <w:b w:val="1"/>
          <w:bCs w:val="1"/>
          <w:sz w:val="24"/>
          <w:szCs w:val="24"/>
          <w:rtl w:val="0"/>
          <w:lang w:val="en-US"/>
        </w:rPr>
        <w:t>2</w:t>
      </w:r>
      <w:r>
        <w:rPr>
          <w:sz w:val="24"/>
          <w:szCs w:val="24"/>
          <w:rtl w:val="0"/>
          <w:lang w:val="en-US"/>
        </w:rPr>
        <w:t>, it is possible that the surrounding area refers to this location. The preserved portion of this ledger lists in sequence beans (</w:t>
      </w:r>
      <w:r>
        <w:rPr>
          <w:i w:val="1"/>
          <w:iCs w:val="1"/>
          <w:sz w:val="24"/>
          <w:szCs w:val="24"/>
          <w:rtl w:val="0"/>
          <w:lang w:val="en-US"/>
        </w:rPr>
        <w:t>f</w:t>
      </w:r>
      <w:r>
        <w:rPr>
          <w:i w:val="1"/>
          <w:iCs w:val="1"/>
          <w:sz w:val="24"/>
          <w:szCs w:val="24"/>
          <w:rtl w:val="0"/>
          <w:lang w:val="en-US"/>
        </w:rPr>
        <w:t>ū</w:t>
      </w:r>
      <w:r>
        <w:rPr>
          <w:i w:val="1"/>
          <w:iCs w:val="1"/>
          <w:sz w:val="24"/>
          <w:szCs w:val="24"/>
          <w:rtl w:val="0"/>
          <w:lang w:val="en-US"/>
        </w:rPr>
        <w:t>l</w:t>
      </w:r>
      <w:r>
        <w:rPr>
          <w:sz w:val="24"/>
          <w:szCs w:val="24"/>
          <w:rtl w:val="0"/>
          <w:lang w:val="en-US"/>
        </w:rPr>
        <w:t>), wheat (</w:t>
      </w:r>
      <w:r>
        <w:rPr>
          <w:i w:val="1"/>
          <w:iCs w:val="1"/>
          <w:sz w:val="24"/>
          <w:szCs w:val="24"/>
          <w:rtl w:val="0"/>
          <w:lang w:val="en-US"/>
        </w:rPr>
        <w:t>qam</w:t>
      </w:r>
      <w:r>
        <w:rPr>
          <w:i w:val="1"/>
          <w:iCs w:val="1"/>
          <w:sz w:val="24"/>
          <w:szCs w:val="24"/>
          <w:rtl w:val="0"/>
          <w:lang w:val="en-US"/>
        </w:rPr>
        <w:t>ḥ</w:t>
      </w:r>
      <w:r>
        <w:rPr>
          <w:sz w:val="24"/>
          <w:szCs w:val="24"/>
          <w:rtl w:val="0"/>
          <w:lang w:val="en-US"/>
        </w:rPr>
        <w:t>), and barley (</w:t>
      </w:r>
      <w:del w:id="6" w:date="2025-06-30T23:49:00Z" w:author="Anonymus">
        <w:r>
          <w:rPr>
            <w:i w:val="1"/>
            <w:iCs w:val="1"/>
            <w:sz w:val="24"/>
            <w:szCs w:val="24"/>
            <w:rtl w:val="0"/>
            <w:lang w:val="en-US"/>
          </w:rPr>
          <w:delText>š</w:delText>
        </w:r>
      </w:del>
      <w:r>
        <w:rPr>
          <w:i w:val="1"/>
          <w:iCs w:val="1"/>
          <w:sz w:val="24"/>
          <w:szCs w:val="24"/>
          <w:rtl w:val="0"/>
          <w:lang w:val="en-US"/>
        </w:rPr>
        <w:t>sha</w:t>
      </w:r>
      <w:r>
        <w:rPr>
          <w:i w:val="1"/>
          <w:iCs w:val="1"/>
          <w:sz w:val="24"/>
          <w:szCs w:val="24"/>
          <w:rtl w:val="0"/>
          <w:lang w:val="en-US"/>
        </w:rPr>
        <w:t>ʿī</w:t>
      </w:r>
      <w:r>
        <w:rPr>
          <w:i w:val="1"/>
          <w:iCs w:val="1"/>
          <w:sz w:val="24"/>
          <w:szCs w:val="24"/>
          <w:rtl w:val="0"/>
          <w:lang w:val="en-US"/>
        </w:rPr>
        <w:t>r</w:t>
      </w:r>
      <w:r>
        <w:rPr>
          <w:sz w:val="24"/>
          <w:szCs w:val="24"/>
          <w:rtl w:val="0"/>
          <w:lang w:val="en-US"/>
        </w:rPr>
        <w:t>), all quantified in sacks (</w:t>
      </w:r>
      <w:r>
        <w:rPr>
          <w:i w:val="1"/>
          <w:iCs w:val="1"/>
          <w:sz w:val="24"/>
          <w:szCs w:val="24"/>
          <w:rtl w:val="0"/>
          <w:lang w:val="en-US"/>
        </w:rPr>
        <w:t>till</w:t>
      </w:r>
      <w:r>
        <w:rPr>
          <w:i w:val="1"/>
          <w:iCs w:val="1"/>
          <w:sz w:val="24"/>
          <w:szCs w:val="24"/>
          <w:rtl w:val="0"/>
          <w:lang w:val="en-US"/>
        </w:rPr>
        <w:t>ī</w:t>
      </w:r>
      <w:r>
        <w:rPr>
          <w:i w:val="1"/>
          <w:iCs w:val="1"/>
          <w:sz w:val="24"/>
          <w:szCs w:val="24"/>
          <w:rtl w:val="0"/>
          <w:lang w:val="en-US"/>
        </w:rPr>
        <w:t>s</w:t>
      </w:r>
      <w:r>
        <w:rPr>
          <w:sz w:val="24"/>
          <w:szCs w:val="24"/>
          <w:rtl w:val="0"/>
          <w:lang w:val="en-US"/>
        </w:rPr>
        <w:t>). These items were either distributed as seed advances (</w:t>
      </w:r>
      <w:r>
        <w:rPr>
          <w:i w:val="1"/>
          <w:iCs w:val="1"/>
          <w:sz w:val="24"/>
          <w:szCs w:val="24"/>
          <w:rtl w:val="0"/>
          <w:lang w:val="en-US"/>
        </w:rPr>
        <w:t>taqwiya</w:t>
      </w:r>
      <w:r>
        <w:rPr>
          <w:sz w:val="24"/>
          <w:szCs w:val="24"/>
          <w:rtl w:val="0"/>
          <w:lang w:val="en-US"/>
        </w:rPr>
        <w:t>), a matter that will be explored later in this article, or sold (</w:t>
      </w:r>
      <w:r>
        <w:rPr>
          <w:i w:val="1"/>
          <w:iCs w:val="1"/>
          <w:sz w:val="24"/>
          <w:szCs w:val="24"/>
          <w:rtl w:val="0"/>
          <w:lang w:val="en-US"/>
        </w:rPr>
        <w:t>mab</w:t>
      </w:r>
      <w:r>
        <w:rPr>
          <w:i w:val="1"/>
          <w:iCs w:val="1"/>
          <w:sz w:val="24"/>
          <w:szCs w:val="24"/>
          <w:rtl w:val="0"/>
          <w:lang w:val="en-US"/>
        </w:rPr>
        <w:t>īʿ</w:t>
      </w:r>
      <w:r>
        <w:rPr>
          <w:sz w:val="24"/>
          <w:szCs w:val="24"/>
          <w:rtl w:val="0"/>
          <w:lang w:val="en-US"/>
        </w:rPr>
        <w:t>).</w:t>
      </w:r>
      <w:ins w:id="7" w:date="2025-06-30T23:40:00Z" w:author="Anonymus">
        <w:r>
          <w:rPr>
            <w:sz w:val="24"/>
            <w:szCs w:val="24"/>
            <w:vertAlign w:val="superscript"/>
            <w:lang w:val="en-US"/>
          </w:rPr>
          <w:footnoteReference w:id="8"/>
        </w:r>
      </w:ins>
      <w:del w:id="8" w:date="2025-06-30T23:40:00Z" w:author="Anonymus">
        <w:r>
          <w:rPr>
            <w:sz w:val="24"/>
            <w:szCs w:val="24"/>
            <w:rtl w:val="0"/>
            <w:lang w:val="en-US"/>
          </w:rPr>
          <w:delText xml:space="preserve"> </w:delText>
        </w:r>
      </w:del>
    </w:p>
    <w:p>
      <w:pPr>
        <w:pStyle w:val="p3"/>
        <w:rPr>
          <w:sz w:val="24"/>
          <w:szCs w:val="24"/>
          <w:lang w:val="en-US"/>
        </w:rPr>
      </w:pPr>
    </w:p>
    <w:p>
      <w:pPr>
        <w:pStyle w:val="p3"/>
        <w:rPr>
          <w:sz w:val="24"/>
          <w:szCs w:val="24"/>
        </w:rPr>
      </w:pPr>
      <w:r>
        <w:rPr>
          <w:sz w:val="24"/>
          <w:szCs w:val="24"/>
          <w:rtl w:val="0"/>
          <w:lang w:val="en-US"/>
        </w:rPr>
        <w:t xml:space="preserve">The reused ledger appears to have recorded receipts and expenses of grains, legumes, and other agricultural produce from a village and its surrounding area </w:t>
      </w:r>
      <w:r>
        <w:rPr>
          <w:outline w:val="0"/>
          <w:color w:val="000000"/>
          <w:sz w:val="24"/>
          <w:szCs w:val="24"/>
          <w:u w:color="000000"/>
          <w:rtl w:val="0"/>
          <w:lang w:val="en-US"/>
          <w14:textFill>
            <w14:solidFill>
              <w14:srgbClr w14:val="000000"/>
            </w14:solidFill>
          </w14:textFill>
        </w:rPr>
        <w:t>(</w:t>
      </w:r>
      <w:r>
        <w:rPr>
          <w:i w:val="1"/>
          <w:iCs w:val="1"/>
          <w:outline w:val="0"/>
          <w:color w:val="000000"/>
          <w:sz w:val="24"/>
          <w:szCs w:val="24"/>
          <w:u w:color="ff2600"/>
          <w:rtl w:val="0"/>
          <w:lang w:val="en-US"/>
          <w14:textFill>
            <w14:solidFill>
              <w14:srgbClr w14:val="000000"/>
            </w14:solidFill>
          </w14:textFill>
        </w:rPr>
        <w:t>al-n</w:t>
      </w:r>
      <w:r>
        <w:rPr>
          <w:i w:val="1"/>
          <w:iCs w:val="1"/>
          <w:outline w:val="0"/>
          <w:color w:val="000000"/>
          <w:sz w:val="24"/>
          <w:szCs w:val="24"/>
          <w:u w:color="ff2600"/>
          <w:rtl w:val="0"/>
          <w:lang w:val="en-US"/>
          <w14:textFill>
            <w14:solidFill>
              <w14:srgbClr w14:val="000000"/>
            </w14:solidFill>
          </w14:textFill>
        </w:rPr>
        <w:t>āḥ</w:t>
      </w:r>
      <w:r>
        <w:rPr>
          <w:i w:val="1"/>
          <w:iCs w:val="1"/>
          <w:outline w:val="0"/>
          <w:color w:val="000000"/>
          <w:sz w:val="24"/>
          <w:szCs w:val="24"/>
          <w:u w:color="ff2600"/>
          <w:rtl w:val="0"/>
          <w:lang w:val="en-US"/>
          <w14:textFill>
            <w14:solidFill>
              <w14:srgbClr w14:val="000000"/>
            </w14:solidFill>
          </w14:textFill>
        </w:rPr>
        <w:t>iya</w:t>
      </w:r>
      <w:r>
        <w:rPr>
          <w:outline w:val="0"/>
          <w:color w:val="000000"/>
          <w:sz w:val="24"/>
          <w:szCs w:val="24"/>
          <w:u w:color="000000"/>
          <w:rtl w:val="0"/>
          <w:lang w:val="en-US"/>
          <w14:textFill>
            <w14:solidFill>
              <w14:srgbClr w14:val="000000"/>
            </w14:solidFill>
          </w14:textFill>
        </w:rPr>
        <w:t>)</w:t>
      </w:r>
      <w:r>
        <w:rPr>
          <w:outline w:val="0"/>
          <w:color w:val="000000"/>
          <w:sz w:val="24"/>
          <w:szCs w:val="24"/>
          <w:u w:color="ff2600"/>
          <w:rtl w:val="0"/>
          <w:lang w:val="de-DE"/>
          <w14:textFill>
            <w14:solidFill>
              <w14:srgbClr w14:val="000000"/>
            </w14:solidFill>
          </w14:textFill>
        </w:rPr>
        <w:t>.</w:t>
      </w:r>
      <w:r>
        <w:rPr>
          <w:outline w:val="0"/>
          <w:color w:val="000000"/>
          <w:sz w:val="24"/>
          <w:szCs w:val="24"/>
          <w:u w:color="000000"/>
          <w:rtl w:val="0"/>
          <w:lang w:val="en-US"/>
          <w14:textFill>
            <w14:solidFill>
              <w14:srgbClr w14:val="000000"/>
            </w14:solidFill>
          </w14:textFill>
        </w:rPr>
        <w:t xml:space="preserve"> </w:t>
      </w:r>
      <w:r>
        <w:rPr>
          <w:outline w:val="0"/>
          <w:color w:val="000000"/>
          <w:sz w:val="24"/>
          <w:szCs w:val="24"/>
          <w:u w:color="ff2600"/>
          <w:rtl w:val="0"/>
          <w:lang w:val="de-DE"/>
          <w14:textFill>
            <w14:solidFill>
              <w14:srgbClr w14:val="000000"/>
            </w14:solidFill>
          </w14:textFill>
        </w:rPr>
        <w:t>Alt</w:t>
      </w:r>
      <w:r>
        <w:rPr>
          <w:outline w:val="0"/>
          <w:color w:val="000000"/>
          <w:sz w:val="24"/>
          <w:szCs w:val="24"/>
          <w:u w:color="000000"/>
          <w:rtl w:val="0"/>
          <w:lang w:val="en-US"/>
          <w14:textFill>
            <w14:solidFill>
              <w14:srgbClr w14:val="000000"/>
            </w14:solidFill>
          </w14:textFill>
        </w:rPr>
        <w:t>hough the village name is not specified</w:t>
      </w:r>
      <w:r>
        <w:rPr>
          <w:outline w:val="0"/>
          <w:color w:val="000000"/>
          <w:sz w:val="24"/>
          <w:szCs w:val="24"/>
          <w:u w:color="ff2600"/>
          <w:rtl w:val="0"/>
          <w:lang w:val="de-DE"/>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 xml:space="preserve">given the mention </w:t>
      </w:r>
      <w:r>
        <w:rPr>
          <w:sz w:val="24"/>
          <w:szCs w:val="24"/>
          <w:rtl w:val="0"/>
          <w:lang w:val="en-US"/>
        </w:rPr>
        <w:t xml:space="preserve">of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 xml:space="preserve">n in document </w:t>
      </w:r>
      <w:r>
        <w:rPr>
          <w:b w:val="1"/>
          <w:bCs w:val="1"/>
          <w:sz w:val="24"/>
          <w:szCs w:val="24"/>
          <w:rtl w:val="0"/>
          <w:lang w:val="en-US"/>
        </w:rPr>
        <w:t>2</w:t>
      </w:r>
      <w:r>
        <w:rPr>
          <w:sz w:val="24"/>
          <w:szCs w:val="24"/>
          <w:rtl w:val="0"/>
          <w:lang w:val="en-US"/>
        </w:rPr>
        <w:t>, it is possible that the surrounding area refers to this location.</w:t>
      </w:r>
    </w:p>
    <w:p>
      <w:pPr>
        <w:pStyle w:val="p3"/>
        <w:rPr>
          <w:sz w:val="24"/>
          <w:szCs w:val="24"/>
          <w:lang w:val="en-US"/>
        </w:rPr>
      </w:pPr>
    </w:p>
    <w:p>
      <w:pPr>
        <w:pStyle w:val="p3"/>
        <w:ind w:firstLine="284"/>
        <w:rPr>
          <w:sz w:val="24"/>
          <w:szCs w:val="24"/>
        </w:rPr>
      </w:pPr>
      <w:r>
        <w:rPr>
          <w:outline w:val="0"/>
          <w:color w:val="000000"/>
          <w:sz w:val="24"/>
          <w:szCs w:val="24"/>
          <w:u w:color="ff2600"/>
          <w:rtl w:val="0"/>
          <w:lang w:val="de-DE"/>
          <w14:textFill>
            <w14:solidFill>
              <w14:srgbClr w14:val="000000"/>
            </w14:solidFill>
          </w14:textFill>
        </w:rPr>
        <w:t>The</w:t>
      </w:r>
      <w:r>
        <w:rPr>
          <w:outline w:val="0"/>
          <w:color w:val="000000"/>
          <w:sz w:val="24"/>
          <w:szCs w:val="24"/>
          <w:u w:color="000000"/>
          <w:rtl w:val="0"/>
          <w:lang w:val="de-DE"/>
          <w14:textFill>
            <w14:solidFill>
              <w14:srgbClr w14:val="000000"/>
            </w14:solidFill>
          </w14:textFill>
        </w:rPr>
        <w:t xml:space="preserve"> </w:t>
      </w:r>
      <w:r>
        <w:rPr>
          <w:sz w:val="24"/>
          <w:szCs w:val="24"/>
          <w:rtl w:val="0"/>
          <w:lang w:val="en-US"/>
        </w:rPr>
        <w:t xml:space="preserve">main body of both documents was written in black ink by the same hand. This handwriting, marked by frequent </w:t>
      </w:r>
      <w:commentRangeStart w:id="9"/>
      <w:commentRangeStart w:id="10"/>
      <w:r>
        <w:rPr>
          <w:sz w:val="24"/>
          <w:szCs w:val="24"/>
          <w:rtl w:val="0"/>
          <w:lang w:val="en-US"/>
        </w:rPr>
        <w:t>abusive</w:t>
      </w:r>
      <w:commentRangeEnd w:id="9"/>
      <w:r>
        <w:commentReference w:id="9"/>
      </w:r>
      <w:commentRangeEnd w:id="10"/>
      <w:r>
        <w:commentReference w:id="10"/>
      </w:r>
      <w:r>
        <w:rPr>
          <w:sz w:val="24"/>
          <w:szCs w:val="24"/>
          <w:rtl w:val="0"/>
          <w:lang w:val="en-US"/>
        </w:rPr>
        <w:t xml:space="preserve"> ligatures and graphic simplifications, reflects the work of a skilled and experienced scribe. In contrast, the two witness statements</w:t>
      </w:r>
      <w:ins w:id="11" w:date="2025-06-30T23:45:00Z" w:author="Anonymus">
        <w:r>
          <w:rPr>
            <w:sz w:val="24"/>
            <w:szCs w:val="24"/>
            <w:rtl w:val="0"/>
            <w:lang w:val="en-US"/>
          </w:rPr>
          <w:t xml:space="preserve"> </w:t>
        </w:r>
      </w:ins>
      <w:del w:id="12" w:date="2025-06-30T23:45:00Z" w:author="Anonymus">
        <w:r>
          <w:rPr>
            <w:sz w:val="24"/>
            <w:szCs w:val="24"/>
            <w:rtl w:val="0"/>
            <w:lang w:val="en-US"/>
          </w:rPr>
          <w:delText xml:space="preserve">attestations </w:delText>
        </w:r>
      </w:del>
      <w:r>
        <w:rPr>
          <w:sz w:val="24"/>
          <w:szCs w:val="24"/>
          <w:rtl w:val="0"/>
          <w:lang w:val="en-US"/>
        </w:rPr>
        <w:t>were added by a different hand, that of Nah</w:t>
      </w:r>
      <w:r>
        <w:rPr>
          <w:sz w:val="24"/>
          <w:szCs w:val="24"/>
          <w:rtl w:val="0"/>
          <w:lang w:val="en-US"/>
        </w:rPr>
        <w:t>ā</w:t>
      </w:r>
      <w:r>
        <w:rPr>
          <w:sz w:val="24"/>
          <w:szCs w:val="24"/>
          <w:rtl w:val="0"/>
          <w:lang w:val="en-US"/>
        </w:rPr>
        <w:t xml:space="preserve">r b. </w:t>
      </w:r>
      <w:del w:id="13" w:date="2025-06-30T23:51:00Z" w:author="Anonymus">
        <w:r>
          <w:rPr>
            <w:sz w:val="24"/>
            <w:szCs w:val="24"/>
            <w:rtl w:val="0"/>
            <w:lang w:val="en-US"/>
          </w:rPr>
          <w:delText>Ǧ</w:delText>
        </w:r>
      </w:del>
      <w:ins w:id="14" w:date="2025-06-30T23:51:00Z" w:author="Anonymus">
        <w:r>
          <w:rPr>
            <w:sz w:val="24"/>
            <w:szCs w:val="24"/>
            <w:rtl w:val="0"/>
            <w:lang w:val="en-US"/>
          </w:rPr>
          <w:t>J</w:t>
        </w:r>
      </w:ins>
      <w:r>
        <w:rPr>
          <w:sz w:val="24"/>
          <w:szCs w:val="24"/>
          <w:rtl w:val="0"/>
          <w:lang w:val="en-US"/>
        </w:rPr>
        <w:t>am</w:t>
      </w:r>
      <w:r>
        <w:rPr>
          <w:sz w:val="24"/>
          <w:szCs w:val="24"/>
          <w:rtl w:val="0"/>
          <w:lang w:val="en-US"/>
        </w:rPr>
        <w:t>āʿ</w:t>
      </w:r>
      <w:r>
        <w:rPr>
          <w:sz w:val="24"/>
          <w:szCs w:val="24"/>
          <w:rtl w:val="0"/>
          <w:lang w:val="en-US"/>
        </w:rPr>
        <w:t>a, the preacher (</w:t>
      </w:r>
      <w:del w:id="15"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ṭī</w:t>
      </w:r>
      <w:r>
        <w:rPr>
          <w:i w:val="1"/>
          <w:iCs w:val="1"/>
          <w:sz w:val="24"/>
          <w:szCs w:val="24"/>
          <w:rtl w:val="0"/>
          <w:lang w:val="en-US"/>
        </w:rPr>
        <w:t>b</w:t>
      </w:r>
      <w:r>
        <w:rPr>
          <w:sz w:val="24"/>
          <w:szCs w:val="24"/>
          <w:rtl w:val="0"/>
          <w:lang w:val="en-US"/>
        </w:rPr>
        <w:t xml:space="preserv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This second hand, equally skilled as the main scribe, used ink of a different composition, which has since faded to a reddish hue. Notably, while the primary scribe employed diacritical marks sparingly, the second hand omitted them altogether.</w:t>
      </w:r>
    </w:p>
    <w:p>
      <w:pPr>
        <w:pStyle w:val="p3"/>
        <w:ind w:firstLine="284"/>
        <w:rPr>
          <w:sz w:val="24"/>
          <w:szCs w:val="24"/>
          <w:lang w:val="en-US"/>
        </w:rPr>
      </w:pPr>
      <w:r>
        <w:rPr>
          <w:sz w:val="24"/>
          <w:szCs w:val="24"/>
          <w:rtl w:val="0"/>
          <w:lang w:val="en-US"/>
        </w:rPr>
        <w:t>The formularies of the two documents are nearly identical. Following the religious invocation (</w:t>
      </w:r>
      <w:r>
        <w:rPr>
          <w:i w:val="1"/>
          <w:iCs w:val="1"/>
          <w:sz w:val="24"/>
          <w:szCs w:val="24"/>
          <w:rtl w:val="0"/>
          <w:lang w:val="en-US"/>
        </w:rPr>
        <w:t>basmala</w:t>
      </w:r>
      <w:r>
        <w:rPr>
          <w:sz w:val="24"/>
          <w:szCs w:val="24"/>
          <w:rtl w:val="0"/>
          <w:lang w:val="en-US"/>
        </w:rPr>
        <w:t xml:space="preserve">), the text begins with the verb </w:t>
      </w:r>
      <w:r>
        <w:rPr>
          <w:i w:val="1"/>
          <w:iCs w:val="1"/>
          <w:sz w:val="24"/>
          <w:szCs w:val="24"/>
          <w:rtl w:val="0"/>
          <w:lang w:val="en-US"/>
        </w:rPr>
        <w:t>aqarra</w:t>
      </w:r>
      <w:r>
        <w:rPr>
          <w:sz w:val="24"/>
          <w:szCs w:val="24"/>
          <w:rtl w:val="0"/>
          <w:lang w:val="en-US"/>
        </w:rPr>
        <w:t>, commonly used at the start of debt acknowledgments from this period. This is followed by the debtor</w:t>
      </w:r>
      <w:r>
        <w:rPr>
          <w:sz w:val="24"/>
          <w:szCs w:val="24"/>
          <w:rtl w:val="0"/>
          <w:lang w:val="en-US"/>
        </w:rPr>
        <w:t>’</w:t>
      </w:r>
      <w:r>
        <w:rPr>
          <w:sz w:val="24"/>
          <w:szCs w:val="24"/>
          <w:rtl w:val="0"/>
          <w:lang w:val="en-US"/>
        </w:rPr>
        <w:t>s name and a formula stating that the debtor is of sound mind and body (</w:t>
      </w:r>
      <w:r>
        <w:rPr>
          <w:i w:val="1"/>
          <w:iCs w:val="1"/>
          <w:sz w:val="24"/>
          <w:szCs w:val="24"/>
          <w:rtl w:val="0"/>
          <w:lang w:val="en-US"/>
        </w:rPr>
        <w:t>f</w:t>
      </w:r>
      <w:r>
        <w:rPr>
          <w:i w:val="1"/>
          <w:iCs w:val="1"/>
          <w:sz w:val="24"/>
          <w:szCs w:val="24"/>
          <w:rtl w:val="0"/>
          <w:lang w:val="en-US"/>
        </w:rPr>
        <w:t xml:space="preserve">ī </w:t>
      </w:r>
      <w:r>
        <w:rPr>
          <w:i w:val="1"/>
          <w:iCs w:val="1"/>
          <w:sz w:val="24"/>
          <w:szCs w:val="24"/>
          <w:rtl w:val="0"/>
          <w:lang w:val="en-US"/>
        </w:rPr>
        <w:t>si</w:t>
      </w:r>
      <w:r>
        <w:rPr>
          <w:i w:val="1"/>
          <w:iCs w:val="1"/>
          <w:sz w:val="24"/>
          <w:szCs w:val="24"/>
          <w:rtl w:val="0"/>
          <w:lang w:val="en-US"/>
        </w:rPr>
        <w:t>ḥḥ</w:t>
      </w:r>
      <w:r>
        <w:rPr>
          <w:i w:val="1"/>
          <w:iCs w:val="1"/>
          <w:sz w:val="24"/>
          <w:szCs w:val="24"/>
          <w:rtl w:val="0"/>
          <w:lang w:val="en-US"/>
        </w:rPr>
        <w:t xml:space="preserve">at </w:t>
      </w:r>
      <w:r>
        <w:rPr>
          <w:i w:val="1"/>
          <w:iCs w:val="1"/>
          <w:sz w:val="24"/>
          <w:szCs w:val="24"/>
          <w:rtl w:val="0"/>
          <w:lang w:val="en-US"/>
        </w:rPr>
        <w:t>ʿ</w:t>
      </w:r>
      <w:r>
        <w:rPr>
          <w:i w:val="1"/>
          <w:iCs w:val="1"/>
          <w:sz w:val="24"/>
          <w:szCs w:val="24"/>
          <w:rtl w:val="0"/>
          <w:lang w:val="en-US"/>
        </w:rPr>
        <w:t>aqli-hi wa-badni-hi</w:t>
      </w:r>
      <w:r>
        <w:rPr>
          <w:sz w:val="24"/>
          <w:szCs w:val="24"/>
          <w:rtl w:val="0"/>
          <w:lang w:val="en-US"/>
        </w:rPr>
        <w:t>), legally competent (</w:t>
      </w:r>
      <w:r>
        <w:rPr>
          <w:i w:val="1"/>
          <w:iCs w:val="1"/>
          <w:sz w:val="24"/>
          <w:szCs w:val="24"/>
          <w:rtl w:val="0"/>
          <w:lang w:val="en-US"/>
        </w:rPr>
        <w:t>jaw</w:t>
      </w:r>
      <w:r>
        <w:rPr>
          <w:i w:val="1"/>
          <w:iCs w:val="1"/>
          <w:sz w:val="24"/>
          <w:szCs w:val="24"/>
          <w:rtl w:val="0"/>
          <w:lang w:val="en-US"/>
        </w:rPr>
        <w:t>ā</w:t>
      </w:r>
      <w:r>
        <w:rPr>
          <w:i w:val="1"/>
          <w:iCs w:val="1"/>
          <w:sz w:val="24"/>
          <w:szCs w:val="24"/>
          <w:rtl w:val="0"/>
          <w:lang w:val="en-US"/>
        </w:rPr>
        <w:t>z amrihi</w:t>
      </w:r>
      <w:r>
        <w:rPr>
          <w:sz w:val="24"/>
          <w:szCs w:val="24"/>
          <w:rtl w:val="0"/>
          <w:lang w:val="en-US"/>
        </w:rPr>
        <w:t>), and acting freely and without coercion (</w:t>
      </w:r>
      <w:r>
        <w:rPr>
          <w:i w:val="1"/>
          <w:iCs w:val="1"/>
          <w:sz w:val="24"/>
          <w:szCs w:val="24"/>
          <w:rtl w:val="0"/>
          <w:lang w:val="en-US"/>
        </w:rPr>
        <w:t>ghayr mukrah wa-l</w:t>
      </w:r>
      <w:r>
        <w:rPr>
          <w:i w:val="1"/>
          <w:iCs w:val="1"/>
          <w:sz w:val="24"/>
          <w:szCs w:val="24"/>
          <w:rtl w:val="0"/>
          <w:lang w:val="en-US"/>
        </w:rPr>
        <w:t xml:space="preserve">ā </w:t>
      </w:r>
      <w:r>
        <w:rPr>
          <w:i w:val="1"/>
          <w:iCs w:val="1"/>
          <w:sz w:val="24"/>
          <w:szCs w:val="24"/>
          <w:rtl w:val="0"/>
          <w:lang w:val="en-US"/>
        </w:rPr>
        <w:t>mujbar</w:t>
      </w:r>
      <w:r>
        <w:rPr>
          <w:sz w:val="24"/>
          <w:szCs w:val="24"/>
          <w:rtl w:val="0"/>
          <w:lang w:val="en-US"/>
        </w:rPr>
        <w:t xml:space="preserve">). The text then specifies the name of the creditor using the formula </w:t>
      </w:r>
      <w:r>
        <w:rPr>
          <w:i w:val="1"/>
          <w:iCs w:val="1"/>
          <w:sz w:val="24"/>
          <w:szCs w:val="24"/>
          <w:rtl w:val="0"/>
          <w:lang w:val="en-US"/>
        </w:rPr>
        <w:t xml:space="preserve">an </w:t>
      </w:r>
      <w:r>
        <w:rPr>
          <w:i w:val="1"/>
          <w:iCs w:val="1"/>
          <w:sz w:val="24"/>
          <w:szCs w:val="24"/>
          <w:rtl w:val="0"/>
          <w:lang w:val="en-US"/>
        </w:rPr>
        <w:t>ʿ</w:t>
      </w:r>
      <w:r>
        <w:rPr>
          <w:i w:val="1"/>
          <w:iCs w:val="1"/>
          <w:sz w:val="24"/>
          <w:szCs w:val="24"/>
          <w:rtl w:val="0"/>
          <w:lang w:val="en-US"/>
        </w:rPr>
        <w:t>alayhi wa-</w:t>
      </w:r>
      <w:r>
        <w:rPr>
          <w:i w:val="1"/>
          <w:iCs w:val="1"/>
          <w:sz w:val="24"/>
          <w:szCs w:val="24"/>
          <w:rtl w:val="0"/>
          <w:lang w:val="en-US"/>
        </w:rPr>
        <w:t>ʿ</w:t>
      </w:r>
      <w:r>
        <w:rPr>
          <w:i w:val="1"/>
          <w:iCs w:val="1"/>
          <w:sz w:val="24"/>
          <w:szCs w:val="24"/>
          <w:rtl w:val="0"/>
          <w:lang w:val="en-US"/>
        </w:rPr>
        <w:t>inda-ha wa-qibali-hi wa-f</w:t>
      </w:r>
      <w:r>
        <w:rPr>
          <w:i w:val="1"/>
          <w:iCs w:val="1"/>
          <w:sz w:val="24"/>
          <w:szCs w:val="24"/>
          <w:rtl w:val="0"/>
          <w:lang w:val="en-US"/>
        </w:rPr>
        <w:t xml:space="preserve">ī </w:t>
      </w:r>
      <w:r>
        <w:rPr>
          <w:i w:val="1"/>
          <w:iCs w:val="1"/>
          <w:sz w:val="24"/>
          <w:szCs w:val="24"/>
          <w:rtl w:val="0"/>
          <w:lang w:val="en-US"/>
        </w:rPr>
        <w:t>kh</w:t>
      </w:r>
      <w:r>
        <w:rPr>
          <w:i w:val="1"/>
          <w:iCs w:val="1"/>
          <w:sz w:val="24"/>
          <w:szCs w:val="24"/>
          <w:rtl w:val="0"/>
          <w:lang w:val="en-US"/>
        </w:rPr>
        <w:t>ā</w:t>
      </w:r>
      <w:r>
        <w:rPr>
          <w:i w:val="1"/>
          <w:iCs w:val="1"/>
          <w:sz w:val="24"/>
          <w:szCs w:val="24"/>
          <w:rtl w:val="0"/>
          <w:lang w:val="en-US"/>
        </w:rPr>
        <w:t>li</w:t>
      </w:r>
      <w:r>
        <w:rPr>
          <w:i w:val="1"/>
          <w:iCs w:val="1"/>
          <w:sz w:val="24"/>
          <w:szCs w:val="24"/>
          <w:rtl w:val="0"/>
          <w:lang w:val="en-US"/>
        </w:rPr>
        <w:t xml:space="preserve">ṣ </w:t>
      </w:r>
      <w:r>
        <w:rPr>
          <w:i w:val="1"/>
          <w:iCs w:val="1"/>
          <w:sz w:val="24"/>
          <w:szCs w:val="24"/>
          <w:rtl w:val="0"/>
          <w:lang w:val="en-US"/>
        </w:rPr>
        <w:t>m</w:t>
      </w:r>
      <w:r>
        <w:rPr>
          <w:i w:val="1"/>
          <w:iCs w:val="1"/>
          <w:sz w:val="24"/>
          <w:szCs w:val="24"/>
          <w:rtl w:val="0"/>
          <w:lang w:val="en-US"/>
        </w:rPr>
        <w:t>ā</w:t>
      </w:r>
      <w:r>
        <w:rPr>
          <w:i w:val="1"/>
          <w:iCs w:val="1"/>
          <w:sz w:val="24"/>
          <w:szCs w:val="24"/>
          <w:rtl w:val="0"/>
          <w:lang w:val="en-US"/>
        </w:rPr>
        <w:t>lihi wa-dhimmatihi li-ful</w:t>
      </w:r>
      <w:r>
        <w:rPr>
          <w:i w:val="1"/>
          <w:iCs w:val="1"/>
          <w:sz w:val="24"/>
          <w:szCs w:val="24"/>
          <w:rtl w:val="0"/>
          <w:lang w:val="en-US"/>
        </w:rPr>
        <w:t>ā</w:t>
      </w:r>
      <w:r>
        <w:rPr>
          <w:i w:val="1"/>
          <w:iCs w:val="1"/>
          <w:sz w:val="24"/>
          <w:szCs w:val="24"/>
          <w:rtl w:val="0"/>
          <w:lang w:val="en-US"/>
        </w:rPr>
        <w:t>n</w:t>
      </w:r>
      <w:r>
        <w:rPr>
          <w:sz w:val="24"/>
          <w:szCs w:val="24"/>
          <w:rtl w:val="0"/>
          <w:lang w:val="en-US"/>
        </w:rPr>
        <w:t xml:space="preserve"> (</w:t>
      </w:r>
      <w:r>
        <w:rPr>
          <w:sz w:val="24"/>
          <w:szCs w:val="24"/>
          <w:rtl w:val="0"/>
          <w:lang w:val="en-US"/>
        </w:rPr>
        <w:t>“</w:t>
      </w:r>
      <w:r>
        <w:rPr>
          <w:sz w:val="24"/>
          <w:szCs w:val="24"/>
          <w:rtl w:val="0"/>
          <w:lang w:val="en-US"/>
        </w:rPr>
        <w:t>is indebted and liable, from his own resources and under his responsibility, to</w:t>
      </w:r>
      <w:r>
        <w:rPr>
          <w:sz w:val="24"/>
          <w:szCs w:val="24"/>
          <w:rtl w:val="0"/>
          <w:lang w:val="en-US"/>
        </w:rPr>
        <w:t>”</w:t>
      </w:r>
      <w:r>
        <w:rPr>
          <w:sz w:val="24"/>
          <w:szCs w:val="24"/>
          <w:rtl w:val="0"/>
          <w:lang w:val="en-US"/>
        </w:rPr>
        <w:t xml:space="preserve">). The nature of the obligation is detailed with the preposition </w:t>
      </w:r>
      <w:r>
        <w:rPr>
          <w:i w:val="1"/>
          <w:iCs w:val="1"/>
          <w:sz w:val="24"/>
          <w:szCs w:val="24"/>
          <w:rtl w:val="0"/>
          <w:lang w:val="en-US"/>
        </w:rPr>
        <w:t>min</w:t>
      </w:r>
      <w:r>
        <w:rPr>
          <w:sz w:val="24"/>
          <w:szCs w:val="24"/>
          <w:rtl w:val="0"/>
          <w:lang w:val="en-US"/>
        </w:rPr>
        <w:t xml:space="preserve">, followed by the amount in </w:t>
      </w:r>
      <w:r>
        <w:rPr>
          <w:i w:val="1"/>
          <w:iCs w:val="1"/>
          <w:sz w:val="24"/>
          <w:szCs w:val="24"/>
          <w:rtl w:val="0"/>
          <w:lang w:val="en-US"/>
        </w:rPr>
        <w:t>irdabbs</w:t>
      </w:r>
      <w:r>
        <w:rPr>
          <w:sz w:val="24"/>
          <w:szCs w:val="24"/>
          <w:rtl w:val="0"/>
          <w:lang w:val="en-US"/>
        </w:rPr>
        <w:t>. It is declared binding (</w:t>
      </w:r>
      <w:r>
        <w:rPr>
          <w:i w:val="1"/>
          <w:iCs w:val="1"/>
          <w:sz w:val="24"/>
          <w:szCs w:val="24"/>
          <w:rtl w:val="0"/>
          <w:lang w:val="en-US"/>
        </w:rPr>
        <w:t>daynan th</w:t>
      </w:r>
      <w:r>
        <w:rPr>
          <w:i w:val="1"/>
          <w:iCs w:val="1"/>
          <w:sz w:val="24"/>
          <w:szCs w:val="24"/>
          <w:rtl w:val="0"/>
          <w:lang w:val="en-US"/>
        </w:rPr>
        <w:t>ā</w:t>
      </w:r>
      <w:r>
        <w:rPr>
          <w:i w:val="1"/>
          <w:iCs w:val="1"/>
          <w:sz w:val="24"/>
          <w:szCs w:val="24"/>
          <w:rtl w:val="0"/>
          <w:lang w:val="en-US"/>
        </w:rPr>
        <w:t>bitan wa-</w:t>
      </w:r>
      <w:r>
        <w:rPr>
          <w:i w:val="1"/>
          <w:iCs w:val="1"/>
          <w:sz w:val="24"/>
          <w:szCs w:val="24"/>
          <w:rtl w:val="0"/>
          <w:lang w:val="en-US"/>
        </w:rPr>
        <w:t>ḥ</w:t>
      </w:r>
      <w:r>
        <w:rPr>
          <w:i w:val="1"/>
          <w:iCs w:val="1"/>
          <w:sz w:val="24"/>
          <w:szCs w:val="24"/>
          <w:rtl w:val="0"/>
          <w:lang w:val="en-US"/>
        </w:rPr>
        <w:t>aqqan w</w:t>
      </w:r>
      <w:r>
        <w:rPr>
          <w:i w:val="1"/>
          <w:iCs w:val="1"/>
          <w:sz w:val="24"/>
          <w:szCs w:val="24"/>
          <w:rtl w:val="0"/>
          <w:lang w:val="en-US"/>
        </w:rPr>
        <w:t>ā</w:t>
      </w:r>
      <w:r>
        <w:rPr>
          <w:i w:val="1"/>
          <w:iCs w:val="1"/>
          <w:sz w:val="24"/>
          <w:szCs w:val="24"/>
          <w:rtl w:val="0"/>
          <w:lang w:val="en-US"/>
        </w:rPr>
        <w:t>jiban l</w:t>
      </w:r>
      <w:r>
        <w:rPr>
          <w:i w:val="1"/>
          <w:iCs w:val="1"/>
          <w:sz w:val="24"/>
          <w:szCs w:val="24"/>
          <w:rtl w:val="0"/>
          <w:lang w:val="en-US"/>
        </w:rPr>
        <w:t>ā</w:t>
      </w:r>
      <w:r>
        <w:rPr>
          <w:i w:val="1"/>
          <w:iCs w:val="1"/>
          <w:sz w:val="24"/>
          <w:szCs w:val="24"/>
          <w:rtl w:val="0"/>
          <w:lang w:val="en-US"/>
        </w:rPr>
        <w:t>ziman</w:t>
      </w:r>
      <w:r>
        <w:rPr>
          <w:sz w:val="24"/>
          <w:szCs w:val="24"/>
          <w:rtl w:val="0"/>
          <w:lang w:val="en-US"/>
        </w:rPr>
        <w:t>), with an explicit acknowledgment made in the presence of witnesses (</w:t>
      </w:r>
      <w:r>
        <w:rPr>
          <w:i w:val="1"/>
          <w:iCs w:val="1"/>
          <w:sz w:val="24"/>
          <w:szCs w:val="24"/>
          <w:rtl w:val="0"/>
          <w:lang w:val="en-US"/>
        </w:rPr>
        <w:t>i</w:t>
      </w:r>
      <w:r>
        <w:rPr>
          <w:i w:val="1"/>
          <w:iCs w:val="1"/>
          <w:sz w:val="24"/>
          <w:szCs w:val="24"/>
          <w:rtl w:val="0"/>
          <w:lang w:val="en-US"/>
        </w:rPr>
        <w:t>ʿ</w:t>
      </w:r>
      <w:r>
        <w:rPr>
          <w:i w:val="1"/>
          <w:iCs w:val="1"/>
          <w:sz w:val="24"/>
          <w:szCs w:val="24"/>
          <w:rtl w:val="0"/>
          <w:lang w:val="en-US"/>
        </w:rPr>
        <w:t>tarafa lahu bi-dh</w:t>
      </w:r>
      <w:r>
        <w:rPr>
          <w:i w:val="1"/>
          <w:iCs w:val="1"/>
          <w:sz w:val="24"/>
          <w:szCs w:val="24"/>
          <w:rtl w:val="0"/>
          <w:lang w:val="en-US"/>
        </w:rPr>
        <w:t>ā</w:t>
      </w:r>
      <w:r>
        <w:rPr>
          <w:i w:val="1"/>
          <w:iCs w:val="1"/>
          <w:sz w:val="24"/>
          <w:szCs w:val="24"/>
          <w:rtl w:val="0"/>
          <w:lang w:val="en-US"/>
        </w:rPr>
        <w:t xml:space="preserve">lika </w:t>
      </w:r>
      <w:r>
        <w:rPr>
          <w:i w:val="1"/>
          <w:iCs w:val="1"/>
          <w:sz w:val="24"/>
          <w:szCs w:val="24"/>
          <w:rtl w:val="0"/>
          <w:lang w:val="en-US"/>
        </w:rPr>
        <w:t>ʿ</w:t>
      </w:r>
      <w:r>
        <w:rPr>
          <w:i w:val="1"/>
          <w:iCs w:val="1"/>
          <w:sz w:val="24"/>
          <w:szCs w:val="24"/>
          <w:rtl w:val="0"/>
          <w:lang w:val="en-US"/>
        </w:rPr>
        <w:t>inda shuh</w:t>
      </w:r>
      <w:r>
        <w:rPr>
          <w:i w:val="1"/>
          <w:iCs w:val="1"/>
          <w:sz w:val="24"/>
          <w:szCs w:val="24"/>
          <w:rtl w:val="0"/>
          <w:lang w:val="en-US"/>
        </w:rPr>
        <w:t>ū</w:t>
      </w:r>
      <w:r>
        <w:rPr>
          <w:i w:val="1"/>
          <w:iCs w:val="1"/>
          <w:sz w:val="24"/>
          <w:szCs w:val="24"/>
          <w:rtl w:val="0"/>
          <w:lang w:val="en-US"/>
        </w:rPr>
        <w:t>d h</w:t>
      </w:r>
      <w:r>
        <w:rPr>
          <w:i w:val="1"/>
          <w:iCs w:val="1"/>
          <w:sz w:val="24"/>
          <w:szCs w:val="24"/>
          <w:rtl w:val="0"/>
          <w:lang w:val="en-US"/>
        </w:rPr>
        <w:t>ā</w:t>
      </w:r>
      <w:r>
        <w:rPr>
          <w:i w:val="1"/>
          <w:iCs w:val="1"/>
          <w:sz w:val="24"/>
          <w:szCs w:val="24"/>
          <w:rtl w:val="0"/>
          <w:lang w:val="en-US"/>
        </w:rPr>
        <w:t>dh</w:t>
      </w:r>
      <w:r>
        <w:rPr>
          <w:i w:val="1"/>
          <w:iCs w:val="1"/>
          <w:sz w:val="24"/>
          <w:szCs w:val="24"/>
          <w:rtl w:val="0"/>
          <w:lang w:val="en-US"/>
        </w:rPr>
        <w:t xml:space="preserve">ā </w:t>
      </w:r>
      <w:r>
        <w:rPr>
          <w:i w:val="1"/>
          <w:iCs w:val="1"/>
          <w:sz w:val="24"/>
          <w:szCs w:val="24"/>
          <w:rtl w:val="0"/>
          <w:lang w:val="en-US"/>
        </w:rPr>
        <w:t>l-wath</w:t>
      </w:r>
      <w:r>
        <w:rPr>
          <w:i w:val="1"/>
          <w:iCs w:val="1"/>
          <w:sz w:val="24"/>
          <w:szCs w:val="24"/>
          <w:rtl w:val="0"/>
          <w:lang w:val="en-US"/>
        </w:rPr>
        <w:t>ī</w:t>
      </w:r>
      <w:r>
        <w:rPr>
          <w:i w:val="1"/>
          <w:iCs w:val="1"/>
          <w:sz w:val="24"/>
          <w:szCs w:val="24"/>
          <w:rtl w:val="0"/>
          <w:lang w:val="en-US"/>
        </w:rPr>
        <w:t>qa</w:t>
      </w:r>
      <w:r>
        <w:rPr>
          <w:sz w:val="24"/>
          <w:szCs w:val="24"/>
          <w:rtl w:val="0"/>
          <w:lang w:val="en-US"/>
        </w:rPr>
        <w:t>). Further, the individual commits not to evade repayment in any way (</w:t>
      </w:r>
      <w:r>
        <w:rPr>
          <w:sz w:val="24"/>
          <w:szCs w:val="24"/>
          <w:rtl w:val="0"/>
          <w:lang w:val="en-US"/>
        </w:rPr>
        <w:t>ʿ</w:t>
      </w:r>
      <w:r>
        <w:rPr>
          <w:i w:val="1"/>
          <w:iCs w:val="1"/>
          <w:sz w:val="24"/>
          <w:szCs w:val="24"/>
          <w:rtl w:val="0"/>
          <w:lang w:val="en-US"/>
        </w:rPr>
        <w:t>an al-khur</w:t>
      </w:r>
      <w:r>
        <w:rPr>
          <w:i w:val="1"/>
          <w:iCs w:val="1"/>
          <w:sz w:val="24"/>
          <w:szCs w:val="24"/>
          <w:rtl w:val="0"/>
          <w:lang w:val="en-US"/>
        </w:rPr>
        <w:t>ū</w:t>
      </w:r>
      <w:r>
        <w:rPr>
          <w:i w:val="1"/>
          <w:iCs w:val="1"/>
          <w:sz w:val="24"/>
          <w:szCs w:val="24"/>
          <w:rtl w:val="0"/>
          <w:lang w:val="en-US"/>
        </w:rPr>
        <w:t>j min al-dayn</w:t>
      </w:r>
      <w:r>
        <w:rPr>
          <w:sz w:val="24"/>
          <w:szCs w:val="24"/>
          <w:rtl w:val="0"/>
          <w:lang w:val="en-US"/>
        </w:rPr>
        <w:t xml:space="preserve">). The acknowledgment is made explicitly </w:t>
      </w:r>
      <w:r>
        <w:rPr>
          <w:sz w:val="24"/>
          <w:szCs w:val="24"/>
          <w:rtl w:val="0"/>
          <w:lang w:val="en-US"/>
        </w:rPr>
        <w:t>“</w:t>
      </w:r>
      <w:r>
        <w:rPr>
          <w:sz w:val="24"/>
          <w:szCs w:val="24"/>
          <w:rtl w:val="0"/>
          <w:lang w:val="en-US"/>
        </w:rPr>
        <w:t>under the guarantee</w:t>
      </w:r>
      <w:r>
        <w:rPr>
          <w:sz w:val="24"/>
          <w:szCs w:val="24"/>
          <w:rtl w:val="0"/>
          <w:lang w:val="en-US"/>
        </w:rPr>
        <w:t xml:space="preserve">” </w:t>
      </w:r>
      <w:r>
        <w:rPr>
          <w:sz w:val="24"/>
          <w:szCs w:val="24"/>
          <w:rtl w:val="0"/>
          <w:lang w:val="en-US"/>
        </w:rPr>
        <w:t>of a third party (</w:t>
      </w:r>
      <w:r>
        <w:rPr>
          <w:i w:val="1"/>
          <w:iCs w:val="1"/>
          <w:sz w:val="24"/>
          <w:szCs w:val="24"/>
          <w:rtl w:val="0"/>
          <w:lang w:val="en-US"/>
        </w:rPr>
        <w:t>bi-</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 ful</w:t>
      </w:r>
      <w:r>
        <w:rPr>
          <w:i w:val="1"/>
          <w:iCs w:val="1"/>
          <w:sz w:val="24"/>
          <w:szCs w:val="24"/>
          <w:rtl w:val="0"/>
          <w:lang w:val="en-US"/>
        </w:rPr>
        <w:t>ā</w:t>
      </w:r>
      <w:r>
        <w:rPr>
          <w:i w:val="1"/>
          <w:iCs w:val="1"/>
          <w:sz w:val="24"/>
          <w:szCs w:val="24"/>
          <w:rtl w:val="0"/>
          <w:lang w:val="en-US"/>
        </w:rPr>
        <w:t>n</w:t>
      </w:r>
      <w:r>
        <w:rPr>
          <w:sz w:val="24"/>
          <w:szCs w:val="24"/>
          <w:rtl w:val="0"/>
          <w:lang w:val="en-US"/>
        </w:rPr>
        <w:t>), a detail that needs further discussion. The document concludes by noting that witnesses were called to testify (</w:t>
      </w:r>
      <w:r>
        <w:rPr>
          <w:i w:val="1"/>
          <w:iCs w:val="1"/>
          <w:sz w:val="24"/>
          <w:szCs w:val="24"/>
          <w:rtl w:val="0"/>
          <w:lang w:val="en-US"/>
        </w:rPr>
        <w:t xml:space="preserve">ashhada </w:t>
      </w:r>
      <w:r>
        <w:rPr>
          <w:i w:val="1"/>
          <w:iCs w:val="1"/>
          <w:sz w:val="24"/>
          <w:szCs w:val="24"/>
          <w:rtl w:val="0"/>
          <w:lang w:val="en-US"/>
        </w:rPr>
        <w:t>ʿ</w:t>
      </w:r>
      <w:r>
        <w:rPr>
          <w:i w:val="1"/>
          <w:iCs w:val="1"/>
          <w:sz w:val="24"/>
          <w:szCs w:val="24"/>
          <w:rtl w:val="0"/>
          <w:lang w:val="en-US"/>
        </w:rPr>
        <w:t>al</w:t>
      </w:r>
      <w:r>
        <w:rPr>
          <w:i w:val="1"/>
          <w:iCs w:val="1"/>
          <w:sz w:val="24"/>
          <w:szCs w:val="24"/>
          <w:rtl w:val="0"/>
          <w:lang w:val="en-US"/>
        </w:rPr>
        <w:t xml:space="preserve">ā </w:t>
      </w:r>
      <w:r>
        <w:rPr>
          <w:i w:val="1"/>
          <w:iCs w:val="1"/>
          <w:sz w:val="24"/>
          <w:szCs w:val="24"/>
          <w:rtl w:val="0"/>
          <w:lang w:val="en-US"/>
        </w:rPr>
        <w:t>nafsihi</w:t>
      </w:r>
      <w:r>
        <w:rPr>
          <w:sz w:val="24"/>
          <w:szCs w:val="24"/>
          <w:rtl w:val="0"/>
          <w:lang w:val="en-US"/>
        </w:rPr>
        <w:t>), with the date also specified. Finally, the two witness statements</w:t>
      </w:r>
      <w:ins w:id="16" w:date="2025-06-30T23:45:00Z" w:author="Anonymus">
        <w:r>
          <w:rPr>
            <w:sz w:val="24"/>
            <w:szCs w:val="24"/>
            <w:rtl w:val="0"/>
            <w:lang w:val="en-US"/>
          </w:rPr>
          <w:t xml:space="preserve"> </w:t>
        </w:r>
      </w:ins>
      <w:del w:id="17" w:date="2025-06-30T23:45:00Z" w:author="Anonymus">
        <w:r>
          <w:rPr>
            <w:sz w:val="24"/>
            <w:szCs w:val="24"/>
            <w:rtl w:val="0"/>
            <w:lang w:val="en-US"/>
          </w:rPr>
          <w:delText xml:space="preserve">attestations </w:delText>
        </w:r>
      </w:del>
      <w:r>
        <w:rPr>
          <w:sz w:val="24"/>
          <w:szCs w:val="24"/>
          <w:rtl w:val="0"/>
          <w:lang w:val="en-US"/>
        </w:rPr>
        <w:t xml:space="preserve">follow, each beginning with the customary </w:t>
      </w:r>
      <w:r>
        <w:rPr>
          <w:i w:val="1"/>
          <w:iCs w:val="1"/>
          <w:sz w:val="24"/>
          <w:szCs w:val="24"/>
          <w:rtl w:val="0"/>
          <w:lang w:val="en-US"/>
        </w:rPr>
        <w:t>shahida</w:t>
      </w:r>
      <w:r>
        <w:rPr>
          <w:sz w:val="24"/>
          <w:szCs w:val="24"/>
          <w:rtl w:val="0"/>
          <w:lang w:val="en-US"/>
        </w:rPr>
        <w:t xml:space="preserve"> (</w:t>
      </w:r>
      <w:r>
        <w:rPr>
          <w:sz w:val="24"/>
          <w:szCs w:val="24"/>
          <w:rtl w:val="0"/>
          <w:lang w:val="en-US"/>
        </w:rPr>
        <w:t>“</w:t>
      </w:r>
      <w:r>
        <w:rPr>
          <w:sz w:val="24"/>
          <w:szCs w:val="24"/>
          <w:rtl w:val="0"/>
          <w:lang w:val="en-US"/>
        </w:rPr>
        <w:t>He testified</w:t>
      </w:r>
      <w:r>
        <w:rPr>
          <w:sz w:val="24"/>
          <w:szCs w:val="24"/>
          <w:rtl w:val="0"/>
          <w:lang w:val="en-US"/>
        </w:rPr>
        <w:t>”</w:t>
      </w:r>
      <w:r>
        <w:rPr>
          <w:sz w:val="24"/>
          <w:szCs w:val="24"/>
          <w:rtl w:val="0"/>
          <w:lang w:val="en-US"/>
        </w:rPr>
        <w:t>) followed by the witness</w:t>
      </w:r>
      <w:r>
        <w:rPr>
          <w:sz w:val="24"/>
          <w:szCs w:val="24"/>
          <w:rtl w:val="0"/>
          <w:lang w:val="en-US"/>
        </w:rPr>
        <w:t xml:space="preserve">’ </w:t>
      </w:r>
      <w:r>
        <w:rPr>
          <w:sz w:val="24"/>
          <w:szCs w:val="24"/>
          <w:rtl w:val="0"/>
          <w:lang w:val="en-US"/>
        </w:rPr>
        <w:t>name.</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b w:val="1"/>
          <w:bCs w:val="1"/>
          <w:sz w:val="24"/>
          <w:szCs w:val="24"/>
          <w:rtl w:val="0"/>
          <w:lang w:val="en-US"/>
        </w:rPr>
        <w:t>The Nature of the Debt</w:t>
      </w:r>
    </w:p>
    <w:p>
      <w:pPr>
        <w:pStyle w:val="p3"/>
        <w:rPr>
          <w:sz w:val="24"/>
          <w:szCs w:val="24"/>
        </w:rPr>
      </w:pPr>
      <w:r>
        <w:rPr>
          <w:sz w:val="24"/>
          <w:szCs w:val="24"/>
          <w:rtl w:val="0"/>
          <w:lang w:val="en-US"/>
        </w:rPr>
        <w:t xml:space="preserve">The debt acknowledgments concern, in one case, two-thirds of an </w:t>
      </w:r>
      <w:r>
        <w:rPr>
          <w:i w:val="1"/>
          <w:iCs w:val="1"/>
          <w:sz w:val="24"/>
          <w:szCs w:val="24"/>
          <w:rtl w:val="0"/>
          <w:lang w:val="en-US"/>
        </w:rPr>
        <w:t>irdabb</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 (</w:t>
      </w:r>
      <w:r>
        <w:rPr>
          <w:b w:val="1"/>
          <w:bCs w:val="1"/>
          <w:sz w:val="24"/>
          <w:szCs w:val="24"/>
          <w:rtl w:val="0"/>
          <w:lang w:val="en-US"/>
        </w:rPr>
        <w:t>1</w:t>
      </w:r>
      <w:r>
        <w:rPr>
          <w:sz w:val="24"/>
          <w:szCs w:val="24"/>
          <w:rtl w:val="0"/>
          <w:lang w:val="en-US"/>
        </w:rPr>
        <w:t xml:space="preserve">), and in the other, one and one-third </w:t>
      </w:r>
      <w:r>
        <w:rPr>
          <w:i w:val="1"/>
          <w:iCs w:val="1"/>
          <w:sz w:val="24"/>
          <w:szCs w:val="24"/>
          <w:rtl w:val="0"/>
          <w:lang w:val="en-US"/>
        </w:rPr>
        <w:t>irdabbs</w:t>
      </w:r>
      <w:r>
        <w:rPr>
          <w:sz w:val="24"/>
          <w:szCs w:val="24"/>
          <w:rtl w:val="0"/>
          <w:lang w:val="en-US"/>
        </w:rPr>
        <w:t xml:space="preserve"> of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xml:space="preserve"> seeds (</w:t>
      </w:r>
      <w:r>
        <w:rPr>
          <w:b w:val="1"/>
          <w:bCs w:val="1"/>
          <w:sz w:val="24"/>
          <w:szCs w:val="24"/>
          <w:rtl w:val="0"/>
          <w:lang w:val="en-US"/>
        </w:rPr>
        <w:t>2</w:t>
      </w:r>
      <w:r>
        <w:rPr>
          <w:sz w:val="24"/>
          <w:szCs w:val="24"/>
          <w:rtl w:val="0"/>
          <w:lang w:val="en-US"/>
        </w:rPr>
        <w:t xml:space="preserve">).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w:t>
      </w:r>
      <w:r>
        <w:rPr>
          <w:i w:val="1"/>
          <w:iCs w:val="1"/>
          <w:sz w:val="24"/>
          <w:szCs w:val="24"/>
          <w:rtl w:val="0"/>
          <w:lang w:val="en-US"/>
        </w:rPr>
        <w:t>Trifolium alexandrinum</w:t>
      </w:r>
      <w:r>
        <w:rPr>
          <w:sz w:val="24"/>
          <w:szCs w:val="24"/>
          <w:rtl w:val="0"/>
          <w:lang w:val="en-US"/>
        </w:rPr>
        <w:t xml:space="preserve">), commonly referred to in papyri as </w:t>
      </w:r>
      <w:r>
        <w:rPr>
          <w:i w:val="1"/>
          <w:iCs w:val="1"/>
          <w:sz w:val="24"/>
          <w:szCs w:val="24"/>
          <w:rtl w:val="0"/>
          <w:lang w:val="en-US"/>
        </w:rPr>
        <w:t>qur</w:t>
      </w:r>
      <w:r>
        <w:rPr>
          <w:i w:val="1"/>
          <w:iCs w:val="1"/>
          <w:sz w:val="24"/>
          <w:szCs w:val="24"/>
          <w:rtl w:val="0"/>
          <w:lang w:val="en-US"/>
        </w:rPr>
        <w:t>ṭ</w:t>
      </w:r>
      <w:r>
        <w:rPr>
          <w:sz w:val="24"/>
          <w:szCs w:val="24"/>
          <w:rtl w:val="0"/>
          <w:lang w:val="en-US"/>
        </w:rPr>
        <w:t xml:space="preserve"> (a term borrowed from the Greek </w:t>
      </w:r>
      <w:r>
        <w:rPr>
          <w:sz w:val="24"/>
          <w:szCs w:val="24"/>
          <w:rtl w:val="0"/>
          <w:lang w:val="fr-FR"/>
        </w:rPr>
        <w:t>χόρτος</w:t>
      </w:r>
      <w:r>
        <w:rPr>
          <w:sz w:val="24"/>
          <w:szCs w:val="24"/>
          <w:rtl w:val="0"/>
          <w:lang w:val="en-US"/>
        </w:rPr>
        <w:t>), is an herbaceous plant often mistranslated as "clover," though it bears no resemblance to the European variety. Instead, it is a type of alfalfa, which historically</w:t>
      </w:r>
      <w:r>
        <w:rPr>
          <w:sz w:val="24"/>
          <w:szCs w:val="24"/>
          <w:rtl w:val="0"/>
          <w:lang w:val="en-US"/>
        </w:rPr>
        <w:t>—</w:t>
      </w:r>
      <w:r>
        <w:rPr>
          <w:sz w:val="24"/>
          <w:szCs w:val="24"/>
          <w:rtl w:val="0"/>
          <w:lang w:val="en-US"/>
        </w:rPr>
        <w:t>and still today</w:t>
      </w:r>
      <w:r>
        <w:rPr>
          <w:sz w:val="24"/>
          <w:szCs w:val="24"/>
          <w:rtl w:val="0"/>
          <w:lang w:val="en-US"/>
        </w:rPr>
        <w:t>—</w:t>
      </w:r>
      <w:r>
        <w:rPr>
          <w:sz w:val="24"/>
          <w:szCs w:val="24"/>
          <w:rtl w:val="0"/>
          <w:lang w:val="en-US"/>
        </w:rPr>
        <w:t>served as the primary forage for working animals like donkeys, camels, horses, and mules, as well as for larger livestock such as cows and buffaloes.</w:t>
      </w:r>
      <w:r>
        <w:rPr>
          <w:sz w:val="24"/>
          <w:szCs w:val="24"/>
          <w:vertAlign w:val="superscript"/>
          <w:lang w:val="fr-FR"/>
        </w:rPr>
        <w:footnoteReference w:id="9"/>
      </w:r>
      <w:r>
        <w:rPr>
          <w:sz w:val="24"/>
          <w:szCs w:val="24"/>
          <w:rtl w:val="0"/>
          <w:lang w:val="en-US"/>
        </w:rPr>
        <w:t xml:space="preserve"> According to Ibn Mamm</w:t>
      </w:r>
      <w:r>
        <w:rPr>
          <w:sz w:val="24"/>
          <w:szCs w:val="24"/>
          <w:rtl w:val="0"/>
          <w:lang w:val="en-US"/>
        </w:rPr>
        <w:t>ā</w:t>
      </w:r>
      <w:r>
        <w:rPr>
          <w:sz w:val="24"/>
          <w:szCs w:val="24"/>
          <w:rtl w:val="0"/>
          <w:lang w:val="en-US"/>
        </w:rPr>
        <w:t>ti (d. 606/1209), alfalfa could be sown at various times of the year, between B</w:t>
      </w:r>
      <w:r>
        <w:rPr>
          <w:sz w:val="24"/>
          <w:szCs w:val="24"/>
          <w:rtl w:val="0"/>
          <w:lang w:val="en-US"/>
        </w:rPr>
        <w:t>ā</w:t>
      </w:r>
      <w:r>
        <w:rPr>
          <w:sz w:val="24"/>
          <w:szCs w:val="24"/>
          <w:rtl w:val="0"/>
          <w:lang w:val="en-US"/>
        </w:rPr>
        <w:t>ba (September) and Hat</w:t>
      </w:r>
      <w:r>
        <w:rPr>
          <w:sz w:val="24"/>
          <w:szCs w:val="24"/>
          <w:rtl w:val="0"/>
          <w:lang w:val="en-US"/>
        </w:rPr>
        <w:t>ū</w:t>
      </w:r>
      <w:r>
        <w:rPr>
          <w:sz w:val="24"/>
          <w:szCs w:val="24"/>
          <w:rtl w:val="0"/>
          <w:lang w:val="en-US"/>
        </w:rPr>
        <w:t>r (January), depending on the region and the variety.</w:t>
      </w:r>
      <w:r>
        <w:rPr>
          <w:sz w:val="24"/>
          <w:szCs w:val="24"/>
          <w:vertAlign w:val="superscript"/>
          <w:lang w:val="fr-FR"/>
        </w:rPr>
        <w:footnoteReference w:id="10"/>
      </w:r>
      <w:r>
        <w:rPr>
          <w:sz w:val="24"/>
          <w:szCs w:val="24"/>
          <w:rtl w:val="0"/>
          <w:lang w:val="en-US"/>
        </w:rPr>
        <w:t xml:space="preserve"> However, sowing could not begin until after the Nile floodwaters receded, a process that was not complete in the Fayyum region until late November or even December.</w:t>
      </w:r>
      <w:r>
        <w:rPr>
          <w:sz w:val="24"/>
          <w:szCs w:val="24"/>
          <w:vertAlign w:val="superscript"/>
          <w:lang w:val="fr-FR"/>
        </w:rPr>
        <w:footnoteReference w:id="11"/>
      </w:r>
    </w:p>
    <w:p>
      <w:pPr>
        <w:pStyle w:val="p3"/>
        <w:ind w:firstLine="284"/>
        <w:rPr>
          <w:sz w:val="24"/>
          <w:szCs w:val="24"/>
        </w:rPr>
      </w:pPr>
      <w:r>
        <w:rPr>
          <w:sz w:val="24"/>
          <w:szCs w:val="24"/>
          <w:rtl w:val="0"/>
          <w:lang w:val="en-US"/>
        </w:rPr>
        <w:t>Once the water had receded, farmers in the Fayyum plowed the land before sowing, unlike in other parts of the Nile Valley where seeds were sown directly onto the silt deposited by the flood.</w:t>
      </w:r>
      <w:r>
        <w:rPr>
          <w:sz w:val="24"/>
          <w:szCs w:val="24"/>
          <w:vertAlign w:val="superscript"/>
          <w:lang w:val="en-US"/>
        </w:rPr>
        <w:footnoteReference w:id="12"/>
      </w:r>
      <w:r>
        <w:rPr>
          <w:sz w:val="24"/>
          <w:szCs w:val="24"/>
          <w:rtl w:val="0"/>
          <w:lang w:val="en-US"/>
        </w:rPr>
        <w:t xml:space="preserve"> Approximately 2</w:t>
      </w:r>
      <w:r>
        <w:rPr>
          <w:sz w:val="24"/>
          <w:szCs w:val="24"/>
          <w:rtl w:val="0"/>
          <w:lang w:val="en-US"/>
        </w:rPr>
        <w:t xml:space="preserve">½ </w:t>
      </w:r>
      <w:r>
        <w:rPr>
          <w:i w:val="1"/>
          <w:iCs w:val="1"/>
          <w:sz w:val="24"/>
          <w:szCs w:val="24"/>
          <w:rtl w:val="0"/>
          <w:lang w:val="en-US"/>
        </w:rPr>
        <w:t>waybas</w:t>
      </w:r>
      <w:r>
        <w:rPr>
          <w:sz w:val="24"/>
          <w:szCs w:val="24"/>
          <w:rtl w:val="0"/>
          <w:lang w:val="en-US"/>
        </w:rPr>
        <w:t xml:space="preserve"> of seeds were needed to sow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land.</w:t>
      </w:r>
      <w:r>
        <w:rPr>
          <w:sz w:val="24"/>
          <w:szCs w:val="24"/>
          <w:vertAlign w:val="superscript"/>
          <w:lang w:val="fr-FR"/>
        </w:rPr>
        <w:footnoteReference w:id="13"/>
      </w:r>
      <w:r>
        <w:rPr>
          <w:sz w:val="24"/>
          <w:szCs w:val="24"/>
          <w:rtl w:val="0"/>
          <w:lang w:val="en-US"/>
        </w:rPr>
        <w:t xml:space="preserve"> Depending on the region and climatic conditions, alfalfa could be harvested two to three times a year, or even four times in particularly humid areas. Under ideal conditions, harvesting occurred roughly every thirty days. The first or first two cuts provided green forage for livestock, while the final cut was left to dry in the field and then transported to threshing areas for seed production.</w:t>
      </w:r>
      <w:r>
        <w:rPr>
          <w:sz w:val="24"/>
          <w:szCs w:val="24"/>
          <w:vertAlign w:val="superscript"/>
          <w:lang w:val="en-US"/>
        </w:rPr>
        <w:footnoteReference w:id="14"/>
      </w:r>
      <w:r>
        <w:rPr>
          <w:sz w:val="24"/>
          <w:szCs w:val="24"/>
          <w:rtl w:val="0"/>
          <w:lang w:val="en-US"/>
        </w:rPr>
        <w:t xml:space="preserve"> During the four-month growing season, depending on weather conditions, a single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could sustain between one and four oxen for nearly a month,</w:t>
      </w:r>
      <w:r>
        <w:rPr>
          <w:sz w:val="24"/>
          <w:szCs w:val="24"/>
          <w:vertAlign w:val="superscript"/>
          <w:lang w:val="en-US"/>
        </w:rPr>
        <w:footnoteReference w:id="15"/>
      </w:r>
      <w:r>
        <w:rPr>
          <w:sz w:val="24"/>
          <w:szCs w:val="24"/>
          <w:rtl w:val="0"/>
          <w:lang w:val="en-US"/>
        </w:rPr>
        <w:t xml:space="preserve"> or produce 44,005 kilograms of green forage over three to four cuts.</w:t>
      </w:r>
      <w:r>
        <w:rPr>
          <w:sz w:val="24"/>
          <w:szCs w:val="24"/>
          <w:vertAlign w:val="superscript"/>
          <w:lang w:val="en-US"/>
        </w:rPr>
        <w:footnoteReference w:id="16"/>
      </w:r>
      <w:r>
        <w:rPr>
          <w:sz w:val="24"/>
          <w:szCs w:val="24"/>
          <w:rtl w:val="0"/>
          <w:lang w:val="en-US"/>
        </w:rPr>
        <w:t xml:space="preserve"> The final cut typically yielded between two and three </w:t>
      </w:r>
      <w:r>
        <w:rPr>
          <w:i w:val="1"/>
          <w:iCs w:val="1"/>
          <w:sz w:val="24"/>
          <w:szCs w:val="24"/>
          <w:rtl w:val="0"/>
          <w:lang w:val="en-US"/>
        </w:rPr>
        <w:t>irdabbs</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w:t>
      </w:r>
      <w:r>
        <w:rPr>
          <w:sz w:val="24"/>
          <w:szCs w:val="24"/>
          <w:vertAlign w:val="superscript"/>
          <w:lang w:val="en-US"/>
        </w:rPr>
        <w:footnoteReference w:id="17"/>
      </w:r>
    </w:p>
    <w:p>
      <w:pPr>
        <w:pStyle w:val="p3"/>
        <w:ind w:firstLine="284"/>
        <w:rPr>
          <w:sz w:val="24"/>
          <w:szCs w:val="24"/>
        </w:rPr>
      </w:pP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or grass pea (</w:t>
      </w:r>
      <w:r>
        <w:rPr>
          <w:i w:val="1"/>
          <w:iCs w:val="1"/>
          <w:sz w:val="24"/>
          <w:szCs w:val="24"/>
          <w:rtl w:val="0"/>
          <w:lang w:val="en-US"/>
        </w:rPr>
        <w:t>Lathyrus sativus</w:t>
      </w:r>
      <w:r>
        <w:rPr>
          <w:sz w:val="24"/>
          <w:szCs w:val="24"/>
          <w:rtl w:val="0"/>
          <w:lang w:val="en-US"/>
        </w:rPr>
        <w:t xml:space="preserve"> L.), is a legume whose peas were used for human consumption, while the stalks served as animal fodder.</w:t>
      </w:r>
      <w:r>
        <w:rPr>
          <w:sz w:val="24"/>
          <w:szCs w:val="24"/>
          <w:vertAlign w:val="superscript"/>
          <w:lang w:val="fr-FR"/>
        </w:rPr>
        <w:footnoteReference w:id="18"/>
      </w:r>
      <w:r>
        <w:rPr>
          <w:sz w:val="24"/>
          <w:szCs w:val="24"/>
          <w:rtl w:val="0"/>
          <w:lang w:val="en-US"/>
        </w:rPr>
        <w:t xml:space="preserve"> It also had medicinal properties.</w:t>
      </w:r>
      <w:r>
        <w:rPr>
          <w:sz w:val="24"/>
          <w:szCs w:val="24"/>
          <w:vertAlign w:val="superscript"/>
          <w:lang w:val="fr-FR"/>
        </w:rPr>
        <w:footnoteReference w:id="19"/>
      </w:r>
      <w:r>
        <w:rPr>
          <w:sz w:val="24"/>
          <w:szCs w:val="24"/>
          <w:rtl w:val="0"/>
          <w:lang w:val="en-US"/>
        </w:rPr>
        <w:t xml:space="preserve"> Ibn Mamm</w:t>
      </w:r>
      <w:r>
        <w:rPr>
          <w:sz w:val="24"/>
          <w:szCs w:val="24"/>
          <w:rtl w:val="0"/>
          <w:lang w:val="en-US"/>
        </w:rPr>
        <w:t>ā</w:t>
      </w:r>
      <w:r>
        <w:rPr>
          <w:sz w:val="24"/>
          <w:szCs w:val="24"/>
          <w:rtl w:val="0"/>
          <w:lang w:val="en-US"/>
        </w:rPr>
        <w:t>ti notes that it was sown between Hat</w:t>
      </w:r>
      <w:r>
        <w:rPr>
          <w:sz w:val="24"/>
          <w:szCs w:val="24"/>
          <w:rtl w:val="0"/>
          <w:lang w:val="en-US"/>
        </w:rPr>
        <w:t>ū</w:t>
      </w:r>
      <w:r>
        <w:rPr>
          <w:sz w:val="24"/>
          <w:szCs w:val="24"/>
          <w:rtl w:val="0"/>
          <w:lang w:val="en-US"/>
        </w:rPr>
        <w:t>r (November) and Kayhak (December), alongside other legumes such as lentils (</w:t>
      </w:r>
      <w:r>
        <w:rPr>
          <w:i w:val="1"/>
          <w:iCs w:val="1"/>
          <w:sz w:val="24"/>
          <w:szCs w:val="24"/>
          <w:rtl w:val="0"/>
          <w:lang w:val="en-US"/>
        </w:rPr>
        <w:t>ʿ</w:t>
      </w:r>
      <w:r>
        <w:rPr>
          <w:i w:val="1"/>
          <w:iCs w:val="1"/>
          <w:sz w:val="24"/>
          <w:szCs w:val="24"/>
          <w:rtl w:val="0"/>
          <w:lang w:val="en-US"/>
        </w:rPr>
        <w:t>ads</w:t>
      </w:r>
      <w:r>
        <w:rPr>
          <w:sz w:val="24"/>
          <w:szCs w:val="24"/>
          <w:rtl w:val="0"/>
          <w:lang w:val="en-US"/>
        </w:rPr>
        <w:t>) and chickpeas (</w:t>
      </w:r>
      <w:r>
        <w:rPr>
          <w:i w:val="1"/>
          <w:iCs w:val="1"/>
          <w:sz w:val="24"/>
          <w:szCs w:val="24"/>
          <w:rtl w:val="0"/>
          <w:lang w:val="en-US"/>
        </w:rPr>
        <w:t>ḥ</w:t>
      </w:r>
      <w:r>
        <w:rPr>
          <w:i w:val="1"/>
          <w:iCs w:val="1"/>
          <w:sz w:val="24"/>
          <w:szCs w:val="24"/>
          <w:rtl w:val="0"/>
          <w:lang w:val="en-US"/>
        </w:rPr>
        <w:t>immis</w:t>
      </w:r>
      <w:r>
        <w:rPr>
          <w:sz w:val="24"/>
          <w:szCs w:val="24"/>
          <w:rtl w:val="0"/>
          <w:lang w:val="en-US"/>
        </w:rPr>
        <w:t>).</w:t>
      </w:r>
      <w:r>
        <w:rPr>
          <w:sz w:val="24"/>
          <w:szCs w:val="24"/>
          <w:vertAlign w:val="superscript"/>
          <w:lang w:val="en-US"/>
        </w:rPr>
        <w:footnoteReference w:id="20"/>
      </w:r>
      <w:r>
        <w:rPr>
          <w:sz w:val="24"/>
          <w:szCs w:val="24"/>
          <w:rtl w:val="0"/>
          <w:lang w:val="en-US"/>
        </w:rPr>
        <w:t xml:space="preserve"> Greek documents from the Fayyum suggest that sowing could extend into January and even February.</w:t>
      </w:r>
      <w:r>
        <w:rPr>
          <w:sz w:val="24"/>
          <w:szCs w:val="24"/>
          <w:vertAlign w:val="superscript"/>
          <w:lang w:val="en-US"/>
        </w:rPr>
        <w:footnoteReference w:id="21"/>
      </w:r>
      <w:r>
        <w:rPr>
          <w:sz w:val="24"/>
          <w:szCs w:val="24"/>
          <w:rtl w:val="0"/>
          <w:lang w:val="en-US"/>
        </w:rPr>
        <w:t xml:space="preserve"> To sow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between four </w:t>
      </w:r>
      <w:r>
        <w:rPr>
          <w:i w:val="1"/>
          <w:iCs w:val="1"/>
          <w:sz w:val="24"/>
          <w:szCs w:val="24"/>
          <w:rtl w:val="0"/>
          <w:lang w:val="en-US"/>
        </w:rPr>
        <w:t>waybas</w:t>
      </w:r>
      <w:r>
        <w:rPr>
          <w:sz w:val="24"/>
          <w:szCs w:val="24"/>
          <w:rtl w:val="0"/>
          <w:lang w:val="en-US"/>
        </w:rPr>
        <w:t xml:space="preserve"> and one </w:t>
      </w:r>
      <w:r>
        <w:rPr>
          <w:i w:val="1"/>
          <w:iCs w:val="1"/>
          <w:sz w:val="24"/>
          <w:szCs w:val="24"/>
          <w:rtl w:val="0"/>
          <w:lang w:val="en-US"/>
        </w:rPr>
        <w:t>irdabb</w:t>
      </w:r>
      <w:r>
        <w:rPr>
          <w:sz w:val="24"/>
          <w:szCs w:val="24"/>
          <w:rtl w:val="0"/>
          <w:lang w:val="en-US"/>
        </w:rPr>
        <w:t xml:space="preserve"> of seeds were required,</w:t>
      </w:r>
      <w:r>
        <w:rPr>
          <w:sz w:val="24"/>
          <w:szCs w:val="24"/>
          <w:vertAlign w:val="superscript"/>
          <w:lang w:val="fr-FR"/>
        </w:rPr>
        <w:footnoteReference w:id="22"/>
      </w:r>
      <w:r>
        <w:rPr>
          <w:sz w:val="24"/>
          <w:szCs w:val="24"/>
          <w:rtl w:val="0"/>
          <w:lang w:val="en-US"/>
        </w:rPr>
        <w:t xml:space="preserve"> though Girard specifies that two-thirds of an </w:t>
      </w:r>
      <w:r>
        <w:rPr>
          <w:i w:val="1"/>
          <w:iCs w:val="1"/>
          <w:sz w:val="24"/>
          <w:szCs w:val="24"/>
          <w:rtl w:val="0"/>
          <w:lang w:val="en-US"/>
        </w:rPr>
        <w:t>irdabb</w:t>
      </w:r>
      <w:r>
        <w:rPr>
          <w:sz w:val="24"/>
          <w:szCs w:val="24"/>
          <w:rtl w:val="0"/>
          <w:lang w:val="en-US"/>
        </w:rPr>
        <w:t xml:space="preserve"> could suffice.</w:t>
      </w:r>
      <w:r>
        <w:rPr>
          <w:sz w:val="24"/>
          <w:szCs w:val="24"/>
          <w:vertAlign w:val="superscript"/>
          <w:lang w:val="fr-FR"/>
        </w:rPr>
        <w:footnoteReference w:id="23"/>
      </w:r>
      <w:r>
        <w:rPr>
          <w:sz w:val="24"/>
          <w:szCs w:val="24"/>
          <w:rtl w:val="0"/>
          <w:lang w:val="en-US"/>
        </w:rPr>
        <w:t xml:space="preserve"> After sixty days,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xml:space="preserve"> could be harvested as forage. Its peas matured after approximately one hundred days</w:t>
      </w:r>
      <w:r>
        <w:rPr>
          <w:sz w:val="24"/>
          <w:szCs w:val="24"/>
          <w:vertAlign w:val="superscript"/>
          <w:lang w:val="fr-FR"/>
        </w:rPr>
        <w:footnoteReference w:id="24"/>
      </w:r>
      <w:r>
        <w:rPr>
          <w:sz w:val="24"/>
          <w:szCs w:val="24"/>
          <w:rtl w:val="0"/>
          <w:lang w:val="en-US"/>
        </w:rPr>
        <w:t xml:space="preserve"> and were harvested in Barm</w:t>
      </w:r>
      <w:r>
        <w:rPr>
          <w:sz w:val="24"/>
          <w:szCs w:val="24"/>
          <w:rtl w:val="0"/>
          <w:lang w:val="en-US"/>
        </w:rPr>
        <w:t>ū</w:t>
      </w:r>
      <w:r>
        <w:rPr>
          <w:sz w:val="24"/>
          <w:szCs w:val="24"/>
          <w:rtl w:val="0"/>
          <w:lang w:val="en-US"/>
        </w:rPr>
        <w:t>da (April), according to Ibn Mamm</w:t>
      </w:r>
      <w:r>
        <w:rPr>
          <w:sz w:val="24"/>
          <w:szCs w:val="24"/>
          <w:rtl w:val="0"/>
          <w:lang w:val="en-US"/>
        </w:rPr>
        <w:t>ā</w:t>
      </w:r>
      <w:r>
        <w:rPr>
          <w:sz w:val="24"/>
          <w:szCs w:val="24"/>
          <w:rtl w:val="0"/>
          <w:lang w:val="en-US"/>
        </w:rPr>
        <w:t>ti.</w:t>
      </w:r>
      <w:r>
        <w:rPr>
          <w:sz w:val="24"/>
          <w:szCs w:val="24"/>
          <w:vertAlign w:val="superscript"/>
          <w:lang w:val="fr-FR"/>
        </w:rPr>
        <w:footnoteReference w:id="25"/>
      </w:r>
      <w:r>
        <w:rPr>
          <w:sz w:val="24"/>
          <w:szCs w:val="24"/>
          <w:rtl w:val="0"/>
          <w:lang w:val="en-US"/>
        </w:rPr>
        <w:t xml:space="preserve">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grass pea could yield about ten </w:t>
      </w:r>
      <w:r>
        <w:rPr>
          <w:i w:val="1"/>
          <w:iCs w:val="1"/>
          <w:sz w:val="24"/>
          <w:szCs w:val="24"/>
          <w:rtl w:val="0"/>
          <w:lang w:val="en-US"/>
        </w:rPr>
        <w:t>irdabbs</w:t>
      </w:r>
      <w:r>
        <w:rPr>
          <w:sz w:val="24"/>
          <w:szCs w:val="24"/>
          <w:rtl w:val="0"/>
          <w:lang w:val="en-US"/>
        </w:rPr>
        <w:t xml:space="preserve"> of peas and ten to fifteen camel-loads of green forage,</w:t>
      </w:r>
      <w:r>
        <w:rPr>
          <w:sz w:val="24"/>
          <w:szCs w:val="24"/>
          <w:vertAlign w:val="superscript"/>
          <w:lang w:val="en-US"/>
        </w:rPr>
        <w:footnoteReference w:id="26"/>
      </w:r>
      <w:r>
        <w:rPr>
          <w:sz w:val="24"/>
          <w:szCs w:val="24"/>
          <w:rtl w:val="0"/>
          <w:lang w:val="en-US"/>
        </w:rPr>
        <w:t xml:space="preserve"> equivalent to 1800</w:t>
      </w:r>
      <w:r>
        <w:rPr>
          <w:sz w:val="24"/>
          <w:szCs w:val="24"/>
          <w:rtl w:val="0"/>
          <w:lang w:val="en-US"/>
        </w:rPr>
        <w:t>–</w:t>
      </w:r>
      <w:r>
        <w:rPr>
          <w:sz w:val="24"/>
          <w:szCs w:val="24"/>
          <w:rtl w:val="0"/>
          <w:lang w:val="en-US"/>
        </w:rPr>
        <w:t>2700 kilograms.</w:t>
      </w:r>
      <w:r>
        <w:rPr>
          <w:sz w:val="24"/>
          <w:szCs w:val="24"/>
          <w:vertAlign w:val="superscript"/>
          <w:lang w:val="en-US"/>
        </w:rPr>
        <w:footnoteReference w:id="27"/>
      </w:r>
    </w:p>
    <w:p>
      <w:pPr>
        <w:pStyle w:val="p3"/>
        <w:ind w:firstLine="284"/>
        <w:rPr>
          <w:sz w:val="24"/>
          <w:szCs w:val="24"/>
        </w:rPr>
      </w:pPr>
      <w:r>
        <w:rPr>
          <w:sz w:val="24"/>
          <w:szCs w:val="24"/>
          <w:rtl w:val="0"/>
          <w:lang w:val="en-US"/>
        </w:rPr>
        <w:t xml:space="preserve">Beyond their vital role as fodder crops and in human nutrition, these two species were integral to agricultural cycles. Sown on fallow or nutrient-depleted lands, particularly those affected by salinization, they played a key role in soil regeneration. Land cultivated with these crops, known as </w:t>
      </w:r>
      <w:r>
        <w:rPr>
          <w:i w:val="1"/>
          <w:iCs w:val="1"/>
          <w:sz w:val="24"/>
          <w:szCs w:val="24"/>
          <w:rtl w:val="0"/>
          <w:lang w:val="en-US"/>
        </w:rPr>
        <w:t>b</w:t>
      </w:r>
      <w:r>
        <w:rPr>
          <w:i w:val="1"/>
          <w:iCs w:val="1"/>
          <w:sz w:val="24"/>
          <w:szCs w:val="24"/>
          <w:rtl w:val="0"/>
          <w:lang w:val="en-US"/>
        </w:rPr>
        <w:t>ā</w:t>
      </w:r>
      <w:r>
        <w:rPr>
          <w:i w:val="1"/>
          <w:iCs w:val="1"/>
          <w:sz w:val="24"/>
          <w:szCs w:val="24"/>
          <w:rtl w:val="0"/>
          <w:lang w:val="en-US"/>
        </w:rPr>
        <w:t>q</w:t>
      </w:r>
      <w:r>
        <w:rPr>
          <w:sz w:val="24"/>
          <w:szCs w:val="24"/>
          <w:rtl w:val="0"/>
          <w:lang w:val="en-US"/>
        </w:rPr>
        <w:t>, was highly valued for its proven ability to restore fertility for growing wheat and barley.</w:t>
      </w:r>
      <w:r>
        <w:rPr>
          <w:sz w:val="24"/>
          <w:szCs w:val="24"/>
          <w:vertAlign w:val="superscript"/>
          <w:lang w:val="fr-FR"/>
        </w:rPr>
        <w:footnoteReference w:id="28"/>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b w:val="1"/>
          <w:bCs w:val="1"/>
          <w:sz w:val="24"/>
          <w:szCs w:val="24"/>
          <w:lang w:val="en-US"/>
        </w:rPr>
      </w:pPr>
      <w:r>
        <w:rPr>
          <w:b w:val="1"/>
          <w:bCs w:val="1"/>
          <w:sz w:val="24"/>
          <w:szCs w:val="24"/>
          <w:rtl w:val="0"/>
          <w:lang w:val="en-US"/>
        </w:rPr>
        <w:t>The Context and Mechanism of the Debt</w:t>
      </w:r>
    </w:p>
    <w:p>
      <w:pPr>
        <w:pStyle w:val="p3"/>
        <w:rPr>
          <w:sz w:val="24"/>
          <w:szCs w:val="24"/>
        </w:rPr>
      </w:pPr>
      <w:r>
        <w:rPr>
          <w:sz w:val="24"/>
          <w:szCs w:val="24"/>
          <w:rtl w:val="0"/>
          <w:lang w:val="en-US"/>
        </w:rPr>
        <w:t xml:space="preserve">The two acknowledgements were issued in the name of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 xml:space="preserve">ammad, who admits to having incurred a </w:t>
      </w:r>
      <w:r>
        <w:rPr>
          <w:outline w:val="0"/>
          <w:color w:val="000000"/>
          <w:sz w:val="24"/>
          <w:szCs w:val="24"/>
          <w:u w:color="000000"/>
          <w:rtl w:val="0"/>
          <w:lang w:val="en-US"/>
          <w14:textFill>
            <w14:solidFill>
              <w14:srgbClr w14:val="000000"/>
            </w14:solidFill>
          </w14:textFill>
        </w:rPr>
        <w:t>debt</w:t>
      </w:r>
      <w:r>
        <w:rPr>
          <w:outline w:val="0"/>
          <w:color w:val="000000"/>
          <w:sz w:val="24"/>
          <w:szCs w:val="24"/>
          <w:u w:color="000000"/>
          <w:rtl w:val="0"/>
          <w:lang w:val="de-DE"/>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involving quantities of seed to a certain Mu</w:t>
      </w:r>
      <w:r>
        <w:rPr>
          <w:outline w:val="0"/>
          <w:color w:val="000000"/>
          <w:sz w:val="24"/>
          <w:szCs w:val="24"/>
          <w:u w:color="000000"/>
          <w:rtl w:val="0"/>
          <w:lang w:val="en-US"/>
          <w14:textFill>
            <w14:solidFill>
              <w14:srgbClr w14:val="000000"/>
            </w14:solidFill>
          </w14:textFill>
        </w:rPr>
        <w:t>ḥ</w:t>
      </w:r>
      <w:r>
        <w:rPr>
          <w:outline w:val="0"/>
          <w:color w:val="000000"/>
          <w:sz w:val="24"/>
          <w:szCs w:val="24"/>
          <w:u w:color="000000"/>
          <w:rtl w:val="0"/>
          <w:lang w:val="en-US"/>
          <w14:textFill>
            <w14:solidFill>
              <w14:srgbClr w14:val="000000"/>
            </w14:solidFill>
          </w14:textFill>
        </w:rPr>
        <w:t>ammad b. Ayy</w:t>
      </w:r>
      <w:r>
        <w:rPr>
          <w:outline w:val="0"/>
          <w:color w:val="000000"/>
          <w:sz w:val="24"/>
          <w:szCs w:val="24"/>
          <w:u w:color="000000"/>
          <w:rtl w:val="0"/>
          <w:lang w:val="en-US"/>
          <w14:textFill>
            <w14:solidFill>
              <w14:srgbClr w14:val="000000"/>
            </w14:solidFill>
          </w14:textFill>
        </w:rPr>
        <w:t>ū</w:t>
      </w:r>
      <w:r>
        <w:rPr>
          <w:outline w:val="0"/>
          <w:color w:val="000000"/>
          <w:sz w:val="24"/>
          <w:szCs w:val="24"/>
          <w:u w:color="000000"/>
          <w:rtl w:val="0"/>
          <w:lang w:val="en-US"/>
          <w14:textFill>
            <w14:solidFill>
              <w14:srgbClr w14:val="000000"/>
            </w14:solidFill>
          </w14:textFill>
        </w:rPr>
        <w:t xml:space="preserve">b. In both cases, the transaction is carried out explicitly </w:t>
      </w:r>
      <w:r>
        <w:rPr>
          <w:outline w:val="0"/>
          <w:color w:val="000000"/>
          <w:sz w:val="24"/>
          <w:szCs w:val="24"/>
          <w:u w:color="000000"/>
          <w:rtl w:val="0"/>
          <w:lang w:val="en-US"/>
          <w14:textFill>
            <w14:solidFill>
              <w14:srgbClr w14:val="000000"/>
            </w14:solidFill>
          </w14:textFill>
        </w:rPr>
        <w:t>“</w:t>
      </w:r>
      <w:r>
        <w:rPr>
          <w:outline w:val="0"/>
          <w:color w:val="000000"/>
          <w:sz w:val="24"/>
          <w:szCs w:val="24"/>
          <w:u w:color="000000"/>
          <w:rtl w:val="0"/>
          <w:lang w:val="en-US"/>
          <w14:textFill>
            <w14:solidFill>
              <w14:srgbClr w14:val="000000"/>
            </w14:solidFill>
          </w14:textFill>
        </w:rPr>
        <w:t>with the guarantee</w:t>
      </w:r>
      <w:r>
        <w:rPr>
          <w:outline w:val="0"/>
          <w:color w:val="000000"/>
          <w:sz w:val="24"/>
          <w:szCs w:val="24"/>
          <w:u w:color="000000"/>
          <w:rtl w:val="0"/>
          <w:lang w:val="en-US"/>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w:t>
      </w:r>
      <w:r>
        <w:rPr>
          <w:i w:val="1"/>
          <w:iCs w:val="1"/>
          <w:outline w:val="0"/>
          <w:color w:val="000000"/>
          <w:sz w:val="24"/>
          <w:szCs w:val="24"/>
          <w:u w:color="000000"/>
          <w:rtl w:val="0"/>
          <w:lang w:val="en-US"/>
          <w14:textFill>
            <w14:solidFill>
              <w14:srgbClr w14:val="000000"/>
            </w14:solidFill>
          </w14:textFill>
        </w:rPr>
        <w:t>bi-</w:t>
      </w:r>
      <w:r>
        <w:rPr>
          <w:i w:val="1"/>
          <w:iCs w:val="1"/>
          <w:outline w:val="0"/>
          <w:color w:val="000000"/>
          <w:sz w:val="24"/>
          <w:szCs w:val="24"/>
          <w:u w:color="000000"/>
          <w:rtl w:val="0"/>
          <w:lang w:val="en-US"/>
          <w14:textFill>
            <w14:solidFill>
              <w14:srgbClr w14:val="000000"/>
            </w14:solidFill>
          </w14:textFill>
        </w:rPr>
        <w:t>ḍ</w:t>
      </w:r>
      <w:r>
        <w:rPr>
          <w:i w:val="1"/>
          <w:iCs w:val="1"/>
          <w:outline w:val="0"/>
          <w:color w:val="000000"/>
          <w:sz w:val="24"/>
          <w:szCs w:val="24"/>
          <w:u w:color="000000"/>
          <w:rtl w:val="0"/>
          <w:lang w:val="en-US"/>
          <w14:textFill>
            <w14:solidFill>
              <w14:srgbClr w14:val="000000"/>
            </w14:solidFill>
          </w14:textFill>
        </w:rPr>
        <w:t>am</w:t>
      </w:r>
      <w:r>
        <w:rPr>
          <w:i w:val="1"/>
          <w:iCs w:val="1"/>
          <w:outline w:val="0"/>
          <w:color w:val="000000"/>
          <w:sz w:val="24"/>
          <w:szCs w:val="24"/>
          <w:u w:color="000000"/>
          <w:rtl w:val="0"/>
          <w:lang w:val="en-US"/>
          <w14:textFill>
            <w14:solidFill>
              <w14:srgbClr w14:val="000000"/>
            </w14:solidFill>
          </w14:textFill>
        </w:rPr>
        <w:t>ā</w:t>
      </w:r>
      <w:r>
        <w:rPr>
          <w:i w:val="1"/>
          <w:iCs w:val="1"/>
          <w:outline w:val="0"/>
          <w:color w:val="000000"/>
          <w:sz w:val="24"/>
          <w:szCs w:val="24"/>
          <w:u w:color="000000"/>
          <w:rtl w:val="0"/>
          <w:lang w:val="en-US"/>
          <w14:textFill>
            <w14:solidFill>
              <w14:srgbClr w14:val="000000"/>
            </w14:solidFill>
          </w14:textFill>
        </w:rPr>
        <w:t>n</w:t>
      </w:r>
      <w:r>
        <w:rPr>
          <w:outline w:val="0"/>
          <w:color w:val="000000"/>
          <w:sz w:val="24"/>
          <w:szCs w:val="24"/>
          <w:u w:color="000000"/>
          <w:rtl w:val="0"/>
          <w:lang w:val="en-US"/>
          <w14:textFill>
            <w14:solidFill>
              <w14:srgbClr w14:val="000000"/>
            </w14:solidFill>
          </w14:textFill>
        </w:rPr>
        <w:t xml:space="preserve">) of an individual identified as </w:t>
      </w:r>
      <w:r>
        <w:rPr>
          <w:outline w:val="0"/>
          <w:color w:val="000000"/>
          <w:sz w:val="24"/>
          <w:szCs w:val="24"/>
          <w:u w:color="000000"/>
          <w:rtl w:val="0"/>
          <w:lang w:val="en-US"/>
          <w14:textFill>
            <w14:solidFill>
              <w14:srgbClr w14:val="000000"/>
            </w14:solidFill>
          </w14:textFill>
        </w:rPr>
        <w:t>ʿ</w:t>
      </w:r>
      <w:r>
        <w:rPr>
          <w:outline w:val="0"/>
          <w:color w:val="000000"/>
          <w:sz w:val="24"/>
          <w:szCs w:val="24"/>
          <w:u w:color="000000"/>
          <w:rtl w:val="0"/>
          <w:lang w:val="en-US"/>
          <w14:textFill>
            <w14:solidFill>
              <w14:srgbClr w14:val="000000"/>
            </w14:solidFill>
          </w14:textFill>
        </w:rPr>
        <w:t>Umar b. A</w:t>
      </w:r>
      <w:r>
        <w:rPr>
          <w:outline w:val="0"/>
          <w:color w:val="000000"/>
          <w:sz w:val="24"/>
          <w:szCs w:val="24"/>
          <w:u w:color="000000"/>
          <w:rtl w:val="0"/>
          <w:lang w:val="en-US"/>
          <w14:textFill>
            <w14:solidFill>
              <w14:srgbClr w14:val="000000"/>
            </w14:solidFill>
          </w14:textFill>
        </w:rPr>
        <w:t>ḥ</w:t>
      </w:r>
      <w:r>
        <w:rPr>
          <w:outline w:val="0"/>
          <w:color w:val="000000"/>
          <w:sz w:val="24"/>
          <w:szCs w:val="24"/>
          <w:u w:color="000000"/>
          <w:rtl w:val="0"/>
          <w:lang w:val="en-US"/>
          <w14:textFill>
            <w14:solidFill>
              <w14:srgbClr w14:val="000000"/>
            </w14:solidFill>
          </w14:textFill>
        </w:rPr>
        <w:t>mad. On the surface</w:t>
      </w:r>
      <w:r>
        <w:rPr>
          <w:sz w:val="24"/>
          <w:szCs w:val="24"/>
          <w:rtl w:val="0"/>
          <w:lang w:val="en-US"/>
        </w:rPr>
        <w:t xml:space="preserve">, the arrangement appears straightforward: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 xml:space="preserve">ammad owes a debt in seed to his creditor, and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guarantees repayment from his own assets should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default.</w:t>
      </w:r>
    </w:p>
    <w:p>
      <w:pPr>
        <w:pStyle w:val="p3"/>
        <w:ind w:firstLine="284"/>
        <w:rPr>
          <w:sz w:val="24"/>
          <w:szCs w:val="24"/>
        </w:rPr>
      </w:pPr>
      <w:r>
        <w:rPr>
          <w:sz w:val="24"/>
          <w:szCs w:val="24"/>
          <w:rtl w:val="0"/>
          <w:lang w:val="en-US"/>
        </w:rPr>
        <w:t>Such acknowledgements of debt for small amounts of grain or seed are common in Arabic documentary material.</w:t>
      </w:r>
      <w:r>
        <w:rPr>
          <w:sz w:val="24"/>
          <w:szCs w:val="24"/>
          <w:vertAlign w:val="superscript"/>
          <w:lang w:val="fr-FR"/>
        </w:rPr>
        <w:footnoteReference w:id="29"/>
      </w:r>
      <w:r>
        <w:rPr>
          <w:sz w:val="24"/>
          <w:szCs w:val="24"/>
          <w:rtl w:val="0"/>
          <w:lang w:val="en-US"/>
        </w:rPr>
        <w:t xml:space="preserve"> Most editors interpret them as grain debts or debts related to agricultural produce, though they rarely clarify the precise nature or purpose of the debt. Werner Diem has suggested viewing these as micro-loans mainly of cereals between acquaintances, similar to those mentioned in private letters</w:t>
      </w:r>
      <w:r>
        <w:rPr>
          <w:sz w:val="24"/>
          <w:szCs w:val="24"/>
          <w:rtl w:val="0"/>
          <w:lang w:val="en-US"/>
        </w:rPr>
        <w:t>—</w:t>
      </w:r>
      <w:r>
        <w:rPr>
          <w:sz w:val="24"/>
          <w:szCs w:val="24"/>
          <w:rtl w:val="0"/>
          <w:lang w:val="en-US"/>
        </w:rPr>
        <w:t>where it is not unusual to find someone asking a correspondent to send a small amount of wheat.</w:t>
      </w:r>
      <w:r>
        <w:rPr>
          <w:sz w:val="24"/>
          <w:szCs w:val="24"/>
          <w:vertAlign w:val="superscript"/>
          <w:lang w:val="fr-FR"/>
        </w:rPr>
        <w:footnoteReference w:id="30"/>
      </w:r>
      <w:r>
        <w:rPr>
          <w:sz w:val="24"/>
          <w:szCs w:val="24"/>
          <w:rtl w:val="0"/>
          <w:lang w:val="en-US"/>
        </w:rPr>
        <w:t xml:space="preserve"> More recently, L. Bondioli has offered a compelling hypothesis that these documents may represent forward contracts, whereby a merchant would purchase a future agricultural yield still in the field, in exchange for which the cultivator committed to delivering the crop after the harvest.</w:t>
      </w:r>
      <w:r>
        <w:rPr>
          <w:sz w:val="24"/>
          <w:szCs w:val="24"/>
          <w:vertAlign w:val="superscript"/>
          <w:lang w:val="en-US"/>
        </w:rPr>
        <w:footnoteReference w:id="31"/>
      </w:r>
      <w:r>
        <w:rPr>
          <w:sz w:val="24"/>
          <w:szCs w:val="24"/>
          <w:rtl w:val="0"/>
          <w:lang w:val="en-US"/>
        </w:rPr>
        <w:t xml:space="preserve"> Such arrangements are well attested in papyrological sources, particularly for commodities such as flax, grapes, and wood, though they typically involve large quantities.</w:t>
      </w:r>
      <w:r>
        <w:rPr>
          <w:sz w:val="24"/>
          <w:szCs w:val="24"/>
          <w:vertAlign w:val="superscript"/>
          <w:lang w:val="fr-FR"/>
        </w:rPr>
        <w:footnoteReference w:id="32"/>
      </w:r>
      <w:r>
        <w:rPr>
          <w:sz w:val="24"/>
          <w:szCs w:val="24"/>
          <w:rtl w:val="0"/>
          <w:lang w:val="en-US"/>
        </w:rPr>
        <w:t xml:space="preserve"> It therefore seems unlikely that merchants would have devoted their time to purchasing trivial amounts in advance</w:t>
      </w:r>
      <w:r>
        <w:rPr>
          <w:sz w:val="24"/>
          <w:szCs w:val="24"/>
          <w:rtl w:val="0"/>
          <w:lang w:val="en-US"/>
        </w:rPr>
        <w:t>—</w:t>
      </w:r>
      <w:r>
        <w:rPr>
          <w:sz w:val="24"/>
          <w:szCs w:val="24"/>
          <w:rtl w:val="0"/>
          <w:lang w:val="en-US"/>
        </w:rPr>
        <w:t>especially for something like clover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or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seeds, which held little market value.</w:t>
      </w:r>
    </w:p>
    <w:p>
      <w:pPr>
        <w:pStyle w:val="p3"/>
        <w:ind w:firstLine="284"/>
        <w:rPr>
          <w:sz w:val="24"/>
          <w:szCs w:val="24"/>
          <w:lang w:val="en-US"/>
        </w:rPr>
      </w:pPr>
      <w:r>
        <w:rPr>
          <w:sz w:val="24"/>
          <w:szCs w:val="24"/>
          <w:rtl w:val="0"/>
          <w:lang w:val="en-US"/>
        </w:rPr>
        <w:t>In a forthcoming book, Mathieu Tillier and I argue that these so-called microcredits or forward sales are, in reality, debt acknowledgements issued by the fiscal administration in connection with seed advances distributed by state agents or their representatives to cultivators (</w:t>
      </w:r>
      <w:r>
        <w:rPr>
          <w:i w:val="1"/>
          <w:iCs w:val="1"/>
          <w:sz w:val="24"/>
          <w:szCs w:val="24"/>
          <w:rtl w:val="0"/>
          <w:lang w:val="en-US"/>
        </w:rPr>
        <w:t>muz</w:t>
      </w:r>
      <w:r>
        <w:rPr>
          <w:i w:val="1"/>
          <w:iCs w:val="1"/>
          <w:sz w:val="24"/>
          <w:szCs w:val="24"/>
          <w:rtl w:val="0"/>
          <w:lang w:val="en-US"/>
        </w:rPr>
        <w:t>ā</w:t>
      </w:r>
      <w:r>
        <w:rPr>
          <w:i w:val="1"/>
          <w:iCs w:val="1"/>
          <w:sz w:val="24"/>
          <w:szCs w:val="24"/>
          <w:rtl w:val="0"/>
          <w:lang w:val="en-US"/>
        </w:rPr>
        <w:t>ri</w:t>
      </w:r>
      <w:r>
        <w:rPr>
          <w:i w:val="1"/>
          <w:iCs w:val="1"/>
          <w:sz w:val="24"/>
          <w:szCs w:val="24"/>
          <w:rtl w:val="0"/>
          <w:lang w:val="en-US"/>
        </w:rPr>
        <w:t>ʿū</w:t>
      </w:r>
      <w:r>
        <w:rPr>
          <w:i w:val="1"/>
          <w:iCs w:val="1"/>
          <w:sz w:val="24"/>
          <w:szCs w:val="24"/>
          <w:rtl w:val="0"/>
          <w:lang w:val="en-US"/>
        </w:rPr>
        <w:t>n</w:t>
      </w:r>
      <w:r>
        <w:rPr>
          <w:sz w:val="24"/>
          <w:szCs w:val="24"/>
          <w:rtl w:val="0"/>
          <w:lang w:val="en-US"/>
        </w:rPr>
        <w:t>) to enable them to sow their fields.</w:t>
      </w:r>
      <w:r>
        <w:rPr>
          <w:sz w:val="24"/>
          <w:szCs w:val="24"/>
          <w:vertAlign w:val="superscript"/>
          <w:lang w:val="en-US"/>
        </w:rPr>
        <w:footnoteReference w:id="33"/>
      </w:r>
      <w:r>
        <w:rPr>
          <w:sz w:val="24"/>
          <w:szCs w:val="24"/>
          <w:rtl w:val="0"/>
          <w:lang w:val="en-US"/>
        </w:rPr>
        <w:t xml:space="preserve"> These advances, known as </w:t>
      </w:r>
      <w:r>
        <w:rPr>
          <w:i w:val="1"/>
          <w:iCs w:val="1"/>
          <w:sz w:val="24"/>
          <w:szCs w:val="24"/>
          <w:rtl w:val="0"/>
          <w:lang w:val="en-US"/>
        </w:rPr>
        <w:t>taqwiya</w:t>
      </w:r>
      <w:r>
        <w:rPr>
          <w:sz w:val="24"/>
          <w:szCs w:val="24"/>
          <w:rtl w:val="0"/>
          <w:lang w:val="en-US"/>
        </w:rPr>
        <w:t xml:space="preserve"> (pl. </w:t>
      </w:r>
      <w:r>
        <w:rPr>
          <w:i w:val="1"/>
          <w:iCs w:val="1"/>
          <w:sz w:val="24"/>
          <w:szCs w:val="24"/>
          <w:rtl w:val="0"/>
          <w:lang w:val="en-US"/>
        </w:rPr>
        <w:t>taq</w:t>
      </w:r>
      <w:r>
        <w:rPr>
          <w:i w:val="1"/>
          <w:iCs w:val="1"/>
          <w:sz w:val="24"/>
          <w:szCs w:val="24"/>
          <w:rtl w:val="0"/>
          <w:lang w:val="en-US"/>
        </w:rPr>
        <w:t>ā</w:t>
      </w:r>
      <w:r>
        <w:rPr>
          <w:i w:val="1"/>
          <w:iCs w:val="1"/>
          <w:sz w:val="24"/>
          <w:szCs w:val="24"/>
          <w:rtl w:val="0"/>
          <w:lang w:val="en-US"/>
        </w:rPr>
        <w:t>w</w:t>
      </w:r>
      <w:r>
        <w:rPr>
          <w:i w:val="1"/>
          <w:iCs w:val="1"/>
          <w:sz w:val="24"/>
          <w:szCs w:val="24"/>
          <w:rtl w:val="0"/>
          <w:lang w:val="en-US"/>
        </w:rPr>
        <w:t>ī</w:t>
      </w:r>
      <w:r>
        <w:rPr>
          <w:sz w:val="24"/>
          <w:szCs w:val="24"/>
          <w:rtl w:val="0"/>
          <w:lang w:val="en-US"/>
        </w:rPr>
        <w:t>), were typically allocated shortly before the sowing season and, in principle, were to be repaid within the year. In practice, however, repayments were often significantly delayed</w:t>
      </w:r>
      <w:r>
        <w:rPr>
          <w:sz w:val="24"/>
          <w:szCs w:val="24"/>
          <w:rtl w:val="0"/>
          <w:lang w:val="en-US"/>
        </w:rPr>
        <w:t>—</w:t>
      </w:r>
      <w:r>
        <w:rPr>
          <w:sz w:val="24"/>
          <w:szCs w:val="24"/>
          <w:rtl w:val="0"/>
          <w:lang w:val="en-US"/>
        </w:rPr>
        <w:t>if made at all</w:t>
      </w:r>
      <w:r>
        <w:rPr>
          <w:sz w:val="24"/>
          <w:szCs w:val="24"/>
          <w:rtl w:val="0"/>
          <w:lang w:val="en-US"/>
        </w:rPr>
        <w:t>—</w:t>
      </w:r>
      <w:r>
        <w:rPr>
          <w:sz w:val="24"/>
          <w:szCs w:val="24"/>
          <w:rtl w:val="0"/>
          <w:lang w:val="en-US"/>
        </w:rPr>
        <w:t xml:space="preserve">leaving the burden of the debt to fall on the heirs. During the period under consideration, the distribution of seeds in villages was typically handled by the </w:t>
      </w:r>
      <w:r>
        <w:rPr>
          <w:i w:val="1"/>
          <w:iCs w:val="1"/>
          <w:sz w:val="24"/>
          <w:szCs w:val="24"/>
          <w:rtl w:val="0"/>
          <w:lang w:val="en-US"/>
        </w:rPr>
        <w:t>kh</w:t>
      </w:r>
      <w:r>
        <w:rPr>
          <w:i w:val="1"/>
          <w:iCs w:val="1"/>
          <w:sz w:val="24"/>
          <w:szCs w:val="24"/>
          <w:rtl w:val="0"/>
          <w:lang w:val="en-US"/>
        </w:rPr>
        <w:t>ā</w:t>
      </w:r>
      <w:r>
        <w:rPr>
          <w:i w:val="1"/>
          <w:iCs w:val="1"/>
          <w:sz w:val="24"/>
          <w:szCs w:val="24"/>
          <w:rtl w:val="0"/>
          <w:lang w:val="en-US"/>
        </w:rPr>
        <w:t>zin</w:t>
      </w:r>
      <w:r>
        <w:rPr>
          <w:sz w:val="24"/>
          <w:szCs w:val="24"/>
          <w:rtl w:val="0"/>
          <w:lang w:val="en-US"/>
        </w:rPr>
        <w:t xml:space="preserve"> (</w:t>
      </w:r>
      <w:r>
        <w:rPr>
          <w:sz w:val="24"/>
          <w:szCs w:val="24"/>
          <w:rtl w:val="0"/>
          <w:lang w:val="en-US"/>
        </w:rPr>
        <w:t>“</w:t>
      </w:r>
      <w:r>
        <w:rPr>
          <w:sz w:val="24"/>
          <w:szCs w:val="24"/>
          <w:rtl w:val="0"/>
          <w:lang w:val="en-US"/>
        </w:rPr>
        <w:t>cashier</w:t>
      </w:r>
      <w:r>
        <w:rPr>
          <w:sz w:val="24"/>
          <w:szCs w:val="24"/>
          <w:rtl w:val="0"/>
          <w:lang w:val="en-US"/>
        </w:rPr>
        <w:t>”</w:t>
      </w:r>
      <w:r>
        <w:rPr>
          <w:sz w:val="24"/>
          <w:szCs w:val="24"/>
          <w:rtl w:val="0"/>
          <w:lang w:val="en-US"/>
        </w:rPr>
        <w:t xml:space="preserve">), who was in charge of the public granaries. Alternatively, it could be undertaken through the intermediary of a </w:t>
      </w:r>
      <w:r>
        <w:rPr>
          <w:i w:val="1"/>
          <w:iCs w:val="1"/>
          <w:sz w:val="24"/>
          <w:szCs w:val="24"/>
          <w:rtl w:val="0"/>
          <w:lang w:val="en-US"/>
        </w:rPr>
        <w:t>ḍā</w:t>
      </w:r>
      <w:r>
        <w:rPr>
          <w:i w:val="1"/>
          <w:iCs w:val="1"/>
          <w:sz w:val="24"/>
          <w:szCs w:val="24"/>
          <w:rtl w:val="0"/>
          <w:lang w:val="en-US"/>
        </w:rPr>
        <w:t>min</w:t>
      </w:r>
      <w:r>
        <w:rPr>
          <w:sz w:val="24"/>
          <w:szCs w:val="24"/>
          <w:rtl w:val="0"/>
          <w:lang w:val="en-US"/>
        </w:rPr>
        <w:t>—</w:t>
      </w:r>
      <w:r>
        <w:rPr>
          <w:sz w:val="24"/>
          <w:szCs w:val="24"/>
          <w:rtl w:val="0"/>
          <w:lang w:val="en-US"/>
        </w:rPr>
        <w:t>usually a wealthy individual from the village or nearby, who was granted a tax farm (</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w:t>
      </w:r>
      <w:r>
        <w:rPr>
          <w:sz w:val="24"/>
          <w:szCs w:val="24"/>
          <w:rtl w:val="0"/>
          <w:lang w:val="en-US"/>
        </w:rPr>
        <w:t>) allowing him to collect taxes on behalf of the state from a particular village over a set period.</w:t>
      </w:r>
    </w:p>
    <w:p>
      <w:pPr>
        <w:pStyle w:val="p3"/>
        <w:rPr>
          <w:sz w:val="24"/>
          <w:szCs w:val="24"/>
        </w:rPr>
      </w:pPr>
      <w:r>
        <w:rPr>
          <w:sz w:val="24"/>
          <w:szCs w:val="24"/>
          <w:rtl w:val="0"/>
          <w:lang w:val="en-US"/>
        </w:rPr>
        <w:t xml:space="preserve">In the case of the two debt acknowledgements presented here,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ammad appears to have been a cultivator (</w:t>
      </w:r>
      <w:r>
        <w:rPr>
          <w:i w:val="1"/>
          <w:iCs w:val="1"/>
          <w:sz w:val="24"/>
          <w:szCs w:val="24"/>
          <w:rtl w:val="0"/>
          <w:lang w:val="en-US"/>
        </w:rPr>
        <w:t>muz</w:t>
      </w:r>
      <w:r>
        <w:rPr>
          <w:i w:val="1"/>
          <w:iCs w:val="1"/>
          <w:sz w:val="24"/>
          <w:szCs w:val="24"/>
          <w:rtl w:val="0"/>
          <w:lang w:val="en-US"/>
        </w:rPr>
        <w:t>ā</w:t>
      </w:r>
      <w:r>
        <w:rPr>
          <w:i w:val="1"/>
          <w:iCs w:val="1"/>
          <w:sz w:val="24"/>
          <w:szCs w:val="24"/>
          <w:rtl w:val="0"/>
          <w:lang w:val="en-US"/>
        </w:rPr>
        <w:t>ri</w:t>
      </w:r>
      <w:r>
        <w:rPr>
          <w:i w:val="1"/>
          <w:iCs w:val="1"/>
          <w:sz w:val="24"/>
          <w:szCs w:val="24"/>
          <w:rtl w:val="0"/>
          <w:lang w:val="en-US"/>
        </w:rPr>
        <w:t>ʿ</w:t>
      </w:r>
      <w:r>
        <w:rPr>
          <w:sz w:val="24"/>
          <w:szCs w:val="24"/>
          <w:rtl w:val="0"/>
          <w:lang w:val="en-US"/>
        </w:rPr>
        <w:t xml:space="preserve">). As the recipient of such seed advances, he would have been able to sow approximately 1.59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ns</w:t>
      </w:r>
      <w:r>
        <w:rPr>
          <w:sz w:val="24"/>
          <w:szCs w:val="24"/>
          <w:rtl w:val="0"/>
          <w:lang w:val="en-US"/>
        </w:rPr>
        <w:t xml:space="preserve"> (c. 10,093 m</w:t>
      </w:r>
      <w:r>
        <w:rPr>
          <w:sz w:val="24"/>
          <w:szCs w:val="24"/>
          <w:rtl w:val="0"/>
          <w:lang w:val="en-US"/>
        </w:rPr>
        <w:t>²</w:t>
      </w:r>
      <w:r>
        <w:rPr>
          <w:sz w:val="24"/>
          <w:szCs w:val="24"/>
          <w:rtl w:val="0"/>
          <w:lang w:val="en-US"/>
        </w:rPr>
        <w:t>) of clover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and 2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ns</w:t>
      </w:r>
      <w:r>
        <w:rPr>
          <w:sz w:val="24"/>
          <w:szCs w:val="24"/>
          <w:rtl w:val="0"/>
          <w:lang w:val="en-US"/>
        </w:rPr>
        <w:t xml:space="preserve"> (12,696 m</w:t>
      </w:r>
      <w:r>
        <w:rPr>
          <w:sz w:val="24"/>
          <w:szCs w:val="24"/>
          <w:rtl w:val="0"/>
          <w:lang w:val="en-US"/>
        </w:rPr>
        <w:t>²</w:t>
      </w:r>
      <w:r>
        <w:rPr>
          <w:sz w:val="24"/>
          <w:szCs w:val="24"/>
          <w:rtl w:val="0"/>
          <w:lang w:val="en-US"/>
        </w:rPr>
        <w:t>) of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w:t>
      </w:r>
      <w:r>
        <w:rPr>
          <w:sz w:val="24"/>
          <w:szCs w:val="24"/>
          <w:vertAlign w:val="superscript"/>
          <w:lang w:val="fr-FR"/>
        </w:rPr>
        <w:footnoteReference w:id="34"/>
      </w:r>
      <w:r>
        <w:rPr>
          <w:sz w:val="24"/>
          <w:szCs w:val="24"/>
          <w:rtl w:val="0"/>
          <w:lang w:val="en-US"/>
        </w:rPr>
        <w:t xml:space="preserve"> However, if we accept the model of state-distributed seed advances outlined above, what then were the respective roles of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 xml:space="preserve">b and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in this transaction? The phrase </w:t>
      </w:r>
      <w:r>
        <w:rPr>
          <w:i w:val="1"/>
          <w:iCs w:val="1"/>
          <w:sz w:val="24"/>
          <w:szCs w:val="24"/>
          <w:rtl w:val="0"/>
          <w:lang w:val="en-US"/>
        </w:rPr>
        <w:t>bi-</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w:t>
      </w:r>
      <w:r>
        <w:rPr>
          <w:sz w:val="24"/>
          <w:szCs w:val="24"/>
          <w:rtl w:val="0"/>
          <w:lang w:val="en-US"/>
        </w:rPr>
        <w:t xml:space="preserve"> associated with the latter strongly suggests that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was the </w:t>
      </w:r>
      <w:r>
        <w:rPr>
          <w:i w:val="1"/>
          <w:iCs w:val="1"/>
          <w:sz w:val="24"/>
          <w:szCs w:val="24"/>
          <w:rtl w:val="0"/>
          <w:lang w:val="en-US"/>
        </w:rPr>
        <w:t>ḍā</w:t>
      </w:r>
      <w:r>
        <w:rPr>
          <w:i w:val="1"/>
          <w:iCs w:val="1"/>
          <w:sz w:val="24"/>
          <w:szCs w:val="24"/>
          <w:rtl w:val="0"/>
          <w:lang w:val="en-US"/>
        </w:rPr>
        <w:t>min</w:t>
      </w:r>
      <w:r>
        <w:rPr>
          <w:sz w:val="24"/>
          <w:szCs w:val="24"/>
          <w:rtl w:val="0"/>
          <w:lang w:val="en-US"/>
        </w:rPr>
        <w:t>—</w:t>
      </w:r>
      <w:r>
        <w:rPr>
          <w:sz w:val="24"/>
          <w:szCs w:val="24"/>
          <w:rtl w:val="0"/>
          <w:lang w:val="en-US"/>
        </w:rPr>
        <w:t>the tax farmer</w:t>
      </w:r>
      <w:r>
        <w:rPr>
          <w:sz w:val="24"/>
          <w:szCs w:val="24"/>
          <w:rtl w:val="0"/>
          <w:lang w:val="en-US"/>
        </w:rPr>
        <w:t>—</w:t>
      </w:r>
      <w:r>
        <w:rPr>
          <w:sz w:val="24"/>
          <w:szCs w:val="24"/>
          <w:rtl w:val="0"/>
          <w:lang w:val="en-US"/>
        </w:rPr>
        <w:t xml:space="preserve">for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that year. As for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 xml:space="preserve">b, he was most likely the local representative of the </w:t>
      </w:r>
      <w:r>
        <w:rPr>
          <w:i w:val="1"/>
          <w:iCs w:val="1"/>
          <w:sz w:val="24"/>
          <w:szCs w:val="24"/>
          <w:rtl w:val="0"/>
          <w:lang w:val="en-US"/>
        </w:rPr>
        <w:t>ḍā</w:t>
      </w:r>
      <w:r>
        <w:rPr>
          <w:i w:val="1"/>
          <w:iCs w:val="1"/>
          <w:sz w:val="24"/>
          <w:szCs w:val="24"/>
          <w:rtl w:val="0"/>
          <w:lang w:val="en-US"/>
        </w:rPr>
        <w:t>min</w:t>
      </w:r>
      <w:r>
        <w:rPr>
          <w:sz w:val="24"/>
          <w:szCs w:val="24"/>
          <w:rtl w:val="0"/>
          <w:lang w:val="en-US"/>
        </w:rPr>
        <w:t xml:space="preserve"> within the village.</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b w:val="1"/>
          <w:bCs w:val="1"/>
          <w:sz w:val="24"/>
          <w:szCs w:val="24"/>
          <w:lang w:val="en-US"/>
        </w:rPr>
      </w:pPr>
      <w:r>
        <w:rPr>
          <w:b w:val="1"/>
          <w:bCs w:val="1"/>
          <w:sz w:val="24"/>
          <w:szCs w:val="24"/>
          <w:rtl w:val="0"/>
          <w:lang w:val="en-US"/>
        </w:rPr>
        <w:t>Editions</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val="1"/>
          <w:bCs w:val="1"/>
          <w:sz w:val="24"/>
          <w:szCs w:val="24"/>
          <w:lang w:val="en-US"/>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sz w:val="24"/>
          <w:szCs w:val="24"/>
          <w:rtl w:val="0"/>
          <w:lang w:val="en-US"/>
        </w:rPr>
        <w:t>1. Acknowledgement of Debt for Clover (bars</w:t>
      </w:r>
      <w:r>
        <w:rPr>
          <w:sz w:val="24"/>
          <w:szCs w:val="24"/>
          <w:rtl w:val="0"/>
          <w:lang w:val="en-US"/>
        </w:rPr>
        <w:t>ī</w:t>
      </w:r>
      <w:r>
        <w:rPr>
          <w:sz w:val="24"/>
          <w:szCs w:val="24"/>
          <w:rtl w:val="0"/>
          <w:lang w:val="en-US"/>
        </w:rPr>
        <w:t>m) Seed Advances.</w:t>
      </w:r>
    </w:p>
    <w:p>
      <w:pPr>
        <w:pStyle w:val="p4"/>
        <w:rPr>
          <w:sz w:val="24"/>
          <w:szCs w:val="24"/>
          <w:lang w:val="en-US"/>
        </w:rPr>
      </w:pPr>
    </w:p>
    <w:p>
      <w:pPr>
        <w:pStyle w:val="p3"/>
        <w:rPr>
          <w:sz w:val="24"/>
          <w:szCs w:val="24"/>
          <w:lang w:val="en-US"/>
        </w:rPr>
      </w:pPr>
      <w:r>
        <w:rPr>
          <w:sz w:val="24"/>
          <w:szCs w:val="24"/>
          <w:rtl w:val="0"/>
          <w:lang w:val="en-US"/>
        </w:rPr>
        <w:t>An oblong fragment of beige paper, preserved in its full height and width. The top and bottom margins are relatively narrow; the lateral margins are even tighter, with the text written almost up to the right and left edges. The document comprises fifteen lines, penned</w:t>
      </w:r>
      <w:r>
        <w:rPr>
          <w:sz w:val="24"/>
          <w:szCs w:val="24"/>
          <w:rtl w:val="0"/>
          <w:lang w:val="en-US"/>
        </w:rPr>
        <w:t>—</w:t>
      </w:r>
      <w:r>
        <w:rPr>
          <w:sz w:val="24"/>
          <w:szCs w:val="24"/>
          <w:rtl w:val="0"/>
          <w:lang w:val="en-US"/>
        </w:rPr>
        <w:t>as in the following</w:t>
      </w:r>
      <w:r>
        <w:rPr>
          <w:sz w:val="24"/>
          <w:szCs w:val="24"/>
          <w:rtl w:val="0"/>
          <w:lang w:val="en-US"/>
        </w:rPr>
        <w:t>—</w:t>
      </w:r>
      <w:r>
        <w:rPr>
          <w:sz w:val="24"/>
          <w:szCs w:val="24"/>
          <w:rtl w:val="0"/>
          <w:lang w:val="en-US"/>
        </w:rPr>
        <w:t>document by two different hands. The first hand wrote the main body of the text (lines 1</w:t>
      </w:r>
      <w:r>
        <w:rPr>
          <w:sz w:val="24"/>
          <w:szCs w:val="24"/>
          <w:rtl w:val="0"/>
          <w:lang w:val="en-US"/>
        </w:rPr>
        <w:t>–</w:t>
      </w:r>
      <w:r>
        <w:rPr>
          <w:sz w:val="24"/>
          <w:szCs w:val="24"/>
          <w:rtl w:val="0"/>
          <w:lang w:val="en-US"/>
        </w:rPr>
        <w:t>11) in black ink, while the second hand added two testimonial subscriptions (lines 12</w:t>
      </w:r>
      <w:r>
        <w:rPr>
          <w:sz w:val="24"/>
          <w:szCs w:val="24"/>
          <w:rtl w:val="0"/>
          <w:lang w:val="en-US"/>
        </w:rPr>
        <w:t>–</w:t>
      </w:r>
      <w:r>
        <w:rPr>
          <w:sz w:val="24"/>
          <w:szCs w:val="24"/>
          <w:rtl w:val="0"/>
          <w:lang w:val="en-US"/>
        </w:rPr>
        <w:t>15) in ink that has since browned with age. Both hands use a cursive script characterized by numerous ligatures. Some letters are marked with diacritical dots.</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#editionDDB</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40"/>
        <w:gridCol w:w="4140"/>
      </w:tblGrid>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Material</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Paper</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 xml:space="preserve">Dimensions: height </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18.2</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Dimensions: width</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8.3</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TM number</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1000281</w:t>
            </w:r>
          </w:p>
        </w:tc>
      </w:tr>
      <w:tr>
        <w:tblPrEx>
          <w:shd w:val="clear" w:color="auto" w:fill="cdd4e9"/>
        </w:tblPrEx>
        <w:trPr>
          <w:trHeight w:val="61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Descriptive title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ing 1"/>
              <w:keepNext w:val="0"/>
              <w:keepLines w:val="0"/>
              <w:tabs>
                <w:tab w:val="left" w:pos="720"/>
                <w:tab w:val="left" w:pos="1440"/>
                <w:tab w:val="left" w:pos="2160"/>
                <w:tab w:val="left" w:pos="2880"/>
                <w:tab w:val="left" w:pos="3600"/>
              </w:tabs>
              <w:spacing w:before="0"/>
              <w:jc w:val="left"/>
              <w:outlineLvl w:val="9"/>
            </w:pPr>
            <w:r>
              <w:rPr>
                <w:rFonts w:ascii="Times New Roman" w:hAnsi="Times New Roman"/>
                <w:b w:val="0"/>
                <w:bCs w:val="0"/>
                <w:kern w:val="2"/>
                <w:rtl w:val="0"/>
                <w:lang w:val="en-US"/>
              </w:rPr>
              <w:t>Acknowledgements of</w:t>
            </w:r>
            <w:r>
              <w:rPr>
                <w:rFonts w:ascii="Times New Roman" w:hAnsi="Times New Roman"/>
                <w:b w:val="0"/>
                <w:bCs w:val="0"/>
                <w:kern w:val="2"/>
                <w:rtl w:val="0"/>
                <w:lang w:val="de-DE"/>
              </w:rPr>
              <w:t xml:space="preserve"> </w:t>
            </w:r>
            <w:r>
              <w:rPr>
                <w:rFonts w:ascii="Times New Roman" w:hAnsi="Times New Roman"/>
                <w:b w:val="0"/>
                <w:bCs w:val="0"/>
                <w:kern w:val="2"/>
                <w:rtl w:val="0"/>
                <w:lang w:val="en-US"/>
              </w:rPr>
              <w:t>Debt for Seed Advance</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Date of text</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February / March 1050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Provenance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Ṭ</w:t>
            </w:r>
            <w:r>
              <w:rPr>
                <w:rFonts w:ascii="Calibri" w:cs="Calibri" w:hAnsi="Calibri" w:eastAsia="Calibri"/>
                <w:rtl w:val="0"/>
                <w:lang w:val="en-US"/>
                <w14:textOutline>
                  <w14:noFill/>
                </w14:textOutline>
              </w:rPr>
              <w:t>u</w:t>
            </w:r>
            <w:r>
              <w:rPr>
                <w:rFonts w:ascii="Calibri" w:cs="Calibri" w:hAnsi="Calibri" w:eastAsia="Calibri"/>
                <w:rtl w:val="0"/>
                <w:lang w:val="en-US"/>
                <w14:textOutline>
                  <w14:noFill/>
                </w14:textOutline>
              </w:rPr>
              <w:t>ṭū</w:t>
            </w:r>
            <w:r>
              <w:rPr>
                <w:rFonts w:ascii="Calibri" w:cs="Calibri" w:hAnsi="Calibri" w:eastAsia="Calibri"/>
                <w:rtl w:val="0"/>
                <w:lang w:val="en-US"/>
                <w14:textOutline>
                  <w14:noFill/>
                </w14:textOutline>
              </w:rPr>
              <w:t>n</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Inventory no.</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P.Hamb.Arab. Inv. 8</w:t>
            </w:r>
            <w:r>
              <w:rPr>
                <w:rFonts w:ascii="Calibri" w:cs="Calibri" w:hAnsi="Calibri" w:eastAsia="Calibri"/>
                <w:rtl w:val="0"/>
                <w:lang w:val="de-DE"/>
                <w14:textOutline>
                  <w14:noFill/>
                </w14:textOutline>
              </w:rPr>
              <w:t>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Keywords</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Vertrag, Darlehen, Saatgut</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p>
    <w:p>
      <w:pPr>
        <w:pStyle w:val="p6"/>
        <w:jc w:val="left"/>
        <w:rPr>
          <w:sz w:val="24"/>
          <w:szCs w:val="24"/>
          <w:lang w:val="en-US"/>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pPr>
            <w:r>
              <w:rPr>
                <w:sz w:val="24"/>
                <w:szCs w:val="24"/>
                <w:rtl w:val="0"/>
                <w:lang w:val="en-US"/>
              </w:rPr>
              <w:t>P.Hamb.Arab. Inv. 8</w:t>
            </w:r>
            <w:r>
              <w:rPr>
                <w:sz w:val="24"/>
                <w:szCs w:val="24"/>
                <w:rtl w:val="0"/>
                <w:lang w:val="de-DE"/>
              </w:rPr>
              <w:t>0</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center"/>
            </w:pPr>
            <w:r>
              <w:rPr>
                <w:sz w:val="24"/>
                <w:szCs w:val="24"/>
                <w:rtl w:val="0"/>
                <w:lang w:val="en-US"/>
              </w:rPr>
              <w:t xml:space="preserve">18.2 </w:t>
            </w:r>
            <w:r>
              <w:rPr>
                <w:sz w:val="24"/>
                <w:szCs w:val="24"/>
                <w:rtl w:val="0"/>
                <w:lang w:val="en-US"/>
              </w:rPr>
              <w:t xml:space="preserve">× </w:t>
            </w:r>
            <w:r>
              <w:rPr>
                <w:sz w:val="24"/>
                <w:szCs w:val="24"/>
                <w:rtl w:val="0"/>
                <w:lang w:val="en-US"/>
              </w:rPr>
              <w:t>8.3</w:t>
            </w:r>
            <w:r>
              <w:rPr>
                <w:sz w:val="24"/>
                <w:szCs w:val="24"/>
                <w:rtl w:val="0"/>
                <w:lang w:val="en-US"/>
              </w:rPr>
              <w:t xml:space="preserve">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right"/>
            </w:pP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w:t>
            </w:r>
          </w:p>
        </w:tc>
      </w:tr>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p3"/>
              <w:tabs>
                <w:tab w:val="right" w:pos="9046"/>
              </w:tabs>
              <w:jc w:val="right"/>
            </w:pPr>
            <w:r>
              <w:rPr>
                <w:rFonts w:ascii="Times New Roman" w:hAnsi="Times New Roman"/>
                <w:sz w:val="20"/>
                <w:szCs w:val="20"/>
                <w:rtl w:val="0"/>
                <w:lang w:val="en-US"/>
              </w:rPr>
              <w:t>Shaww</w:t>
            </w:r>
            <w:r>
              <w:rPr>
                <w:rFonts w:ascii="Times New Roman" w:hAnsi="Times New Roman" w:hint="default"/>
                <w:sz w:val="20"/>
                <w:szCs w:val="20"/>
                <w:rtl w:val="0"/>
                <w:lang w:val="en-US"/>
              </w:rPr>
              <w:t>ā</w:t>
            </w:r>
            <w:r>
              <w:rPr>
                <w:rFonts w:ascii="Times New Roman" w:hAnsi="Times New Roman"/>
                <w:sz w:val="20"/>
                <w:szCs w:val="20"/>
                <w:rtl w:val="0"/>
                <w:lang w:val="en-US"/>
              </w:rPr>
              <w:t>l 421/February-March 1050</w:t>
            </w:r>
          </w:p>
        </w:tc>
      </w:tr>
    </w:tbl>
    <w:p>
      <w:pPr>
        <w:pStyle w:val="p6"/>
        <w:jc w:val="left"/>
        <w:rPr>
          <w:sz w:val="24"/>
          <w:szCs w:val="24"/>
          <w:lang w:val="en-US"/>
        </w:rPr>
      </w:pPr>
    </w:p>
    <w:p>
      <w:pPr>
        <w:pStyle w:val="p3"/>
        <w:tabs>
          <w:tab w:val="right" w:pos="9046"/>
        </w:tabs>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text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&lt;S=.grc</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2.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6.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7.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8.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9.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10.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12.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14:textFill>
            <w14:solidFill>
              <w14:srgbClr w14:val="D9D9D9"/>
            </w14:solidFill>
          </w14:textFill>
        </w:rPr>
      </w:pPr>
      <w:r>
        <w:rPr>
          <w:outline w:val="0"/>
          <w:color w:val="d9d9d9"/>
          <w:sz w:val="24"/>
          <w:szCs w:val="24"/>
          <w:u w:color="d9d9d9"/>
          <w:rtl w:val="0"/>
          <w:lang w:val="de-DE"/>
          <w14:textFill>
            <w14:solidFill>
              <w14:srgbClr w14:val="D9D9D9"/>
            </w14:solidFill>
          </w14:textFill>
        </w:rPr>
        <w:t>=&gt;</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#translation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rPr>
      </w:pPr>
      <w:r>
        <w:rPr>
          <w:outline w:val="0"/>
          <w:color w:val="d9d9d9"/>
          <w:sz w:val="24"/>
          <w:szCs w:val="24"/>
          <w:u w:color="d9d9d9"/>
          <w:rtl w:val="0"/>
          <w:lang w:val="en-US"/>
          <w14:textFill>
            <w14:solidFill>
              <w14:srgbClr w14:val="D9D9D9"/>
            </w14:solidFill>
          </w14:textFill>
        </w:rPr>
        <w:t>&lt;T=.en&lt;=</w:t>
      </w:r>
    </w:p>
    <w:p>
      <w:pPr>
        <w:pStyle w:val="p3"/>
        <w:rPr>
          <w:sz w:val="24"/>
          <w:szCs w:val="24"/>
          <w:lang w:val="en-US"/>
        </w:rPr>
      </w:pPr>
      <w:r>
        <w:rPr>
          <w:sz w:val="24"/>
          <w:szCs w:val="24"/>
          <w:vertAlign w:val="superscript"/>
          <w:rtl w:val="0"/>
          <w:lang w:val="en-US"/>
        </w:rPr>
        <w:t>1</w:t>
      </w:r>
      <w:r>
        <w:rPr>
          <w:sz w:val="24"/>
          <w:szCs w:val="24"/>
          <w:rtl w:val="0"/>
          <w:lang w:val="en-US"/>
        </w:rPr>
        <w:t xml:space="preserve"> In the name of God, the Compassionate, the Merciful.</w:t>
      </w:r>
    </w:p>
    <w:p>
      <w:pPr>
        <w:pStyle w:val="p3"/>
        <w:rPr>
          <w:sz w:val="24"/>
          <w:szCs w:val="24"/>
          <w:lang w:val="en-US"/>
        </w:rPr>
      </w:pPr>
      <w:r>
        <w:rPr>
          <w:sz w:val="24"/>
          <w:szCs w:val="24"/>
          <w:vertAlign w:val="superscript"/>
          <w:rtl w:val="0"/>
          <w:lang w:val="en-US"/>
        </w:rPr>
        <w:t>2</w:t>
      </w:r>
      <w:r>
        <w:rPr>
          <w:sz w:val="24"/>
          <w:szCs w:val="24"/>
          <w:rtl w:val="0"/>
          <w:lang w:val="en-US"/>
        </w:rPr>
        <w:t xml:space="preserve"> 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 xml:space="preserve">ammad has acknowledged and given testimony against himself willingly, while sound in mind </w:t>
      </w:r>
      <w:r>
        <w:rPr>
          <w:sz w:val="24"/>
          <w:szCs w:val="24"/>
          <w:vertAlign w:val="superscript"/>
          <w:rtl w:val="0"/>
          <w:lang w:val="en-US"/>
        </w:rPr>
        <w:t>3</w:t>
      </w:r>
      <w:r>
        <w:rPr>
          <w:sz w:val="24"/>
          <w:szCs w:val="24"/>
          <w:rtl w:val="0"/>
          <w:lang w:val="en-US"/>
        </w:rPr>
        <w:t xml:space="preserve"> and body, fully competent, under no constraint or coercion that he owes, is liable for, and is a debtor </w:t>
      </w:r>
      <w:r>
        <w:rPr>
          <w:sz w:val="24"/>
          <w:szCs w:val="24"/>
          <w:vertAlign w:val="superscript"/>
          <w:rtl w:val="0"/>
          <w:lang w:val="en-US"/>
        </w:rPr>
        <w:t>4</w:t>
      </w:r>
      <w:r>
        <w:rPr>
          <w:sz w:val="24"/>
          <w:szCs w:val="24"/>
          <w:rtl w:val="0"/>
          <w:lang w:val="en-US"/>
        </w:rPr>
        <w:t xml:space="preserve">  from his own funds and under his own responsibility to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 xml:space="preserve">b. He owes him, in </w:t>
      </w:r>
      <w:r>
        <w:rPr>
          <w:sz w:val="24"/>
          <w:szCs w:val="24"/>
          <w:vertAlign w:val="superscript"/>
          <w:rtl w:val="0"/>
          <w:lang w:val="en-US"/>
        </w:rPr>
        <w:t>5</w:t>
      </w:r>
      <w:r>
        <w:rPr>
          <w:sz w:val="24"/>
          <w:szCs w:val="24"/>
          <w:rtl w:val="0"/>
          <w:lang w:val="en-US"/>
        </w:rPr>
        <w:t xml:space="preserve"> sifted and winnowed </w:t>
      </w:r>
      <w:r>
        <w:rPr>
          <w:sz w:val="24"/>
          <w:szCs w:val="24"/>
          <w:vertAlign w:val="superscript"/>
          <w:rtl w:val="0"/>
          <w:lang w:val="en-US"/>
        </w:rPr>
        <w:t>4</w:t>
      </w:r>
      <w:r>
        <w:rPr>
          <w:sz w:val="24"/>
          <w:szCs w:val="24"/>
          <w:rtl w:val="0"/>
          <w:lang w:val="en-US"/>
        </w:rPr>
        <w:t xml:space="preserve"> clover seeds, two-thirds of an </w:t>
      </w:r>
      <w:r>
        <w:rPr>
          <w:i w:val="1"/>
          <w:iCs w:val="1"/>
          <w:sz w:val="24"/>
          <w:szCs w:val="24"/>
          <w:rtl w:val="0"/>
          <w:lang w:val="en-US"/>
        </w:rPr>
        <w:t>irdabb</w:t>
      </w:r>
      <w:r>
        <w:rPr>
          <w:sz w:val="24"/>
          <w:szCs w:val="24"/>
          <w:rtl w:val="0"/>
          <w:lang w:val="en-US"/>
        </w:rPr>
        <w:t xml:space="preserve">, that constitutes a confirmed debt </w:t>
      </w:r>
      <w:r>
        <w:rPr>
          <w:sz w:val="24"/>
          <w:szCs w:val="24"/>
          <w:vertAlign w:val="superscript"/>
          <w:rtl w:val="0"/>
          <w:lang w:val="en-US"/>
        </w:rPr>
        <w:t>6</w:t>
      </w:r>
      <w:r>
        <w:rPr>
          <w:sz w:val="24"/>
          <w:szCs w:val="24"/>
          <w:rtl w:val="0"/>
          <w:lang w:val="en-US"/>
        </w:rPr>
        <w:t xml:space="preserve"> and an obligatory, binding right. He has acknowledged this in the presence of the witnesses </w:t>
      </w:r>
      <w:r>
        <w:rPr>
          <w:sz w:val="24"/>
          <w:szCs w:val="24"/>
          <w:vertAlign w:val="superscript"/>
          <w:rtl w:val="0"/>
          <w:lang w:val="en-US"/>
        </w:rPr>
        <w:t>7</w:t>
      </w:r>
      <w:r>
        <w:rPr>
          <w:sz w:val="24"/>
          <w:szCs w:val="24"/>
          <w:rtl w:val="0"/>
          <w:lang w:val="en-US"/>
        </w:rPr>
        <w:t xml:space="preserve"> of this document. He may neither dispute it, nor invoke any evidence, </w:t>
      </w:r>
      <w:r>
        <w:rPr>
          <w:sz w:val="24"/>
          <w:szCs w:val="24"/>
          <w:vertAlign w:val="superscript"/>
          <w:rtl w:val="0"/>
          <w:lang w:val="en-US"/>
        </w:rPr>
        <w:t>8</w:t>
      </w:r>
      <w:r>
        <w:rPr>
          <w:sz w:val="24"/>
          <w:szCs w:val="24"/>
          <w:rtl w:val="0"/>
          <w:lang w:val="en-US"/>
        </w:rPr>
        <w:t xml:space="preserve"> nor offer any excuse to be released from the debt, </w:t>
      </w:r>
      <w:r>
        <w:rPr>
          <w:sz w:val="24"/>
          <w:szCs w:val="24"/>
          <w:vertAlign w:val="superscript"/>
          <w:rtl w:val="0"/>
          <w:lang w:val="en-US"/>
        </w:rPr>
        <w:t>9</w:t>
      </w:r>
      <w:r>
        <w:rPr>
          <w:sz w:val="24"/>
          <w:szCs w:val="24"/>
          <w:rtl w:val="0"/>
          <w:lang w:val="en-US"/>
        </w:rPr>
        <w:t xml:space="preserve"> whose repayment is guaranteed by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w:t>
      </w:r>
      <w:r>
        <w:rPr>
          <w:sz w:val="24"/>
          <w:szCs w:val="24"/>
          <w:vertAlign w:val="superscript"/>
          <w:rtl w:val="0"/>
          <w:lang w:val="en-US"/>
        </w:rPr>
        <w:t>10</w:t>
      </w:r>
      <w:r>
        <w:rPr>
          <w:sz w:val="24"/>
          <w:szCs w:val="24"/>
          <w:rtl w:val="0"/>
          <w:lang w:val="en-US"/>
        </w:rPr>
        <w:t xml:space="preserve"> He has given testimony against himself in the month of Shaww</w:t>
      </w:r>
      <w:r>
        <w:rPr>
          <w:sz w:val="24"/>
          <w:szCs w:val="24"/>
          <w:rtl w:val="0"/>
          <w:lang w:val="en-US"/>
        </w:rPr>
        <w:t>ā</w:t>
      </w:r>
      <w:r>
        <w:rPr>
          <w:sz w:val="24"/>
          <w:szCs w:val="24"/>
          <w:rtl w:val="0"/>
          <w:lang w:val="en-US"/>
        </w:rPr>
        <w:t xml:space="preserve">l, of year </w:t>
      </w:r>
      <w:r>
        <w:rPr>
          <w:sz w:val="24"/>
          <w:szCs w:val="24"/>
          <w:vertAlign w:val="superscript"/>
          <w:rtl w:val="0"/>
          <w:lang w:val="en-US"/>
        </w:rPr>
        <w:t>11</w:t>
      </w:r>
      <w:r>
        <w:rPr>
          <w:sz w:val="24"/>
          <w:szCs w:val="24"/>
          <w:rtl w:val="0"/>
          <w:lang w:val="en-US"/>
        </w:rPr>
        <w:t xml:space="preserve"> four hundred and forty-</w:t>
      </w:r>
      <w:r>
        <w:rPr>
          <w:sz w:val="24"/>
          <w:szCs w:val="24"/>
          <w:vertAlign w:val="superscript"/>
          <w:rtl w:val="0"/>
          <w:lang w:val="en-US"/>
        </w:rPr>
        <w:t>10</w:t>
      </w:r>
      <w:r>
        <w:rPr>
          <w:sz w:val="24"/>
          <w:szCs w:val="24"/>
          <w:rtl w:val="0"/>
          <w:lang w:val="en-US"/>
        </w:rPr>
        <w:t xml:space="preserve">one. </w:t>
      </w:r>
      <w:r>
        <w:rPr>
          <w:sz w:val="24"/>
          <w:szCs w:val="24"/>
          <w:vertAlign w:val="superscript"/>
          <w:rtl w:val="0"/>
          <w:lang w:val="en-US"/>
        </w:rPr>
        <w:t>12</w:t>
      </w:r>
      <w:r>
        <w:rPr>
          <w:sz w:val="24"/>
          <w:szCs w:val="24"/>
          <w:rtl w:val="0"/>
          <w:lang w:val="en-US"/>
        </w:rPr>
        <w:t xml:space="preserve"> Ḥ</w:t>
      </w:r>
      <w:r>
        <w:rPr>
          <w:sz w:val="24"/>
          <w:szCs w:val="24"/>
          <w:rtl w:val="0"/>
          <w:lang w:val="en-US"/>
        </w:rPr>
        <w:t>af</w:t>
      </w:r>
      <w:r>
        <w:rPr>
          <w:sz w:val="24"/>
          <w:szCs w:val="24"/>
          <w:rtl w:val="0"/>
          <w:lang w:val="en-US"/>
        </w:rPr>
        <w:t xml:space="preserve">āẓ </w:t>
      </w:r>
      <w:r>
        <w:rPr>
          <w:sz w:val="24"/>
          <w:szCs w:val="24"/>
          <w:rtl w:val="0"/>
          <w:lang w:val="en-US"/>
        </w:rPr>
        <w:t>b. Kin</w:t>
      </w:r>
      <w:r>
        <w:rPr>
          <w:sz w:val="24"/>
          <w:szCs w:val="24"/>
          <w:rtl w:val="0"/>
          <w:lang w:val="en-US"/>
        </w:rPr>
        <w:t>ā</w:t>
      </w:r>
      <w:r>
        <w:rPr>
          <w:sz w:val="24"/>
          <w:szCs w:val="24"/>
          <w:rtl w:val="0"/>
          <w:lang w:val="en-US"/>
        </w:rPr>
        <w:t>n</w:t>
      </w:r>
      <w:r>
        <w:rPr>
          <w:sz w:val="24"/>
          <w:szCs w:val="24"/>
          <w:rtl w:val="0"/>
          <w:lang w:val="en-US"/>
        </w:rPr>
        <w:t xml:space="preserve">ī </w:t>
      </w:r>
      <w:r>
        <w:rPr>
          <w:sz w:val="24"/>
          <w:szCs w:val="24"/>
          <w:rtl w:val="0"/>
          <w:lang w:val="en-US"/>
        </w:rPr>
        <w:t xml:space="preserve">testifies to all the contents of the document. </w:t>
      </w:r>
      <w:r>
        <w:rPr>
          <w:sz w:val="24"/>
          <w:szCs w:val="24"/>
          <w:vertAlign w:val="superscript"/>
          <w:rtl w:val="0"/>
          <w:lang w:val="en-US"/>
        </w:rPr>
        <w:t>13</w:t>
      </w:r>
      <w:r>
        <w:rPr>
          <w:sz w:val="24"/>
          <w:szCs w:val="24"/>
          <w:rtl w:val="0"/>
          <w:lang w:val="en-US"/>
        </w:rPr>
        <w:t xml:space="preserve"> Written on his behalf with his permission and in his presence. </w:t>
      </w:r>
      <w:r>
        <w:rPr>
          <w:sz w:val="24"/>
          <w:szCs w:val="24"/>
          <w:vertAlign w:val="superscript"/>
          <w:rtl w:val="0"/>
          <w:lang w:val="en-US"/>
        </w:rPr>
        <w:t>14</w:t>
      </w:r>
      <w:r>
        <w:rPr>
          <w:sz w:val="24"/>
          <w:szCs w:val="24"/>
          <w:rtl w:val="0"/>
          <w:lang w:val="en-US"/>
        </w:rPr>
        <w:t xml:space="preserve"> </w:t>
      </w:r>
      <w:del w:id="18" w:date="2025-06-30T23:51:00Z" w:author="Anonymus">
        <w:r>
          <w:rPr>
            <w:sz w:val="24"/>
            <w:szCs w:val="24"/>
            <w:rtl w:val="0"/>
            <w:lang w:val="en-US"/>
          </w:rPr>
          <w:delText>Ǧ</w:delText>
        </w:r>
      </w:del>
      <w:r>
        <w:rPr>
          <w:sz w:val="24"/>
          <w:szCs w:val="24"/>
          <w:rtl w:val="0"/>
          <w:lang w:val="en-US"/>
        </w:rPr>
        <w:t>Jam</w:t>
      </w:r>
      <w:r>
        <w:rPr>
          <w:sz w:val="24"/>
          <w:szCs w:val="24"/>
          <w:rtl w:val="0"/>
          <w:lang w:val="en-US"/>
        </w:rPr>
        <w:t>āʿ</w:t>
      </w:r>
      <w:r>
        <w:rPr>
          <w:sz w:val="24"/>
          <w:szCs w:val="24"/>
          <w:rtl w:val="0"/>
          <w:lang w:val="en-US"/>
        </w:rPr>
        <w:t xml:space="preserve">a testifies that the obligor acknowledges the content of the document. </w:t>
      </w:r>
      <w:r>
        <w:rPr>
          <w:sz w:val="24"/>
          <w:szCs w:val="24"/>
          <w:vertAlign w:val="superscript"/>
          <w:rtl w:val="0"/>
          <w:lang w:val="en-US"/>
        </w:rPr>
        <w:t>15</w:t>
      </w:r>
      <w:r>
        <w:rPr>
          <w:sz w:val="24"/>
          <w:szCs w:val="24"/>
          <w:rtl w:val="0"/>
          <w:lang w:val="en-US"/>
        </w:rPr>
        <w:t xml:space="preserve"> Written in his own hand, on the date recorded in the document.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Unicode MS" w:cs="Arial Unicode MS" w:hAnsi="Arial Unicode MS" w:eastAsia="Arial Unicode MS"/>
          <w:sz w:val="24"/>
          <w:szCs w:val="24"/>
          <w:rtl w:val="1"/>
          <w:lang w:val="en-US"/>
        </w:rPr>
      </w:pPr>
      <w:r>
        <w:rPr>
          <w:outline w:val="0"/>
          <w:color w:val="d9d9d9"/>
          <w:sz w:val="24"/>
          <w:szCs w:val="24"/>
          <w:u w:color="d9d9d9"/>
          <w:rtl w:val="0"/>
          <w:lang w:val="en-US"/>
          <w14:textFill>
            <w14:solidFill>
              <w14:srgbClr w14:val="D9D9D9"/>
            </w14:solidFill>
          </w14:textFill>
        </w:rPr>
        <w:t>=&gt;=T&gt;</w:t>
      </w:r>
    </w:p>
    <w:p>
      <w:pPr>
        <w:pStyle w:val="p3"/>
        <w:rPr>
          <w:rFonts w:ascii="Arial Unicode MS" w:cs="Arial Unicode MS" w:hAnsi="Arial Unicode MS" w:eastAsia="Arial Unicode MS"/>
          <w:sz w:val="24"/>
          <w:szCs w:val="24"/>
          <w:rtl w:val="1"/>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commentary</w:t>
      </w:r>
    </w:p>
    <w:p>
      <w:pPr>
        <w:pStyle w:val="p3"/>
        <w:rPr>
          <w:sz w:val="24"/>
          <w:szCs w:val="24"/>
          <w:lang w:val="en-US"/>
        </w:rPr>
      </w:pPr>
      <w:r>
        <w:rPr>
          <w:b w:val="1"/>
          <w:bCs w:val="1"/>
          <w:sz w:val="24"/>
          <w:szCs w:val="24"/>
          <w:rtl w:val="0"/>
          <w:lang w:val="en-US"/>
        </w:rPr>
        <w:t>5</w:t>
      </w:r>
      <w:r>
        <w:rPr>
          <w:sz w:val="24"/>
          <w:szCs w:val="24"/>
          <w:rtl w:val="0"/>
          <w:lang w:val="en-US"/>
        </w:rPr>
        <w:t xml:space="preserve"> </w:t>
      </w:r>
      <w:r>
        <w:rPr>
          <w:b w:val="1"/>
          <w:bCs w:val="1"/>
          <w:i w:val="1"/>
          <w:iCs w:val="1"/>
          <w:sz w:val="24"/>
          <w:szCs w:val="24"/>
          <w:rtl w:val="0"/>
          <w:lang w:val="en-US"/>
        </w:rPr>
        <w:t>al-mugharbal al-muhrab</w:t>
      </w:r>
      <w:r>
        <w:rPr>
          <w:sz w:val="24"/>
          <w:szCs w:val="24"/>
          <w:rtl w:val="0"/>
          <w:lang w:val="en-US"/>
        </w:rPr>
        <w:t xml:space="preserve"> The participle </w:t>
      </w:r>
      <w:r>
        <w:rPr>
          <w:i w:val="1"/>
          <w:iCs w:val="1"/>
          <w:sz w:val="24"/>
          <w:szCs w:val="24"/>
          <w:rtl w:val="0"/>
          <w:lang w:val="en-US"/>
        </w:rPr>
        <w:t>mugharbal</w:t>
      </w:r>
      <w:r>
        <w:rPr>
          <w:sz w:val="24"/>
          <w:szCs w:val="24"/>
          <w:rtl w:val="0"/>
          <w:lang w:val="en-US"/>
        </w:rPr>
        <w:t xml:space="preserve">, a denominal form derived from </w:t>
      </w:r>
      <w:r>
        <w:rPr>
          <w:i w:val="1"/>
          <w:iCs w:val="1"/>
          <w:sz w:val="24"/>
          <w:szCs w:val="24"/>
          <w:rtl w:val="0"/>
          <w:lang w:val="en-US"/>
        </w:rPr>
        <w:t>ghirb</w:t>
      </w:r>
      <w:r>
        <w:rPr>
          <w:i w:val="1"/>
          <w:iCs w:val="1"/>
          <w:sz w:val="24"/>
          <w:szCs w:val="24"/>
          <w:rtl w:val="0"/>
          <w:lang w:val="en-US"/>
        </w:rPr>
        <w:t>ā</w:t>
      </w:r>
      <w:r>
        <w:rPr>
          <w:i w:val="1"/>
          <w:iCs w:val="1"/>
          <w:sz w:val="24"/>
          <w:szCs w:val="24"/>
          <w:rtl w:val="0"/>
          <w:lang w:val="en-US"/>
        </w:rPr>
        <w:t>l</w:t>
      </w:r>
      <w:r>
        <w:rPr>
          <w:sz w:val="24"/>
          <w:szCs w:val="24"/>
          <w:rtl w:val="0"/>
          <w:lang w:val="en-US"/>
        </w:rPr>
        <w:t xml:space="preserve"> (</w:t>
      </w:r>
      <w:r>
        <w:rPr>
          <w:sz w:val="24"/>
          <w:szCs w:val="24"/>
          <w:rtl w:val="0"/>
          <w:lang w:val="en-US"/>
        </w:rPr>
        <w:t>“</w:t>
      </w:r>
      <w:r>
        <w:rPr>
          <w:sz w:val="24"/>
          <w:szCs w:val="24"/>
          <w:rtl w:val="0"/>
          <w:lang w:val="en-US"/>
        </w:rPr>
        <w:t>sieve</w:t>
      </w:r>
      <w:r>
        <w:rPr>
          <w:sz w:val="24"/>
          <w:szCs w:val="24"/>
          <w:rtl w:val="0"/>
          <w:lang w:val="en-US"/>
        </w:rPr>
        <w:t>”</w:t>
      </w:r>
      <w:r>
        <w:rPr>
          <w:sz w:val="24"/>
          <w:szCs w:val="24"/>
          <w:rtl w:val="0"/>
          <w:lang w:val="en-US"/>
        </w:rPr>
        <w:t xml:space="preserve">), is rarely attested in the published documentary record to date. See </w:t>
      </w:r>
      <w:r>
        <w:rPr>
          <w:i w:val="1"/>
          <w:iCs w:val="1"/>
          <w:sz w:val="24"/>
          <w:szCs w:val="24"/>
          <w:rtl w:val="0"/>
          <w:lang w:val="en-US"/>
        </w:rPr>
        <w:t>P.Cambr.Genizah</w:t>
      </w:r>
      <w:r>
        <w:rPr>
          <w:sz w:val="24"/>
          <w:szCs w:val="24"/>
          <w:rtl w:val="0"/>
          <w:lang w:val="en-US"/>
        </w:rPr>
        <w:t xml:space="preserve"> 54.5; </w:t>
      </w:r>
      <w:r>
        <w:rPr>
          <w:i w:val="1"/>
          <w:iCs w:val="1"/>
          <w:sz w:val="24"/>
          <w:szCs w:val="24"/>
          <w:rtl w:val="0"/>
          <w:lang w:val="en-US"/>
        </w:rPr>
        <w:t>P.QuseirArab.</w:t>
      </w:r>
      <w:r>
        <w:rPr>
          <w:sz w:val="24"/>
          <w:szCs w:val="24"/>
          <w:rtl w:val="0"/>
          <w:lang w:val="en-US"/>
        </w:rPr>
        <w:t xml:space="preserve"> I 12 recto.4. The second participle, for its part, is a hapax legomenon: it is a Form IV derivative of the root </w:t>
      </w:r>
      <w:r>
        <w:rPr>
          <w:sz w:val="24"/>
          <w:szCs w:val="24"/>
          <w:rtl w:val="0"/>
          <w:lang w:val="en-US"/>
        </w:rPr>
        <w:t>ḥ</w:t>
      </w:r>
      <w:r>
        <w:rPr>
          <w:sz w:val="24"/>
          <w:szCs w:val="24"/>
          <w:rtl w:val="0"/>
          <w:lang w:val="en-US"/>
        </w:rPr>
        <w:t xml:space="preserve">-r-b, which literally means </w:t>
      </w:r>
      <w:r>
        <w:rPr>
          <w:sz w:val="24"/>
          <w:szCs w:val="24"/>
          <w:rtl w:val="0"/>
          <w:lang w:val="en-US"/>
        </w:rPr>
        <w:t>“</w:t>
      </w:r>
      <w:r>
        <w:rPr>
          <w:sz w:val="24"/>
          <w:szCs w:val="24"/>
          <w:rtl w:val="0"/>
          <w:lang w:val="en-US"/>
        </w:rPr>
        <w:t>to drive out</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to remove</w:t>
      </w:r>
      <w:r>
        <w:rPr>
          <w:sz w:val="24"/>
          <w:szCs w:val="24"/>
          <w:rtl w:val="0"/>
          <w:lang w:val="en-US"/>
        </w:rPr>
        <w:t xml:space="preserve">” </w:t>
      </w:r>
      <w:r>
        <w:rPr>
          <w:sz w:val="24"/>
          <w:szCs w:val="24"/>
          <w:rtl w:val="0"/>
          <w:lang w:val="en-US"/>
        </w:rPr>
        <w:t xml:space="preserve">(cf. Kazimirski, </w:t>
      </w:r>
      <w:r>
        <w:rPr>
          <w:i w:val="1"/>
          <w:iCs w:val="1"/>
          <w:sz w:val="24"/>
          <w:szCs w:val="24"/>
          <w:rtl w:val="0"/>
          <w:lang w:val="en-US"/>
        </w:rPr>
        <w:t>Dictionnaires</w:t>
      </w:r>
      <w:r>
        <w:rPr>
          <w:sz w:val="24"/>
          <w:szCs w:val="24"/>
          <w:rtl w:val="0"/>
          <w:lang w:val="en-US"/>
        </w:rPr>
        <w:t xml:space="preserve">, II, 1409b). Both epithets serve to indicate that the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 were entirely free of impurities</w:t>
      </w:r>
      <w:r>
        <w:rPr>
          <w:sz w:val="24"/>
          <w:szCs w:val="24"/>
          <w:rtl w:val="0"/>
          <w:lang w:val="en-US"/>
        </w:rPr>
        <w:t>—</w:t>
      </w:r>
      <w:r>
        <w:rPr>
          <w:sz w:val="24"/>
          <w:szCs w:val="24"/>
          <w:rtl w:val="0"/>
          <w:lang w:val="en-US"/>
        </w:rPr>
        <w:t>whether plant debris, such as the calyx surrounding the seed, soil, or small stones.</w:t>
      </w:r>
    </w:p>
    <w:p>
      <w:pPr>
        <w:pStyle w:val="p3"/>
        <w:rPr>
          <w:sz w:val="24"/>
          <w:szCs w:val="24"/>
          <w:lang w:val="en-US"/>
        </w:rPr>
      </w:pPr>
      <w:r>
        <w:rPr>
          <w:b w:val="1"/>
          <w:bCs w:val="1"/>
          <w:sz w:val="24"/>
          <w:szCs w:val="24"/>
          <w:rtl w:val="0"/>
          <w:lang w:val="en-US"/>
        </w:rPr>
        <w:t>12</w:t>
      </w:r>
      <w:r>
        <w:rPr>
          <w:sz w:val="24"/>
          <w:szCs w:val="24"/>
          <w:rtl w:val="0"/>
          <w:lang w:val="en-US"/>
        </w:rPr>
        <w:t xml:space="preserve"> </w:t>
      </w:r>
      <w:r>
        <w:rPr>
          <w:b w:val="1"/>
          <w:bCs w:val="1"/>
          <w:i w:val="1"/>
          <w:iCs w:val="1"/>
          <w:sz w:val="24"/>
          <w:szCs w:val="24"/>
          <w:rtl w:val="0"/>
          <w:lang w:val="en-US"/>
        </w:rPr>
        <w:t>wa-kutiba bi-idhni-hi wa-ma</w:t>
      </w:r>
      <w:r>
        <w:rPr>
          <w:b w:val="1"/>
          <w:bCs w:val="1"/>
          <w:i w:val="1"/>
          <w:iCs w:val="1"/>
          <w:sz w:val="24"/>
          <w:szCs w:val="24"/>
          <w:rtl w:val="0"/>
          <w:lang w:val="en-US"/>
        </w:rPr>
        <w:t>ḥḍ</w:t>
      </w:r>
      <w:r>
        <w:rPr>
          <w:b w:val="1"/>
          <w:bCs w:val="1"/>
          <w:i w:val="1"/>
          <w:iCs w:val="1"/>
          <w:sz w:val="24"/>
          <w:szCs w:val="24"/>
          <w:rtl w:val="0"/>
          <w:lang w:val="en-US"/>
        </w:rPr>
        <w:t>ari-hi</w:t>
      </w:r>
      <w:r>
        <w:rPr>
          <w:sz w:val="24"/>
          <w:szCs w:val="24"/>
          <w:rtl w:val="0"/>
          <w:lang w:val="en-US"/>
        </w:rPr>
        <w:t xml:space="preserve"> To indicate that a testimony was written not by the witness himself but by a third party, notaries typically employ the phrase </w:t>
      </w:r>
      <w:r>
        <w:rPr>
          <w:i w:val="1"/>
          <w:iCs w:val="1"/>
          <w:sz w:val="24"/>
          <w:szCs w:val="24"/>
          <w:rtl w:val="0"/>
          <w:lang w:val="en-US"/>
        </w:rPr>
        <w:t>wa-kutiba bi-amri-hi wa-ma</w:t>
      </w:r>
      <w:r>
        <w:rPr>
          <w:i w:val="1"/>
          <w:iCs w:val="1"/>
          <w:sz w:val="24"/>
          <w:szCs w:val="24"/>
          <w:rtl w:val="0"/>
          <w:lang w:val="en-US"/>
        </w:rPr>
        <w:t>ḥḍ</w:t>
      </w:r>
      <w:r>
        <w:rPr>
          <w:i w:val="1"/>
          <w:iCs w:val="1"/>
          <w:sz w:val="24"/>
          <w:szCs w:val="24"/>
          <w:rtl w:val="0"/>
          <w:lang w:val="en-US"/>
        </w:rPr>
        <w:t>ari-hi</w:t>
      </w:r>
      <w:r>
        <w:rPr>
          <w:sz w:val="24"/>
          <w:szCs w:val="24"/>
          <w:rtl w:val="0"/>
          <w:lang w:val="en-US"/>
        </w:rPr>
        <w:t xml:space="preserve"> (</w:t>
      </w:r>
      <w:r>
        <w:rPr>
          <w:sz w:val="24"/>
          <w:szCs w:val="24"/>
          <w:rtl w:val="0"/>
          <w:lang w:val="en-US"/>
        </w:rPr>
        <w:t>“</w:t>
      </w:r>
      <w:r>
        <w:rPr>
          <w:sz w:val="24"/>
          <w:szCs w:val="24"/>
          <w:rtl w:val="0"/>
          <w:lang w:val="en-US"/>
        </w:rPr>
        <w:t>written by his order and in his presence</w:t>
      </w:r>
      <w:r>
        <w:rPr>
          <w:sz w:val="24"/>
          <w:szCs w:val="24"/>
          <w:rtl w:val="0"/>
          <w:lang w:val="en-US"/>
        </w:rPr>
        <w:t>”</w:t>
      </w:r>
      <w:r>
        <w:rPr>
          <w:sz w:val="24"/>
          <w:szCs w:val="24"/>
          <w:rtl w:val="0"/>
          <w:lang w:val="en-US"/>
        </w:rPr>
        <w:t>). I am not aware of any instance in which the term amr is substituted with idhn.</w:t>
      </w:r>
    </w:p>
    <w:p>
      <w:pPr>
        <w:pStyle w:val="p3"/>
        <w:rPr>
          <w:sz w:val="24"/>
          <w:szCs w:val="24"/>
          <w:lang w:val="en-US"/>
        </w:rPr>
      </w:pPr>
      <w:r>
        <w:rPr>
          <w:b w:val="1"/>
          <w:bCs w:val="1"/>
          <w:sz w:val="24"/>
          <w:szCs w:val="24"/>
          <w:rtl w:val="0"/>
          <w:lang w:val="en-US"/>
        </w:rPr>
        <w:t>14-15</w:t>
      </w:r>
      <w:r>
        <w:rPr>
          <w:b w:val="1"/>
          <w:bCs w:val="1"/>
          <w:i w:val="1"/>
          <w:iCs w:val="1"/>
          <w:sz w:val="24"/>
          <w:szCs w:val="24"/>
          <w:rtl w:val="0"/>
          <w:lang w:val="en-US"/>
        </w:rPr>
        <w:t xml:space="preserve"> wa-</w:t>
      </w:r>
      <w:del w:id="19" w:date="2025-06-30T23:49:00Z" w:author="Anonymus">
        <w:r>
          <w:rPr>
            <w:b w:val="1"/>
            <w:bCs w:val="1"/>
            <w:i w:val="1"/>
            <w:iCs w:val="1"/>
            <w:sz w:val="24"/>
            <w:szCs w:val="24"/>
            <w:rtl w:val="0"/>
            <w:lang w:val="en-US"/>
          </w:rPr>
          <w:delText>š</w:delText>
        </w:r>
      </w:del>
      <w:r>
        <w:rPr>
          <w:b w:val="1"/>
          <w:bCs w:val="1"/>
          <w:i w:val="1"/>
          <w:iCs w:val="1"/>
          <w:sz w:val="24"/>
          <w:szCs w:val="24"/>
          <w:rtl w:val="0"/>
          <w:lang w:val="en-US"/>
        </w:rPr>
        <w:t xml:space="preserve">shahida </w:t>
      </w:r>
      <w:del w:id="20" w:date="2025-06-30T23:49:00Z" w:author="Anonymus">
        <w:r>
          <w:rPr>
            <w:b w:val="1"/>
            <w:bCs w:val="1"/>
            <w:i w:val="1"/>
            <w:iCs w:val="1"/>
            <w:sz w:val="24"/>
            <w:szCs w:val="24"/>
            <w:rtl w:val="0"/>
            <w:lang w:val="en-US"/>
          </w:rPr>
          <w:delText>š</w:delText>
        </w:r>
      </w:del>
      <w:r>
        <w:rPr>
          <w:b w:val="1"/>
          <w:bCs w:val="1"/>
          <w:i w:val="1"/>
          <w:iCs w:val="1"/>
          <w:sz w:val="24"/>
          <w:szCs w:val="24"/>
          <w:rtl w:val="0"/>
          <w:lang w:val="en-US"/>
        </w:rPr>
        <w:t>shah</w:t>
      </w:r>
      <w:r>
        <w:rPr>
          <w:b w:val="1"/>
          <w:bCs w:val="1"/>
          <w:i w:val="1"/>
          <w:iCs w:val="1"/>
          <w:sz w:val="24"/>
          <w:szCs w:val="24"/>
          <w:rtl w:val="0"/>
          <w:lang w:val="en-US"/>
        </w:rPr>
        <w:t>ā</w:t>
      </w:r>
      <w:r>
        <w:rPr>
          <w:b w:val="1"/>
          <w:bCs w:val="1"/>
          <w:i w:val="1"/>
          <w:iCs w:val="1"/>
          <w:sz w:val="24"/>
          <w:szCs w:val="24"/>
          <w:rtl w:val="0"/>
          <w:lang w:val="en-US"/>
        </w:rPr>
        <w:t xml:space="preserve">data-hu </w:t>
      </w:r>
      <w:r>
        <w:rPr>
          <w:b w:val="1"/>
          <w:bCs w:val="1"/>
          <w:i w:val="1"/>
          <w:iCs w:val="1"/>
          <w:sz w:val="24"/>
          <w:szCs w:val="24"/>
          <w:rtl w:val="0"/>
          <w:lang w:val="en-US"/>
        </w:rPr>
        <w:t xml:space="preserve">… </w:t>
      </w:r>
      <w:r>
        <w:rPr>
          <w:b w:val="1"/>
          <w:bCs w:val="1"/>
          <w:i w:val="1"/>
          <w:iCs w:val="1"/>
          <w:sz w:val="24"/>
          <w:szCs w:val="24"/>
          <w:rtl w:val="0"/>
          <w:lang w:val="en-US"/>
        </w:rPr>
        <w:t>wa-kataba bi-</w:t>
      </w:r>
      <w:del w:id="21" w:date="2025-06-30T23:48:00Z" w:author="Anonymus">
        <w:r>
          <w:rPr>
            <w:b w:val="1"/>
            <w:bCs w:val="1"/>
            <w:i w:val="1"/>
            <w:iCs w:val="1"/>
            <w:sz w:val="24"/>
            <w:szCs w:val="24"/>
            <w:rtl w:val="0"/>
            <w:lang w:val="en-US"/>
          </w:rPr>
          <w:delText>ḫ</w:delText>
        </w:r>
      </w:del>
      <w:r>
        <w:rPr>
          <w:b w:val="1"/>
          <w:bCs w:val="1"/>
          <w:i w:val="1"/>
          <w:iCs w:val="1"/>
          <w:sz w:val="24"/>
          <w:szCs w:val="24"/>
          <w:rtl w:val="0"/>
          <w:lang w:val="en-US"/>
        </w:rPr>
        <w:t>khatti-hi</w:t>
      </w:r>
      <w:r>
        <w:rPr>
          <w:sz w:val="24"/>
          <w:szCs w:val="24"/>
          <w:rtl w:val="0"/>
          <w:lang w:val="en-US"/>
        </w:rPr>
        <w:t xml:space="preserve"> The witness, here as in the second document, alters the standard formulation of the subscription, which would normally follow the structure </w:t>
      </w:r>
      <w:r>
        <w:rPr>
          <w:i w:val="1"/>
          <w:iCs w:val="1"/>
          <w:sz w:val="24"/>
          <w:szCs w:val="24"/>
          <w:rtl w:val="0"/>
          <w:lang w:val="en-US"/>
        </w:rPr>
        <w:t>wa-</w:t>
      </w:r>
      <w:del w:id="22" w:date="2025-06-30T23:49:00Z" w:author="Anonymus">
        <w:r>
          <w:rPr>
            <w:i w:val="1"/>
            <w:iCs w:val="1"/>
            <w:sz w:val="24"/>
            <w:szCs w:val="24"/>
            <w:rtl w:val="0"/>
            <w:lang w:val="en-US"/>
          </w:rPr>
          <w:delText>š</w:delText>
        </w:r>
      </w:del>
      <w:r>
        <w:rPr>
          <w:i w:val="1"/>
          <w:iCs w:val="1"/>
          <w:sz w:val="24"/>
          <w:szCs w:val="24"/>
          <w:rtl w:val="0"/>
          <w:lang w:val="en-US"/>
        </w:rPr>
        <w:t xml:space="preserve">shahida </w:t>
      </w:r>
      <w:r>
        <w:rPr>
          <w:i w:val="1"/>
          <w:iCs w:val="1"/>
          <w:sz w:val="24"/>
          <w:szCs w:val="24"/>
          <w:rtl w:val="0"/>
          <w:lang w:val="en-US"/>
        </w:rPr>
        <w:t xml:space="preserve">… </w:t>
      </w:r>
      <w:r>
        <w:rPr>
          <w:i w:val="1"/>
          <w:iCs w:val="1"/>
          <w:sz w:val="24"/>
          <w:szCs w:val="24"/>
          <w:rtl w:val="0"/>
          <w:lang w:val="en-US"/>
        </w:rPr>
        <w:t xml:space="preserve">wa-kataba </w:t>
      </w:r>
      <w:del w:id="23" w:date="2025-06-30T23:49:00Z" w:author="Anonymus">
        <w:r>
          <w:rPr>
            <w:i w:val="1"/>
            <w:iCs w:val="1"/>
            <w:sz w:val="24"/>
            <w:szCs w:val="24"/>
            <w:rtl w:val="0"/>
            <w:lang w:val="en-US"/>
          </w:rPr>
          <w:delText>š</w:delText>
        </w:r>
      </w:del>
      <w:r>
        <w:rPr>
          <w:i w:val="1"/>
          <w:iCs w:val="1"/>
          <w:sz w:val="24"/>
          <w:szCs w:val="24"/>
          <w:rtl w:val="0"/>
          <w:lang w:val="en-US"/>
        </w:rPr>
        <w:t>shah</w:t>
      </w:r>
      <w:r>
        <w:rPr>
          <w:i w:val="1"/>
          <w:iCs w:val="1"/>
          <w:sz w:val="24"/>
          <w:szCs w:val="24"/>
          <w:rtl w:val="0"/>
          <w:lang w:val="en-US"/>
        </w:rPr>
        <w:t>ā</w:t>
      </w:r>
      <w:r>
        <w:rPr>
          <w:i w:val="1"/>
          <w:iCs w:val="1"/>
          <w:sz w:val="24"/>
          <w:szCs w:val="24"/>
          <w:rtl w:val="0"/>
          <w:lang w:val="en-US"/>
        </w:rPr>
        <w:t>data-hu bi-</w:t>
      </w:r>
      <w:del w:id="24"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ṭṭ</w:t>
      </w:r>
      <w:r>
        <w:rPr>
          <w:i w:val="1"/>
          <w:iCs w:val="1"/>
          <w:sz w:val="24"/>
          <w:szCs w:val="24"/>
          <w:rtl w:val="0"/>
          <w:lang w:val="en-US"/>
        </w:rPr>
        <w:t>i-hi</w:t>
      </w:r>
      <w:r>
        <w:rPr>
          <w:sz w:val="24"/>
          <w:szCs w:val="24"/>
          <w:rtl w:val="0"/>
          <w:lang w:val="en-US"/>
        </w:rPr>
        <w:t xml:space="preserve"> (</w:t>
      </w:r>
      <w:r>
        <w:rPr>
          <w:sz w:val="24"/>
          <w:szCs w:val="24"/>
          <w:rtl w:val="0"/>
          <w:lang w:val="en-US"/>
        </w:rPr>
        <w:t>“</w:t>
      </w:r>
      <w:r>
        <w:rPr>
          <w:sz w:val="24"/>
          <w:szCs w:val="24"/>
          <w:rtl w:val="0"/>
          <w:lang w:val="en-US"/>
        </w:rPr>
        <w:t xml:space="preserve">and he testified </w:t>
      </w:r>
      <w:r>
        <w:rPr>
          <w:sz w:val="24"/>
          <w:szCs w:val="24"/>
          <w:rtl w:val="0"/>
          <w:lang w:val="en-US"/>
        </w:rPr>
        <w:t xml:space="preserve">… </w:t>
      </w:r>
      <w:r>
        <w:rPr>
          <w:sz w:val="24"/>
          <w:szCs w:val="24"/>
          <w:rtl w:val="0"/>
          <w:lang w:val="en-US"/>
        </w:rPr>
        <w:t>and wrote his testimony in his own hand</w:t>
      </w:r>
      <w:r>
        <w:rPr>
          <w:sz w:val="24"/>
          <w:szCs w:val="24"/>
          <w:rtl w:val="0"/>
          <w:lang w:val="en-US"/>
        </w:rPr>
        <w:t>”</w:t>
      </w:r>
      <w:r>
        <w:rPr>
          <w:sz w:val="24"/>
          <w:szCs w:val="24"/>
          <w:rtl w:val="0"/>
          <w:lang w:val="en-US"/>
        </w:rPr>
        <w:t>).</w:t>
      </w:r>
    </w:p>
    <w:p>
      <w:pPr>
        <w:pStyle w:val="p6"/>
        <w:jc w:val="left"/>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5"/>
        <w:jc w:val="left"/>
        <w:rPr>
          <w:rFonts w:ascii="Arial Unicode MS" w:cs="Arial Unicode MS" w:hAnsi="Arial Unicode MS" w:eastAsia="Arial Unicode MS"/>
          <w:sz w:val="24"/>
          <w:szCs w:val="24"/>
          <w:rtl w:val="1"/>
          <w:lang w:val="en-US"/>
        </w:rPr>
      </w:pPr>
      <w:r>
        <w:rPr>
          <w:sz w:val="24"/>
          <w:szCs w:val="24"/>
          <w:rtl w:val="0"/>
          <w:lang w:val="en-US"/>
        </w:rPr>
        <w:t>2. Acknowledgement of Debt for Advances of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Seeds</w:t>
      </w:r>
    </w:p>
    <w:p>
      <w:pPr>
        <w:pStyle w:val="p6"/>
        <w:rPr>
          <w:sz w:val="24"/>
          <w:szCs w:val="24"/>
          <w:lang w:val="en-US"/>
        </w:rPr>
      </w:pPr>
    </w:p>
    <w:p>
      <w:pPr>
        <w:pStyle w:val="p6"/>
        <w:jc w:val="both"/>
        <w:rPr>
          <w:sz w:val="24"/>
          <w:szCs w:val="24"/>
          <w:lang w:val="en-US"/>
        </w:rPr>
      </w:pPr>
      <w:r>
        <w:rPr>
          <w:sz w:val="24"/>
          <w:szCs w:val="24"/>
          <w:rtl w:val="0"/>
          <w:lang w:val="en-US"/>
        </w:rPr>
        <w:t>An oblong piece of beige paper, preserved in its full height and width, though the upper left part shows slight damage. The top and bottom margins are relatively narrow, while the side margins are even more constricted, with the text extending almost to the very edges. The document contains thirteen lines, written</w:t>
      </w:r>
      <w:r>
        <w:rPr>
          <w:sz w:val="24"/>
          <w:szCs w:val="24"/>
          <w:rtl w:val="0"/>
          <w:lang w:val="en-US"/>
        </w:rPr>
        <w:t>—</w:t>
      </w:r>
      <w:r>
        <w:rPr>
          <w:sz w:val="24"/>
          <w:szCs w:val="24"/>
          <w:rtl w:val="0"/>
          <w:lang w:val="en-US"/>
        </w:rPr>
        <w:t>like the previous document</w:t>
      </w:r>
      <w:r>
        <w:rPr>
          <w:sz w:val="24"/>
          <w:szCs w:val="24"/>
          <w:rtl w:val="0"/>
          <w:lang w:val="en-US"/>
        </w:rPr>
        <w:t>—</w:t>
      </w:r>
      <w:r>
        <w:rPr>
          <w:sz w:val="24"/>
          <w:szCs w:val="24"/>
          <w:rtl w:val="0"/>
          <w:lang w:val="en-US"/>
        </w:rPr>
        <w:t>by two distinct hands. The first hand composed the main body of the text (lines 1</w:t>
      </w:r>
      <w:r>
        <w:rPr>
          <w:sz w:val="24"/>
          <w:szCs w:val="24"/>
          <w:rtl w:val="0"/>
          <w:lang w:val="en-US"/>
        </w:rPr>
        <w:t>–</w:t>
      </w:r>
      <w:r>
        <w:rPr>
          <w:sz w:val="24"/>
          <w:szCs w:val="24"/>
          <w:rtl w:val="0"/>
          <w:lang w:val="en-US"/>
        </w:rPr>
        <w:t>10) in black ink, while the second hand added two testimonial subscriptions (lines 11</w:t>
      </w:r>
      <w:r>
        <w:rPr>
          <w:sz w:val="24"/>
          <w:szCs w:val="24"/>
          <w:rtl w:val="0"/>
          <w:lang w:val="en-US"/>
        </w:rPr>
        <w:t>–</w:t>
      </w:r>
      <w:r>
        <w:rPr>
          <w:sz w:val="24"/>
          <w:szCs w:val="24"/>
          <w:rtl w:val="0"/>
          <w:lang w:val="en-US"/>
        </w:rPr>
        <w:t>13) in ink that has since faded to brown. Both hands employ a semi-cursive script with numerous ligatures, and some letters are marked with diacritical dots.</w:t>
      </w:r>
    </w:p>
    <w:p>
      <w:pPr>
        <w:pStyle w:val="p6"/>
        <w:jc w:val="left"/>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#editionDDB</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40"/>
        <w:gridCol w:w="4140"/>
      </w:tblGrid>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Material</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Paper</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 xml:space="preserve">Dimensions: height </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16.4</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Dimensions: width</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8.31</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TM number</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1000282</w:t>
            </w:r>
          </w:p>
        </w:tc>
      </w:tr>
      <w:tr>
        <w:tblPrEx>
          <w:shd w:val="clear" w:color="auto" w:fill="cdd4e9"/>
        </w:tblPrEx>
        <w:trPr>
          <w:trHeight w:val="61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Descriptive title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ing 1"/>
              <w:keepNext w:val="0"/>
              <w:keepLines w:val="0"/>
              <w:tabs>
                <w:tab w:val="left" w:pos="720"/>
                <w:tab w:val="left" w:pos="1440"/>
                <w:tab w:val="left" w:pos="2160"/>
                <w:tab w:val="left" w:pos="2880"/>
                <w:tab w:val="left" w:pos="3600"/>
              </w:tabs>
              <w:spacing w:before="0"/>
              <w:jc w:val="left"/>
              <w:outlineLvl w:val="9"/>
            </w:pPr>
            <w:r>
              <w:rPr>
                <w:rFonts w:ascii="Times New Roman" w:hAnsi="Times New Roman"/>
                <w:b w:val="0"/>
                <w:bCs w:val="0"/>
                <w:kern w:val="2"/>
                <w:rtl w:val="0"/>
                <w:lang w:val="en-US"/>
              </w:rPr>
              <w:t>Acknowledgements of</w:t>
            </w:r>
            <w:r>
              <w:rPr>
                <w:rFonts w:ascii="Times New Roman" w:hAnsi="Times New Roman"/>
                <w:b w:val="0"/>
                <w:bCs w:val="0"/>
                <w:kern w:val="2"/>
                <w:rtl w:val="0"/>
                <w:lang w:val="de-DE"/>
              </w:rPr>
              <w:t xml:space="preserve"> </w:t>
            </w:r>
            <w:r>
              <w:rPr>
                <w:rFonts w:ascii="Times New Roman" w:hAnsi="Times New Roman"/>
                <w:b w:val="0"/>
                <w:bCs w:val="0"/>
                <w:kern w:val="2"/>
                <w:rtl w:val="0"/>
                <w:lang w:val="en-US"/>
              </w:rPr>
              <w:t>Debt for Seed Advance</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Date of text</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February / March 1050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Provenance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Ṭ</w:t>
            </w:r>
            <w:r>
              <w:rPr>
                <w:rFonts w:ascii="Calibri" w:cs="Calibri" w:hAnsi="Calibri" w:eastAsia="Calibri"/>
                <w:rtl w:val="0"/>
                <w:lang w:val="en-US"/>
                <w14:textOutline>
                  <w14:noFill/>
                </w14:textOutline>
              </w:rPr>
              <w:t>u</w:t>
            </w:r>
            <w:r>
              <w:rPr>
                <w:rFonts w:ascii="Calibri" w:cs="Calibri" w:hAnsi="Calibri" w:eastAsia="Calibri"/>
                <w:rtl w:val="0"/>
                <w:lang w:val="en-US"/>
                <w14:textOutline>
                  <w14:noFill/>
                </w14:textOutline>
              </w:rPr>
              <w:t>ṭū</w:t>
            </w:r>
            <w:r>
              <w:rPr>
                <w:rFonts w:ascii="Calibri" w:cs="Calibri" w:hAnsi="Calibri" w:eastAsia="Calibri"/>
                <w:rtl w:val="0"/>
                <w:lang w:val="en-US"/>
                <w14:textOutline>
                  <w14:noFill/>
                </w14:textOutline>
              </w:rPr>
              <w:t>n</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Inventory no.</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P.Hamb.Arab. Inv. 81</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Keywords</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Vertrag, Darlehen, Saatgut</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US"/>
        </w:rPr>
      </w:pPr>
    </w:p>
    <w:p>
      <w:pPr>
        <w:pStyle w:val="p6"/>
        <w:jc w:val="left"/>
        <w:rPr>
          <w:sz w:val="24"/>
          <w:szCs w:val="24"/>
          <w:lang w:val="en-US"/>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pPr>
            <w:r>
              <w:rPr>
                <w:sz w:val="24"/>
                <w:szCs w:val="24"/>
                <w:rtl w:val="0"/>
                <w:lang w:val="en-US"/>
              </w:rPr>
              <w:t>P.Hamb.Arab. Inv. 81</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center"/>
            </w:pPr>
            <w:r>
              <w:rPr>
                <w:sz w:val="24"/>
                <w:szCs w:val="24"/>
                <w:rtl w:val="0"/>
                <w:lang w:val="en-US"/>
              </w:rPr>
              <w:t xml:space="preserve">16.4 </w:t>
            </w:r>
            <w:r>
              <w:rPr>
                <w:sz w:val="24"/>
                <w:szCs w:val="24"/>
                <w:rtl w:val="0"/>
                <w:lang w:val="en-US"/>
              </w:rPr>
              <w:t xml:space="preserve">× </w:t>
            </w:r>
            <w:r>
              <w:rPr>
                <w:sz w:val="24"/>
                <w:szCs w:val="24"/>
                <w:rtl w:val="0"/>
                <w:lang w:val="en-US"/>
              </w:rPr>
              <w:t>8.31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right"/>
            </w:pP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w:t>
            </w:r>
          </w:p>
        </w:tc>
      </w:tr>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p3"/>
              <w:tabs>
                <w:tab w:val="right" w:pos="9046"/>
              </w:tabs>
              <w:jc w:val="right"/>
            </w:pPr>
            <w:r>
              <w:rPr>
                <w:rFonts w:ascii="Times New Roman" w:hAnsi="Times New Roman"/>
                <w:sz w:val="20"/>
                <w:szCs w:val="20"/>
                <w:rtl w:val="0"/>
                <w:lang w:val="en-US"/>
              </w:rPr>
              <w:t>Shaww</w:t>
            </w:r>
            <w:r>
              <w:rPr>
                <w:rFonts w:ascii="Times New Roman" w:hAnsi="Times New Roman" w:hint="default"/>
                <w:sz w:val="20"/>
                <w:szCs w:val="20"/>
                <w:rtl w:val="0"/>
                <w:lang w:val="en-US"/>
              </w:rPr>
              <w:t>ā</w:t>
            </w:r>
            <w:r>
              <w:rPr>
                <w:rFonts w:ascii="Times New Roman" w:hAnsi="Times New Roman"/>
                <w:sz w:val="20"/>
                <w:szCs w:val="20"/>
                <w:rtl w:val="0"/>
                <w:lang w:val="en-US"/>
              </w:rPr>
              <w:t>l 441/February-March 1050</w:t>
            </w:r>
          </w:p>
        </w:tc>
      </w:tr>
    </w:tbl>
    <w:p>
      <w:pPr>
        <w:pStyle w:val="p6"/>
        <w:jc w:val="left"/>
        <w:rPr>
          <w:sz w:val="24"/>
          <w:szCs w:val="24"/>
          <w:lang w:val="en-US"/>
        </w:rPr>
      </w:pPr>
    </w:p>
    <w:p>
      <w:pPr>
        <w:pStyle w:val="p3"/>
        <w:tabs>
          <w:tab w:val="right" w:pos="9046"/>
        </w:tabs>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text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&lt;S=.grc</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2.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6.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7.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8.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9.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10.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12.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14:textFill>
            <w14:solidFill>
              <w14:srgbClr w14:val="D9D9D9"/>
            </w14:solidFill>
          </w14:textFill>
        </w:rPr>
      </w:pPr>
      <w:r>
        <w:rPr>
          <w:outline w:val="0"/>
          <w:color w:val="d9d9d9"/>
          <w:sz w:val="24"/>
          <w:szCs w:val="24"/>
          <w:u w:color="d9d9d9"/>
          <w:rtl w:val="0"/>
          <w:lang w:val="de-DE"/>
          <w14:textFill>
            <w14:solidFill>
              <w14:srgbClr w14:val="D9D9D9"/>
            </w14:solidFill>
          </w14:textFill>
        </w:rPr>
        <w:t>13. xyz</w:t>
      </w:r>
      <w:r>
        <w:rPr>
          <w:outline w:val="0"/>
          <w:color w:val="d9d9d9"/>
          <w:sz w:val="24"/>
          <w:szCs w:val="24"/>
          <w:u w:color="d9d9d9"/>
          <w:rtl w:val="0"/>
          <w:lang w:val="de-DE"/>
          <w14:textFill>
            <w14:solidFill>
              <w14:srgbClr w14:val="D9D9D9"/>
            </w14:solidFill>
          </w14:textFill>
        </w:rPr>
        <w:t xml:space="preserve">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de-DE"/>
          <w14:textFill>
            <w14:solidFill>
              <w14:srgbClr w14:val="D9D9D9"/>
            </w14:solidFill>
          </w14:textFill>
        </w:rPr>
        <w:t>=&gt;</w:t>
      </w:r>
    </w:p>
    <w:p>
      <w:pPr>
        <w:pStyle w:val="p3"/>
        <w:rPr>
          <w:sz w:val="20"/>
          <w:szCs w:val="20"/>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#translation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rPr>
      </w:pPr>
      <w:r>
        <w:rPr>
          <w:outline w:val="0"/>
          <w:color w:val="d9d9d9"/>
          <w:sz w:val="24"/>
          <w:szCs w:val="24"/>
          <w:u w:color="d9d9d9"/>
          <w:rtl w:val="0"/>
          <w:lang w:val="en-US"/>
          <w14:textFill>
            <w14:solidFill>
              <w14:srgbClr w14:val="D9D9D9"/>
            </w14:solidFill>
          </w14:textFill>
        </w:rPr>
        <w:t>&lt;T=.en&lt;=</w:t>
      </w:r>
    </w:p>
    <w:p>
      <w:pPr>
        <w:pStyle w:val="p3"/>
        <w:rPr>
          <w:sz w:val="24"/>
          <w:szCs w:val="24"/>
        </w:rPr>
      </w:pPr>
      <w:r>
        <w:rPr>
          <w:sz w:val="24"/>
          <w:szCs w:val="24"/>
          <w:vertAlign w:val="superscript"/>
          <w:rtl w:val="0"/>
          <w:lang w:val="fr-FR"/>
        </w:rPr>
        <w:t>1</w:t>
      </w:r>
      <w:r>
        <w:rPr>
          <w:sz w:val="24"/>
          <w:szCs w:val="24"/>
          <w:rtl w:val="0"/>
          <w:lang w:val="fr-FR"/>
        </w:rPr>
        <w:t xml:space="preserve"> In the name of God, the Compassionate, the Merciful.</w:t>
      </w:r>
    </w:p>
    <w:p>
      <w:pPr>
        <w:pStyle w:val="p3"/>
        <w:rPr>
          <w:sz w:val="24"/>
          <w:szCs w:val="24"/>
          <w:lang w:val="en-US"/>
        </w:rPr>
      </w:pPr>
      <w:r>
        <w:rPr>
          <w:sz w:val="24"/>
          <w:szCs w:val="24"/>
          <w:vertAlign w:val="superscript"/>
          <w:rtl w:val="0"/>
          <w:lang w:val="fr-FR"/>
        </w:rPr>
        <w:t>2</w:t>
      </w:r>
      <w:r>
        <w:rPr>
          <w:sz w:val="24"/>
          <w:szCs w:val="24"/>
          <w:rtl w:val="0"/>
          <w:lang w:val="fr-FR"/>
        </w:rPr>
        <w:t xml:space="preserve"> Ḥ</w:t>
      </w:r>
      <w:r>
        <w:rPr>
          <w:sz w:val="24"/>
          <w:szCs w:val="24"/>
          <w:rtl w:val="0"/>
          <w:lang w:val="fr-FR"/>
        </w:rPr>
        <w:t>ar</w:t>
      </w:r>
      <w:r>
        <w:rPr>
          <w:sz w:val="24"/>
          <w:szCs w:val="24"/>
          <w:rtl w:val="0"/>
          <w:lang w:val="fr-FR"/>
        </w:rPr>
        <w:t>ī</w:t>
      </w:r>
      <w:r>
        <w:rPr>
          <w:sz w:val="24"/>
          <w:szCs w:val="24"/>
          <w:rtl w:val="0"/>
          <w:lang w:val="fr-FR"/>
        </w:rPr>
        <w:t>r b. Mu</w:t>
      </w:r>
      <w:r>
        <w:rPr>
          <w:sz w:val="24"/>
          <w:szCs w:val="24"/>
          <w:rtl w:val="0"/>
          <w:lang w:val="fr-FR"/>
        </w:rPr>
        <w:t>ḥ</w:t>
      </w:r>
      <w:r>
        <w:rPr>
          <w:sz w:val="24"/>
          <w:szCs w:val="24"/>
          <w:rtl w:val="0"/>
          <w:lang w:val="fr-FR"/>
        </w:rPr>
        <w:t xml:space="preserve">ammad has acknowledged and given testimony against himself  willingly, while sound [in mind and body], </w:t>
      </w:r>
      <w:r>
        <w:rPr>
          <w:sz w:val="24"/>
          <w:szCs w:val="24"/>
          <w:vertAlign w:val="superscript"/>
          <w:rtl w:val="0"/>
          <w:lang w:val="fr-FR"/>
        </w:rPr>
        <w:t>3</w:t>
      </w:r>
      <w:r>
        <w:rPr>
          <w:sz w:val="24"/>
          <w:szCs w:val="24"/>
          <w:rtl w:val="0"/>
          <w:lang w:val="fr-FR"/>
        </w:rPr>
        <w:t xml:space="preserve"> fully competent, under no constraint or coercion that he owes, is liable for, and is a debtor </w:t>
      </w:r>
      <w:r>
        <w:rPr>
          <w:sz w:val="24"/>
          <w:szCs w:val="24"/>
          <w:vertAlign w:val="superscript"/>
          <w:rtl w:val="0"/>
          <w:lang w:val="fr-FR"/>
        </w:rPr>
        <w:t>4</w:t>
      </w:r>
      <w:r>
        <w:rPr>
          <w:sz w:val="24"/>
          <w:szCs w:val="24"/>
          <w:rtl w:val="0"/>
          <w:lang w:val="fr-FR"/>
        </w:rPr>
        <w:t xml:space="preserve"> from his own funds and under his own responsibility to Mu</w:t>
      </w:r>
      <w:r>
        <w:rPr>
          <w:sz w:val="24"/>
          <w:szCs w:val="24"/>
          <w:rtl w:val="0"/>
          <w:lang w:val="fr-FR"/>
        </w:rPr>
        <w:t>ḥ</w:t>
      </w:r>
      <w:r>
        <w:rPr>
          <w:sz w:val="24"/>
          <w:szCs w:val="24"/>
          <w:rtl w:val="0"/>
          <w:lang w:val="fr-FR"/>
        </w:rPr>
        <w:t>ammad b. Ayy</w:t>
      </w:r>
      <w:r>
        <w:rPr>
          <w:sz w:val="24"/>
          <w:szCs w:val="24"/>
          <w:rtl w:val="0"/>
          <w:lang w:val="fr-FR"/>
        </w:rPr>
        <w:t>ū</w:t>
      </w:r>
      <w:r>
        <w:rPr>
          <w:sz w:val="24"/>
          <w:szCs w:val="24"/>
          <w:rtl w:val="0"/>
          <w:lang w:val="fr-FR"/>
        </w:rPr>
        <w:t xml:space="preserve">b, </w:t>
      </w:r>
      <w:r>
        <w:rPr>
          <w:sz w:val="24"/>
          <w:szCs w:val="24"/>
          <w:vertAlign w:val="superscript"/>
          <w:rtl w:val="0"/>
          <w:lang w:val="fr-FR"/>
        </w:rPr>
        <w:t>5</w:t>
      </w:r>
      <w:r>
        <w:rPr>
          <w:sz w:val="24"/>
          <w:szCs w:val="24"/>
          <w:rtl w:val="0"/>
          <w:lang w:val="fr-FR"/>
        </w:rPr>
        <w:t xml:space="preserve"> in grass pea (</w:t>
      </w:r>
      <w:r>
        <w:rPr>
          <w:i w:val="1"/>
          <w:iCs w:val="1"/>
          <w:sz w:val="24"/>
          <w:szCs w:val="24"/>
          <w:rtl w:val="0"/>
          <w:lang w:val="fr-FR"/>
        </w:rPr>
        <w:t>julb</w:t>
      </w:r>
      <w:r>
        <w:rPr>
          <w:i w:val="1"/>
          <w:iCs w:val="1"/>
          <w:sz w:val="24"/>
          <w:szCs w:val="24"/>
          <w:rtl w:val="0"/>
          <w:lang w:val="fr-FR"/>
        </w:rPr>
        <w:t>ā</w:t>
      </w:r>
      <w:r>
        <w:rPr>
          <w:i w:val="1"/>
          <w:iCs w:val="1"/>
          <w:sz w:val="24"/>
          <w:szCs w:val="24"/>
          <w:rtl w:val="0"/>
          <w:lang w:val="fr-FR"/>
        </w:rPr>
        <w:t>n</w:t>
      </w:r>
      <w:r>
        <w:rPr>
          <w:sz w:val="24"/>
          <w:szCs w:val="24"/>
          <w:rtl w:val="0"/>
          <w:lang w:val="fr-FR"/>
        </w:rPr>
        <w:t xml:space="preserve">) free from any admixture and from any defect, in the total amount of one </w:t>
      </w:r>
      <w:r>
        <w:rPr>
          <w:sz w:val="24"/>
          <w:szCs w:val="24"/>
          <w:vertAlign w:val="superscript"/>
          <w:rtl w:val="0"/>
          <w:lang w:val="fr-FR"/>
        </w:rPr>
        <w:t>6</w:t>
      </w:r>
      <w:r>
        <w:rPr>
          <w:sz w:val="24"/>
          <w:szCs w:val="24"/>
          <w:rtl w:val="0"/>
          <w:lang w:val="fr-FR"/>
        </w:rPr>
        <w:t xml:space="preserve"> and one-third irdabbs, that constitutes a confirmed debt and an obligatory, </w:t>
      </w:r>
      <w:r>
        <w:rPr>
          <w:sz w:val="24"/>
          <w:szCs w:val="24"/>
          <w:vertAlign w:val="superscript"/>
          <w:rtl w:val="0"/>
          <w:lang w:val="fr-FR"/>
        </w:rPr>
        <w:t xml:space="preserve">7  </w:t>
      </w:r>
      <w:r>
        <w:rPr>
          <w:sz w:val="24"/>
          <w:szCs w:val="24"/>
          <w:rtl w:val="0"/>
          <w:lang w:val="fr-FR"/>
        </w:rPr>
        <w:t xml:space="preserve">binding right. </w:t>
      </w:r>
      <w:r>
        <w:rPr>
          <w:sz w:val="24"/>
          <w:szCs w:val="24"/>
          <w:rtl w:val="0"/>
          <w:lang w:val="en-US"/>
        </w:rPr>
        <w:t xml:space="preserve">He has acknowledged this in the presence of the witnesses of this document. </w:t>
      </w:r>
      <w:r>
        <w:rPr>
          <w:sz w:val="24"/>
          <w:szCs w:val="24"/>
          <w:vertAlign w:val="superscript"/>
          <w:rtl w:val="0"/>
          <w:lang w:val="en-US"/>
        </w:rPr>
        <w:t>8</w:t>
      </w:r>
      <w:r>
        <w:rPr>
          <w:sz w:val="24"/>
          <w:szCs w:val="24"/>
          <w:rtl w:val="0"/>
          <w:lang w:val="en-US"/>
        </w:rPr>
        <w:t xml:space="preserve"> He may neither dispute it, nor (invoke) anything whatsoever to be released from the debt, </w:t>
      </w:r>
      <w:r>
        <w:rPr>
          <w:sz w:val="24"/>
          <w:szCs w:val="24"/>
          <w:vertAlign w:val="superscript"/>
          <w:rtl w:val="0"/>
          <w:lang w:val="en-US"/>
        </w:rPr>
        <w:t>9</w:t>
      </w:r>
      <w:r>
        <w:rPr>
          <w:sz w:val="24"/>
          <w:szCs w:val="24"/>
          <w:rtl w:val="0"/>
          <w:lang w:val="en-US"/>
        </w:rPr>
        <w:t xml:space="preserve"> whose repayment is guaranteed by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He has given testimony against </w:t>
      </w:r>
      <w:r>
        <w:rPr>
          <w:sz w:val="24"/>
          <w:szCs w:val="24"/>
          <w:vertAlign w:val="superscript"/>
          <w:rtl w:val="0"/>
          <w:lang w:val="en-US"/>
        </w:rPr>
        <w:t>10</w:t>
      </w:r>
      <w:r>
        <w:rPr>
          <w:sz w:val="24"/>
          <w:szCs w:val="24"/>
          <w:rtl w:val="0"/>
          <w:lang w:val="en-US"/>
        </w:rPr>
        <w:t xml:space="preserve"> himself in the month of Shaww</w:t>
      </w:r>
      <w:r>
        <w:rPr>
          <w:sz w:val="24"/>
          <w:szCs w:val="24"/>
          <w:rtl w:val="0"/>
          <w:lang w:val="en-US"/>
        </w:rPr>
        <w:t>ā</w:t>
      </w:r>
      <w:r>
        <w:rPr>
          <w:sz w:val="24"/>
          <w:szCs w:val="24"/>
          <w:rtl w:val="0"/>
          <w:lang w:val="en-US"/>
        </w:rPr>
        <w:t xml:space="preserve">l, of the year four hundred and forty-one. </w:t>
      </w:r>
      <w:r>
        <w:rPr>
          <w:sz w:val="24"/>
          <w:szCs w:val="24"/>
          <w:vertAlign w:val="superscript"/>
          <w:rtl w:val="0"/>
          <w:lang w:val="en-US"/>
        </w:rPr>
        <w:t>11</w:t>
      </w:r>
      <w:r>
        <w:rPr>
          <w:sz w:val="24"/>
          <w:szCs w:val="24"/>
          <w:rtl w:val="0"/>
          <w:lang w:val="en-US"/>
        </w:rPr>
        <w:t xml:space="preserve"> </w:t>
      </w:r>
      <w:del w:id="25" w:date="2025-06-30T23:51:00Z" w:author="Anonymus">
        <w:r>
          <w:rPr>
            <w:sz w:val="24"/>
            <w:szCs w:val="24"/>
            <w:rtl w:val="0"/>
            <w:lang w:val="en-US"/>
          </w:rPr>
          <w:delText>Ǧ</w:delText>
        </w:r>
      </w:del>
      <w:r>
        <w:rPr>
          <w:sz w:val="24"/>
          <w:szCs w:val="24"/>
          <w:rtl w:val="0"/>
          <w:lang w:val="en-US"/>
        </w:rPr>
        <w:t>Jam</w:t>
      </w:r>
      <w:r>
        <w:rPr>
          <w:sz w:val="24"/>
          <w:szCs w:val="24"/>
          <w:rtl w:val="0"/>
          <w:lang w:val="en-US"/>
        </w:rPr>
        <w:t>āʿ</w:t>
      </w:r>
      <w:r>
        <w:rPr>
          <w:sz w:val="24"/>
          <w:szCs w:val="24"/>
          <w:rtl w:val="0"/>
          <w:lang w:val="en-US"/>
        </w:rPr>
        <w:t xml:space="preserve">a, </w:t>
      </w:r>
      <w:r>
        <w:rPr>
          <w:sz w:val="24"/>
          <w:szCs w:val="24"/>
          <w:vertAlign w:val="superscript"/>
          <w:rtl w:val="0"/>
          <w:lang w:val="en-US"/>
        </w:rPr>
        <w:t>12</w:t>
      </w:r>
      <w:r>
        <w:rPr>
          <w:sz w:val="24"/>
          <w:szCs w:val="24"/>
          <w:rtl w:val="0"/>
          <w:lang w:val="en-US"/>
        </w:rPr>
        <w:t xml:space="preserve"> the preacher at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 xml:space="preserve">n, </w:t>
      </w:r>
      <w:r>
        <w:rPr>
          <w:sz w:val="24"/>
          <w:szCs w:val="24"/>
          <w:vertAlign w:val="superscript"/>
          <w:rtl w:val="0"/>
          <w:lang w:val="en-US"/>
        </w:rPr>
        <w:t>11</w:t>
      </w:r>
      <w:r>
        <w:rPr>
          <w:sz w:val="24"/>
          <w:szCs w:val="24"/>
          <w:rtl w:val="0"/>
          <w:lang w:val="en-US"/>
        </w:rPr>
        <w:t xml:space="preserve"> testifies </w:t>
      </w:r>
      <w:r>
        <w:rPr>
          <w:sz w:val="24"/>
          <w:szCs w:val="24"/>
          <w:vertAlign w:val="superscript"/>
          <w:rtl w:val="0"/>
          <w:lang w:val="en-US"/>
        </w:rPr>
        <w:t>12</w:t>
      </w:r>
      <w:r>
        <w:rPr>
          <w:sz w:val="24"/>
          <w:szCs w:val="24"/>
          <w:rtl w:val="0"/>
          <w:lang w:val="en-US"/>
        </w:rPr>
        <w:t xml:space="preserve"> that the obligor acknowledges the content of the document. </w:t>
      </w:r>
      <w:r>
        <w:rPr>
          <w:sz w:val="24"/>
          <w:szCs w:val="24"/>
          <w:vertAlign w:val="superscript"/>
          <w:rtl w:val="0"/>
          <w:lang w:val="en-US"/>
        </w:rPr>
        <w:t>12</w:t>
      </w:r>
      <w:r>
        <w:rPr>
          <w:sz w:val="24"/>
          <w:szCs w:val="24"/>
          <w:rtl w:val="0"/>
          <w:lang w:val="en-US"/>
        </w:rPr>
        <w:t xml:space="preserve"> Written in his own hand, on the date recorded in the document. </w:t>
      </w:r>
      <w:r>
        <w:rPr>
          <w:sz w:val="24"/>
          <w:szCs w:val="24"/>
          <w:vertAlign w:val="superscript"/>
          <w:rtl w:val="0"/>
          <w:lang w:val="en-US"/>
        </w:rPr>
        <w:t>13</w:t>
      </w:r>
      <w:r>
        <w:rPr>
          <w:sz w:val="24"/>
          <w:szCs w:val="24"/>
          <w:rtl w:val="0"/>
          <w:lang w:val="en-US"/>
        </w:rPr>
        <w:t xml:space="preserve"> Ḥ</w:t>
      </w:r>
      <w:r>
        <w:rPr>
          <w:sz w:val="24"/>
          <w:szCs w:val="24"/>
          <w:rtl w:val="0"/>
          <w:lang w:val="en-US"/>
        </w:rPr>
        <w:t>af</w:t>
      </w:r>
      <w:r>
        <w:rPr>
          <w:sz w:val="24"/>
          <w:szCs w:val="24"/>
          <w:rtl w:val="0"/>
          <w:lang w:val="en-US"/>
        </w:rPr>
        <w:t xml:space="preserve">āẓ </w:t>
      </w:r>
      <w:r>
        <w:rPr>
          <w:sz w:val="24"/>
          <w:szCs w:val="24"/>
          <w:rtl w:val="0"/>
          <w:lang w:val="en-US"/>
        </w:rPr>
        <w:t>b. Kin</w:t>
      </w:r>
      <w:r>
        <w:rPr>
          <w:sz w:val="24"/>
          <w:szCs w:val="24"/>
          <w:rtl w:val="0"/>
          <w:lang w:val="en-US"/>
        </w:rPr>
        <w:t>ā</w:t>
      </w:r>
      <w:r>
        <w:rPr>
          <w:sz w:val="24"/>
          <w:szCs w:val="24"/>
          <w:rtl w:val="0"/>
          <w:lang w:val="en-US"/>
        </w:rPr>
        <w:t>n</w:t>
      </w:r>
      <w:r>
        <w:rPr>
          <w:sz w:val="24"/>
          <w:szCs w:val="24"/>
          <w:rtl w:val="0"/>
          <w:lang w:val="en-US"/>
        </w:rPr>
        <w:t xml:space="preserve">ī </w:t>
      </w:r>
      <w:r>
        <w:rPr>
          <w:sz w:val="24"/>
          <w:szCs w:val="24"/>
          <w:rtl w:val="0"/>
          <w:lang w:val="en-US"/>
        </w:rPr>
        <w:t xml:space="preserve">testifies to all the content of the document. </w:t>
      </w:r>
      <w:r>
        <w:rPr>
          <w:sz w:val="24"/>
          <w:szCs w:val="24"/>
          <w:vertAlign w:val="superscript"/>
          <w:rtl w:val="0"/>
          <w:lang w:val="en-US"/>
        </w:rPr>
        <w:t>13</w:t>
      </w:r>
      <w:r>
        <w:rPr>
          <w:sz w:val="24"/>
          <w:szCs w:val="24"/>
          <w:rtl w:val="0"/>
          <w:lang w:val="en-US"/>
        </w:rPr>
        <w:t xml:space="preserve"> Written on his behalf with his permission and in his presence.</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lang w:val="en-US"/>
        </w:rPr>
      </w:pPr>
      <w:r>
        <w:rPr>
          <w:outline w:val="0"/>
          <w:color w:val="d9d9d9"/>
          <w:sz w:val="24"/>
          <w:szCs w:val="24"/>
          <w:u w:color="d9d9d9"/>
          <w:rtl w:val="0"/>
          <w:lang w:val="en-US"/>
          <w14:textFill>
            <w14:solidFill>
              <w14:srgbClr w14:val="D9D9D9"/>
            </w14:solidFill>
          </w14:textFill>
        </w:rPr>
        <w:t>=&gt;=T&gt;</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bibliography</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"https://papyri.info/biblio/19484"</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Adams,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C. (2007)</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Land Transport in Roman Egypt. A Study of Economics and Administration in 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Roman</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Province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Oxford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Bondioli,</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L (2021)</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Peasants, Merchants, and Caliphs: Capital and Empire in Fatimid Egypt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unpublished PhD thesis, Princeton, 2021.</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"https://papyri.info/biblio/97359"</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Cooper,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R.S. (1974)</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Ibn Mammati's Rules for the Ministries. Translation with Commentary of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Qaw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ā</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 al-Daw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ā</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 unpublished PhD thesis, Berkeley.</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"https://papyri.info/biblio/97357"</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Cooper, R.S. (1974b)</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Land Classification Terminology and the Assessment of the Khara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 Tax in Medieval Egypt,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Journal of the Economic and Social History of the Orient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17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91</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102.</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"https://papyri.info/biblio/97366"</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 xml:space="preserve">Diem, W.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(2006)</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Arabischer Terminkauf: Ein Beitrag zur Rechts- und Wirtschaftsgeschichte </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gyptens im 8. bis 14. Jahrhundert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Wiesbaden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"https://papyri.info/biblio/97360"</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193</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7)</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Arabische Papyri aus der Hamburger Staats- und Universit</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tsBibliothek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Leipzig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1955</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Arabische Briefe aus der Papyrussammlung der Hamburger Staats- und Universit</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ts-Bibliothek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Hamburg.</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"https://papyri.info/biblio/97363"</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195</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Eine arabische Eheurkunde aus der Aiy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bidenzeit,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in J. 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ck (ed.),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Documenta islamica inedita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Berlin.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9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"https://papyri.info/biblio/97364"</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Fairchild,</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D.G. (1902)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Berseem. The Great Forage and Soiling Crop of the Nile Valley,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Bulletin of the United States Bureau of Plant Industry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23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1</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28.</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instrText xml:space="preserve"> HYPERLINK "https://papyri.info/biblio/97365"</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Girard, P.-S.</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(1882)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Me</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moire sur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agriculture,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industrie et le commerce de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E</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gypte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Paris, 1822, 42.</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"https://papyri.info/biblio/97228"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Grob, 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(2010)</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Documentary Arabic Private and Business Letters on Papyrus: Form and Function, Content and Context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Berlin.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"https://papyri.info/biblio/12541"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Rathbone,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D.W. (1991)</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Economic Rationalism and Rural Society in Third-Century A.D. Egypt. The Heroninos Archive and the Appianus Estate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Cambridge.</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"https://papyri.info/biblio/97369"</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R</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āġ</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 xml:space="preserve">ib,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Y. (1982)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Marchands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toffes du Fayyoum au </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iii</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ix</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cle: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apr</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leurs archives (actes et lettres). I. Les actes des Ban</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 ʿ</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Abd al-Mu</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ʾ</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Cairo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"https://papyri.info/biblio/97367"</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Tillier</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M. and N. Van</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th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it-IT"/>
          <w14:textOutline>
            <w14:noFill/>
          </w14:textOutline>
          <w14:textFill>
            <w14:solidFill>
              <w14:srgbClr w14:val="0433FF"/>
            </w14:solidFill>
          </w14:textFill>
        </w:rPr>
        <w:t>ieghem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(2025)</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Bul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ǧ</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us</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q.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Un village du Fayoum sous les Fatimides (</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iv</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v</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x</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xi</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cles)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Leuven.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Tillier, M. and N. Vanthieghem (2024)</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Book of the Cow: An Early Qur</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ʾā</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nic Codex on Papyrus (P. Hamb. Arab. 68)</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Leiden.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"https://papyri.info/biblio/97356"</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Tillier</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and N. Vanthieghem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(2020)</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Un voyageur au Fayoum 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moin 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une guerre civile (</w:t>
      </w:r>
      <w:r>
        <w:rPr>
          <w:rFonts w:ascii="Times New Roman" w:cs="Arial Unicode MS" w:hAnsi="Times New Roman" w:eastAsia="Arial Unicode MS"/>
          <w:b w:val="0"/>
          <w:bCs w:val="0"/>
          <w:i w:val="0"/>
          <w:iCs w:val="0"/>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iii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ix</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cle),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Chronique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gypte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95</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347</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367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"https://papyri.info/biblio/97371"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Ibn El-Be</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nl-NL"/>
          <w14:textOutline>
            <w14:noFill/>
          </w14:textOutline>
          <w14:textFill>
            <w14:solidFill>
              <w14:srgbClr w14:val="0433FF"/>
            </w14:solidFill>
          </w14:textFill>
        </w:rPr>
        <w:t>ï</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thar, Trait</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 xml:space="preserve">é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des Simples Ibn al-Beithar</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transl.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 Leclerc, Paris, 1877.</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"https://papyri.info/biblio/97370"</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Ibn Mamm</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āṭī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Kit</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b qaw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 al-daw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d.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ʿ</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Az</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z 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ʿ</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iyya, Maktabat Madb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Cairo, 1943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sectPr>
      <w:headerReference w:type="default" r:id="rId4"/>
      <w:footerReference w:type="default" r:id="rId5"/>
      <w:pgSz w:w="11900" w:h="16840" w:orient="portrait"/>
      <w:pgMar w:top="1417" w:right="1417" w:bottom="1417"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9" w:author="ZAW Inst.f.Papyrologie" w:date="2025-03-31T12:43:00Z">
    <w:p w14:paraId="1111FFFF">
      <w:pPr>
        <w:pStyle w:val="Default"/>
      </w:pPr>
    </w:p>
    <w:p w14:paraId="11120000">
      <w:pPr>
        <w:pStyle w:val="Default"/>
      </w:pPr>
      <w:r>
        <w:rPr>
          <w:rFonts w:cs="Arial Unicode MS" w:eastAsia="Arial Unicode MS"/>
          <w:rtl w:val="0"/>
        </w:rPr>
        <w:t xml:space="preserve">What do you mean by </w:t>
      </w:r>
      <w:r>
        <w:rPr>
          <w:rFonts w:cs="Arial Unicode MS" w:eastAsia="Arial Unicode MS" w:hint="default"/>
          <w:rtl w:val="0"/>
        </w:rPr>
        <w:t>“</w:t>
      </w:r>
      <w:r>
        <w:rPr>
          <w:rFonts w:cs="Arial Unicode MS" w:eastAsia="Arial Unicode MS"/>
          <w:rtl w:val="0"/>
        </w:rPr>
        <w:t>abusive</w:t>
      </w:r>
      <w:r>
        <w:rPr>
          <w:rFonts w:cs="Arial Unicode MS" w:eastAsia="Arial Unicode MS" w:hint="default"/>
          <w:rtl w:val="0"/>
        </w:rPr>
        <w:t>”</w:t>
      </w:r>
      <w:r>
        <w:rPr>
          <w:rFonts w:cs="Arial Unicode MS" w:eastAsia="Arial Unicode MS"/>
          <w:rtl w:val="0"/>
        </w:rPr>
        <w:t>?</w:t>
      </w:r>
    </w:p>
  </w:comment>
  <w:comment w:id="10" w:author="Anonymus" w:date="2025-06-30T23:31:00Z">
    <w:p w14:paraId="11120001">
      <w:pPr>
        <w:pStyle w:val="Default"/>
      </w:pPr>
    </w:p>
    <w:p w14:paraId="11120002">
      <w:pPr>
        <w:pStyle w:val="Default"/>
      </w:pPr>
      <w:r>
        <w:rPr>
          <w:rFonts w:cs="Arial Unicode MS" w:eastAsia="Arial Unicode MS"/>
          <w:rtl w:val="0"/>
        </w:rPr>
        <w:t>The term is established in Arabic papyrology. In Arabic script, some letters connect to the following one, while others do not. In the more cursive styles of writing, however, this rule is not always observed, and letters that are normally non-connecting may nonetheless appear joined to the following character.</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paraIdParent="11120000"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7-8.</w:t>
      </w:r>
    </w:p>
  </w:footnote>
  <w:footnote w:id="2">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"https://papyri.info/biblio/97361"</w:instrText>
      </w:r>
      <w:r>
        <w:rPr>
          <w:rStyle w:val="Hyperlink.0"/>
          <w:lang w:val="en-US"/>
        </w:rPr>
        <w:fldChar w:fldCharType="separate" w:fldLock="0"/>
      </w:r>
      <w:r>
        <w:rPr>
          <w:rStyle w:val="Hyperlink.0"/>
          <w:rtl w:val="0"/>
          <w:lang w:val="de-DE"/>
        </w:rPr>
        <w:t>Dietrich 1955</w:t>
      </w:r>
      <w:r>
        <w:rPr>
          <w:lang w:val="en-US"/>
        </w:rPr>
        <w:fldChar w:fldCharType="end" w:fldLock="0"/>
      </w:r>
      <w:r>
        <w:rPr>
          <w:rtl w:val="0"/>
          <w:lang w:val="de-DE"/>
        </w:rPr>
        <w:t>.</w:t>
      </w:r>
    </w:p>
  </w:footnote>
  <w:footnote w:id="3">
    <w:p>
      <w:pPr>
        <w:pStyle w:val="footnote text"/>
        <w:jc w:val="both"/>
      </w:pPr>
      <w:r>
        <w:rPr>
          <w:sz w:val="24"/>
          <w:szCs w:val="24"/>
          <w:vertAlign w:val="superscript"/>
          <w:lang w:val="en-US"/>
        </w:rPr>
        <w:footnoteRef/>
      </w:r>
      <w:r>
        <w:rPr>
          <w:rFonts w:ascii="Times New Roman" w:hAnsi="Times New Roman"/>
          <w:sz w:val="20"/>
          <w:szCs w:val="20"/>
          <w:rtl w:val="0"/>
          <w:lang w:val="de-DE"/>
        </w:rPr>
        <w:t xml:space="preserve"> </w:t>
      </w:r>
      <w:r>
        <w:rPr>
          <w:rStyle w:val="Hyperlink.0"/>
          <w:lang w:val="en-US"/>
        </w:rPr>
        <w:fldChar w:fldCharType="begin" w:fldLock="0"/>
      </w:r>
      <w:r>
        <w:rPr>
          <w:rStyle w:val="Hyperlink.0"/>
          <w:lang w:val="en-US"/>
        </w:rPr>
        <w:instrText xml:space="preserve"> HYPERLINK "https://papyri.info/biblio/97363"</w:instrText>
      </w:r>
      <w:r>
        <w:rPr>
          <w:rStyle w:val="Hyperlink.0"/>
          <w:lang w:val="en-US"/>
        </w:rPr>
        <w:fldChar w:fldCharType="separate" w:fldLock="0"/>
      </w:r>
      <w:r>
        <w:rPr>
          <w:rStyle w:val="Hyperlink.0"/>
          <w:rtl w:val="0"/>
          <w:lang w:val="de-DE"/>
        </w:rPr>
        <w:t>Dietrich 1952</w:t>
      </w:r>
      <w:r>
        <w:rPr>
          <w:lang w:val="en-US"/>
        </w:rPr>
        <w:fldChar w:fldCharType="end" w:fldLock="0"/>
      </w:r>
      <w:r>
        <w:rPr>
          <w:rFonts w:ascii="Times New Roman" w:hAnsi="Times New Roman"/>
          <w:sz w:val="20"/>
          <w:szCs w:val="20"/>
          <w:rtl w:val="0"/>
          <w:lang w:val="de-DE"/>
        </w:rPr>
        <w:t>.</w:t>
      </w:r>
    </w:p>
  </w:footnote>
  <w:footnote w:id="4">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This text was the subject of an edition and study in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en-US"/>
        </w:rPr>
        <w:t>.</w:t>
      </w:r>
    </w:p>
  </w:footnote>
  <w:footnote w:id="5">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E. Grob appears to be the only one who conducted on-site research to examine some of the letters discussed in her dissertation, for which she also reproduces images. See, in particular, </w:t>
      </w:r>
      <w:r>
        <w:rPr>
          <w:rStyle w:val="Hyperlink.0"/>
          <w:lang w:val="en-US"/>
        </w:rPr>
        <w:fldChar w:fldCharType="begin" w:fldLock="0"/>
      </w:r>
      <w:r>
        <w:rPr>
          <w:rStyle w:val="Hyperlink.0"/>
          <w:lang w:val="en-US"/>
        </w:rPr>
        <w:instrText xml:space="preserve"> HYPERLINK "https://papyri.info/biblio/97228"</w:instrText>
      </w:r>
      <w:r>
        <w:rPr>
          <w:rStyle w:val="Hyperlink.0"/>
          <w:lang w:val="en-US"/>
        </w:rPr>
        <w:fldChar w:fldCharType="separate" w:fldLock="0"/>
      </w:r>
      <w:r>
        <w:rPr>
          <w:rStyle w:val="Hyperlink.0"/>
          <w:rtl w:val="0"/>
          <w:lang w:val="de-DE"/>
        </w:rPr>
        <w:t>Grob 2010</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165, 167, 175, 180 et 190.</w:t>
      </w:r>
    </w:p>
  </w:footnote>
  <w:footnote w:id="6">
    <w:p>
      <w:pPr>
        <w:pStyle w:val="footnote text"/>
        <w:jc w:val="both"/>
      </w:pPr>
      <w:r>
        <w:rPr>
          <w:sz w:val="24"/>
          <w:szCs w:val="24"/>
          <w:vertAlign w:val="superscript"/>
        </w:rPr>
        <w:footnoteRef/>
      </w:r>
      <w:r>
        <w:rPr>
          <w:rFonts w:ascii="Times New Roman" w:hAnsi="Times New Roman"/>
          <w:sz w:val="20"/>
          <w:szCs w:val="20"/>
          <w:rtl w:val="0"/>
          <w:lang w:val="en-US"/>
        </w:rPr>
        <w:t xml:space="preserve"> P.Hamb.Ar. Inv. 42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P.Hamb.Ar. Inv. 77 (fiscal register) and P.Hamb.Ar. Inv. 83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xml:space="preserve">) will appear in N. Vanthieghem, </w:t>
      </w:r>
      <w:r>
        <w:rPr>
          <w:rFonts w:ascii="Times New Roman" w:hAnsi="Times New Roman" w:hint="default"/>
          <w:sz w:val="20"/>
          <w:szCs w:val="20"/>
          <w:rtl w:val="0"/>
          <w:lang w:val="en-US"/>
        </w:rPr>
        <w:t>“</w:t>
      </w:r>
      <w:r>
        <w:rPr>
          <w:rFonts w:ascii="Times New Roman" w:hAnsi="Times New Roman"/>
          <w:sz w:val="20"/>
          <w:szCs w:val="20"/>
          <w:rtl w:val="0"/>
          <w:lang w:val="en-US"/>
        </w:rPr>
        <w:t>Letters of protection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ns</w:t>
      </w:r>
      <w:r>
        <w:rPr>
          <w:rFonts w:ascii="Times New Roman" w:hAnsi="Times New Roman"/>
          <w:sz w:val="20"/>
          <w:szCs w:val="20"/>
          <w:rtl w:val="0"/>
          <w:lang w:val="en-US"/>
        </w:rPr>
        <w:t>) from the Fatimid period,</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and in </w:t>
      </w:r>
      <w:r>
        <w:rPr>
          <w:rStyle w:val="Hyperlink.0"/>
        </w:rPr>
        <w:fldChar w:fldCharType="begin" w:fldLock="0"/>
      </w:r>
      <w:r>
        <w:rPr>
          <w:rStyle w:val="Hyperlink.0"/>
        </w:rPr>
        <w:instrText xml:space="preserve"> HYPERLINK "https://papyri.info/biblio/97367"</w:instrText>
      </w:r>
      <w:r>
        <w:rPr>
          <w:rStyle w:val="Hyperlink.0"/>
        </w:rPr>
        <w:fldChar w:fldCharType="separate" w:fldLock="0"/>
      </w:r>
      <w:r>
        <w:rPr>
          <w:rStyle w:val="Hyperlink.0"/>
          <w:rtl w:val="0"/>
          <w:lang w:val="de-DE"/>
        </w:rPr>
        <w:t>Tillier and Vanthieghem 2025</w:t>
      </w:r>
      <w:r>
        <w:rPr/>
        <w:fldChar w:fldCharType="end" w:fldLock="0"/>
      </w:r>
      <w:r>
        <w:rPr>
          <w:rFonts w:ascii="Times New Roman" w:hAnsi="Times New Roman"/>
          <w:sz w:val="20"/>
          <w:szCs w:val="20"/>
          <w:rtl w:val="0"/>
          <w:lang w:val="fr-FR"/>
        </w:rPr>
        <w:t>.</w:t>
      </w:r>
    </w:p>
  </w:footnote>
  <w:footnote w:id="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On the provenance of the Hambourg papyrus collection, see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8-9. Beyond the documents cited in this book as originating from </w:t>
      </w:r>
      <w:r>
        <w:rPr>
          <w:rFonts w:ascii="Times New Roman" w:hAnsi="Times New Roman" w:hint="default"/>
          <w:sz w:val="20"/>
          <w:szCs w:val="20"/>
          <w:rtl w:val="0"/>
          <w:lang w:val="en-US"/>
        </w:rPr>
        <w:t>Ṭ</w:t>
      </w:r>
      <w:r>
        <w:rPr>
          <w:rFonts w:ascii="Times New Roman" w:hAnsi="Times New Roman"/>
          <w:sz w:val="20"/>
          <w:szCs w:val="20"/>
          <w:rtl w:val="0"/>
          <w:lang w:val="en-US"/>
        </w:rPr>
        <w:t>u</w:t>
      </w:r>
      <w:r>
        <w:rPr>
          <w:rFonts w:ascii="Times New Roman" w:hAnsi="Times New Roman" w:hint="default"/>
          <w:sz w:val="20"/>
          <w:szCs w:val="20"/>
          <w:rtl w:val="0"/>
          <w:lang w:val="en-US"/>
        </w:rPr>
        <w:t>ṭū</w:t>
      </w:r>
      <w:r>
        <w:rPr>
          <w:rFonts w:ascii="Times New Roman" w:hAnsi="Times New Roman"/>
          <w:sz w:val="20"/>
          <w:szCs w:val="20"/>
          <w:rtl w:val="0"/>
          <w:lang w:val="en-US"/>
        </w:rPr>
        <w:t>n, the documents P. Hamb. Inv. 42, 77, and 83 can now also be noted as coming from the same village.</w:t>
      </w:r>
    </w:p>
  </w:footnote>
  <w:footnote w:id="8">
    <w:p>
      <w:pPr>
        <w:pStyle w:val="footnote text"/>
        <w:jc w:val="both"/>
      </w:pPr>
      <w:r>
        <w:rPr>
          <w:sz w:val="24"/>
          <w:szCs w:val="24"/>
          <w:vertAlign w:val="superscript"/>
          <w:lang w:val="en-US"/>
        </w:rPr>
        <w:footnoteRef/>
      </w:r>
      <w:ins w:id="26" w:date="2025-06-30T23:40:00Z" w:author="Anonymus">
        <w:r>
          <w:rPr>
            <w:rFonts w:ascii="Times New Roman" w:hAnsi="Times New Roman"/>
            <w:sz w:val="20"/>
            <w:szCs w:val="20"/>
            <w:rtl w:val="0"/>
            <w:lang w:val="en-US"/>
          </w:rPr>
          <w:t xml:space="preserve"> </w:t>
        </w:r>
      </w:ins>
      <w:r>
        <w:rPr>
          <w:rFonts w:ascii="Times New Roman" w:hAnsi="Times New Roman"/>
          <w:sz w:val="20"/>
          <w:szCs w:val="20"/>
          <w:rtl w:val="0"/>
          <w:lang w:val="en-US"/>
        </w:rPr>
        <w:t>An edition of the remaining portions of this ledger will be published separately in a forthcoming issue of this journal.</w:t>
      </w:r>
    </w:p>
  </w:footnote>
  <w:footnote w:id="9">
    <w:p>
      <w:pPr>
        <w:pStyle w:val="p3"/>
      </w:pPr>
      <w:r>
        <w:rPr>
          <w:sz w:val="24"/>
          <w:szCs w:val="24"/>
          <w:vertAlign w:val="superscript"/>
          <w:lang w:val="en-US"/>
        </w:rPr>
        <w:footnoteRef/>
      </w:r>
      <w:r>
        <w:rPr>
          <w:sz w:val="20"/>
          <w:szCs w:val="20"/>
          <w:rtl w:val="0"/>
          <w:lang w:val="en-US"/>
        </w:rPr>
        <w:t xml:space="preserve"> For more details on bars</w:t>
      </w:r>
      <w:r>
        <w:rPr>
          <w:sz w:val="20"/>
          <w:szCs w:val="20"/>
          <w:rtl w:val="0"/>
          <w:lang w:val="en-US"/>
        </w:rPr>
        <w:t>ī</w:t>
      </w:r>
      <w:r>
        <w:rPr>
          <w:sz w:val="20"/>
          <w:szCs w:val="20"/>
          <w:rtl w:val="0"/>
          <w:lang w:val="en-US"/>
        </w:rPr>
        <w:t xml:space="preserve">m, see </w:t>
      </w:r>
      <w:r>
        <w:rPr>
          <w:rStyle w:val="Hyperlink.1"/>
          <w:lang w:val="en-US"/>
        </w:rPr>
        <w:fldChar w:fldCharType="begin" w:fldLock="0"/>
      </w:r>
      <w:r>
        <w:rPr>
          <w:rStyle w:val="Hyperlink.1"/>
          <w:lang w:val="en-US"/>
        </w:rPr>
        <w:instrText xml:space="preserve"> HYPERLINK "https://papyri.info/biblio/97364"</w:instrText>
      </w:r>
      <w:r>
        <w:rPr>
          <w:rStyle w:val="Hyperlink.1"/>
          <w:lang w:val="en-US"/>
        </w:rPr>
        <w:fldChar w:fldCharType="separate" w:fldLock="0"/>
      </w:r>
      <w:r>
        <w:rPr>
          <w:rStyle w:val="Hyperlink.1"/>
          <w:rtl w:val="0"/>
          <w:lang w:val="de-DE"/>
        </w:rPr>
        <w:t>Fairchild 1902</w:t>
      </w:r>
      <w:r>
        <w:rPr>
          <w:lang w:val="en-US"/>
        </w:rPr>
        <w:fldChar w:fldCharType="end" w:fldLock="0"/>
      </w:r>
      <w:r>
        <w:rPr>
          <w:sz w:val="20"/>
          <w:szCs w:val="20"/>
          <w:rtl w:val="0"/>
          <w:lang w:val="de-DE"/>
        </w:rPr>
        <w:t>.</w:t>
      </w:r>
    </w:p>
  </w:footnote>
  <w:footnote w:id="10">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262;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117.</w:t>
      </w:r>
    </w:p>
  </w:footnote>
  <w:footnote w:id="11">
    <w:p>
      <w:pPr>
        <w:pStyle w:val="footnote text"/>
        <w:jc w:val="both"/>
      </w:pPr>
      <w:r>
        <w:rPr>
          <w:sz w:val="24"/>
          <w:szCs w:val="24"/>
          <w:vertAlign w:val="superscript"/>
        </w:rPr>
        <w:footnoteRef/>
      </w:r>
      <w:r>
        <w:rPr>
          <w:rFonts w:ascii="Times New Roman" w:hAnsi="Times New Roman"/>
          <w:sz w:val="20"/>
          <w:szCs w:val="20"/>
          <w:rtl w:val="0"/>
          <w:lang w:val="en-US"/>
        </w:rPr>
        <w:t xml:space="preserve"> For details on the receding of waters in the Fayyum following the inundation, see </w:t>
      </w:r>
      <w:r>
        <w:rPr>
          <w:rStyle w:val="Hyperlink.0"/>
        </w:rPr>
        <w:fldChar w:fldCharType="begin" w:fldLock="0"/>
      </w:r>
      <w:r>
        <w:rPr>
          <w:rStyle w:val="Hyperlink.0"/>
        </w:rPr>
        <w:instrText xml:space="preserve"> HYPERLINK "https://papyri.info/biblio/97356"</w:instrText>
      </w:r>
      <w:r>
        <w:rPr>
          <w:rStyle w:val="Hyperlink.0"/>
        </w:rPr>
        <w:fldChar w:fldCharType="separate" w:fldLock="0"/>
      </w:r>
      <w:r>
        <w:rPr>
          <w:rStyle w:val="Hyperlink.0"/>
          <w:rtl w:val="0"/>
          <w:lang w:val="de-DE"/>
        </w:rPr>
        <w:t>Tillier and Vanthieghem 2020</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w:t>
      </w:r>
      <w:r>
        <w:rPr>
          <w:rFonts w:ascii="Times New Roman" w:hAnsi="Times New Roman"/>
          <w:sz w:val="20"/>
          <w:szCs w:val="20"/>
          <w:rtl w:val="0"/>
          <w:lang w:val="fr-FR"/>
        </w:rPr>
        <w:t>357</w:t>
      </w:r>
      <w:r>
        <w:rPr>
          <w:rFonts w:ascii="Times New Roman" w:hAnsi="Times New Roman" w:hint="default"/>
          <w:sz w:val="20"/>
          <w:szCs w:val="20"/>
          <w:rtl w:val="0"/>
          <w:lang w:val="fr-FR"/>
        </w:rPr>
        <w:t>–</w:t>
      </w:r>
      <w:r>
        <w:rPr>
          <w:rFonts w:ascii="Times New Roman" w:hAnsi="Times New Roman"/>
          <w:sz w:val="20"/>
          <w:szCs w:val="20"/>
          <w:rtl w:val="0"/>
          <w:lang w:val="fr-FR"/>
        </w:rPr>
        <w:t>359.</w:t>
      </w:r>
    </w:p>
  </w:footnote>
  <w:footnote w:id="12">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fr-FR"/>
        </w:rPr>
        <w:t xml:space="preserve"> </w:t>
      </w:r>
      <w:r>
        <w:rPr>
          <w:rFonts w:ascii="Times New Roman" w:hAnsi="Times New Roman"/>
          <w:sz w:val="20"/>
          <w:szCs w:val="20"/>
          <w:rtl w:val="0"/>
          <w:lang w:val="fr-FR"/>
        </w:rPr>
        <w:t>42.</w:t>
      </w:r>
    </w:p>
  </w:footnote>
  <w:footnote w:id="13">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262</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117.</w:t>
      </w:r>
    </w:p>
  </w:footnote>
  <w:footnote w:id="14">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fr-FR"/>
        </w:rPr>
        <w:t xml:space="preserve"> 43</w:t>
      </w:r>
      <w:r>
        <w:rPr>
          <w:rFonts w:ascii="Times New Roman" w:hAnsi="Times New Roman" w:hint="default"/>
          <w:sz w:val="20"/>
          <w:szCs w:val="20"/>
          <w:rtl w:val="0"/>
          <w:lang w:val="fr-FR"/>
        </w:rPr>
        <w:t>–</w:t>
      </w:r>
      <w:r>
        <w:rPr>
          <w:rFonts w:ascii="Times New Roman" w:hAnsi="Times New Roman"/>
          <w:sz w:val="20"/>
          <w:szCs w:val="20"/>
          <w:rtl w:val="0"/>
          <w:lang w:val="fr-FR"/>
        </w:rPr>
        <w:t>44.</w:t>
      </w:r>
    </w:p>
  </w:footnote>
  <w:footnote w:id="15">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rPr>
        <w:t xml:space="preserve"> 43</w:t>
      </w:r>
      <w:r>
        <w:rPr>
          <w:rFonts w:ascii="Times New Roman" w:hAnsi="Times New Roman" w:hint="default"/>
          <w:sz w:val="20"/>
          <w:szCs w:val="20"/>
          <w:rtl w:val="0"/>
        </w:rPr>
        <w:t>–</w:t>
      </w:r>
      <w:r>
        <w:rPr>
          <w:rFonts w:ascii="Times New Roman" w:hAnsi="Times New Roman"/>
          <w:sz w:val="20"/>
          <w:szCs w:val="20"/>
          <w:rtl w:val="0"/>
        </w:rPr>
        <w:t>44.</w:t>
      </w:r>
      <w:r>
        <w:rPr>
          <w:rFonts w:ascii="Times New Roman" w:hAnsi="Times New Roman"/>
          <w:sz w:val="20"/>
          <w:szCs w:val="20"/>
          <w:rtl w:val="0"/>
          <w:lang w:val="fr-FR"/>
        </w:rPr>
        <w:t xml:space="preserve"> </w:t>
      </w:r>
      <w:r>
        <w:rPr>
          <w:rFonts w:ascii="Times New Roman" w:hAnsi="Times New Roman"/>
          <w:sz w:val="20"/>
          <w:szCs w:val="20"/>
          <w:rtl w:val="0"/>
          <w:lang w:val="en-US"/>
        </w:rPr>
        <w:t>The author notes that in the Min</w:t>
      </w:r>
      <w:r>
        <w:rPr>
          <w:rFonts w:ascii="Times New Roman" w:hAnsi="Times New Roman" w:hint="default"/>
          <w:sz w:val="20"/>
          <w:szCs w:val="20"/>
          <w:rtl w:val="0"/>
          <w:lang w:val="en-US"/>
        </w:rPr>
        <w:t>ū</w:t>
      </w:r>
      <w:r>
        <w:rPr>
          <w:rFonts w:ascii="Times New Roman" w:hAnsi="Times New Roman"/>
          <w:sz w:val="20"/>
          <w:szCs w:val="20"/>
          <w:rtl w:val="0"/>
          <w:lang w:val="en-US"/>
        </w:rPr>
        <w:t xml:space="preserve">fiyya province, two oxen could graze on </w:t>
      </w:r>
      <w:r>
        <w:rPr>
          <w:rFonts w:ascii="Times New Roman" w:hAnsi="Times New Roman" w:hint="default"/>
          <w:sz w:val="20"/>
          <w:szCs w:val="20"/>
          <w:rtl w:val="0"/>
          <w:lang w:val="en-US"/>
        </w:rPr>
        <w:t>¹⁄</w:t>
      </w:r>
      <w:r>
        <w:rPr>
          <w:rFonts w:ascii="Arial Unicode MS" w:cs="Arial Unicode MS" w:hAnsi="Arial Unicode MS" w:eastAsia="Arial Unicode MS" w:hint="default"/>
          <w:b w:val="0"/>
          <w:bCs w:val="0"/>
          <w:i w:val="0"/>
          <w:iCs w:val="0"/>
          <w:sz w:val="20"/>
          <w:szCs w:val="20"/>
          <w:rtl w:val="0"/>
          <w:lang w:val="en-US"/>
        </w:rPr>
        <w:t>₂₄</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of a </w:t>
      </w:r>
      <w:r>
        <w:rPr>
          <w:rFonts w:ascii="Times New Roman" w:hAnsi="Times New Roman"/>
          <w:i w:val="1"/>
          <w:iCs w:val="1"/>
          <w:sz w:val="20"/>
          <w:szCs w:val="20"/>
          <w:rtl w:val="0"/>
          <w:lang w:val="en-US"/>
        </w:rPr>
        <w:t>fedd</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xml:space="preserve"> per day, while in Tanta, the same pair required </w:t>
      </w:r>
      <w:r>
        <w:rPr>
          <w:rFonts w:ascii="Times New Roman" w:hAnsi="Times New Roman" w:hint="default"/>
          <w:sz w:val="20"/>
          <w:szCs w:val="20"/>
          <w:rtl w:val="0"/>
          <w:lang w:val="en-US"/>
        </w:rPr>
        <w:t xml:space="preserve">½ </w:t>
      </w:r>
      <w:r>
        <w:rPr>
          <w:rFonts w:ascii="Times New Roman" w:hAnsi="Times New Roman"/>
          <w:sz w:val="20"/>
          <w:szCs w:val="20"/>
          <w:rtl w:val="0"/>
          <w:lang w:val="en-US"/>
        </w:rPr>
        <w:t xml:space="preserve">a </w:t>
      </w:r>
      <w:r>
        <w:rPr>
          <w:rFonts w:ascii="Times New Roman" w:hAnsi="Times New Roman"/>
          <w:i w:val="1"/>
          <w:iCs w:val="1"/>
          <w:sz w:val="20"/>
          <w:szCs w:val="20"/>
          <w:rtl w:val="0"/>
          <w:lang w:val="en-US"/>
        </w:rPr>
        <w:t>fedd</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 xml:space="preserve">n </w:t>
      </w:r>
      <w:r>
        <w:rPr>
          <w:rFonts w:ascii="Times New Roman" w:hAnsi="Times New Roman"/>
          <w:sz w:val="20"/>
          <w:szCs w:val="20"/>
          <w:rtl w:val="0"/>
          <w:lang w:val="en-US"/>
        </w:rPr>
        <w:t>for a month.</w:t>
      </w:r>
    </w:p>
  </w:footnote>
  <w:footnote w:id="16">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"https://papyri.info/biblio/97364"</w:instrText>
      </w:r>
      <w:r>
        <w:rPr>
          <w:rStyle w:val="Hyperlink.0"/>
          <w:lang w:val="en-US"/>
        </w:rPr>
        <w:fldChar w:fldCharType="separate" w:fldLock="0"/>
      </w:r>
      <w:r>
        <w:rPr>
          <w:rStyle w:val="Hyperlink.0"/>
          <w:rtl w:val="0"/>
          <w:lang w:val="de-DE"/>
        </w:rPr>
        <w:t>Fairchild 1902</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14 states that the average yield of forage in 1902 was 28 tons per acre (4047 m</w:t>
      </w:r>
      <w:r>
        <w:rPr>
          <w:rFonts w:ascii="Times New Roman" w:hAnsi="Times New Roman"/>
          <w:sz w:val="20"/>
          <w:szCs w:val="20"/>
          <w:vertAlign w:val="superscript"/>
          <w:rtl w:val="0"/>
          <w:lang w:val="en-US"/>
        </w:rPr>
        <w:t>2</w:t>
      </w:r>
      <w:r>
        <w:rPr>
          <w:rFonts w:ascii="Times New Roman" w:hAnsi="Times New Roman"/>
          <w:sz w:val="20"/>
          <w:szCs w:val="20"/>
          <w:rtl w:val="0"/>
          <w:lang w:val="en-US"/>
        </w:rPr>
        <w:t xml:space="preserve">), which means </w:t>
      </w:r>
      <w:r>
        <w:rPr>
          <w:rFonts w:ascii="Times New Roman" w:hAnsi="Times New Roman" w:hint="default"/>
          <w:sz w:val="20"/>
          <w:szCs w:val="20"/>
          <w:rtl w:val="0"/>
          <w:lang w:val="en-US"/>
        </w:rPr>
        <w:t xml:space="preserve">± </w:t>
      </w:r>
      <w:r>
        <w:rPr>
          <w:rFonts w:ascii="Times New Roman" w:hAnsi="Times New Roman"/>
          <w:sz w:val="20"/>
          <w:szCs w:val="20"/>
          <w:rtl w:val="0"/>
          <w:lang w:val="en-US"/>
        </w:rPr>
        <w:t>44,05 tons per fedd</w:t>
      </w:r>
      <w:r>
        <w:rPr>
          <w:rFonts w:ascii="Times New Roman" w:hAnsi="Times New Roman" w:hint="default"/>
          <w:sz w:val="20"/>
          <w:szCs w:val="20"/>
          <w:rtl w:val="0"/>
          <w:lang w:val="en-US"/>
        </w:rPr>
        <w:t>ā</w:t>
      </w:r>
      <w:r>
        <w:rPr>
          <w:rFonts w:ascii="Times New Roman" w:hAnsi="Times New Roman"/>
          <w:sz w:val="20"/>
          <w:szCs w:val="20"/>
          <w:rtl w:val="0"/>
          <w:lang w:val="en-US"/>
        </w:rPr>
        <w:t>n (6368 m</w:t>
      </w:r>
      <w:r>
        <w:rPr>
          <w:rFonts w:ascii="Times New Roman" w:hAnsi="Times New Roman"/>
          <w:sz w:val="20"/>
          <w:szCs w:val="20"/>
          <w:vertAlign w:val="superscript"/>
          <w:rtl w:val="0"/>
          <w:lang w:val="en-US"/>
        </w:rPr>
        <w:t>2</w:t>
      </w:r>
      <w:r>
        <w:rPr>
          <w:rFonts w:ascii="Times New Roman" w:hAnsi="Times New Roman"/>
          <w:sz w:val="20"/>
          <w:szCs w:val="20"/>
          <w:rtl w:val="0"/>
          <w:lang w:val="en-US"/>
        </w:rPr>
        <w:t>)</w:t>
      </w:r>
    </w:p>
  </w:footnote>
  <w:footnote w:id="1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263;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117 and </w:t>
      </w:r>
      <w:r>
        <w:rPr>
          <w:rStyle w:val="Hyperlink.0"/>
          <w:lang w:val="en-US"/>
        </w:rPr>
        <w:fldChar w:fldCharType="begin" w:fldLock="0"/>
      </w:r>
      <w:r>
        <w:rPr>
          <w:rStyle w:val="Hyperlink.0"/>
          <w:lang w:val="en-US"/>
        </w:rPr>
        <w:instrText xml:space="preserve"> HYPERLINK "https://papyri.info/biblio/97365"</w:instrText>
      </w:r>
      <w:r>
        <w:rPr>
          <w:rStyle w:val="Hyperlink.0"/>
          <w:lang w:val="en-US"/>
        </w:rPr>
        <w:fldChar w:fldCharType="separate" w:fldLock="0"/>
      </w:r>
      <w:r>
        <w:rPr>
          <w:rStyle w:val="Hyperlink.0"/>
          <w:rtl w:val="0"/>
          <w:lang w:val="de-DE"/>
        </w:rPr>
        <w:t>Girard 1882</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4</w:t>
      </w:r>
      <w:r>
        <w:rPr>
          <w:rFonts w:ascii="Times New Roman" w:hAnsi="Times New Roman"/>
          <w:sz w:val="20"/>
          <w:szCs w:val="20"/>
          <w:rtl w:val="0"/>
          <w:lang w:val="de-DE"/>
        </w:rPr>
        <w:t>3</w:t>
      </w:r>
      <w:r>
        <w:rPr>
          <w:rFonts w:ascii="Times New Roman" w:hAnsi="Times New Roman"/>
          <w:sz w:val="20"/>
          <w:szCs w:val="20"/>
          <w:rtl w:val="0"/>
          <w:lang w:val="en-US"/>
        </w:rPr>
        <w:t>.</w:t>
      </w:r>
    </w:p>
  </w:footnote>
  <w:footnote w:id="18">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19">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"https://papyri.info/biblio/97371"</w:instrText>
      </w:r>
      <w:r>
        <w:rPr>
          <w:rStyle w:val="Hyperlink.0"/>
        </w:rPr>
        <w:fldChar w:fldCharType="separate" w:fldLock="0"/>
      </w:r>
      <w:r>
        <w:rPr>
          <w:rStyle w:val="Hyperlink.0"/>
          <w:rtl w:val="0"/>
          <w:lang w:val="de-DE"/>
        </w:rPr>
        <w:t>Ibn El-Be</w:t>
      </w:r>
      <w:r>
        <w:rPr>
          <w:rStyle w:val="Hyperlink.0"/>
          <w:rtl w:val="0"/>
          <w:lang w:val="nl-NL"/>
        </w:rPr>
        <w:t>ï</w:t>
      </w:r>
      <w:r>
        <w:rPr>
          <w:rStyle w:val="Hyperlink.0"/>
          <w:rtl w:val="0"/>
          <w:lang w:val="en-US"/>
        </w:rPr>
        <w:t>thar, Trait</w:t>
      </w:r>
      <w:r>
        <w:rPr>
          <w:rStyle w:val="Hyperlink.0"/>
          <w:rtl w:val="0"/>
          <w:lang w:val="fr-FR"/>
        </w:rPr>
        <w:t xml:space="preserve">é </w:t>
      </w:r>
      <w:r>
        <w:rPr>
          <w:rStyle w:val="Hyperlink.0"/>
          <w:rtl w:val="0"/>
          <w:lang w:val="de-DE"/>
        </w:rPr>
        <w:t>des Simples Ibn al-Beithar</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358</w:t>
      </w:r>
      <w:r>
        <w:rPr>
          <w:rFonts w:ascii="Times New Roman" w:hAnsi="Times New Roman" w:hint="default"/>
          <w:sz w:val="20"/>
          <w:szCs w:val="20"/>
          <w:rtl w:val="0"/>
          <w:lang w:val="en-US"/>
        </w:rPr>
        <w:t>–</w:t>
      </w:r>
      <w:r>
        <w:rPr>
          <w:rFonts w:ascii="Times New Roman" w:hAnsi="Times New Roman"/>
          <w:sz w:val="20"/>
          <w:szCs w:val="20"/>
          <w:rtl w:val="0"/>
          <w:lang w:val="en-US"/>
        </w:rPr>
        <w:t>359.</w:t>
      </w:r>
    </w:p>
  </w:footnote>
  <w:footnote w:id="20">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 xml:space="preserve">261;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"https://papyri.info/biblio/12541"</w:instrText>
      </w:r>
      <w:r>
        <w:rPr>
          <w:rStyle w:val="Hyperlink.0"/>
          <w:lang w:val="en-US"/>
        </w:rPr>
        <w:fldChar w:fldCharType="separate" w:fldLock="0"/>
      </w:r>
      <w:r>
        <w:rPr>
          <w:rStyle w:val="Hyperlink.0"/>
          <w:rtl w:val="0"/>
          <w:lang w:val="de-DE"/>
        </w:rPr>
        <w:t>Rathbone 1991</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262.</w:t>
      </w:r>
    </w:p>
  </w:footnote>
  <w:footnote w:id="22">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261</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3">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4">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5">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261; </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6">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The average camel load, estimated at 180 kg, is used here as a reference. See </w:t>
      </w:r>
      <w:r>
        <w:rPr>
          <w:rStyle w:val="Hyperlink.0"/>
          <w:lang w:val="en-US"/>
        </w:rPr>
        <w:fldChar w:fldCharType="begin" w:fldLock="0"/>
      </w:r>
      <w:r>
        <w:rPr>
          <w:rStyle w:val="Hyperlink.0"/>
          <w:lang w:val="en-US"/>
        </w:rPr>
        <w:instrText xml:space="preserve"> HYPERLINK "https://papyri.info/biblio/19484"</w:instrText>
      </w:r>
      <w:r>
        <w:rPr>
          <w:rStyle w:val="Hyperlink.0"/>
          <w:lang w:val="en-US"/>
        </w:rPr>
        <w:fldChar w:fldCharType="separate" w:fldLock="0"/>
      </w:r>
      <w:r>
        <w:rPr>
          <w:rStyle w:val="Hyperlink.0"/>
          <w:rtl w:val="0"/>
          <w:lang w:val="de-DE"/>
        </w:rPr>
        <w:t>Adams 2007</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49</w:t>
      </w:r>
      <w:r>
        <w:rPr>
          <w:rFonts w:ascii="Times New Roman" w:hAnsi="Times New Roman" w:hint="default"/>
          <w:sz w:val="20"/>
          <w:szCs w:val="20"/>
          <w:rtl w:val="0"/>
          <w:lang w:val="en-US"/>
        </w:rPr>
        <w:t>–</w:t>
      </w:r>
      <w:r>
        <w:rPr>
          <w:rFonts w:ascii="Times New Roman" w:hAnsi="Times New Roman"/>
          <w:sz w:val="20"/>
          <w:szCs w:val="20"/>
          <w:rtl w:val="0"/>
          <w:lang w:val="en-US"/>
        </w:rPr>
        <w:t>52.</w:t>
      </w:r>
    </w:p>
  </w:footnote>
  <w:footnote w:id="28">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"https://papyri.info/biblio/97357"</w:instrText>
      </w:r>
      <w:r>
        <w:rPr>
          <w:rStyle w:val="Hyperlink.0"/>
          <w:lang w:val="en-US"/>
        </w:rPr>
        <w:fldChar w:fldCharType="separate" w:fldLock="0"/>
      </w:r>
      <w:r>
        <w:rPr>
          <w:rStyle w:val="Hyperlink.0"/>
          <w:rtl w:val="0"/>
          <w:lang w:val="de-DE"/>
        </w:rPr>
        <w:t>Cooper 1974b</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94 and 97</w:t>
      </w:r>
      <w:r>
        <w:rPr>
          <w:rFonts w:ascii="Times New Roman" w:hAnsi="Times New Roman" w:hint="default"/>
          <w:sz w:val="20"/>
          <w:szCs w:val="20"/>
          <w:rtl w:val="0"/>
          <w:lang w:val="en-US"/>
        </w:rPr>
        <w:t>–</w:t>
      </w:r>
      <w:r>
        <w:rPr>
          <w:rFonts w:ascii="Times New Roman" w:hAnsi="Times New Roman"/>
          <w:sz w:val="20"/>
          <w:szCs w:val="20"/>
          <w:rtl w:val="0"/>
          <w:lang w:val="en-US"/>
        </w:rPr>
        <w:t xml:space="preserve">101. </w:t>
      </w:r>
    </w:p>
  </w:footnote>
  <w:footnote w:id="29">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For examples, see in particular </w:t>
      </w:r>
      <w:r>
        <w:rPr>
          <w:rFonts w:ascii="Times New Roman" w:hAnsi="Times New Roman"/>
          <w:i w:val="1"/>
          <w:iCs w:val="1"/>
          <w:sz w:val="20"/>
          <w:szCs w:val="20"/>
          <w:rtl w:val="0"/>
          <w:lang w:val="en-US"/>
        </w:rPr>
        <w:t>Chrest.Khoury</w:t>
      </w:r>
      <w:r>
        <w:rPr>
          <w:rFonts w:ascii="Times New Roman" w:hAnsi="Times New Roman"/>
          <w:sz w:val="20"/>
          <w:szCs w:val="20"/>
          <w:rtl w:val="0"/>
          <w:lang w:val="en-US"/>
        </w:rPr>
        <w:t xml:space="preserve"> 34-36; </w:t>
      </w:r>
      <w:r>
        <w:rPr>
          <w:rFonts w:ascii="Times New Roman" w:hAnsi="Times New Roman"/>
          <w:i w:val="1"/>
          <w:iCs w:val="1"/>
          <w:sz w:val="20"/>
          <w:szCs w:val="20"/>
          <w:rtl w:val="0"/>
          <w:lang w:val="en-US"/>
        </w:rPr>
        <w:t>CPR</w:t>
      </w:r>
      <w:r>
        <w:rPr>
          <w:rFonts w:ascii="Times New Roman" w:hAnsi="Times New Roman"/>
          <w:sz w:val="20"/>
          <w:szCs w:val="20"/>
          <w:rtl w:val="0"/>
          <w:lang w:val="en-US"/>
        </w:rPr>
        <w:t xml:space="preserve"> XXVI 19; </w:t>
      </w:r>
      <w:r>
        <w:rPr>
          <w:rFonts w:ascii="Times New Roman" w:hAnsi="Times New Roman"/>
          <w:i w:val="1"/>
          <w:iCs w:val="1"/>
          <w:sz w:val="20"/>
          <w:szCs w:val="20"/>
          <w:rtl w:val="0"/>
          <w:lang w:val="en-US"/>
        </w:rPr>
        <w:t>P.Cair.Arab.</w:t>
      </w:r>
      <w:r>
        <w:rPr>
          <w:rFonts w:ascii="Times New Roman" w:hAnsi="Times New Roman"/>
          <w:sz w:val="20"/>
          <w:szCs w:val="20"/>
          <w:rtl w:val="0"/>
          <w:lang w:val="en-US"/>
        </w:rPr>
        <w:t xml:space="preserve"> II 106-112; </w:t>
      </w:r>
      <w:r>
        <w:rPr>
          <w:rFonts w:ascii="Times New Roman" w:hAnsi="Times New Roman"/>
          <w:i w:val="1"/>
          <w:iCs w:val="1"/>
          <w:sz w:val="20"/>
          <w:szCs w:val="20"/>
          <w:rtl w:val="0"/>
          <w:lang w:val="en-US"/>
        </w:rPr>
        <w:t>P.RagibQalamun</w:t>
      </w:r>
      <w:r>
        <w:rPr>
          <w:rFonts w:ascii="Times New Roman" w:hAnsi="Times New Roman"/>
          <w:sz w:val="20"/>
          <w:szCs w:val="20"/>
          <w:rtl w:val="0"/>
          <w:lang w:val="en-US"/>
        </w:rPr>
        <w:t xml:space="preserve"> 1.</w:t>
      </w:r>
    </w:p>
  </w:footnote>
  <w:footnote w:id="30">
    <w:p>
      <w:pPr>
        <w:pStyle w:val="footnote text"/>
        <w:jc w:val="both"/>
      </w:pPr>
      <w:r>
        <w:rPr>
          <w:sz w:val="24"/>
          <w:szCs w:val="24"/>
          <w:vertAlign w:val="superscript"/>
        </w:rPr>
        <w:footnoteRef/>
      </w:r>
      <w:r>
        <w:rPr>
          <w:rFonts w:ascii="Times New Roman" w:hAnsi="Times New Roman"/>
          <w:sz w:val="20"/>
          <w:szCs w:val="20"/>
          <w:rtl w:val="0"/>
          <w:lang w:val="de-DE"/>
        </w:rPr>
        <w:t xml:space="preserve"> </w:t>
      </w:r>
      <w:r>
        <w:rPr>
          <w:rStyle w:val="Hyperlink.0"/>
        </w:rPr>
        <w:fldChar w:fldCharType="begin" w:fldLock="0"/>
      </w:r>
      <w:r>
        <w:rPr>
          <w:rStyle w:val="Hyperlink.0"/>
        </w:rPr>
        <w:instrText xml:space="preserve"> HYPERLINK "https://papyri.info/biblio/97366"</w:instrText>
      </w:r>
      <w:r>
        <w:rPr>
          <w:rStyle w:val="Hyperlink.0"/>
        </w:rPr>
        <w:fldChar w:fldCharType="separate" w:fldLock="0"/>
      </w:r>
      <w:r>
        <w:rPr>
          <w:rStyle w:val="Hyperlink.0"/>
          <w:rtl w:val="0"/>
          <w:lang w:val="de-DE"/>
        </w:rPr>
        <w:t>Diem 2006</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de-DE"/>
        </w:rPr>
        <w:t xml:space="preserve"> 47</w:t>
      </w:r>
      <w:r>
        <w:rPr>
          <w:rFonts w:ascii="Times New Roman" w:hAnsi="Times New Roman" w:hint="default"/>
          <w:sz w:val="20"/>
          <w:szCs w:val="20"/>
          <w:rtl w:val="0"/>
          <w:lang w:val="de-DE"/>
        </w:rPr>
        <w:t>–</w:t>
      </w:r>
      <w:r>
        <w:rPr>
          <w:rFonts w:ascii="Times New Roman" w:hAnsi="Times New Roman"/>
          <w:sz w:val="20"/>
          <w:szCs w:val="20"/>
          <w:rtl w:val="0"/>
          <w:lang w:val="de-DE"/>
        </w:rPr>
        <w:t>49.</w:t>
      </w:r>
    </w:p>
  </w:footnote>
  <w:footnote w:id="3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"https://papyri.info/biblio/97358"</w:instrText>
      </w:r>
      <w:r>
        <w:rPr>
          <w:rStyle w:val="Hyperlink.0"/>
          <w:lang w:val="en-US"/>
        </w:rPr>
        <w:fldChar w:fldCharType="separate" w:fldLock="0"/>
      </w:r>
      <w:r>
        <w:rPr>
          <w:rStyle w:val="Hyperlink.0"/>
          <w:rtl w:val="0"/>
          <w:lang w:val="de-DE"/>
        </w:rPr>
        <w:t>Bondioli 2021</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106</w:t>
      </w:r>
      <w:r>
        <w:rPr>
          <w:rFonts w:ascii="Times New Roman" w:hAnsi="Times New Roman" w:hint="default"/>
          <w:sz w:val="20"/>
          <w:szCs w:val="20"/>
          <w:rtl w:val="0"/>
          <w:lang w:val="en-US"/>
        </w:rPr>
        <w:t>–</w:t>
      </w:r>
      <w:r>
        <w:rPr>
          <w:rFonts w:ascii="Times New Roman" w:hAnsi="Times New Roman"/>
          <w:sz w:val="20"/>
          <w:szCs w:val="20"/>
          <w:rtl w:val="0"/>
          <w:lang w:val="en-US"/>
        </w:rPr>
        <w:t>135.</w:t>
      </w:r>
    </w:p>
  </w:footnote>
  <w:footnote w:id="32">
    <w:p>
      <w:pPr>
        <w:pStyle w:val="footnote text"/>
        <w:jc w:val="both"/>
      </w:pPr>
      <w:r>
        <w:rPr>
          <w:sz w:val="24"/>
          <w:szCs w:val="24"/>
          <w:vertAlign w:val="superscript"/>
        </w:rPr>
        <w:footnoteRef/>
      </w:r>
      <w:r>
        <w:rPr>
          <w:rFonts w:ascii="Times New Roman" w:hAnsi="Times New Roman"/>
          <w:sz w:val="20"/>
          <w:szCs w:val="20"/>
          <w:rtl w:val="0"/>
          <w:lang w:val="en-US"/>
        </w:rPr>
        <w:t xml:space="preserve"> On advance sales in general, see the overview by </w:t>
      </w:r>
      <w:r>
        <w:rPr>
          <w:rStyle w:val="Hyperlink.0"/>
        </w:rPr>
        <w:fldChar w:fldCharType="begin" w:fldLock="0"/>
      </w:r>
      <w:r>
        <w:rPr>
          <w:rStyle w:val="Hyperlink.0"/>
        </w:rPr>
        <w:instrText xml:space="preserve"> HYPERLINK "https://papyri.info/biblio/97369"</w:instrText>
      </w:r>
      <w:r>
        <w:rPr>
          <w:rStyle w:val="Hyperlink.0"/>
        </w:rPr>
        <w:fldChar w:fldCharType="separate" w:fldLock="0"/>
      </w:r>
      <w:r>
        <w:rPr>
          <w:rStyle w:val="Hyperlink.0"/>
          <w:rtl w:val="0"/>
          <w:lang w:val="de-DE"/>
        </w:rPr>
        <w:t>R</w:t>
      </w:r>
      <w:r>
        <w:rPr>
          <w:rStyle w:val="Hyperlink.0"/>
          <w:rtl w:val="0"/>
          <w:lang w:val="de-DE"/>
        </w:rPr>
        <w:t>āġ</w:t>
      </w:r>
      <w:r>
        <w:rPr>
          <w:rStyle w:val="Hyperlink.0"/>
          <w:rtl w:val="0"/>
          <w:lang w:val="de-DE"/>
        </w:rPr>
        <w:t>ib 1982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7</w:t>
      </w:r>
      <w:r>
        <w:rPr>
          <w:rFonts w:ascii="Times New Roman" w:hAnsi="Times New Roman" w:hint="default"/>
          <w:sz w:val="20"/>
          <w:szCs w:val="20"/>
          <w:rtl w:val="0"/>
          <w:lang w:val="en-US"/>
        </w:rPr>
        <w:t>–</w:t>
      </w:r>
      <w:r>
        <w:rPr>
          <w:rFonts w:ascii="Times New Roman" w:hAnsi="Times New Roman"/>
          <w:sz w:val="20"/>
          <w:szCs w:val="20"/>
          <w:rtl w:val="0"/>
          <w:lang w:val="en-US"/>
        </w:rPr>
        <w:t xml:space="preserve">12 along with </w:t>
      </w:r>
      <w:r>
        <w:rPr>
          <w:rStyle w:val="Hyperlink.0"/>
        </w:rPr>
        <w:fldChar w:fldCharType="begin" w:fldLock="0"/>
      </w:r>
      <w:r>
        <w:rPr>
          <w:rStyle w:val="Hyperlink.0"/>
        </w:rPr>
        <w:instrText xml:space="preserve"> HYPERLINK "https://papyri.info/biblio/97366"</w:instrText>
      </w:r>
      <w:r>
        <w:rPr>
          <w:rStyle w:val="Hyperlink.0"/>
        </w:rPr>
        <w:fldChar w:fldCharType="separate" w:fldLock="0"/>
      </w:r>
      <w:r>
        <w:rPr>
          <w:rStyle w:val="Hyperlink.0"/>
          <w:rtl w:val="0"/>
          <w:lang w:val="de-DE"/>
        </w:rPr>
        <w:t>Diem 2006</w:t>
      </w:r>
      <w:r>
        <w:rPr/>
        <w:fldChar w:fldCharType="end" w:fldLock="0"/>
      </w:r>
      <w:r>
        <w:rPr>
          <w:rFonts w:ascii="Times New Roman" w:hAnsi="Times New Roman"/>
          <w:sz w:val="20"/>
          <w:szCs w:val="20"/>
          <w:rtl w:val="0"/>
          <w:lang w:val="en-US"/>
        </w:rPr>
        <w:t>.</w:t>
      </w:r>
    </w:p>
  </w:footnote>
  <w:footnote w:id="33">
    <w:p>
      <w:pPr>
        <w:pStyle w:val="footnote text"/>
      </w:pPr>
      <w:r>
        <w:rPr>
          <w:sz w:val="24"/>
          <w:szCs w:val="24"/>
          <w:vertAlign w:val="superscript"/>
          <w:lang w:val="en-US"/>
        </w:rPr>
        <w:footnoteRef/>
      </w:r>
      <w:r>
        <w:rPr>
          <w:rStyle w:val="Hyperlink.0"/>
          <w:lang w:val="en-US"/>
        </w:rPr>
        <w:fldChar w:fldCharType="begin" w:fldLock="0"/>
      </w:r>
      <w:r>
        <w:rPr>
          <w:rStyle w:val="Hyperlink.0"/>
          <w:lang w:val="en-US"/>
        </w:rPr>
        <w:instrText xml:space="preserve"> HYPERLINK "https://papyri.info/biblio/97367"</w:instrText>
      </w:r>
      <w:r>
        <w:rPr>
          <w:rStyle w:val="Hyperlink.0"/>
          <w:lang w:val="en-US"/>
        </w:rPr>
        <w:fldChar w:fldCharType="separate" w:fldLock="0"/>
      </w:r>
      <w:r>
        <w:rPr>
          <w:rStyle w:val="Hyperlink.0"/>
          <w:rtl w:val="0"/>
          <w:lang w:val="de-DE"/>
        </w:rPr>
        <w:t>Tillier and Vanthieghem 2025</w:t>
      </w:r>
      <w:r>
        <w:rPr>
          <w:lang w:val="en-US"/>
        </w:rPr>
        <w:fldChar w:fldCharType="end" w:fldLock="0"/>
      </w:r>
      <w:r>
        <w:rPr>
          <w:rtl w:val="0"/>
          <w:lang w:val="de-DE"/>
        </w:rPr>
        <w:t>.</w:t>
      </w:r>
    </w:p>
  </w:footnote>
  <w:footnote w:id="34">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The calculation for </w:t>
      </w:r>
      <w:r>
        <w:rPr>
          <w:rFonts w:ascii="Times New Roman" w:hAnsi="Times New Roman"/>
          <w:i w:val="1"/>
          <w:iCs w:val="1"/>
          <w:sz w:val="20"/>
          <w:szCs w:val="20"/>
          <w:rtl w:val="0"/>
          <w:lang w:val="en-US"/>
        </w:rPr>
        <w:t>bars</w:t>
      </w:r>
      <w:r>
        <w:rPr>
          <w:rFonts w:ascii="Times New Roman" w:hAnsi="Times New Roman" w:hint="default"/>
          <w:i w:val="1"/>
          <w:iCs w:val="1"/>
          <w:sz w:val="20"/>
          <w:szCs w:val="20"/>
          <w:rtl w:val="0"/>
          <w:lang w:val="en-US"/>
        </w:rPr>
        <w:t>ī</w:t>
      </w:r>
      <w:r>
        <w:rPr>
          <w:rFonts w:ascii="Times New Roman" w:hAnsi="Times New Roman"/>
          <w:i w:val="1"/>
          <w:iCs w:val="1"/>
          <w:sz w:val="20"/>
          <w:szCs w:val="20"/>
          <w:rtl w:val="0"/>
          <w:lang w:val="en-US"/>
        </w:rPr>
        <w:t>m</w:t>
      </w:r>
      <w:r>
        <w:rPr>
          <w:rFonts w:ascii="Times New Roman" w:hAnsi="Times New Roman"/>
          <w:sz w:val="20"/>
          <w:szCs w:val="20"/>
          <w:rtl w:val="0"/>
          <w:lang w:val="en-US"/>
        </w:rPr>
        <w:t xml:space="preserve"> is as follows: 2</w:t>
      </w:r>
      <w:r>
        <w:rPr>
          <w:rFonts w:ascii="Times New Roman" w:hAnsi="Times New Roman" w:hint="default"/>
          <w:sz w:val="20"/>
          <w:szCs w:val="20"/>
          <w:rtl w:val="0"/>
          <w:lang w:val="en-US"/>
        </w:rPr>
        <w:t xml:space="preserve">½ </w:t>
      </w:r>
      <w:r>
        <w:rPr>
          <w:rFonts w:ascii="Times New Roman" w:hAnsi="Times New Roman"/>
          <w:i w:val="1"/>
          <w:iCs w:val="1"/>
          <w:sz w:val="20"/>
          <w:szCs w:val="20"/>
          <w:rtl w:val="0"/>
          <w:lang w:val="en-US"/>
        </w:rPr>
        <w:t>waybas</w:t>
      </w:r>
      <w:r>
        <w:rPr>
          <w:rFonts w:ascii="Times New Roman" w:hAnsi="Times New Roman"/>
          <w:sz w:val="20"/>
          <w:szCs w:val="20"/>
          <w:rtl w:val="0"/>
          <w:lang w:val="en-US"/>
        </w:rPr>
        <w:t xml:space="preserve"> (approximately 0.42 irdabb) of seed are required to sow one feddan. The </w:t>
      </w:r>
      <w:r>
        <w:rPr>
          <w:rFonts w:ascii="Times New Roman" w:hAnsi="Times New Roman" w:hint="default"/>
          <w:sz w:val="20"/>
          <w:szCs w:val="20"/>
          <w:rtl w:val="0"/>
          <w:lang w:val="en-US"/>
        </w:rPr>
        <w:t xml:space="preserve">⅔ </w:t>
      </w:r>
      <w:r>
        <w:rPr>
          <w:rFonts w:ascii="Times New Roman" w:hAnsi="Times New Roman"/>
          <w:sz w:val="20"/>
          <w:szCs w:val="20"/>
          <w:rtl w:val="0"/>
          <w:lang w:val="en-US"/>
        </w:rPr>
        <w:t xml:space="preserve">irdabb received by </w:t>
      </w:r>
      <w:r>
        <w:rPr>
          <w:rFonts w:ascii="Times New Roman" w:hAnsi="Times New Roman" w:hint="default"/>
          <w:sz w:val="20"/>
          <w:szCs w:val="20"/>
          <w:rtl w:val="0"/>
          <w:lang w:val="en-US"/>
        </w:rPr>
        <w:t>Ḥ</w:t>
      </w:r>
      <w:r>
        <w:rPr>
          <w:rFonts w:ascii="Times New Roman" w:hAnsi="Times New Roman"/>
          <w:sz w:val="20"/>
          <w:szCs w:val="20"/>
          <w:rtl w:val="0"/>
          <w:lang w:val="en-US"/>
        </w:rPr>
        <w:t>ar</w:t>
      </w:r>
      <w:r>
        <w:rPr>
          <w:rFonts w:ascii="Times New Roman" w:hAnsi="Times New Roman" w:hint="default"/>
          <w:sz w:val="20"/>
          <w:szCs w:val="20"/>
          <w:rtl w:val="0"/>
          <w:lang w:val="en-US"/>
        </w:rPr>
        <w:t>ī</w:t>
      </w:r>
      <w:r>
        <w:rPr>
          <w:rFonts w:ascii="Times New Roman" w:hAnsi="Times New Roman"/>
          <w:sz w:val="20"/>
          <w:szCs w:val="20"/>
          <w:rtl w:val="0"/>
          <w:lang w:val="en-US"/>
        </w:rPr>
        <w:t>r b. Mu</w:t>
      </w:r>
      <w:r>
        <w:rPr>
          <w:rFonts w:ascii="Times New Roman" w:hAnsi="Times New Roman" w:hint="default"/>
          <w:sz w:val="20"/>
          <w:szCs w:val="20"/>
          <w:rtl w:val="0"/>
          <w:lang w:val="en-US"/>
        </w:rPr>
        <w:t>ḥ</w:t>
      </w:r>
      <w:r>
        <w:rPr>
          <w:rFonts w:ascii="Times New Roman" w:hAnsi="Times New Roman"/>
          <w:sz w:val="20"/>
          <w:szCs w:val="20"/>
          <w:rtl w:val="0"/>
          <w:lang w:val="en-US"/>
        </w:rPr>
        <w:t xml:space="preserve">ammad would thus have allowed him to cultivate approximately 1.59 feddans. As for grass pea, since </w:t>
      </w:r>
      <w:r>
        <w:rPr>
          <w:rFonts w:ascii="Times New Roman" w:hAnsi="Times New Roman" w:hint="default"/>
          <w:sz w:val="20"/>
          <w:szCs w:val="20"/>
          <w:rtl w:val="0"/>
          <w:lang w:val="en-US"/>
        </w:rPr>
        <w:t xml:space="preserve">⅔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of seed is sufficient to sow one </w:t>
      </w:r>
      <w:r>
        <w:rPr>
          <w:rFonts w:ascii="Times New Roman" w:hAnsi="Times New Roman"/>
          <w:i w:val="1"/>
          <w:iCs w:val="1"/>
          <w:sz w:val="20"/>
          <w:szCs w:val="20"/>
          <w:rtl w:val="0"/>
          <w:lang w:val="en-US"/>
        </w:rPr>
        <w:t>feddan</w:t>
      </w:r>
      <w:r>
        <w:rPr>
          <w:rFonts w:ascii="Times New Roman" w:hAnsi="Times New Roman"/>
          <w:sz w:val="20"/>
          <w:szCs w:val="20"/>
          <w:rtl w:val="0"/>
          <w:lang w:val="en-US"/>
        </w:rPr>
        <w:t xml:space="preserve"> (see above), the 1</w:t>
      </w:r>
      <w:r>
        <w:rPr>
          <w:rFonts w:ascii="Times New Roman" w:hAnsi="Times New Roman" w:hint="default"/>
          <w:sz w:val="20"/>
          <w:szCs w:val="20"/>
          <w:rtl w:val="0"/>
          <w:lang w:val="en-US"/>
        </w:rPr>
        <w:t xml:space="preserve">⅓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(i.e., 4/3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mentioned in document </w:t>
      </w:r>
      <w:r>
        <w:rPr>
          <w:rFonts w:ascii="Times New Roman" w:hAnsi="Times New Roman"/>
          <w:b w:val="1"/>
          <w:bCs w:val="1"/>
          <w:sz w:val="20"/>
          <w:szCs w:val="20"/>
          <w:rtl w:val="0"/>
          <w:lang w:val="en-US"/>
        </w:rPr>
        <w:t>2</w:t>
      </w:r>
      <w:r>
        <w:rPr>
          <w:rFonts w:ascii="Times New Roman" w:hAnsi="Times New Roman"/>
          <w:sz w:val="20"/>
          <w:szCs w:val="20"/>
          <w:rtl w:val="0"/>
          <w:lang w:val="en-US"/>
        </w:rPr>
        <w:t xml:space="preserve"> would have been enough to sow 2 </w:t>
      </w:r>
      <w:r>
        <w:rPr>
          <w:rFonts w:ascii="Times New Roman" w:hAnsi="Times New Roman"/>
          <w:i w:val="1"/>
          <w:iCs w:val="1"/>
          <w:sz w:val="20"/>
          <w:szCs w:val="20"/>
          <w:rtl w:val="0"/>
          <w:lang w:val="en-US"/>
        </w:rPr>
        <w:t>feddans</w:t>
      </w:r>
      <w:r>
        <w:rPr>
          <w:rFonts w:ascii="Times New Roman" w:hAnsi="Times New Roman"/>
          <w:sz w:val="20"/>
          <w:szCs w:val="20"/>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3">
    <w:name w:val="p3"/>
    <w:next w:val="p3"/>
    <w:pPr>
      <w:keepNext w:val="0"/>
      <w:keepLines w:val="0"/>
      <w:pageBreakBefore w:val="0"/>
      <w:widowControl w:val="1"/>
      <w:shd w:val="clear" w:color="auto" w:fill="auto"/>
      <w:suppressAutoHyphens w:val="0"/>
      <w:bidi w:val="0"/>
      <w:spacing w:before="0" w:after="9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outline w:val="0"/>
      <w:color w:val="0432ff"/>
      <w:sz w:val="20"/>
      <w:szCs w:val="20"/>
      <w:u w:val="none"/>
      <w14:textFill>
        <w14:solidFill>
          <w14:srgbClr w14:val="0433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Hyperlink.1">
    <w:name w:val="Hyperlink.1"/>
    <w:basedOn w:val="Link"/>
    <w:next w:val="Hyperlink.1"/>
    <w:rPr>
      <w:outline w:val="0"/>
      <w:color w:val="0432ff"/>
      <w:sz w:val="20"/>
      <w:szCs w:val="20"/>
      <w:u w:val="none"/>
      <w14:textFill>
        <w14:solidFill>
          <w14:srgbClr w14:val="0433FF"/>
        </w14:solidFill>
      </w14:textFill>
    </w:rPr>
  </w:style>
  <w:style w:type="paragraph" w:styleId="p4">
    <w:name w:val="p4"/>
    <w:next w:val="p4"/>
    <w:pPr>
      <w:keepNext w:val="0"/>
      <w:keepLines w:val="0"/>
      <w:pageBreakBefore w:val="0"/>
      <w:widowControl w:val="1"/>
      <w:shd w:val="clear" w:color="auto" w:fill="auto"/>
      <w:suppressAutoHyphens w:val="0"/>
      <w:bidi w:val="0"/>
      <w:spacing w:before="0" w:after="9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1">
    <w:name w:val="heading 1"/>
    <w:next w:val="heading 1"/>
    <w:pPr>
      <w:keepNext w:val="1"/>
      <w:keepLines w:val="1"/>
      <w:pageBreakBefore w:val="0"/>
      <w:widowControl w:val="1"/>
      <w:shd w:val="clear" w:color="auto" w:fill="auto"/>
      <w:suppressAutoHyphens w:val="0"/>
      <w:bidi w:val="0"/>
      <w:spacing w:before="240" w:after="0" w:line="240" w:lineRule="auto"/>
      <w:ind w:left="0" w:right="0" w:firstLine="0"/>
      <w:jc w:val="center"/>
      <w:outlineLvl w:val="0"/>
    </w:pPr>
    <w:rPr>
      <w:rFonts w:ascii="Carlito" w:cs="Arial Unicode MS" w:hAnsi="Carlito"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p6">
    <w:name w:val="p6"/>
    <w:next w:val="p6"/>
    <w:pPr>
      <w:keepNext w:val="0"/>
      <w:keepLines w:val="0"/>
      <w:pageBreakBefore w:val="0"/>
      <w:widowControl w:val="1"/>
      <w:shd w:val="clear" w:color="auto" w:fill="auto"/>
      <w:suppressAutoHyphens w:val="0"/>
      <w:bidi w:val="0"/>
      <w:spacing w:before="0" w:after="9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p5">
    <w:name w:val="p5"/>
    <w:next w:val="p5"/>
    <w:pPr>
      <w:keepNext w:val="0"/>
      <w:keepLines w:val="0"/>
      <w:pageBreakBefore w:val="0"/>
      <w:widowControl w:val="1"/>
      <w:shd w:val="clear" w:color="auto" w:fill="auto"/>
      <w:suppressAutoHyphens w:val="0"/>
      <w:bidi w:val="0"/>
      <w:spacing w:before="0" w:after="9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character" w:styleId="Hyperlink.2">
    <w:name w:val="Hyperlink.2"/>
    <w:basedOn w:val="Link"/>
    <w:next w:val="Hyperlink.2"/>
    <w:rPr>
      <w:rFonts w:ascii="Times New Roman" w:cs="Times New Roman" w:hAnsi="Times New Roman" w:eastAsia="Times New Roman"/>
      <w:outline w:val="0"/>
      <w:color w:val="0432ff"/>
      <w:u w:val="none"/>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