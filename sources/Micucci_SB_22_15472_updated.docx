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jc w:val="center"/>
        <w:rPr>
          <w:del w:id="0" w:date="2022-03-21T16:04:57Z" w:author="ZAW Inst.f.Papyrologie"/>
          <w:rFonts w:ascii="IFAO-Grec Unicode" w:cs="IFAO-Grec Unicode" w:hAnsi="IFAO-Grec Unicode" w:eastAsia="IFAO-Grec Unicode"/>
          <w:sz w:val="24"/>
          <w:szCs w:val="24"/>
        </w:rPr>
      </w:pPr>
      <w:del w:id="1" w:date="2022-03-21T16:04:57Z" w:author="ZAW Inst.f.Papyrologie">
        <w:r>
          <w:rPr>
            <w:rFonts w:ascii="IFAO-Grec Unicode" w:hAnsi="IFAO-Grec Unicode"/>
            <w:sz w:val="24"/>
            <w:szCs w:val="24"/>
            <w:rtl w:val="0"/>
            <w:lang w:val="en-US"/>
          </w:rPr>
          <w:delText>Sale of a House in Soknopaiou Nesos: SB 22 15472 Completed*</w:delText>
        </w:r>
      </w:del>
    </w:p>
    <w:p>
      <w:pPr>
        <w:pStyle w:val="Text"/>
        <w:jc w:val="center"/>
        <w:rPr>
          <w:rFonts w:ascii="IFAO-Grec Unicode" w:cs="IFAO-Grec Unicode" w:hAnsi="IFAO-Grec Unicode" w:eastAsia="IFAO-Grec Unicode"/>
          <w:sz w:val="24"/>
          <w:szCs w:val="24"/>
        </w:rPr>
      </w:pPr>
    </w:p>
    <w:p>
      <w:pPr>
        <w:pStyle w:val="footnote text"/>
        <w:spacing w:after="160" w:line="259" w:lineRule="auto"/>
        <w:rPr>
          <w:rFonts w:ascii="Trebuchet MS" w:cs="Trebuchet MS" w:hAnsi="Trebuchet MS" w:eastAsia="Trebuchet MS"/>
          <w:sz w:val="22"/>
          <w:szCs w:val="22"/>
        </w:rPr>
      </w:pPr>
      <w:r>
        <w:rPr>
          <w:rStyle w:val="Rot"/>
          <w:rFonts w:ascii="Trebuchet MS" w:hAnsi="Trebuchet MS"/>
          <w:sz w:val="22"/>
          <w:szCs w:val="22"/>
          <w:rtl w:val="0"/>
          <w:lang w:val="en-US"/>
        </w:rPr>
        <w:t>#articleTitle</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Sale of a House in Soknopaiou Nesos: SB 22 15472 Completed</w:t>
      </w: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#author</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Micucci</w:t>
      </w:r>
      <w:r>
        <w:rPr>
          <w:rFonts w:ascii="IFAO-Grec Unicode" w:hAnsi="IFAO-Grec Unicode"/>
          <w:sz w:val="24"/>
          <w:szCs w:val="24"/>
          <w:rtl w:val="0"/>
          <w:lang w:val="de-DE"/>
        </w:rPr>
        <w:t xml:space="preserve">, </w:t>
      </w:r>
      <w:r>
        <w:rPr>
          <w:rFonts w:ascii="IFAO-Grec Unicode" w:hAnsi="IFAO-Grec Unicode"/>
          <w:sz w:val="24"/>
          <w:szCs w:val="24"/>
          <w:rtl w:val="0"/>
          <w:lang w:val="en-US"/>
        </w:rPr>
        <w:t>Federica</w:t>
      </w: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#affiliation</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The Center for the Tebtunis Papyri, UC Berkeley</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#email</w:t>
      </w:r>
    </w:p>
    <w:p>
      <w:pPr>
        <w:pStyle w:val="footnote text"/>
        <w:spacing w:after="160" w:line="259" w:lineRule="auto"/>
        <w:rPr>
          <w:rFonts w:ascii="IFAO-Grec Unicode" w:cs="IFAO-Grec Unicode" w:hAnsi="IFAO-Grec Unicode" w:eastAsia="IFAO-Grec Unicode"/>
          <w:sz w:val="24"/>
          <w:szCs w:val="24"/>
        </w:rPr>
      </w:pPr>
      <w:r>
        <w:rPr>
          <w:rFonts w:ascii="IFAO-Grec Unicode" w:hAnsi="IFAO-Grec Unicode"/>
          <w:sz w:val="24"/>
          <w:szCs w:val="24"/>
          <w:rtl w:val="0"/>
          <w:lang w:val="en-US"/>
        </w:rPr>
        <w:t>federica.micucci89@gmail.com</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#acknowledgement</w:t>
      </w:r>
    </w:p>
    <w:p>
      <w:pPr>
        <w:pStyle w:val="footnote text"/>
        <w:spacing w:after="160" w:line="259" w:lineRule="auto"/>
        <w:rPr>
          <w:rFonts w:ascii="Trebuchet MS" w:cs="Trebuchet MS" w:hAnsi="Trebuchet MS" w:eastAsia="Trebuchet MS"/>
          <w:sz w:val="22"/>
          <w:szCs w:val="22"/>
        </w:rPr>
      </w:pPr>
      <w:r>
        <w:rPr>
          <w:rFonts w:ascii="IFAO-Grec Unicode" w:hAnsi="IFAO-Grec Unicode"/>
          <w:sz w:val="24"/>
          <w:szCs w:val="24"/>
          <w:rtl w:val="0"/>
          <w:lang w:val="en-US"/>
        </w:rPr>
        <w:t>I thank Nikolaos Gonis and Todd Hickey for many useful suggestions and comments on this edition, and Peter Toth (Curator of Ancient and Medieval Manuscripts at the British Library) for permission to publish the papyrus. Images are reproduced courtesy of the British Library Board.</w:t>
      </w:r>
      <w:r>
        <w:rPr>
          <w:rFonts w:ascii="IFAO-Grec Unicode" w:hAnsi="IFAO-Grec Unicode"/>
          <w:sz w:val="22"/>
          <w:szCs w:val="22"/>
          <w:rtl w:val="0"/>
          <w:lang w:val="en-US"/>
        </w:rPr>
        <w:t xml:space="preserve"> </w:t>
      </w:r>
    </w:p>
    <w:p>
      <w:pPr>
        <w:pStyle w:val="Text"/>
        <w:spacing w:after="0" w:line="276" w:lineRule="auto"/>
        <w:ind w:firstLine="284"/>
        <w:jc w:val="both"/>
        <w:rPr>
          <w:ins w:id="2" w:date="2022-03-21T16:05:17Z" w:author="ZAW Inst.f.Papyrologie"/>
          <w:rFonts w:ascii="IFAO-Grec Unicode" w:cs="IFAO-Grec Unicode" w:hAnsi="IFAO-Grec Unicode" w:eastAsia="IFAO-Grec Unicode"/>
          <w:sz w:val="24"/>
          <w:szCs w:val="24"/>
        </w:rPr>
      </w:pP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lang w:val="en-US"/>
        </w:rPr>
        <w:t xml:space="preserve"> (BL Papyrus 1976) is a contract for the sale of a house in Soknopaiou Nesos with related documents dated to 134.</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en-US"/>
        </w:rPr>
        <w:t xml:space="preserve"> It was acquired by the British Museum from Ali abd el-Haj</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en-US"/>
        </w:rPr>
        <w:t xml:space="preserve"> in 1911 as part of a lot of papyri numbered 1873</w:t>
      </w:r>
      <w:r>
        <w:rPr>
          <w:rFonts w:ascii="IFAO-Grec Unicode" w:hAnsi="IFAO-Grec Unicode" w:hint="default"/>
          <w:sz w:val="24"/>
          <w:szCs w:val="24"/>
          <w:rtl w:val="0"/>
          <w:lang w:val="en-US"/>
        </w:rPr>
        <w:t>–</w:t>
      </w:r>
      <w:r>
        <w:rPr>
          <w:rFonts w:ascii="IFAO-Grec Unicode" w:hAnsi="IFAO-Grec Unicode"/>
          <w:sz w:val="24"/>
          <w:szCs w:val="24"/>
          <w:rtl w:val="0"/>
          <w:lang w:val="en-US"/>
        </w:rPr>
        <w:t>2016 in the current inventory of the British Library.</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en-US"/>
        </w:rPr>
        <w:t xml:space="preserve"> It was not recognized at the time of the cataloguing that BL Papyrus 1918, which has remained unpublished, preserves most of the missing left-hand side of BL Papyrus 1976. A new edition of the document in its expanded form is offered below. </w:t>
      </w:r>
    </w:p>
    <w:p>
      <w:pPr>
        <w:pStyle w:val="Text"/>
        <w:spacing w:after="0" w:line="276" w:lineRule="auto"/>
        <w:ind w:firstLine="284"/>
        <w:jc w:val="both"/>
        <w:rPr>
          <w:del w:id="3" w:date="2022-03-21T16:05:16Z" w:author="ZAW Inst.f.Papyrologie"/>
          <w:rFonts w:ascii="IFAO-Grec Unicode" w:cs="IFAO-Grec Unicode" w:hAnsi="IFAO-Grec Unicode" w:eastAsia="IFAO-Grec Unicode"/>
          <w:sz w:val="24"/>
          <w:szCs w:val="24"/>
        </w:rPr>
      </w:pP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As </w:t>
      </w:r>
      <w:del w:id="4" w:date="2022-03-21T10:38:00Z" w:author="Graham Claytor">
        <w:r>
          <w:rPr>
            <w:rFonts w:ascii="IFAO-Grec Unicode" w:hAnsi="IFAO-Grec Unicode"/>
            <w:sz w:val="24"/>
            <w:szCs w:val="24"/>
            <w:rtl w:val="0"/>
            <w:lang w:val="en-US"/>
          </w:rPr>
          <w:delText>has been</w:delText>
        </w:r>
      </w:del>
      <w:r>
        <w:rPr>
          <w:rFonts w:ascii="IFAO-Grec Unicode" w:hAnsi="IFAO-Grec Unicode"/>
          <w:sz w:val="24"/>
          <w:szCs w:val="24"/>
          <w:rtl w:val="0"/>
          <w:lang w:val="en-US"/>
        </w:rPr>
        <w:t xml:space="preserve">was noted in the </w:t>
      </w:r>
      <w:r>
        <w:rPr>
          <w:rFonts w:ascii="IFAO-Grec Unicode" w:hAnsi="IFAO-Grec Unicode"/>
          <w:sz w:val="24"/>
          <w:szCs w:val="24"/>
          <w:rtl w:val="0"/>
        </w:rPr>
        <w:t>editio princeps</w:t>
      </w:r>
      <w:r>
        <w:rPr>
          <w:rFonts w:ascii="IFAO-Grec Unicode" w:hAnsi="IFAO-Grec Unicode"/>
          <w:sz w:val="24"/>
          <w:szCs w:val="24"/>
          <w:rtl w:val="0"/>
          <w:lang w:val="en-US"/>
        </w:rPr>
        <w:t xml:space="preserve">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4"/>
      </w:r>
      <w:r>
        <w:rPr>
          <w:rFonts w:ascii="IFAO-Grec Unicode" w:hAnsi="IFAO-Grec Unicode"/>
          <w:sz w:val="24"/>
          <w:szCs w:val="24"/>
          <w:rtl w:val="0"/>
          <w:lang w:val="en-US"/>
        </w:rPr>
        <w:t xml:space="preserve"> the papyrus is a</w:t>
      </w:r>
      <w:r>
        <w:rPr>
          <w:rFonts w:ascii="IFAO-Grec Unicode" w:hAnsi="IFAO-Grec Unicode" w:hint="default"/>
          <w:sz w:val="24"/>
          <w:szCs w:val="24"/>
          <w:rtl w:val="0"/>
          <w:lang w:val="en-US"/>
        </w:rPr>
        <w:t xml:space="preserve"> τ</w:t>
      </w:r>
      <w:r>
        <w:rPr>
          <w:rFonts w:ascii="IFAO-Grec Unicode" w:hAnsi="IFAO-Grec Unicode" w:hint="default"/>
          <w:sz w:val="24"/>
          <w:szCs w:val="24"/>
          <w:rtl w:val="0"/>
        </w:rPr>
        <w:t xml:space="preserve">όμος συγκολλήσιμος </w:t>
      </w:r>
      <w:r>
        <w:rPr>
          <w:rFonts w:ascii="IFAO-Grec Unicode" w:hAnsi="IFAO-Grec Unicode"/>
          <w:sz w:val="24"/>
          <w:szCs w:val="24"/>
          <w:rtl w:val="0"/>
          <w:lang w:val="en-US"/>
        </w:rPr>
        <w:t>collecting the documentation pertaining to the sale of a house with courtyard in Soknopaiou Nesos. The sale was transacted through the public notarial office (</w:t>
      </w:r>
      <w:r>
        <w:rPr>
          <w:rFonts w:ascii="IFAO-Grec Unicode" w:hAnsi="IFAO-Grec Unicode" w:hint="default"/>
          <w:sz w:val="24"/>
          <w:szCs w:val="24"/>
          <w:rtl w:val="0"/>
          <w:lang w:val="en-US"/>
        </w:rPr>
        <w:t>ἀ</w:t>
      </w:r>
      <w:r>
        <w:rPr>
          <w:rFonts w:ascii="IFAO-Grec Unicode" w:hAnsi="IFAO-Grec Unicode" w:hint="default"/>
          <w:sz w:val="24"/>
          <w:szCs w:val="24"/>
          <w:rtl w:val="0"/>
        </w:rPr>
        <w:t>γορανομεῖον</w:t>
      </w:r>
      <w:r>
        <w:rPr>
          <w:rFonts w:ascii="IFAO-Grec Unicode" w:hAnsi="IFAO-Grec Unicode"/>
          <w:sz w:val="24"/>
          <w:szCs w:val="24"/>
          <w:rtl w:val="0"/>
          <w:lang w:val="en-US"/>
        </w:rPr>
        <w:t xml:space="preserve">, l. 7) of Ptolemais Euergetis, the district capital.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is comprised of three documents, separated by two vertical </w:t>
      </w:r>
      <w:r>
        <w:rPr>
          <w:rFonts w:ascii="IFAO-Grec Unicode" w:hAnsi="IFAO-Grec Unicode"/>
          <w:sz w:val="24"/>
          <w:szCs w:val="24"/>
          <w:rtl w:val="0"/>
          <w:lang w:val="da-DK"/>
        </w:rPr>
        <w:t>koll</w:t>
      </w:r>
      <w:r>
        <w:rPr>
          <w:rFonts w:ascii="IFAO-Grec Unicode" w:hAnsi="IFAO-Grec Unicode" w:hint="default"/>
          <w:sz w:val="24"/>
          <w:szCs w:val="24"/>
          <w:rtl w:val="0"/>
          <w:lang w:val="en-US"/>
        </w:rPr>
        <w:t>ē</w:t>
      </w:r>
      <w:r>
        <w:rPr>
          <w:rFonts w:ascii="IFAO-Grec Unicode" w:hAnsi="IFAO-Grec Unicode"/>
          <w:sz w:val="24"/>
          <w:szCs w:val="24"/>
          <w:rtl w:val="0"/>
        </w:rPr>
        <w:t>seis</w:t>
      </w:r>
      <w:r>
        <w:rPr>
          <w:rFonts w:ascii="IFAO-Grec Unicode" w:hAnsi="IFAO-Grec Unicode"/>
          <w:sz w:val="24"/>
          <w:szCs w:val="24"/>
          <w:rtl w:val="0"/>
          <w:lang w:val="en-US"/>
        </w:rPr>
        <w:t xml:space="preserve">, which run at about 26 cm and 38 cm from the left-hand edge on the recto of the papyrus. In addition, there appears to be a third </w:t>
      </w:r>
      <w:r>
        <w:rPr>
          <w:rFonts w:ascii="IFAO-Grec Unicode" w:hAnsi="IFAO-Grec Unicode"/>
          <w:sz w:val="24"/>
          <w:szCs w:val="24"/>
          <w:rtl w:val="0"/>
          <w:lang w:val="da-DK"/>
        </w:rPr>
        <w:t>koll</w:t>
      </w:r>
      <w:r>
        <w:rPr>
          <w:rFonts w:ascii="IFAO-Grec Unicode" w:hAnsi="IFAO-Grec Unicode" w:hint="default"/>
          <w:sz w:val="24"/>
          <w:szCs w:val="24"/>
          <w:rtl w:val="0"/>
          <w:lang w:val="en-US"/>
        </w:rPr>
        <w:t>ē</w:t>
      </w:r>
      <w:r>
        <w:rPr>
          <w:rFonts w:ascii="IFAO-Grec Unicode" w:hAnsi="IFAO-Grec Unicode"/>
          <w:sz w:val="24"/>
          <w:szCs w:val="24"/>
          <w:rtl w:val="0"/>
        </w:rPr>
        <w:t>sis</w:t>
      </w:r>
      <w:r>
        <w:rPr>
          <w:rFonts w:ascii="IFAO-Grec Unicode" w:hAnsi="IFAO-Grec Unicode"/>
          <w:sz w:val="24"/>
          <w:szCs w:val="24"/>
          <w:rtl w:val="0"/>
          <w:lang w:val="en-US"/>
        </w:rPr>
        <w:t xml:space="preserve"> at about 13</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13.8 cm from the left, running through the first document. The first panel on the left, which would have measured approximately 3 cm, is missing; the pattern of </w:t>
      </w:r>
      <w:del w:id="5" w:date="2022-03-21T10:38:00Z" w:author="Graham Claytor">
        <w:r>
          <w:rPr>
            <w:rFonts w:ascii="IFAO-Grec Unicode" w:hAnsi="IFAO-Grec Unicode"/>
            <w:sz w:val="24"/>
            <w:szCs w:val="24"/>
            <w:rtl w:val="0"/>
            <w:lang w:val="en-US"/>
          </w:rPr>
          <w:delText xml:space="preserve">the </w:delText>
        </w:r>
      </w:del>
      <w:r>
        <w:rPr>
          <w:rFonts w:ascii="IFAO-Grec Unicode" w:hAnsi="IFAO-Grec Unicode"/>
          <w:sz w:val="24"/>
          <w:szCs w:val="24"/>
          <w:rtl w:val="0"/>
          <w:lang w:val="en-US"/>
        </w:rPr>
        <w:t>damage along the central horizontal fold and along the vertical folds as well as the distribution of the insect holes indicate that the roll was folded at least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en-US"/>
        </w:rPr>
        <w:t xml:space="preserve"> fourteen times along its height from right to left, and once horizontally in the middle. In addition, there is a tiny scrap preserving traces of one letter (two in the most fortunate case)</w:t>
      </w:r>
      <w:del w:id="6" w:date="2022-03-21T10:38:00Z" w:author="Graham Claytor">
        <w:r>
          <w:rPr>
            <w:rFonts w:ascii="IFAO-Grec Unicode" w:hAnsi="IFAO-Grec Unicode"/>
            <w:sz w:val="24"/>
            <w:szCs w:val="24"/>
            <w:rtl w:val="0"/>
            <w:lang w:val="it-IT"/>
          </w:rPr>
          <w:delText xml:space="preserve"> letter</w:delText>
        </w:r>
      </w:del>
      <w:r>
        <w:rPr>
          <w:rFonts w:ascii="IFAO-Grec Unicode" w:hAnsi="IFAO-Grec Unicode"/>
          <w:sz w:val="24"/>
          <w:szCs w:val="24"/>
          <w:rtl w:val="0"/>
          <w:lang w:val="en-US"/>
        </w:rPr>
        <w:t xml:space="preserve"> from seven lines, framed with BL Papyrus 1976, but omitted in the </w:t>
      </w:r>
      <w:r>
        <w:rPr>
          <w:rFonts w:ascii="IFAO-Grec Unicode" w:hAnsi="IFAO-Grec Unicode"/>
          <w:sz w:val="24"/>
          <w:szCs w:val="24"/>
          <w:rtl w:val="0"/>
        </w:rPr>
        <w:t>editio princeps</w:t>
      </w:r>
      <w:r>
        <w:rPr>
          <w:rFonts w:ascii="IFAO-Grec Unicode" w:hAnsi="IFAO-Grec Unicode"/>
          <w:sz w:val="24"/>
          <w:szCs w:val="24"/>
          <w:rtl w:val="0"/>
          <w:lang w:val="en-US"/>
        </w:rPr>
        <w:t>: this fragment perfectly joins BL Papyrus 1918 on the right-hand side of the latter, and contains further portions of lines 17</w:t>
      </w:r>
      <w:r>
        <w:rPr>
          <w:rFonts w:ascii="IFAO-Grec Unicode" w:hAnsi="IFAO-Grec Unicode" w:hint="default"/>
          <w:sz w:val="24"/>
          <w:szCs w:val="24"/>
          <w:rtl w:val="0"/>
          <w:lang w:val="en-US"/>
        </w:rPr>
        <w:t>–</w:t>
      </w:r>
      <w:r>
        <w:rPr>
          <w:rFonts w:ascii="IFAO-Grec Unicode" w:hAnsi="IFAO-Grec Unicode"/>
          <w:sz w:val="24"/>
          <w:szCs w:val="24"/>
          <w:rtl w:val="0"/>
        </w:rPr>
        <w:t>23.</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roll includes: (1) in the first column, the contract </w:t>
      </w:r>
      <w:del w:id="7" w:date="2022-03-21T10:38:00Z" w:author="Graham Claytor">
        <w:r>
          <w:rPr>
            <w:rFonts w:ascii="IFAO-Grec Unicode" w:hAnsi="IFAO-Grec Unicode"/>
            <w:sz w:val="24"/>
            <w:szCs w:val="24"/>
            <w:rtl w:val="0"/>
            <w:lang w:val="en-US"/>
          </w:rPr>
          <w:delText>for the</w:delText>
        </w:r>
      </w:del>
      <w:r>
        <w:rPr>
          <w:rFonts w:ascii="IFAO-Grec Unicode" w:hAnsi="IFAO-Grec Unicode"/>
          <w:sz w:val="24"/>
          <w:szCs w:val="24"/>
          <w:rtl w:val="0"/>
          <w:lang w:val="en-US"/>
        </w:rPr>
        <w:t xml:space="preserve">of sale in the form of an objective </w:t>
      </w:r>
      <w:r>
        <w:rPr>
          <w:rFonts w:ascii="IFAO-Grec Unicode" w:hAnsi="IFAO-Grec Unicode" w:hint="default"/>
          <w:sz w:val="24"/>
          <w:szCs w:val="24"/>
          <w:rtl w:val="0"/>
          <w:lang w:val="en-US"/>
        </w:rPr>
        <w:t>ὁμολογία</w:t>
      </w:r>
      <w:r>
        <w:rPr>
          <w:rFonts w:ascii="IFAO-Grec Unicode" w:hAnsi="IFAO-Grec Unicode"/>
          <w:sz w:val="24"/>
          <w:szCs w:val="24"/>
          <w:rtl w:val="0"/>
          <w:lang w:val="en-US"/>
        </w:rPr>
        <w:t xml:space="preserve">, drawn up in Ptolemais Euergetis. The text adheres to the standard </w:t>
      </w:r>
      <w:del w:id="8" w:date="2022-03-21T10:38:00Z" w:author="Graham Claytor">
        <w:r>
          <w:rPr>
            <w:rFonts w:ascii="IFAO-Grec Unicode" w:hAnsi="IFAO-Grec Unicode"/>
            <w:sz w:val="24"/>
            <w:szCs w:val="24"/>
            <w:rtl w:val="0"/>
            <w:lang w:val="en-US"/>
          </w:rPr>
          <w:delText>format</w:delText>
        </w:r>
      </w:del>
      <w:r>
        <w:rPr>
          <w:rFonts w:ascii="IFAO-Grec Unicode" w:hAnsi="IFAO-Grec Unicode"/>
          <w:sz w:val="24"/>
          <w:szCs w:val="24"/>
          <w:rtl w:val="0"/>
          <w:lang w:val="en-US"/>
        </w:rPr>
        <w:t>form of such contracts</w:t>
      </w:r>
      <w:del w:id="9" w:date="2022-03-21T10:38:00Z" w:author="Graham Claytor">
        <w:r>
          <w:rPr>
            <w:rFonts w:ascii="IFAO-Grec Unicode" w:hAnsi="IFAO-Grec Unicode"/>
            <w:sz w:val="24"/>
            <w:szCs w:val="24"/>
            <w:rtl w:val="0"/>
            <w:lang w:val="en-US"/>
          </w:rPr>
          <w:delText xml:space="preserve"> for sales</w:delText>
        </w:r>
      </w:del>
      <w:r>
        <w:rPr>
          <w:rFonts w:ascii="IFAO-Grec Unicode" w:hAnsi="IFAO-Grec Unicode"/>
          <w:sz w:val="24"/>
          <w:szCs w:val="24"/>
          <w:rtl w:val="0"/>
          <w:lang w:val="en-US"/>
        </w:rPr>
        <w:t xml:space="preserve"> and contains: date and place, body of the contract, subscriptions of the parties or of their representative, and registration docket, added in a different hand in the upper margin; (2) on a new sheet, in the second column, the declaration of property transfer submitted by the agent of the buyer to the record-keeper nominees of the archive of real property (</w:t>
      </w:r>
      <w:r>
        <w:rPr>
          <w:rFonts w:ascii="IFAO-Grec Unicode" w:hAnsi="IFAO-Grec Unicode" w:hint="default"/>
          <w:sz w:val="24"/>
          <w:szCs w:val="24"/>
          <w:rtl w:val="0"/>
          <w:lang w:val="en-US"/>
        </w:rPr>
        <w:t>βιβλιοθή</w:t>
      </w:r>
      <w:r>
        <w:rPr>
          <w:rFonts w:ascii="IFAO-Grec Unicode" w:hAnsi="IFAO-Grec Unicode" w:hint="default"/>
          <w:sz w:val="24"/>
          <w:szCs w:val="24"/>
          <w:rtl w:val="0"/>
        </w:rPr>
        <w:t>κ</w:t>
      </w:r>
      <w:r>
        <w:rPr>
          <w:rFonts w:ascii="IFAO-Grec Unicode" w:hAnsi="IFAO-Grec Unicode" w:hint="default"/>
          <w:sz w:val="24"/>
          <w:szCs w:val="24"/>
          <w:rtl w:val="0"/>
          <w:lang w:val="en-US"/>
        </w:rPr>
        <w:t>η ἐγκτήσεων</w:t>
      </w:r>
      <w:r>
        <w:rPr>
          <w:rFonts w:ascii="IFAO-Grec Unicode" w:hAnsi="IFAO-Grec Unicode"/>
          <w:sz w:val="24"/>
          <w:szCs w:val="24"/>
          <w:rtl w:val="0"/>
          <w:lang w:val="en-US"/>
        </w:rPr>
        <w:t xml:space="preserve">) of the nome, signed in a different hand at the top; (3) on a </w:t>
      </w:r>
      <w:del w:id="10" w:date="2022-03-21T10:38:00Z" w:author="Graham Claytor">
        <w:r>
          <w:rPr>
            <w:rFonts w:ascii="IFAO-Grec Unicode" w:hAnsi="IFAO-Grec Unicode"/>
            <w:sz w:val="24"/>
            <w:szCs w:val="24"/>
            <w:rtl w:val="0"/>
            <w:lang w:val="en-US"/>
          </w:rPr>
          <w:delText>different</w:delText>
        </w:r>
      </w:del>
      <w:r>
        <w:rPr>
          <w:rFonts w:ascii="IFAO-Grec Unicode" w:hAnsi="IFAO-Grec Unicode"/>
          <w:sz w:val="24"/>
          <w:szCs w:val="24"/>
          <w:rtl w:val="0"/>
          <w:lang w:val="en-US"/>
        </w:rPr>
        <w:t xml:space="preserve">much narrower sheet, in the third and last column, the bank </w:t>
      </w:r>
      <w:r>
        <w:rPr>
          <w:rFonts w:ascii="IFAO-Grec Unicode" w:hAnsi="IFAO-Grec Unicode" w:hint="default"/>
          <w:sz w:val="24"/>
          <w:szCs w:val="24"/>
          <w:rtl w:val="0"/>
        </w:rPr>
        <w:t xml:space="preserve">διαγραφή </w:t>
      </w:r>
      <w:r>
        <w:rPr>
          <w:rFonts w:ascii="IFAO-Grec Unicode" w:hAnsi="IFAO-Grec Unicode"/>
          <w:sz w:val="24"/>
          <w:szCs w:val="24"/>
          <w:rtl w:val="0"/>
          <w:lang w:val="en-US"/>
        </w:rPr>
        <w:t xml:space="preserve">acknowledging receipt of payment of six hundred drachmas. While all of the documents bear the same date, viz. 24 Neos Sebastos (= 20 November), which corresponds to the Egyptian month of Hathyr, the registration (l. 1) was effected six days later, on 30 Hathyr (= 26 November). </w:t>
      </w:r>
    </w:p>
    <w:p>
      <w:pPr>
        <w:pStyle w:val="Text"/>
        <w:spacing w:after="0" w:line="276" w:lineRule="auto"/>
        <w:ind w:firstLine="284"/>
        <w:jc w:val="both"/>
        <w:rPr>
          <w:rFonts w:ascii="IFAO-Grec Unicode" w:cs="IFAO-Grec Unicode" w:hAnsi="IFAO-Grec Unicode" w:eastAsia="IFAO-Grec Unicode"/>
          <w:color w:val="ff0000"/>
          <w:sz w:val="24"/>
          <w:szCs w:val="24"/>
          <w:u w:color="ff0000"/>
        </w:rPr>
      </w:pPr>
      <w:r>
        <w:rPr>
          <w:rFonts w:ascii="IFAO-Grec Unicode" w:hAnsi="IFAO-Grec Unicode"/>
          <w:sz w:val="24"/>
          <w:szCs w:val="24"/>
          <w:rtl w:val="0"/>
          <w:lang w:val="en-US"/>
        </w:rPr>
        <w:t xml:space="preserve">We may therefore surmise that on 24 Hathyr the parties involved were in the district capital, and had the contract drawn up there. On the same day, the representative of the buyer submitted the declaration of property transfer, which was also signed on that day, </w:t>
      </w:r>
      <w:del w:id="11" w:date="2022-03-21T10:38:00Z" w:author="Graham Claytor">
        <w:r>
          <w:rPr>
            <w:rFonts w:ascii="IFAO-Grec Unicode" w:hAnsi="IFAO-Grec Unicode"/>
            <w:sz w:val="24"/>
            <w:szCs w:val="24"/>
            <w:rtl w:val="0"/>
            <w:lang w:val="en-US"/>
          </w:rPr>
          <w:delText>possibly</w:delText>
        </w:r>
      </w:del>
      <w:r>
        <w:rPr>
          <w:rFonts w:ascii="IFAO-Grec Unicode" w:hAnsi="IFAO-Grec Unicode"/>
          <w:sz w:val="24"/>
          <w:szCs w:val="24"/>
          <w:rtl w:val="0"/>
          <w:lang w:val="en-US"/>
        </w:rPr>
        <w:t>presumably by the secretary of the archivists. In addition, a bank receipt for the payment of the full price was issued on the same day. A few days later, the property transfer was registered. The three documents may then have been pasted together for the purpose of private archiving</w:t>
      </w:r>
      <w:del w:id="12" w:date="2022-03-21T10:38:00Z" w:author="Graham Claytor">
        <w:r>
          <w:rPr>
            <w:rFonts w:ascii="IFAO-Grec Unicode" w:hAnsi="IFAO-Grec Unicode"/>
            <w:sz w:val="24"/>
            <w:szCs w:val="24"/>
            <w:rtl w:val="0"/>
            <w:lang w:val="en-US"/>
          </w:rPr>
          <w:delText xml:space="preserve"> purposes</w:delText>
        </w:r>
      </w:del>
      <w:r>
        <w:rPr>
          <w:rFonts w:ascii="IFAO-Grec Unicode" w:hAnsi="IFAO-Grec Unicode"/>
          <w:sz w:val="24"/>
          <w:szCs w:val="24"/>
          <w:rtl w:val="0"/>
          <w:lang w:val="en-US"/>
        </w:rPr>
        <w:t xml:space="preserve">, as has been suggested by the first editors.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No exact parallel of rolls gathering all of these documents is known to this date. A similar case could be </w:t>
      </w:r>
      <w:r>
        <w:rPr>
          <w:rStyle w:val="Hyperlink.0"/>
        </w:rPr>
        <w:fldChar w:fldCharType="begin" w:fldLock="0"/>
      </w:r>
      <w:r>
        <w:rPr>
          <w:rStyle w:val="Hyperlink.0"/>
        </w:rPr>
        <w:instrText xml:space="preserve"> HYPERLINK "https://papyri.info/ddbdp/chr.mitt;;172"</w:instrText>
      </w:r>
      <w:r>
        <w:rPr>
          <w:rStyle w:val="Hyperlink.0"/>
        </w:rPr>
        <w:fldChar w:fldCharType="separate" w:fldLock="0"/>
      </w:r>
      <w:r>
        <w:rPr>
          <w:rStyle w:val="Hyperlink.0"/>
          <w:rtl w:val="0"/>
        </w:rPr>
        <w:t>Chr.Mitt. 172</w:t>
      </w:r>
      <w:r>
        <w:rPr/>
        <w:fldChar w:fldCharType="end" w:fldLock="0"/>
      </w:r>
      <w:r>
        <w:rPr>
          <w:rFonts w:ascii="IFAO-Grec Unicode" w:hAnsi="IFAO-Grec Unicode"/>
          <w:sz w:val="24"/>
          <w:szCs w:val="24"/>
          <w:rtl w:val="0"/>
          <w:lang w:val="en-US"/>
        </w:rPr>
        <w:t xml:space="preserve"> (Herm.; 256), concerning the sale of a house and collecting the bank </w:t>
      </w:r>
      <w:r>
        <w:rPr>
          <w:rFonts w:ascii="IFAO-Grec Unicode" w:hAnsi="IFAO-Grec Unicode" w:hint="default"/>
          <w:sz w:val="24"/>
          <w:szCs w:val="24"/>
          <w:rtl w:val="0"/>
        </w:rPr>
        <w:t>διαγραφή</w:t>
      </w:r>
      <w:r>
        <w:rPr>
          <w:rFonts w:ascii="IFAO-Grec Unicode" w:hAnsi="IFAO-Grec Unicode"/>
          <w:sz w:val="24"/>
          <w:szCs w:val="24"/>
          <w:rtl w:val="0"/>
          <w:lang w:val="en-US"/>
        </w:rPr>
        <w:t xml:space="preserve">, the subscription of one of the parties and the declaration submitted to the record keepers. The actual contract is not included (or is not preserved), even though its terms were repeated in the subscription of the seller. As the </w:t>
      </w:r>
      <w:r>
        <w:rPr>
          <w:rStyle w:val="Hyperlink.0"/>
        </w:rPr>
        <w:fldChar w:fldCharType="begin" w:fldLock="0"/>
      </w:r>
      <w:r>
        <w:rPr>
          <w:rStyle w:val="Hyperlink.0"/>
        </w:rPr>
        <w:instrText xml:space="preserve"> HYPERLINK "http://dfg-viewer.de/show?tx_dlf%5Bdouble%5D=0&amp;tx_dlf%5Bid%5D=https://www.papyrusportal.de/servlets/MCRMETSServlet/UBLPapyri_derivate_00000030?XSL.Style=dfg-papyri&amp;tx_dlf%5Bpage%5D=1&amp;cHash=0a984ff36aa8309bb3172ec11d95b304"</w:instrText>
      </w:r>
      <w:r>
        <w:rPr>
          <w:rStyle w:val="Hyperlink.0"/>
        </w:rPr>
        <w:fldChar w:fldCharType="separate" w:fldLock="0"/>
      </w:r>
      <w:r>
        <w:rPr>
          <w:rStyle w:val="Hyperlink.0"/>
          <w:rtl w:val="0"/>
          <w:lang w:val="de-DE"/>
        </w:rPr>
        <w:t>online image</w:t>
      </w:r>
      <w:r>
        <w:rPr/>
        <w:fldChar w:fldCharType="end" w:fldLock="0"/>
      </w:r>
      <w:r>
        <w:rPr>
          <w:rFonts w:ascii="IFAO-Grec Unicode" w:hAnsi="IFAO-Grec Unicode"/>
          <w:sz w:val="24"/>
          <w:szCs w:val="24"/>
          <w:rtl w:val="0"/>
          <w:lang w:val="en-US"/>
        </w:rPr>
        <w:t xml:space="preserve"> shows,</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en-US"/>
        </w:rPr>
        <w:t xml:space="preserve"> this is another composite roll made out of various sheets pasted together. In addition, it has been suggested that </w:t>
      </w:r>
      <w:r>
        <w:rPr>
          <w:rStyle w:val="Hyperlink.0"/>
        </w:rPr>
        <w:fldChar w:fldCharType="begin" w:fldLock="0"/>
      </w:r>
      <w:r>
        <w:rPr>
          <w:rStyle w:val="Hyperlink.0"/>
        </w:rPr>
        <w:instrText xml:space="preserve"> HYPERLINK "https://papyri.info/ddbdp/bgu;11;2095"</w:instrText>
      </w:r>
      <w:r>
        <w:rPr>
          <w:rStyle w:val="Hyperlink.0"/>
        </w:rPr>
        <w:fldChar w:fldCharType="separate" w:fldLock="0"/>
      </w:r>
      <w:r>
        <w:rPr>
          <w:rStyle w:val="Hyperlink.0"/>
          <w:rtl w:val="0"/>
        </w:rPr>
        <w:t>BGU 11 2095</w:t>
      </w:r>
      <w:r>
        <w:rPr/>
        <w:fldChar w:fldCharType="end" w:fldLock="0"/>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"https://papyri.info/ddbdp/bgu;11;2097"</w:instrText>
      </w:r>
      <w:r>
        <w:rPr>
          <w:rStyle w:val="Hyperlink.0"/>
        </w:rPr>
        <w:fldChar w:fldCharType="separate" w:fldLock="0"/>
      </w:r>
      <w:r>
        <w:rPr>
          <w:rStyle w:val="Hyperlink.0"/>
          <w:rtl w:val="0"/>
        </w:rPr>
        <w:t xml:space="preserve">2097 </w:t>
      </w:r>
      <w:r>
        <w:rPr/>
        <w:fldChar w:fldCharType="end" w:fldLock="0"/>
      </w:r>
      <w:r>
        <w:rPr>
          <w:rFonts w:ascii="IFAO-Grec Unicode" w:hAnsi="IFAO-Grec Unicode"/>
          <w:sz w:val="24"/>
          <w:szCs w:val="24"/>
          <w:rtl w:val="0"/>
          <w:lang w:val="en-US"/>
        </w:rPr>
        <w:t xml:space="preserve">and </w:t>
      </w:r>
      <w:r>
        <w:rPr>
          <w:rStyle w:val="Hyperlink.0"/>
        </w:rPr>
        <w:fldChar w:fldCharType="begin" w:fldLock="0"/>
      </w:r>
      <w:r>
        <w:rPr>
          <w:rStyle w:val="Hyperlink.0"/>
        </w:rPr>
        <w:instrText xml:space="preserve"> HYPERLINK "https://papyri.info/ddbdp/bgu;11;2099"</w:instrText>
      </w:r>
      <w:r>
        <w:rPr>
          <w:rStyle w:val="Hyperlink.0"/>
        </w:rPr>
        <w:fldChar w:fldCharType="separate" w:fldLock="0"/>
      </w:r>
      <w:r>
        <w:rPr>
          <w:rStyle w:val="Hyperlink.0"/>
          <w:rtl w:val="0"/>
        </w:rPr>
        <w:t>2099</w:t>
      </w:r>
      <w:r>
        <w:rPr/>
        <w:fldChar w:fldCharType="end" w:fldLock="0"/>
      </w:r>
      <w:r>
        <w:rPr>
          <w:rFonts w:ascii="IFAO-Grec Unicode" w:hAnsi="IFAO-Grec Unicode"/>
          <w:sz w:val="24"/>
          <w:szCs w:val="24"/>
          <w:rtl w:val="0"/>
          <w:lang w:val="en-US"/>
        </w:rPr>
        <w:t xml:space="preserve"> (Ptol. Euerg.; 83) were originally from the same composite roll: see further on this and on other similar cases </w:t>
      </w:r>
      <w:r>
        <w:rPr>
          <w:rStyle w:val="Hyperlink.0"/>
        </w:rPr>
        <w:fldChar w:fldCharType="begin" w:fldLock="0"/>
      </w:r>
      <w:r>
        <w:rPr>
          <w:rStyle w:val="Hyperlink.0"/>
        </w:rPr>
        <w:instrText xml:space="preserve"> HYPERLINK "https://papyri.info/biblio/65272"</w:instrText>
      </w:r>
      <w:r>
        <w:rPr>
          <w:rStyle w:val="Hyperlink.0"/>
        </w:rPr>
        <w:fldChar w:fldCharType="separate" w:fldLock="0"/>
      </w:r>
      <w:r>
        <w:rPr>
          <w:rStyle w:val="Hyperlink.0"/>
          <w:rtl w:val="0"/>
          <w:lang w:val="de-DE"/>
        </w:rPr>
        <w:t>Sijpesteijn and Worp 1995</w:t>
      </w:r>
      <w:r>
        <w:rPr/>
        <w:fldChar w:fldCharType="end" w:fldLock="0"/>
      </w:r>
      <w:del w:id="13" w:date="2022-03-21T14:18:18Z" w:author="ZAW Inst.f.Papyrologie">
        <w:r>
          <w:rPr>
            <w:rStyle w:val="Hyperlink.0"/>
            <w:rtl w:val="0"/>
          </w:rPr>
          <w:delText xml:space="preserve"> </w:delText>
        </w:r>
      </w:del>
      <w:del w:id="14" w:date="2022-03-21T14:18:18Z" w:author="ZAW Inst.f.Papyrologie">
        <w:r>
          <w:rPr>
            <w:rFonts w:ascii="IFAO-Grec Unicode" w:hAnsi="IFAO-Grec Unicode"/>
            <w:sz w:val="24"/>
            <w:szCs w:val="24"/>
            <w:rtl w:val="0"/>
            <w:lang w:val="it-IT"/>
          </w:rPr>
          <w:delText>(n. 4)</w:delText>
        </w:r>
      </w:del>
      <w:r>
        <w:rPr>
          <w:rFonts w:ascii="IFAO-Grec Unicode" w:hAnsi="IFAO-Grec Unicode"/>
          <w:sz w:val="24"/>
          <w:szCs w:val="24"/>
          <w:rtl w:val="0"/>
        </w:rPr>
        <w:t>: 518.</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The parties involved in this transaction are members of the same family. The seller is Taharpagathes, daughter of Tesenouphis, a priestess from Soknopaiou Nesos, acting with her son Harpagathes as her legal guardian; she had inherited the house from her husband, Satabous, son of Tesies. The buyer is Taharpagathes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grandson, Herieus, son of the late Herieus, one of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sons. The buyer is under age and has an agent, Gaion, son of Hipparchos. In Roman Soknopaiou Nesos, the "closed" nature of house property transfers, with sales involving members of the same family, is not unusual, even though the transfers would usually take place between parent and child: see e.g. </w:t>
      </w:r>
      <w:r>
        <w:rPr>
          <w:rStyle w:val="Hyperlink.0"/>
        </w:rPr>
        <w:fldChar w:fldCharType="begin" w:fldLock="0"/>
      </w:r>
      <w:r>
        <w:rPr>
          <w:rStyle w:val="Hyperlink.0"/>
        </w:rPr>
        <w:instrText xml:space="preserve"> HYPERLINK "https://papyri.info/ddbdp/sb;1;5117"</w:instrText>
      </w:r>
      <w:r>
        <w:rPr>
          <w:rStyle w:val="Hyperlink.0"/>
        </w:rPr>
        <w:fldChar w:fldCharType="separate" w:fldLock="0"/>
      </w:r>
      <w:r>
        <w:rPr>
          <w:rStyle w:val="Hyperlink.0"/>
          <w:rtl w:val="0"/>
        </w:rPr>
        <w:t>SB 1 5117</w:t>
      </w:r>
      <w:r>
        <w:rPr/>
        <w:fldChar w:fldCharType="end" w:fldLock="0"/>
      </w:r>
      <w:r>
        <w:rPr>
          <w:rFonts w:ascii="IFAO-Grec Unicode" w:hAnsi="IFAO-Grec Unicode"/>
          <w:sz w:val="24"/>
          <w:szCs w:val="24"/>
          <w:rtl w:val="0"/>
          <w:lang w:val="en-US"/>
        </w:rPr>
        <w:t xml:space="preserve"> (55; father selling to daughter), and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 no. 3 below (194; mother selling to son); for further examples, also in the demotic sources, see </w:t>
      </w:r>
      <w:r>
        <w:rPr>
          <w:rStyle w:val="Hyperlink.0"/>
        </w:rPr>
        <w:fldChar w:fldCharType="begin" w:fldLock="0"/>
      </w:r>
      <w:r>
        <w:rPr>
          <w:rStyle w:val="Hyperlink.0"/>
        </w:rPr>
        <w:instrText xml:space="preserve"> HYPERLINK "https://papyri.info/biblio/73224"</w:instrText>
      </w:r>
      <w:r>
        <w:rPr>
          <w:rStyle w:val="Hyperlink.0"/>
        </w:rPr>
        <w:fldChar w:fldCharType="separate" w:fldLock="0"/>
      </w:r>
      <w:r>
        <w:rPr>
          <w:rStyle w:val="Hyperlink.0"/>
          <w:rtl w:val="0"/>
          <w:lang w:val="nl-NL"/>
        </w:rPr>
        <w:t>P.Zauzich 13</w:t>
      </w:r>
      <w:r>
        <w:rPr/>
        <w:fldChar w:fldCharType="end" w:fldLock="0"/>
      </w:r>
      <w:r>
        <w:rPr>
          <w:rFonts w:ascii="IFAO-Grec Unicode" w:hAnsi="IFAO-Grec Unicode"/>
          <w:sz w:val="24"/>
          <w:szCs w:val="24"/>
          <w:rtl w:val="0"/>
        </w:rPr>
        <w:t>.4 n.</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Contemporary documents from Soknopaiou Nesos featuring namesakes may shed further light on the family of Taharpagathes. Below I discuss a series of texts that may be related to our papyrus.</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en-US"/>
        </w:rPr>
        <w:t xml:space="preserve"> Unfortunately, because many papyri from Soknopaiou Nesos entered Western collections via the antiquities market in the late nineteenth and early twentieth century, it is now impossible to ascertain how and when exactly these pieces, which were acquired by various institutions in different years,</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en-US"/>
        </w:rPr>
        <w:t xml:space="preserve"> were found.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it-IT"/>
        </w:rPr>
        <w:t xml:space="preserve">1.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of 98 AD, Satabous, aged forty, acknowledges receipt of a sum of money that his wife, a certain Taharpagathes, daughter of Tesenouphis, brought to him as her dowry. In the </w:t>
      </w:r>
      <w:r>
        <w:rPr>
          <w:rFonts w:ascii="IFAO-Grec Unicode" w:hAnsi="IFAO-Grec Unicode"/>
          <w:sz w:val="24"/>
          <w:szCs w:val="24"/>
          <w:rtl w:val="0"/>
        </w:rPr>
        <w:t>editio princeps</w:t>
      </w:r>
      <w:r>
        <w:rPr>
          <w:rFonts w:ascii="IFAO-Grec Unicode" w:hAnsi="IFAO-Grec Unicode"/>
          <w:sz w:val="24"/>
          <w:szCs w:val="24"/>
          <w:rtl w:val="0"/>
          <w:lang w:val="en-US"/>
        </w:rPr>
        <w:t xml:space="preserve">, line 3 was read as </w:t>
      </w:r>
      <w:del w:id="15" w:date="2022-03-21T10:38:00Z" w:author="Graham Claytor">
        <w:r>
          <w:rPr>
            <w:rFonts w:ascii="IFAO-Grec Unicode" w:hAnsi="IFAO-Grec Unicode" w:hint="default"/>
            <w:sz w:val="24"/>
            <w:szCs w:val="24"/>
            <w:rtl w:val="0"/>
            <w:lang w:val="en-US"/>
          </w:rPr>
          <w:delText>Σαταβοὺς</w:delText>
        </w:r>
      </w:del>
      <w:r>
        <w:rPr>
          <w:rFonts w:ascii="IFAO-Grec Unicode" w:hAnsi="IFAO-Grec Unicode" w:hint="default"/>
          <w:sz w:val="24"/>
          <w:szCs w:val="24"/>
          <w:rtl w:val="0"/>
          <w:lang w:val="en-US"/>
        </w:rPr>
        <w:t>Σαταβ</w:t>
      </w:r>
      <w:r>
        <w:rPr>
          <w:rFonts w:ascii="IFAO-Grec Unicode" w:hAnsi="IFAO-Grec Unicode" w:hint="default"/>
          <w:sz w:val="24"/>
          <w:szCs w:val="24"/>
          <w:rtl w:val="0"/>
        </w:rPr>
        <w:t>οῦ</w:t>
      </w:r>
      <w:r>
        <w:rPr>
          <w:rFonts w:ascii="IFAO-Grec Unicode" w:hAnsi="IFAO-Grec Unicode" w:hint="default"/>
          <w:sz w:val="24"/>
          <w:szCs w:val="24"/>
          <w:rtl w:val="0"/>
          <w:lang w:val="en-US"/>
        </w:rPr>
        <w:t>ς</w:t>
      </w:r>
      <w:r>
        <w:rPr>
          <w:rFonts w:ascii="IFAO-Grec Unicode" w:hAnsi="IFAO-Grec Unicode"/>
          <w:sz w:val="24"/>
          <w:szCs w:val="24"/>
          <w:rtl w:val="0"/>
        </w:rPr>
        <w:t xml:space="preserve"> </w:t>
      </w:r>
      <w:r>
        <w:rPr>
          <w:rFonts w:ascii="IFAO-Grec Unicode" w:hAnsi="IFAO-Grec Unicode" w:hint="default"/>
          <w:sz w:val="24"/>
          <w:szCs w:val="24"/>
          <w:rtl w:val="0"/>
          <w:lang w:val="en-US"/>
        </w:rPr>
        <w:t>Σ̣τ̣εσιῆ</w:t>
      </w:r>
      <w:r>
        <w:rPr>
          <w:rFonts w:ascii="IFAO-Grec Unicode" w:hAnsi="IFAO-Grec Unicode"/>
          <w:sz w:val="24"/>
          <w:szCs w:val="24"/>
          <w:rtl w:val="0"/>
          <w:lang w:val="pt-PT"/>
        </w:rPr>
        <w:t>[</w:t>
      </w:r>
      <w:r>
        <w:rPr>
          <w:rFonts w:ascii="IFAO-Grec Unicode" w:hAnsi="IFAO-Grec Unicode" w:hint="default"/>
          <w:sz w:val="24"/>
          <w:szCs w:val="24"/>
          <w:rtl w:val="0"/>
          <w:lang w:val="en-US"/>
        </w:rPr>
        <w:t>ος</w:t>
      </w:r>
      <w:r>
        <w:rPr>
          <w:rFonts w:ascii="IFAO-Grec Unicode" w:hAnsi="IFAO-Grec Unicode"/>
          <w:sz w:val="24"/>
          <w:szCs w:val="24"/>
          <w:rtl w:val="0"/>
          <w:lang w:val="en-US"/>
        </w:rPr>
        <w:t xml:space="preserve">], but the name "Stesies" is not otherwise attested, and the </w:t>
      </w:r>
      <w:r>
        <w:rPr>
          <w:rStyle w:val="Hyperlink.0"/>
        </w:rPr>
        <w:fldChar w:fldCharType="begin" w:fldLock="0"/>
      </w:r>
      <w:r>
        <w:rPr>
          <w:rStyle w:val="Hyperlink.0"/>
        </w:rPr>
        <w:instrText xml:space="preserve"> HYPERLINK "https://berlpap.smb.museum/02027/"</w:instrText>
      </w:r>
      <w:r>
        <w:rPr>
          <w:rStyle w:val="Hyperlink.0"/>
        </w:rPr>
        <w:fldChar w:fldCharType="separate" w:fldLock="0"/>
      </w:r>
      <w:r>
        <w:rPr>
          <w:rStyle w:val="Hyperlink.0"/>
          <w:rtl w:val="0"/>
          <w:lang w:val="de-DE"/>
        </w:rPr>
        <w:t>image online</w:t>
      </w:r>
      <w:r>
        <w:rPr/>
        <w:fldChar w:fldCharType="end" w:fldLock="0"/>
      </w:r>
      <w:r>
        <w:rPr>
          <w:rFonts w:ascii="IFAO-Grec Unicode" w:hAnsi="IFAO-Grec Unicode"/>
          <w:sz w:val="24"/>
          <w:szCs w:val="24"/>
          <w:rtl w:val="0"/>
          <w:lang w:val="en-US"/>
        </w:rPr>
        <w:t xml:space="preserve"> shows that we could rather read the patronymic as </w:t>
      </w:r>
      <w:r>
        <w:rPr>
          <w:rFonts w:ascii="IFAO-Grec Unicode" w:hAnsi="IFAO-Grec Unicode" w:hint="default"/>
          <w:sz w:val="24"/>
          <w:szCs w:val="24"/>
          <w:rtl w:val="0"/>
        </w:rPr>
        <w:t>Τ</w:t>
      </w:r>
      <w:r>
        <w:rPr>
          <w:rFonts w:ascii="IFAO-Grec Unicode" w:hAnsi="IFAO-Grec Unicode" w:hint="default"/>
          <w:sz w:val="24"/>
          <w:szCs w:val="24"/>
          <w:rtl w:val="0"/>
          <w:lang w:val="en-US"/>
        </w:rPr>
        <w:t>εσι</w:t>
      </w:r>
      <w:r>
        <w:rPr>
          <w:rFonts w:ascii="IFAO-Grec Unicode" w:hAnsi="IFAO-Grec Unicode" w:hint="default"/>
          <w:sz w:val="24"/>
          <w:szCs w:val="24"/>
          <w:rtl w:val="0"/>
        </w:rPr>
        <w:t>ή</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sz w:val="24"/>
          <w:szCs w:val="24"/>
          <w:rtl w:val="0"/>
          <w:lang w:val="pt-PT"/>
        </w:rPr>
        <w:t>]</w:t>
      </w:r>
      <w:r>
        <w:rPr>
          <w:rFonts w:ascii="IFAO-Grec Unicode" w:hAnsi="IFAO-Grec Unicode" w:hint="default"/>
          <w:sz w:val="24"/>
          <w:szCs w:val="24"/>
          <w:rtl w:val="0"/>
          <w:lang w:val="en-US"/>
        </w:rPr>
        <w:t>ς̣</w:t>
      </w:r>
      <w:r>
        <w:rPr>
          <w:rFonts w:ascii="IFAO-Grec Unicode" w:hAnsi="IFAO-Grec Unicode"/>
          <w:sz w:val="24"/>
          <w:szCs w:val="24"/>
          <w:rtl w:val="0"/>
          <w:lang w:val="en-US"/>
        </w:rPr>
        <w:t xml:space="preserve">, with the preceding </w:t>
      </w:r>
      <w:r>
        <w:rPr>
          <w:rFonts w:ascii="IFAO-Grec Unicode" w:hAnsi="IFAO-Grec Unicode"/>
          <w:sz w:val="24"/>
          <w:szCs w:val="24"/>
          <w:rtl w:val="0"/>
          <w:lang w:val="da-DK"/>
        </w:rPr>
        <w:t>sigma</w:t>
      </w:r>
      <w:r>
        <w:rPr>
          <w:rFonts w:ascii="IFAO-Grec Unicode" w:hAnsi="IFAO-Grec Unicode"/>
          <w:sz w:val="24"/>
          <w:szCs w:val="24"/>
          <w:rtl w:val="0"/>
          <w:lang w:val="en-US"/>
        </w:rPr>
        <w:t xml:space="preserve"> belonging to </w:t>
      </w:r>
      <w:del w:id="16" w:date="2022-03-21T10:38:00Z" w:author="Graham Claytor">
        <w:r>
          <w:rPr>
            <w:rFonts w:ascii="IFAO-Grec Unicode" w:hAnsi="IFAO-Grec Unicode"/>
            <w:sz w:val="24"/>
            <w:szCs w:val="24"/>
            <w:rtl w:val="0"/>
            <w:lang w:val="en-US"/>
          </w:rPr>
          <w:delText>the previous word,</w:delText>
        </w:r>
      </w:del>
      <w:r>
        <w:rPr>
          <w:rFonts w:ascii="IFAO-Grec Unicode" w:hAnsi="IFAO-Grec Unicode" w:hint="default"/>
          <w:sz w:val="24"/>
          <w:szCs w:val="24"/>
          <w:rtl w:val="0"/>
          <w:lang w:val="en-US"/>
        </w:rPr>
        <w:t>Σαταβο</w:t>
      </w:r>
      <w:r>
        <w:rPr>
          <w:rFonts w:ascii="IFAO-Grec Unicode" w:hAnsi="IFAO-Grec Unicode" w:hint="default"/>
          <w:sz w:val="24"/>
          <w:szCs w:val="24"/>
          <w:rtl w:val="0"/>
        </w:rPr>
        <w:t>ῦτ</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ς</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w:t>
      </w:r>
      <w:r>
        <w:rPr>
          <w:rFonts w:ascii="IFAO-Grec Unicode" w:hAnsi="IFAO-Grec Unicode"/>
          <w:sz w:val="24"/>
          <w:szCs w:val="24"/>
          <w:rtl w:val="0"/>
          <w:lang w:val="en-US"/>
        </w:rPr>
        <w:t>a mistaken genitive form of the name</w:t>
      </w:r>
      <w:del w:id="17" w:date="2022-03-21T10:38:00Z" w:author="Graham Claytor">
        <w:r>
          <w:rPr>
            <w:rFonts w:ascii="IFAO-Grec Unicode" w:hAnsi="IFAO-Grec Unicode" w:hint="default"/>
            <w:sz w:val="24"/>
            <w:szCs w:val="24"/>
            <w:rtl w:val="0"/>
            <w:lang w:val="en-US"/>
          </w:rPr>
          <w:delText xml:space="preserve"> Σαταβο</w:delText>
        </w:r>
      </w:del>
      <w:del w:id="18" w:date="2022-03-21T10:38:00Z" w:author="Graham Claytor">
        <w:r>
          <w:rPr>
            <w:rFonts w:ascii="IFAO-Grec Unicode" w:hAnsi="IFAO-Grec Unicode" w:hint="default"/>
            <w:sz w:val="24"/>
            <w:szCs w:val="24"/>
            <w:rtl w:val="0"/>
          </w:rPr>
          <w:delText>ύ</w:delText>
        </w:r>
      </w:del>
      <w:del w:id="19" w:date="2022-03-21T10:38:00Z" w:author="Graham Claytor">
        <w:r>
          <w:rPr>
            <w:rFonts w:ascii="IFAO-Grec Unicode" w:hAnsi="IFAO-Grec Unicode" w:hint="default"/>
            <w:sz w:val="24"/>
            <w:szCs w:val="24"/>
            <w:rtl w:val="0"/>
            <w:lang w:val="en-US"/>
          </w:rPr>
          <w:delText>ς</w:delText>
        </w:r>
      </w:del>
      <w:del w:id="20" w:date="2022-03-21T10:38:00Z" w:author="Graham Claytor">
        <w:r>
          <w:rPr>
            <w:rFonts w:ascii="IFAO-Grec Unicode" w:hAnsi="IFAO-Grec Unicode"/>
            <w:sz w:val="24"/>
            <w:szCs w:val="24"/>
            <w:rtl w:val="0"/>
          </w:rPr>
          <w:delText>.</w:delText>
        </w:r>
      </w:del>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9"/>
      </w:r>
      <w:r>
        <w:rPr>
          <w:rFonts w:ascii="IFAO-Grec Unicode" w:hAnsi="IFAO-Grec Unicode"/>
          <w:sz w:val="24"/>
          <w:szCs w:val="24"/>
          <w:rtl w:val="0"/>
          <w:lang w:val="en-US"/>
        </w:rPr>
        <w:t xml:space="preserve"> It is tempting to identify the individuals mentioned in the Berlin papyrus with the namesakes of the British Library piece. Taharpagathes was twenty-five years old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which would be overall consistent with the age restored in our papyrus (about sixty-five years old in 134 AD). This would indicate that she was born sometime between 69 and 73 AD.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adds that the woman had a scar on a right part of the body that is not preserved: should the identification be correct, we now know that it was the right shin (see l. 4, </w:t>
      </w:r>
      <w:r>
        <w:rPr>
          <w:rFonts w:ascii="IFAO-Grec Unicode" w:hAnsi="IFAO-Grec Unicode" w:hint="default"/>
          <w:sz w:val="24"/>
          <w:szCs w:val="24"/>
          <w:rtl w:val="0"/>
        </w:rPr>
        <w:t>οὐλὴι ἀντικνημίωι δ</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sz w:val="24"/>
          <w:szCs w:val="24"/>
          <w:rtl w:val="0"/>
          <w:lang w:val="pt-PT"/>
        </w:rPr>
        <w:t>]</w:t>
      </w:r>
      <w:r>
        <w:rPr>
          <w:rFonts w:ascii="IFAO-Grec Unicode" w:hAnsi="IFAO-Grec Unicode" w:hint="default"/>
          <w:sz w:val="24"/>
          <w:szCs w:val="24"/>
          <w:rtl w:val="0"/>
        </w:rPr>
        <w:t>ξιῶι</w:t>
      </w:r>
      <w:r>
        <w:rPr>
          <w:rFonts w:ascii="IFAO-Grec Unicode" w:hAnsi="IFAO-Grec Unicode"/>
          <w:sz w:val="24"/>
          <w:szCs w:val="24"/>
          <w:rtl w:val="0"/>
        </w:rPr>
        <w:t>).</w:t>
      </w:r>
      <w:del w:id="21" w:date="2022-03-21T10:38:00Z" w:author="Graham Claytor">
        <w:r>
          <w:rPr>
            <w:rFonts w:ascii="IFAO-Grec Unicode" w:hAnsi="IFAO-Grec Unicode"/>
            <w:sz w:val="24"/>
            <w:szCs w:val="24"/>
            <w:rtl w:val="0"/>
            <w:lang w:val="en-US"/>
          </w:rPr>
          <w:delText xml:space="preserve"> However, no mention of Soknopaiou Nesos is made in </w:delText>
        </w:r>
      </w:del>
      <w:del w:id="22" w:date="2022-03-21T10:38:00Z" w:author="Graham Claytor">
        <w:r>
          <w:rPr>
            <w:rStyle w:val="Hyperlink.0"/>
            <w:rtl w:val="0"/>
          </w:rPr>
          <w:delText>BGU 1 252</w:delText>
        </w:r>
      </w:del>
      <w:del w:id="23" w:date="2022-03-21T10:38:00Z" w:author="Graham Claytor">
        <w:r>
          <w:rPr>
            <w:rFonts w:ascii="IFAO-Grec Unicode" w:hAnsi="IFAO-Grec Unicode"/>
            <w:sz w:val="24"/>
            <w:szCs w:val="24"/>
            <w:rtl w:val="0"/>
            <w:lang w:val="en-US"/>
          </w:rPr>
          <w:delText>, which was drawn up in Ptolemais Euergetis.</w:delText>
        </w:r>
      </w:del>
      <w:ins w:id="24" w:date="2022-03-21T10:38:00Z" w:author="Graham Claytor">
        <w:r>
          <w:rPr>
            <w:rFonts w:ascii="IFAO-Grec Unicode" w:cs="IFAO-Grec Unicode" w:hAnsi="IFAO-Grec Unicode" w:eastAsia="IFAO-Grec Unicode"/>
            <w:sz w:val="24"/>
            <w:szCs w:val="24"/>
            <w:vertAlign w:val="superscript"/>
          </w:rPr>
          <w:footnoteReference w:id="10"/>
        </w:r>
      </w:ins>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lang w:val="en-US"/>
        </w:rPr>
        <w:t xml:space="preserve"> is another sale of a house in Soknopaiou Nesos from the reign of Trajan. In it, Taharpagathes, daughter of Tesenouphis, granddaughter of Herieus, aged about thirty, with a scar on the right shin, assisted by a relative of hers, sells a collapsed house in Soknopaiou Nesos for three hundred drachmas. As has been posited by the first editors of </w:t>
      </w:r>
      <w:r>
        <w:rPr>
          <w:rStyle w:val="Hyperlink.0"/>
        </w:rPr>
        <w:fldChar w:fldCharType="begin" w:fldLock="0"/>
      </w:r>
      <w:r>
        <w:rPr>
          <w:rStyle w:val="Hyperlink.0"/>
        </w:rPr>
        <w:instrText xml:space="preserve"> HYPERLINK "https://papyri.info/ddbdp/sb;22;15472"</w:instrText>
      </w:r>
      <w:r>
        <w:rPr>
          <w:rStyle w:val="Hyperlink.0"/>
        </w:rPr>
        <w:fldChar w:fldCharType="separate" w:fldLock="0"/>
      </w:r>
      <w:r>
        <w:rPr>
          <w:rStyle w:val="Hyperlink.0"/>
          <w:rtl w:val="0"/>
        </w:rPr>
        <w:t>SB 22 15472</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1"/>
      </w:r>
      <w:r>
        <w:rPr>
          <w:rFonts w:ascii="IFAO-Grec Unicode" w:hAnsi="IFAO-Grec Unicode"/>
          <w:sz w:val="24"/>
          <w:szCs w:val="24"/>
          <w:rtl w:val="0"/>
          <w:lang w:val="en-US"/>
        </w:rPr>
        <w:t xml:space="preserve"> we may well be dealing with the same Taharpagathes as the one of our text. If so, assuming that she was about sixty-five years old in 134 (see below, 4 n.), she would have been thirty in 99 AD; in addition, if we take into account the possibility that this Taharpagathes is the same as the one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of 98 AD, in which she is twenty-five years old, then she must have been thirty years of age sometime between 99 and 102 AD. This would therefore be the date range of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3. A certain Taharpagathes, daughter of Herieus, granddaughter of Herieus, married to Pakysis, son of Satabous, occurs in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dated to 194. In this papyrus, she is selling for five hundred drachmas a house with courtyard in Soknopaiou Nesos that she had inherited from her mother. The buyer is her son Pakysis, still under age, assisted by his paternal grandmother. It may not be too farfetched to posit that this Taharpagathes, daughter of Herieus, was the great-granddaughter of our Taharpagathes. If so, her father was the buyer of the house in our text. It is also worth noting that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is another papyrus from the British Library collection (BL Papyrus 1982) purchased with the roll edited here. We may consequently wonder whether we are dealing with a small archive of documents relating to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descendants (see also below, no. 4). It is also interesting to note that the contract from 194, drawn up in the district capital, bears two red stamps on the back, as does our papyrus: see below for further discussion on this.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4. Taharpagathes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husband, Satabous, was the son of Tesies.</w:t>
      </w:r>
      <w:r>
        <w:rPr>
          <w:rFonts w:ascii="IFAO-Grec Unicode" w:cs="IFAO-Grec Unicode" w:hAnsi="IFAO-Grec Unicode" w:eastAsia="IFAO-Grec Unicode"/>
          <w:sz w:val="24"/>
          <w:szCs w:val="24"/>
          <w:vertAlign w:val="superscript"/>
        </w:rPr>
        <w:footnoteReference w:id="12"/>
      </w:r>
      <w:r>
        <w:rPr>
          <w:rFonts w:ascii="IFAO-Grec Unicode" w:hAnsi="IFAO-Grec Unicode"/>
          <w:sz w:val="24"/>
          <w:szCs w:val="24"/>
          <w:rtl w:val="0"/>
          <w:lang w:val="en-US"/>
        </w:rPr>
        <w:t xml:space="preserve"> The name Tesies is a variant for the better attested Teses (</w:t>
      </w:r>
      <w:r>
        <w:rPr>
          <w:rStyle w:val="Hyperlink.0"/>
        </w:rPr>
        <w:fldChar w:fldCharType="begin" w:fldLock="0"/>
      </w:r>
      <w:r>
        <w:rPr>
          <w:rStyle w:val="Hyperlink.0"/>
        </w:rPr>
        <w:instrText xml:space="preserve"> HYPERLINK "https://www.trismegistos.org/nam/detail.php?nam_id=1353"</w:instrText>
      </w:r>
      <w:r>
        <w:rPr>
          <w:rStyle w:val="Hyperlink.0"/>
        </w:rPr>
        <w:fldChar w:fldCharType="separate" w:fldLock="0"/>
      </w:r>
      <w:r>
        <w:rPr>
          <w:rStyle w:val="Hyperlink.0"/>
          <w:rtl w:val="0"/>
          <w:lang w:val="de-DE"/>
        </w:rPr>
        <w:t>TM Nam 1353</w:t>
      </w:r>
      <w:r>
        <w:rPr/>
        <w:fldChar w:fldCharType="end" w:fldLock="0"/>
      </w:r>
      <w:r>
        <w:rPr>
          <w:rFonts w:ascii="IFAO-Grec Unicode" w:hAnsi="IFAO-Grec Unicode"/>
          <w:sz w:val="24"/>
          <w:szCs w:val="24"/>
          <w:rtl w:val="0"/>
          <w:lang w:val="en-US"/>
        </w:rPr>
        <w:t>). We may wonder whether we can establish any connection with the namesakes occurring in contemporary documents from Soknopaiou Nesos. In this respect, the archive of Segathis, daughter of Satabous (</w:t>
      </w:r>
      <w:r>
        <w:rPr>
          <w:rStyle w:val="Hyperlink.0"/>
        </w:rPr>
        <w:fldChar w:fldCharType="begin" w:fldLock="0"/>
      </w:r>
      <w:r>
        <w:rPr>
          <w:rStyle w:val="Hyperlink.0"/>
        </w:rPr>
        <w:instrText xml:space="preserve"> HYPERLINK "https://www.trismegistos.org/archive/213"</w:instrText>
      </w:r>
      <w:r>
        <w:rPr>
          <w:rStyle w:val="Hyperlink.0"/>
        </w:rPr>
        <w:fldChar w:fldCharType="separate" w:fldLock="0"/>
      </w:r>
      <w:r>
        <w:rPr>
          <w:rStyle w:val="Hyperlink.0"/>
          <w:rtl w:val="0"/>
          <w:lang w:val="en-US"/>
        </w:rPr>
        <w:t>TM Arch ID 213</w:t>
      </w:r>
      <w:r>
        <w:rPr/>
        <w:fldChar w:fldCharType="end" w:fldLock="0"/>
      </w:r>
      <w:r>
        <w:rPr>
          <w:rFonts w:ascii="IFAO-Grec Unicode" w:hAnsi="IFAO-Grec Unicode"/>
          <w:sz w:val="24"/>
          <w:szCs w:val="24"/>
          <w:rtl w:val="0"/>
          <w:lang w:val="en-US"/>
        </w:rPr>
        <w:t xml:space="preserve">), granddaughter of Tesies, priestess from Soknopaiou Nesos, deserves further attention. We learn from </w:t>
      </w:r>
      <w:r>
        <w:rPr>
          <w:rStyle w:val="Hyperlink.0"/>
        </w:rPr>
        <w:fldChar w:fldCharType="begin" w:fldLock="0"/>
      </w:r>
      <w:r>
        <w:rPr>
          <w:rStyle w:val="Hyperlink.0"/>
        </w:rPr>
        <w:instrText xml:space="preserve"> HYPERLINK "https://papyri.info/ddbdp/bgu;11;2043"</w:instrText>
      </w:r>
      <w:r>
        <w:rPr>
          <w:rStyle w:val="Hyperlink.0"/>
        </w:rPr>
        <w:fldChar w:fldCharType="separate" w:fldLock="0"/>
      </w:r>
      <w:r>
        <w:rPr>
          <w:rStyle w:val="Hyperlink.0"/>
          <w:rtl w:val="0"/>
        </w:rPr>
        <w:t>BGU 11 2043</w:t>
      </w:r>
      <w:r>
        <w:rPr/>
        <w:fldChar w:fldCharType="end" w:fldLock="0"/>
      </w:r>
      <w:r>
        <w:rPr>
          <w:rFonts w:ascii="IFAO-Grec Unicode" w:hAnsi="IFAO-Grec Unicode"/>
          <w:sz w:val="24"/>
          <w:szCs w:val="24"/>
          <w:rtl w:val="0"/>
          <w:lang w:val="en-US"/>
        </w:rPr>
        <w:t xml:space="preserve">, dated to 150, that Segathis was aged sixty (+?) at that time. If her father is to be identified with our Satabous, Segathis was born when he was about thirty years old. Provided that Satabous is the namesake of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xml:space="preserve">, he acknowledged receipt of the dowry from Taharpagathes at the age of forty. We may then take into account two options: either Satabous had Segathis (and her brother Stotoetis) from another woman, prior to his marriage with Taharpagathes, or, as the </w:t>
      </w:r>
      <w:del w:id="25" w:date="2022-03-21T10:38:00Z" w:author="Graham Claytor">
        <w:r>
          <w:rPr>
            <w:rFonts w:ascii="IFAO-Grec Unicode" w:hAnsi="IFAO-Grec Unicode"/>
            <w:sz w:val="24"/>
            <w:szCs w:val="24"/>
            <w:rtl w:val="0"/>
            <w:lang w:val="en-US"/>
          </w:rPr>
          <w:delText>acknowledgment</w:delText>
        </w:r>
      </w:del>
      <w:r>
        <w:rPr>
          <w:rFonts w:ascii="IFAO-Grec Unicode" w:hAnsi="IFAO-Grec Unicode"/>
          <w:sz w:val="24"/>
          <w:szCs w:val="24"/>
          <w:rtl w:val="0"/>
          <w:lang w:val="en-US"/>
        </w:rPr>
        <w:t xml:space="preserve">dowry receipt may have been drawn up sometime after their marriage, Segathis is Taharpagathes' daughter, who would have given birth to her when she was about seventeen years old.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5. Satabous may also be identified with the namesake, son of Tesies, against whom a petition for a dispute over inheritance was filed by his sister Tabous in 99 (</w:t>
      </w:r>
      <w:r>
        <w:rPr>
          <w:rStyle w:val="Hyperlink.0"/>
        </w:rPr>
        <w:fldChar w:fldCharType="begin" w:fldLock="0"/>
      </w:r>
      <w:r>
        <w:rPr>
          <w:rStyle w:val="Hyperlink.0"/>
        </w:rPr>
        <w:instrText xml:space="preserve"> HYPERLINK "https://papyri.info/ddbdp/chr.mitt;;50"</w:instrText>
      </w:r>
      <w:r>
        <w:rPr>
          <w:rStyle w:val="Hyperlink.0"/>
        </w:rPr>
        <w:fldChar w:fldCharType="separate" w:fldLock="0"/>
      </w:r>
      <w:r>
        <w:rPr>
          <w:rStyle w:val="Hyperlink.0"/>
          <w:rtl w:val="0"/>
          <w:lang w:val="da-DK"/>
        </w:rPr>
        <w:t>Chrest.Mitt. 50</w:t>
      </w:r>
      <w:r>
        <w:rPr/>
        <w:fldChar w:fldCharType="end" w:fldLock="0"/>
      </w:r>
      <w:r>
        <w:rPr>
          <w:rFonts w:ascii="IFAO-Grec Unicode" w:hAnsi="IFAO-Grec Unicode"/>
          <w:sz w:val="24"/>
          <w:szCs w:val="24"/>
          <w:rtl w:val="0"/>
        </w:rPr>
        <w:t>).</w:t>
      </w:r>
      <w:r>
        <w:rPr>
          <w:rFonts w:ascii="IFAO-Grec Unicode" w:cs="IFAO-Grec Unicode" w:hAnsi="IFAO-Grec Unicode" w:eastAsia="IFAO-Grec Unicode"/>
          <w:sz w:val="24"/>
          <w:szCs w:val="24"/>
          <w:vertAlign w:val="superscript"/>
        </w:rPr>
        <w:footnoteReference w:id="13"/>
      </w:r>
      <w:r>
        <w:rPr>
          <w:rFonts w:ascii="IFAO-Grec Unicode" w:hAnsi="IFAO-Grec Unicode"/>
          <w:sz w:val="24"/>
          <w:szCs w:val="24"/>
          <w:rtl w:val="0"/>
          <w:lang w:val="en-US"/>
        </w:rPr>
        <w:t xml:space="preserve"> The text reveals that there was another brother, Herieus,</w:t>
      </w:r>
      <w:r>
        <w:rPr>
          <w:rFonts w:ascii="IFAO-Grec Unicode" w:cs="IFAO-Grec Unicode" w:hAnsi="IFAO-Grec Unicode" w:eastAsia="IFAO-Grec Unicode"/>
          <w:sz w:val="24"/>
          <w:szCs w:val="24"/>
          <w:vertAlign w:val="superscript"/>
        </w:rPr>
        <w:footnoteReference w:id="14"/>
      </w:r>
      <w:r>
        <w:rPr>
          <w:rFonts w:ascii="IFAO-Grec Unicode" w:hAnsi="IFAO-Grec Unicode"/>
          <w:sz w:val="24"/>
          <w:szCs w:val="24"/>
          <w:rtl w:val="0"/>
          <w:lang w:val="en-US"/>
        </w:rPr>
        <w:t xml:space="preserve"> who had a son, Harpagathes. In addition, one Harpagathes, son of Tesies, aged twenty-two, is mentioned in </w:t>
      </w:r>
      <w:r>
        <w:rPr>
          <w:rStyle w:val="Hyperlink.0"/>
        </w:rPr>
        <w:fldChar w:fldCharType="begin" w:fldLock="0"/>
      </w:r>
      <w:r>
        <w:rPr>
          <w:rStyle w:val="Hyperlink.0"/>
        </w:rPr>
        <w:instrText xml:space="preserve"> HYPERLINK "https://papyri.info/ddbdp/p.amh;2;110"</w:instrText>
      </w:r>
      <w:r>
        <w:rPr>
          <w:rStyle w:val="Hyperlink.0"/>
        </w:rPr>
        <w:fldChar w:fldCharType="separate" w:fldLock="0"/>
      </w:r>
      <w:r>
        <w:rPr>
          <w:rStyle w:val="Hyperlink.0"/>
          <w:rtl w:val="0"/>
        </w:rPr>
        <w:t>P.Amh. 2 110</w:t>
      </w:r>
      <w:r>
        <w:rPr/>
        <w:fldChar w:fldCharType="end" w:fldLock="0"/>
      </w:r>
      <w:r>
        <w:rPr>
          <w:rFonts w:ascii="IFAO-Grec Unicode" w:hAnsi="IFAO-Grec Unicode"/>
          <w:sz w:val="24"/>
          <w:szCs w:val="24"/>
          <w:rtl w:val="0"/>
          <w:lang w:val="en-US"/>
        </w:rPr>
        <w:t xml:space="preserve">, of 75; in another text, </w:t>
      </w:r>
      <w:r>
        <w:rPr>
          <w:rStyle w:val="Hyperlink.0"/>
        </w:rPr>
        <w:fldChar w:fldCharType="begin" w:fldLock="0"/>
      </w:r>
      <w:r>
        <w:rPr>
          <w:rStyle w:val="Hyperlink.0"/>
        </w:rPr>
        <w:instrText xml:space="preserve"> HYPERLINK "https://papyri.info/ddbdp/p.louvre;2;108"</w:instrText>
      </w:r>
      <w:r>
        <w:rPr>
          <w:rStyle w:val="Hyperlink.0"/>
        </w:rPr>
        <w:fldChar w:fldCharType="separate" w:fldLock="0"/>
      </w:r>
      <w:r>
        <w:rPr>
          <w:rStyle w:val="Hyperlink.0"/>
          <w:rtl w:val="0"/>
          <w:lang w:val="fr-FR"/>
        </w:rPr>
        <w:t>P.Louvre 2 108</w:t>
      </w:r>
      <w:r>
        <w:rPr/>
        <w:fldChar w:fldCharType="end" w:fldLock="0"/>
      </w:r>
      <w:r>
        <w:rPr>
          <w:rFonts w:ascii="IFAO-Grec Unicode" w:hAnsi="IFAO-Grec Unicode"/>
          <w:sz w:val="24"/>
          <w:szCs w:val="24"/>
          <w:rtl w:val="0"/>
          <w:lang w:val="en-US"/>
        </w:rPr>
        <w:t xml:space="preserve">, of 122, a certain Taouetis, daughter of Tesies, from Soknopaiou Nesos, occurs. Are we dealing with siblings </w:t>
      </w:r>
      <w:del w:id="26" w:date="2022-03-21T10:38:00Z" w:author="Graham Claytor">
        <w:r>
          <w:rPr>
            <w:rFonts w:ascii="IFAO-Grec Unicode" w:hAnsi="IFAO-Grec Unicode"/>
            <w:sz w:val="24"/>
            <w:szCs w:val="24"/>
            <w:rtl w:val="0"/>
            <w:lang w:val="en-US"/>
          </w:rPr>
          <w:delText>having</w:delText>
        </w:r>
      </w:del>
      <w:r>
        <w:rPr>
          <w:rFonts w:ascii="IFAO-Grec Unicode" w:hAnsi="IFAO-Grec Unicode"/>
          <w:sz w:val="24"/>
          <w:szCs w:val="24"/>
          <w:rtl w:val="0"/>
          <w:lang w:val="en-US"/>
        </w:rPr>
        <w:t>who have at least the same father, Tesies?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6. The name of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father, Tesenouphis, is very common in Soknopaiou Nesos and, generally, in the Fayum, so it is difficult to identify </w:t>
      </w:r>
      <w:del w:id="27" w:date="2022-03-21T10:38:00Z" w:author="Graham Claytor">
        <w:r>
          <w:rPr>
            <w:rFonts w:ascii="IFAO-Grec Unicode" w:hAnsi="IFAO-Grec Unicode"/>
            <w:sz w:val="24"/>
            <w:szCs w:val="24"/>
            <w:rtl w:val="0"/>
            <w:lang w:val="pt-PT"/>
          </w:rPr>
          <w:delText>our Tesenouphis.</w:delText>
        </w:r>
      </w:del>
      <w:r>
        <w:rPr>
          <w:rFonts w:ascii="IFAO-Grec Unicode" w:hAnsi="IFAO-Grec Unicode"/>
          <w:sz w:val="24"/>
          <w:szCs w:val="24"/>
          <w:rtl w:val="0"/>
          <w:lang w:val="en-US"/>
        </w:rPr>
        <w:t xml:space="preserve">him. One Tesenouphis, son of Herieus, brother of Harpagathes, aged twenty-three in 75 AD (hence born in 52 AD) is mentioned in </w:t>
      </w:r>
      <w:r>
        <w:rPr>
          <w:rStyle w:val="Hyperlink.0"/>
        </w:rPr>
        <w:fldChar w:fldCharType="begin" w:fldLock="0"/>
      </w:r>
      <w:r>
        <w:rPr>
          <w:rStyle w:val="Hyperlink.0"/>
        </w:rPr>
        <w:instrText xml:space="preserve"> HYPERLINK "https://papyri.info/ddbdp/p.amh;2;110"</w:instrText>
      </w:r>
      <w:r>
        <w:rPr>
          <w:rStyle w:val="Hyperlink.0"/>
        </w:rPr>
        <w:fldChar w:fldCharType="separate" w:fldLock="0"/>
      </w:r>
      <w:r>
        <w:rPr>
          <w:rStyle w:val="Hyperlink.0"/>
          <w:rtl w:val="0"/>
        </w:rPr>
        <w:t>P.Amh. 2 110</w:t>
      </w:r>
      <w:r>
        <w:rPr/>
        <w:fldChar w:fldCharType="end" w:fldLock="0"/>
      </w:r>
      <w:r>
        <w:rPr>
          <w:rFonts w:ascii="IFAO-Grec Unicode" w:hAnsi="IFAO-Grec Unicode"/>
          <w:sz w:val="24"/>
          <w:szCs w:val="24"/>
          <w:rtl w:val="0"/>
          <w:lang w:val="en-US"/>
        </w:rPr>
        <w:t>, but we should also note that his father</w:t>
      </w:r>
      <w:r>
        <w:rPr>
          <w:rFonts w:ascii="IFAO-Grec Unicode" w:hAnsi="IFAO-Grec Unicode" w:hint="default"/>
          <w:sz w:val="24"/>
          <w:szCs w:val="24"/>
          <w:rtl w:val="0"/>
          <w:lang w:val="en-US"/>
        </w:rPr>
        <w:t>’</w:t>
      </w:r>
      <w:r>
        <w:rPr>
          <w:rFonts w:ascii="IFAO-Grec Unicode" w:hAnsi="IFAO-Grec Unicode"/>
          <w:sz w:val="24"/>
          <w:szCs w:val="24"/>
          <w:rtl w:val="0"/>
          <w:lang w:val="en-US"/>
        </w:rPr>
        <w:t>s name is given as Satabous in lines 10</w:t>
      </w:r>
      <w:r>
        <w:rPr>
          <w:rFonts w:ascii="IFAO-Grec Unicode" w:hAnsi="IFAO-Grec Unicode" w:hint="default"/>
          <w:sz w:val="24"/>
          <w:szCs w:val="24"/>
          <w:rtl w:val="0"/>
          <w:lang w:val="en-US"/>
        </w:rPr>
        <w:t>–</w:t>
      </w:r>
      <w:r>
        <w:rPr>
          <w:rFonts w:ascii="IFAO-Grec Unicode" w:hAnsi="IFAO-Grec Unicode"/>
          <w:sz w:val="24"/>
          <w:szCs w:val="24"/>
          <w:rtl w:val="0"/>
          <w:lang w:val="en-US"/>
        </w:rPr>
        <w:t>11. One Tesenouphis, son of Herieus, also occurs in P.Dime 3 9, dated to 23, but it seems unlikely to me that this is the father of our Taharpagathes, even though he may well have been a relative of hers.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On the basis of the discussion above, a possible (and partial) family tree</w:t>
      </w:r>
      <w:r>
        <w:rPr>
          <w:rFonts w:ascii="IFAO-Grec Unicode" w:cs="IFAO-Grec Unicode" w:hAnsi="IFAO-Grec Unicode" w:eastAsia="IFAO-Grec Unicode"/>
          <w:sz w:val="24"/>
          <w:szCs w:val="24"/>
          <w:vertAlign w:val="superscript"/>
        </w:rPr>
        <w:footnoteReference w:id="15"/>
      </w:r>
      <w:r>
        <w:rPr>
          <w:rFonts w:ascii="IFAO-Grec Unicode" w:hAnsi="IFAO-Grec Unicode"/>
          <w:sz w:val="24"/>
          <w:szCs w:val="24"/>
          <w:rtl w:val="0"/>
          <w:lang w:val="en-US"/>
        </w:rPr>
        <w:t xml:space="preserve"> can be surmised as follows;</w:t>
      </w:r>
      <w:r>
        <w:rPr>
          <w:rFonts w:ascii="IFAO-Grec Unicode" w:cs="IFAO-Grec Unicode" w:hAnsi="IFAO-Grec Unicode" w:eastAsia="IFAO-Grec Unicode"/>
          <w:sz w:val="24"/>
          <w:szCs w:val="24"/>
          <w:vertAlign w:val="superscript"/>
        </w:rPr>
        <w:footnoteReference w:id="16"/>
      </w:r>
      <w:r>
        <w:rPr>
          <w:rFonts w:ascii="IFAO-Grec Unicode" w:hAnsi="IFAO-Grec Unicode"/>
          <w:sz w:val="24"/>
          <w:szCs w:val="24"/>
          <w:rtl w:val="0"/>
          <w:lang w:val="en-US"/>
        </w:rPr>
        <w:t xml:space="preserve"> dashed lines indicate that the family relation is highly uncertain.</w:t>
      </w:r>
    </w:p>
    <w:p>
      <w:pPr>
        <w:pStyle w:val="Text"/>
        <w:spacing w:after="0" w:line="276" w:lineRule="auto"/>
        <w:ind w:firstLine="284"/>
        <w:jc w:val="both"/>
        <w:rPr>
          <w:del w:id="28" w:date="2022-03-21T17:13:06Z" w:author="ZAW Inst.f.Papyrologie"/>
          <w:rFonts w:ascii="IFAO-Grec Unicode" w:cs="IFAO-Grec Unicode" w:hAnsi="IFAO-Grec Unicode" w:eastAsia="IFAO-Grec Unicode"/>
          <w:sz w:val="24"/>
          <w:szCs w:val="24"/>
        </w:rPr>
      </w:pPr>
    </w:p>
    <w:p>
      <w:pPr>
        <w:pStyle w:val="Text"/>
        <w:spacing w:after="0" w:line="276" w:lineRule="auto"/>
        <w:jc w:val="both"/>
        <w:rPr>
          <w:del w:id="29" w:date="2022-03-21T17:13:06Z" w:author="ZAW Inst.f.Papyrologie"/>
          <w:rFonts w:ascii="IFAO-Grec Unicode" w:cs="IFAO-Grec Unicode" w:hAnsi="IFAO-Grec Unicode" w:eastAsia="IFAO-Grec Unicode"/>
          <w:color w:val="ff0000"/>
          <w:sz w:val="24"/>
          <w:szCs w:val="24"/>
          <w:u w:color="ff0000"/>
        </w:rPr>
      </w:pPr>
      <w:del w:id="30" w:date="2022-03-21T17:13:06Z" w:author="ZAW Inst.f.Papyrologie">
        <w:r>
          <w:rPr>
            <w:rFonts w:ascii="IFAO-Grec Unicode" w:hAnsi="IFAO-Grec Unicode"/>
            <w:color w:val="ff0000"/>
            <w:sz w:val="24"/>
            <w:szCs w:val="24"/>
            <w:u w:color="ff0000"/>
            <w:rtl w:val="0"/>
            <w:lang w:val="en-US"/>
          </w:rPr>
          <w:delText>(image supplied separately as well)</w:delText>
        </w:r>
      </w:del>
    </w:p>
    <w:p>
      <w:pPr>
        <w:pStyle w:val="Text"/>
        <w:spacing w:after="0" w:line="276" w:lineRule="auto"/>
        <w:ind w:firstLine="284"/>
        <w:jc w:val="both"/>
        <w:rPr>
          <w:rFonts w:ascii="IFAO-Grec Unicode" w:cs="IFAO-Grec Unicode" w:hAnsi="IFAO-Grec Unicode" w:eastAsia="IFAO-Grec Unicode"/>
          <w:sz w:val="24"/>
          <w:szCs w:val="24"/>
        </w:rPr>
      </w:pPr>
      <w:del w:id="31" w:date="2022-03-21T17:12:59Z" w:author="ZAW Inst.f.Papyrologie">
        <w:r>
          <w:rPr>
            <w:rFonts w:ascii="IFAO-Grec Unicode" w:hAnsi="IFAO-Grec Unicode"/>
            <w:sz w:val="24"/>
            <w:szCs w:val="24"/>
            <w:rtl w:val="0"/>
          </w:rPr>
          <w:delText xml:space="preserve"> </w:delText>
        </w:r>
      </w:del>
    </w:p>
    <w:p>
      <w:pPr>
        <w:pStyle w:val="Text"/>
        <w:spacing w:after="0" w:line="276" w:lineRule="auto"/>
        <w:jc w:val="both"/>
        <w:rPr>
          <w:rFonts w:ascii="IFAO-Grec Unicode" w:cs="IFAO-Grec Unicode" w:hAnsi="IFAO-Grec Unicode" w:eastAsia="IFAO-Grec Unicode"/>
          <w:sz w:val="24"/>
          <w:szCs w:val="24"/>
        </w:rPr>
      </w:pP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On the back of the joint fragments there are parts of two circles with remains of writing in red ink, the one on the right fainter than the one on the left. According to the first editors of BL Pap. 1976, </w:t>
      </w:r>
      <w:r>
        <w:rPr>
          <w:rFonts w:ascii="IFAO-Grec Unicode" w:hAnsi="IFAO-Grec Unicode" w:hint="default"/>
          <w:sz w:val="24"/>
          <w:szCs w:val="24"/>
          <w:rtl w:val="0"/>
          <w:lang w:val="en-US"/>
        </w:rPr>
        <w:t>“</w:t>
      </w:r>
      <w:del w:id="32" w:date="2022-03-21T10:38:00Z" w:author="Graham Claytor">
        <w:r>
          <w:rPr>
            <w:rFonts w:ascii="IFAO-Grec Unicode" w:hAnsi="IFAO-Grec Unicode"/>
            <w:sz w:val="24"/>
            <w:szCs w:val="24"/>
            <w:rtl w:val="0"/>
            <w:lang w:val="de-DE"/>
          </w:rPr>
          <w:delText xml:space="preserve">angeblich </w:delText>
        </w:r>
      </w:del>
      <w:r>
        <w:rPr>
          <w:rFonts w:ascii="IFAO-Grec Unicode" w:hAnsi="IFAO-Grec Unicode"/>
          <w:sz w:val="24"/>
          <w:szCs w:val="24"/>
          <w:rtl w:val="0"/>
          <w:lang w:val="de-DE"/>
        </w:rPr>
        <w:t>handelt es sich dabei nicht um Siegel,</w:t>
      </w:r>
      <w:r>
        <w:rPr>
          <w:rFonts w:ascii="IFAO-Grec Unicode" w:hAnsi="IFAO-Grec Unicode" w:hint="default"/>
          <w:sz w:val="24"/>
          <w:szCs w:val="24"/>
          <w:rtl w:val="0"/>
          <w:lang w:val="en-US"/>
        </w:rPr>
        <w:t>”</w:t>
      </w:r>
      <w:r>
        <w:rPr>
          <w:rFonts w:ascii="IFAO-Grec Unicode" w:cs="IFAO-Grec Unicode" w:hAnsi="IFAO-Grec Unicode" w:eastAsia="IFAO-Grec Unicode"/>
          <w:sz w:val="24"/>
          <w:szCs w:val="24"/>
          <w:vertAlign w:val="superscript"/>
        </w:rPr>
        <w:footnoteReference w:id="17"/>
      </w:r>
      <w:r>
        <w:rPr>
          <w:rFonts w:ascii="IFAO-Grec Unicode" w:hAnsi="IFAO-Grec Unicode"/>
          <w:sz w:val="24"/>
          <w:szCs w:val="24"/>
          <w:rtl w:val="0"/>
          <w:lang w:val="en-US"/>
        </w:rPr>
        <w:t xml:space="preserve"> but the traces are indeed compatible with two official stamps, similar to those preserved on the back of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lang w:val="en-US"/>
        </w:rPr>
        <w:t xml:space="preserve">, mentioned above. Although no longer legible, the stamps would have contained the regnal year: compare the two well preserved stamps in red ink on the back of </w:t>
      </w:r>
      <w:r>
        <w:rPr>
          <w:rStyle w:val="Hyperlink.0"/>
        </w:rPr>
        <w:fldChar w:fldCharType="begin" w:fldLock="0"/>
      </w:r>
      <w:r>
        <w:rPr>
          <w:rStyle w:val="Hyperlink.0"/>
        </w:rPr>
        <w:instrText xml:space="preserve"> HYPERLINK "https://papyri.info/ddbdp/p.tebt;2;397"</w:instrText>
      </w:r>
      <w:r>
        <w:rPr>
          <w:rStyle w:val="Hyperlink.0"/>
        </w:rPr>
        <w:fldChar w:fldCharType="separate" w:fldLock="0"/>
      </w:r>
      <w:r>
        <w:rPr>
          <w:rStyle w:val="Hyperlink.0"/>
          <w:rtl w:val="0"/>
          <w:lang w:val="de-DE"/>
        </w:rPr>
        <w:t>P.Tebt. 2 397</w:t>
      </w:r>
      <w:r>
        <w:rPr/>
        <w:fldChar w:fldCharType="end" w:fldLock="0"/>
      </w:r>
      <w:r>
        <w:rPr>
          <w:rFonts w:ascii="IFAO-Grec Unicode" w:hAnsi="IFAO-Grec Unicode"/>
          <w:sz w:val="24"/>
          <w:szCs w:val="24"/>
          <w:rtl w:val="0"/>
        </w:rPr>
        <w:t xml:space="preserve"> (Ptol. Euerg.; 198). On red stamps (</w:t>
      </w:r>
      <w:r>
        <w:rPr>
          <w:rFonts w:ascii="IFAO-Grec Unicode" w:hAnsi="IFAO-Grec Unicode" w:hint="default"/>
          <w:sz w:val="24"/>
          <w:szCs w:val="24"/>
          <w:rtl w:val="0"/>
        </w:rPr>
        <w:t>χαράγματα</w:t>
      </w:r>
      <w:r>
        <w:rPr>
          <w:rFonts w:ascii="IFAO-Grec Unicode" w:hAnsi="IFAO-Grec Unicode"/>
          <w:sz w:val="24"/>
          <w:szCs w:val="24"/>
          <w:rtl w:val="0"/>
          <w:lang w:val="en-US"/>
        </w:rPr>
        <w:t>), used to authenticate documents and usually placed on the verso of the papyrus, see e.g. Schubert (1990), Vandorpe (1996), and Vandorpe (2014);</w:t>
      </w:r>
      <w:r>
        <w:rPr>
          <w:rFonts w:ascii="IFAO-Grec Unicode" w:cs="IFAO-Grec Unicode" w:hAnsi="IFAO-Grec Unicode" w:eastAsia="IFAO-Grec Unicode"/>
          <w:sz w:val="24"/>
          <w:szCs w:val="24"/>
          <w:vertAlign w:val="superscript"/>
        </w:rPr>
        <w:footnoteReference w:id="18"/>
      </w:r>
      <w:r>
        <w:rPr>
          <w:rFonts w:ascii="IFAO-Grec Unicode" w:hAnsi="IFAO-Grec Unicode"/>
          <w:sz w:val="24"/>
          <w:szCs w:val="24"/>
          <w:rtl w:val="0"/>
          <w:lang w:val="en-US"/>
        </w:rPr>
        <w:t xml:space="preserve"> see also Vandorpe's update available at </w:t>
      </w:r>
      <w:r>
        <w:rPr>
          <w:rStyle w:val="Hyperlink.0"/>
        </w:rPr>
        <w:fldChar w:fldCharType="begin" w:fldLock="0"/>
      </w:r>
      <w:r>
        <w:rPr>
          <w:rStyle w:val="Hyperlink.0"/>
        </w:rPr>
        <w:instrText xml:space="preserve"> HYPERLINK "https://www.trismegistos.org/seals/overview_7.html"</w:instrText>
      </w:r>
      <w:r>
        <w:rPr>
          <w:rStyle w:val="Hyperlink.0"/>
        </w:rPr>
        <w:fldChar w:fldCharType="separate" w:fldLock="0"/>
      </w:r>
      <w:r>
        <w:rPr>
          <w:rStyle w:val="Hyperlink.0"/>
          <w:rtl w:val="0"/>
          <w:lang w:val="it-IT"/>
        </w:rPr>
        <w:t>https://www.trismegistos.org/seals/overview_7.html</w:t>
      </w:r>
      <w:r>
        <w:rPr/>
        <w:fldChar w:fldCharType="end" w:fldLock="0"/>
      </w:r>
      <w:r>
        <w:rPr>
          <w:rFonts w:ascii="IFAO-Grec Unicode" w:hAnsi="IFAO-Grec Unicode"/>
          <w:sz w:val="24"/>
          <w:szCs w:val="24"/>
          <w:rtl w:val="0"/>
          <w:lang w:val="en-US"/>
        </w:rPr>
        <w:t>. For a list of red stamps known to</w:t>
      </w:r>
      <w:del w:id="33" w:date="2022-03-21T10:38:00Z" w:author="Graham Claytor">
        <w:r>
          <w:rPr>
            <w:rFonts w:ascii="IFAO-Grec Unicode" w:hAnsi="IFAO-Grec Unicode"/>
            <w:sz w:val="24"/>
            <w:szCs w:val="24"/>
            <w:rtl w:val="0"/>
            <w:lang w:val="en-US"/>
          </w:rPr>
          <w:delText xml:space="preserve"> this</w:delText>
        </w:r>
      </w:del>
      <w:r>
        <w:rPr>
          <w:rFonts w:ascii="IFAO-Grec Unicode" w:hAnsi="IFAO-Grec Unicode"/>
          <w:sz w:val="24"/>
          <w:szCs w:val="24"/>
          <w:rtl w:val="0"/>
          <w:lang w:val="en-US"/>
        </w:rPr>
        <w:t xml:space="preserve"> date, refer to </w:t>
      </w:r>
      <w:r>
        <w:rPr>
          <w:rStyle w:val="Hyperlink.0"/>
        </w:rPr>
        <w:fldChar w:fldCharType="begin" w:fldLock="0"/>
      </w:r>
      <w:r>
        <w:rPr>
          <w:rStyle w:val="Hyperlink.0"/>
        </w:rPr>
        <w:instrText xml:space="preserve"> HYPERLINK "https://www.trismegistos.org/stamps/list.php?p=2"</w:instrText>
      </w:r>
      <w:r>
        <w:rPr>
          <w:rStyle w:val="Hyperlink.0"/>
        </w:rPr>
        <w:fldChar w:fldCharType="separate" w:fldLock="0"/>
      </w:r>
      <w:r>
        <w:rPr>
          <w:rStyle w:val="Hyperlink.0"/>
          <w:rtl w:val="0"/>
          <w:lang w:val="it-IT"/>
        </w:rPr>
        <w:t>https://www.trismegistos.org/stamps/list.php?p=2</w:t>
      </w:r>
      <w:r>
        <w:rPr/>
        <w:fldChar w:fldCharType="end" w:fldLock="0"/>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w:t>
      </w:r>
      <w:del w:id="34" w:date="2022-03-21T10:38:00Z" w:author="Graham Claytor">
        <w:r>
          <w:rPr>
            <w:rFonts w:ascii="IFAO-Grec Unicode" w:hAnsi="IFAO-Grec Unicode"/>
            <w:sz w:val="24"/>
            <w:szCs w:val="24"/>
            <w:rtl w:val="0"/>
            <w:lang w:val="en-US"/>
          </w:rPr>
          <w:delText xml:space="preserve">first editors noted that the </w:delText>
        </w:r>
      </w:del>
      <w:r>
        <w:rPr>
          <w:rFonts w:ascii="IFAO-Grec Unicode" w:hAnsi="IFAO-Grec Unicode"/>
          <w:sz w:val="24"/>
          <w:szCs w:val="24"/>
          <w:rtl w:val="0"/>
          <w:lang w:val="en-US"/>
        </w:rPr>
        <w:t xml:space="preserve">contract </w:t>
      </w:r>
      <w:del w:id="35" w:date="2022-03-21T10:38:00Z" w:author="Graham Claytor">
        <w:r>
          <w:rPr>
            <w:rFonts w:ascii="IFAO-Grec Unicode" w:hAnsi="IFAO-Grec Unicode"/>
            <w:sz w:val="24"/>
            <w:szCs w:val="24"/>
            <w:rtl w:val="0"/>
            <w:lang w:val="en-US"/>
          </w:rPr>
          <w:delText>for the</w:delText>
        </w:r>
      </w:del>
      <w:r>
        <w:rPr>
          <w:rFonts w:ascii="IFAO-Grec Unicode" w:hAnsi="IFAO-Grec Unicode"/>
          <w:sz w:val="24"/>
          <w:szCs w:val="24"/>
          <w:rtl w:val="0"/>
          <w:lang w:val="en-US"/>
        </w:rPr>
        <w:t>of sale was drawn up</w:t>
      </w:r>
      <w:r>
        <w:rPr>
          <w:rFonts w:ascii="IFAO-Grec Unicode" w:hAnsi="IFAO-Grec Unicode"/>
          <w:sz w:val="24"/>
          <w:szCs w:val="24"/>
          <w:rtl w:val="0"/>
        </w:rPr>
        <w:t xml:space="preserve"> </w:t>
      </w:r>
      <w:r>
        <w:rPr>
          <w:rFonts w:ascii="IFAO-Grec Unicode" w:hAnsi="IFAO-Grec Unicode"/>
          <w:sz w:val="24"/>
          <w:szCs w:val="24"/>
          <w:rtl w:val="0"/>
          <w:lang w:val="en-US"/>
        </w:rPr>
        <w:t xml:space="preserve">in the </w:t>
      </w:r>
      <w:del w:id="36" w:date="2022-03-21T10:38:00Z" w:author="Graham Claytor">
        <w:r>
          <w:rPr>
            <w:rFonts w:ascii="IFAO-Grec Unicode" w:hAnsi="IFAO-Grec Unicode"/>
            <w:sz w:val="24"/>
            <w:szCs w:val="24"/>
            <w:rtl w:val="0"/>
            <w:lang w:val="en-US"/>
          </w:rPr>
          <w:delText>district</w:delText>
        </w:r>
      </w:del>
      <w:r>
        <w:rPr>
          <w:rFonts w:ascii="IFAO-Grec Unicode" w:hAnsi="IFAO-Grec Unicode"/>
          <w:sz w:val="24"/>
          <w:szCs w:val="24"/>
          <w:rtl w:val="0"/>
          <w:lang w:val="en-US"/>
        </w:rPr>
        <w:t xml:space="preserve">nome capital rather than in Soknopaiou Nesos itself, even though the village was provided with a </w:t>
      </w:r>
      <w:r>
        <w:rPr>
          <w:rFonts w:ascii="IFAO-Grec Unicode" w:hAnsi="IFAO-Grec Unicode" w:hint="default"/>
          <w:sz w:val="24"/>
          <w:szCs w:val="24"/>
          <w:rtl w:val="0"/>
        </w:rPr>
        <w:t>γραφεῖον</w:t>
      </w:r>
      <w:r>
        <w:rPr>
          <w:rFonts w:ascii="IFAO-Grec Unicode" w:cs="IFAO-Grec Unicode" w:hAnsi="IFAO-Grec Unicode" w:eastAsia="IFAO-Grec Unicode"/>
          <w:sz w:val="24"/>
          <w:szCs w:val="24"/>
          <w:vertAlign w:val="superscript"/>
        </w:rPr>
        <w:footnoteReference w:id="19"/>
      </w:r>
      <w:r>
        <w:rPr>
          <w:rFonts w:ascii="IFAO-Grec Unicode" w:hAnsi="IFAO-Grec Unicode"/>
          <w:sz w:val="24"/>
          <w:szCs w:val="24"/>
          <w:rtl w:val="0"/>
          <w:lang w:val="da-DK"/>
        </w:rPr>
        <w:t xml:space="preserve"> at </w:t>
      </w:r>
      <w:del w:id="37" w:date="2022-03-21T10:38:00Z" w:author="Graham Claytor">
        <w:r>
          <w:rPr>
            <w:rFonts w:ascii="IFAO-Grec Unicode" w:hAnsi="IFAO-Grec Unicode"/>
            <w:sz w:val="24"/>
            <w:szCs w:val="24"/>
            <w:rtl w:val="0"/>
            <w:lang w:val="en-US"/>
          </w:rPr>
          <w:delText>that</w:delText>
        </w:r>
      </w:del>
      <w:r>
        <w:rPr>
          <w:rFonts w:ascii="IFAO-Grec Unicode" w:hAnsi="IFAO-Grec Unicode"/>
          <w:sz w:val="24"/>
          <w:szCs w:val="24"/>
          <w:rtl w:val="0"/>
          <w:lang w:val="en-US"/>
        </w:rPr>
        <w:t>the time.</w:t>
      </w:r>
      <w:r>
        <w:rPr>
          <w:rFonts w:ascii="IFAO-Grec Unicode" w:cs="IFAO-Grec Unicode" w:hAnsi="IFAO-Grec Unicode" w:eastAsia="IFAO-Grec Unicode"/>
          <w:sz w:val="24"/>
          <w:szCs w:val="24"/>
          <w:vertAlign w:val="superscript"/>
        </w:rPr>
        <w:footnoteReference w:id="20"/>
      </w:r>
      <w:r>
        <w:rPr>
          <w:rFonts w:ascii="IFAO-Grec Unicode" w:hAnsi="IFAO-Grec Unicode"/>
          <w:sz w:val="24"/>
          <w:szCs w:val="24"/>
          <w:rtl w:val="0"/>
        </w:rPr>
        <w:t xml:space="preserve"> </w:t>
      </w:r>
      <w:del w:id="38" w:date="2022-03-21T10:38:00Z" w:author="Graham Claytor">
        <w:r>
          <w:rPr>
            <w:rFonts w:ascii="IFAO-Grec Unicode" w:hAnsi="IFAO-Grec Unicode"/>
            <w:sz w:val="24"/>
            <w:szCs w:val="24"/>
            <w:rtl w:val="0"/>
            <w:lang w:val="en-US"/>
          </w:rPr>
          <w:delText>They</w:delText>
        </w:r>
      </w:del>
      <w:r>
        <w:rPr>
          <w:rFonts w:ascii="IFAO-Grec Unicode" w:hAnsi="IFAO-Grec Unicode"/>
          <w:sz w:val="24"/>
          <w:szCs w:val="24"/>
          <w:rtl w:val="0"/>
          <w:lang w:val="en-US"/>
        </w:rPr>
        <w:t xml:space="preserve">The first editors suggested that a reason for this may be that the </w:t>
      </w:r>
      <w:del w:id="39" w:date="2022-03-21T10:38:00Z" w:author="Graham Claytor">
        <w:r>
          <w:rPr>
            <w:rFonts w:ascii="IFAO-Grec Unicode" w:hAnsi="IFAO-Grec Unicode"/>
            <w:sz w:val="24"/>
            <w:szCs w:val="24"/>
            <w:rtl w:val="0"/>
            <w:lang w:val="it-IT"/>
          </w:rPr>
          <w:delText>representative</w:delText>
        </w:r>
      </w:del>
      <w:r>
        <w:rPr>
          <w:rFonts w:ascii="IFAO-Grec Unicode" w:hAnsi="IFAO-Grec Unicode"/>
          <w:sz w:val="24"/>
          <w:szCs w:val="24"/>
          <w:rtl w:val="0"/>
          <w:lang w:val="en-US"/>
        </w:rPr>
        <w:t>guardian of Herieus, Gaion son of Hipparchos, whose origin is not given, lived in Ptolemais Euergetis (</w:t>
      </w:r>
      <w:r>
        <w:rPr>
          <w:rStyle w:val="Hyperlink.4"/>
        </w:rPr>
        <w:fldChar w:fldCharType="begin" w:fldLock="0"/>
      </w:r>
      <w:r>
        <w:rPr>
          <w:rStyle w:val="Hyperlink.4"/>
        </w:rPr>
        <w:instrText xml:space="preserve"> HYPERLINK "https://papyri.info/biblio/65272"</w:instrText>
      </w:r>
      <w:r>
        <w:rPr>
          <w:rStyle w:val="Hyperlink.4"/>
        </w:rPr>
        <w:fldChar w:fldCharType="separate" w:fldLock="0"/>
      </w:r>
      <w:r>
        <w:rPr>
          <w:rStyle w:val="Hyperlink.4"/>
          <w:rtl w:val="0"/>
          <w:lang w:val="de-DE"/>
        </w:rPr>
        <w:t>Sijpesteijn, P. J. and Worp, K. A. (1995) "Ein Hausverkauf aus Soknopaiu Nesos,"</w:t>
      </w:r>
      <w:r>
        <w:rPr/>
        <w:fldChar w:fldCharType="end" w:fldLock="0"/>
      </w:r>
      <w:r>
        <w:rPr>
          <w:rStyle w:val="Hyperlink.4"/>
          <w:rtl w:val="0"/>
        </w:rPr>
        <w:t xml:space="preserve"> </w:t>
      </w:r>
      <w:r>
        <w:rPr>
          <w:rFonts w:ascii="IFAO-Grec Unicode" w:hAnsi="IFAO-Grec Unicode"/>
          <w:sz w:val="24"/>
          <w:szCs w:val="24"/>
          <w:rtl w:val="0"/>
          <w:lang w:val="it-IT"/>
        </w:rPr>
        <w:t>(n. 4): 522</w:t>
      </w:r>
      <w:r>
        <w:rPr>
          <w:rFonts w:ascii="IFAO-Grec Unicode" w:hAnsi="IFAO-Grec Unicode" w:hint="default"/>
          <w:rtl w:val="0"/>
          <w:lang w:val="en-US"/>
        </w:rPr>
        <w:t>−</w:t>
      </w:r>
      <w:r>
        <w:rPr>
          <w:rFonts w:ascii="IFAO-Grec Unicode" w:hAnsi="IFAO-Grec Unicode"/>
          <w:sz w:val="24"/>
          <w:szCs w:val="24"/>
          <w:rtl w:val="0"/>
        </w:rPr>
        <w:t>523).</w:t>
      </w:r>
      <w:r>
        <w:rPr>
          <w:rFonts w:ascii="IFAO-Grec Unicode" w:hAnsi="IFAO-Grec Unicode"/>
          <w:color w:val="000000"/>
          <w:sz w:val="24"/>
          <w:szCs w:val="24"/>
          <w:u w:color="000000"/>
          <w:rtl w:val="0"/>
        </w:rPr>
        <w:t xml:space="preserve"> </w:t>
      </w:r>
      <w:del w:id="40" w:date="2022-03-21T10:38:00Z" w:author="Graham Claytor">
        <w:r>
          <w:rPr>
            <w:rFonts w:ascii="IFAO-Grec Unicode" w:hAnsi="IFAO-Grec Unicode"/>
            <w:sz w:val="24"/>
            <w:szCs w:val="24"/>
            <w:rtl w:val="0"/>
            <w:lang w:val="en-US"/>
          </w:rPr>
          <w:delText xml:space="preserve">We do have further (though very sporadic) early second-century evidence for contracts drawn up in the nome capital but relating to parties from Soknopaiou Nesos or to property located in this village (see 2 n.). Should we perhaps take this scant evidence as an early and still weak sign of a tendency that would become consistent in the late second century, viz. the disappearance of rural writing offices and the centralization of notarial offices in the district capital? From the early 170s, the notarial office in the metropolis started to replace the rural </w:delText>
        </w:r>
      </w:del>
      <w:del w:id="41" w:date="2022-03-21T10:38:00Z" w:author="Graham Claytor">
        <w:r>
          <w:rPr>
            <w:rFonts w:ascii="IFAO-Grec Unicode" w:hAnsi="IFAO-Grec Unicode"/>
            <w:sz w:val="24"/>
            <w:szCs w:val="24"/>
            <w:rtl w:val="0"/>
            <w:lang w:val="pt-PT"/>
          </w:rPr>
          <w:delText>grapheia</w:delText>
        </w:r>
      </w:del>
      <w:del w:id="42" w:date="2022-03-21T10:38:00Z" w:author="Graham Claytor">
        <w:r>
          <w:rPr>
            <w:rFonts w:ascii="IFAO-Grec Unicode" w:hAnsi="IFAO-Grec Unicode"/>
            <w:sz w:val="24"/>
            <w:szCs w:val="24"/>
            <w:rtl w:val="0"/>
            <w:lang w:val="en-US"/>
          </w:rPr>
          <w:delText xml:space="preserve">, and only a few of the latter were still operating in the last decades of the second century: see most recently </w:delText>
        </w:r>
      </w:del>
      <w:del w:id="43" w:date="2022-03-21T10:38:00Z" w:author="Graham Claytor">
        <w:r>
          <w:rPr>
            <w:rStyle w:val="Hyperlink.0"/>
            <w:rtl w:val="0"/>
            <w:lang w:val="en-US"/>
          </w:rPr>
          <w:delText>Claytor, W. G. (2020), "The central manager of the Arsinoite notariate in the late second century," APF 66</w:delText>
        </w:r>
      </w:del>
      <w:del w:id="44" w:date="2022-03-21T10:38:00Z" w:author="Graham Claytor">
        <w:r>
          <w:rPr>
            <w:rFonts w:ascii="IFAO-Grec Unicode" w:hAnsi="IFAO-Grec Unicode"/>
            <w:sz w:val="24"/>
            <w:szCs w:val="24"/>
            <w:rtl w:val="0"/>
          </w:rPr>
          <w:delText>: 323</w:delText>
        </w:r>
      </w:del>
      <w:del w:id="45" w:date="2022-03-21T10:38:00Z" w:author="Graham Claytor">
        <w:r>
          <w:rPr>
            <w:rFonts w:ascii="IFAO-Grec Unicode" w:hAnsi="IFAO-Grec Unicode" w:hint="default"/>
            <w:sz w:val="24"/>
            <w:szCs w:val="24"/>
            <w:rtl w:val="0"/>
            <w:lang w:val="en-US"/>
          </w:rPr>
          <w:delText>–</w:delText>
        </w:r>
      </w:del>
      <w:del w:id="46" w:date="2022-03-21T10:38:00Z" w:author="Graham Claytor">
        <w:r>
          <w:rPr>
            <w:rFonts w:ascii="IFAO-Grec Unicode" w:hAnsi="IFAO-Grec Unicode"/>
            <w:sz w:val="24"/>
            <w:szCs w:val="24"/>
            <w:rtl w:val="0"/>
            <w:lang w:val="en-US"/>
          </w:rPr>
          <w:delText xml:space="preserve">338, with further bibliography. At the time of our text, for reason(s) obscure to us, it may have been more convenient or faster for Taharpagathes to turn to the notarial office in the metropolis than to rely on the local one. Or perhaps the influence exercised by the </w:delText>
        </w:r>
      </w:del>
      <w:del w:id="47" w:date="2022-03-21T10:38:00Z" w:author="Graham Claytor">
        <w:r>
          <w:rPr>
            <w:rFonts w:ascii="IFAO-Grec Unicode" w:hAnsi="IFAO-Grec Unicode"/>
            <w:sz w:val="24"/>
            <w:szCs w:val="24"/>
            <w:rtl w:val="0"/>
            <w:lang w:val="fr-FR"/>
          </w:rPr>
          <w:delText>metropolitai</w:delText>
        </w:r>
      </w:del>
      <w:del w:id="48" w:date="2022-03-21T10:38:00Z" w:author="Graham Claytor">
        <w:r>
          <w:rPr>
            <w:rFonts w:ascii="IFAO-Grec Unicode" w:hAnsi="IFAO-Grec Unicode"/>
            <w:sz w:val="24"/>
            <w:szCs w:val="24"/>
            <w:rtl w:val="0"/>
            <w:lang w:val="en-US"/>
          </w:rPr>
          <w:delText xml:space="preserve"> on rural writing offices  may have started to play a more influential role at this time: on this, see Claytor, W. G. (2018) </w:delText>
        </w:r>
      </w:del>
      <w:del w:id="49" w:date="2022-03-21T10:38:00Z" w:author="Graham Claytor">
        <w:r>
          <w:rPr>
            <w:rFonts w:ascii="IFAO-Grec Unicode" w:hAnsi="IFAO-Grec Unicode" w:hint="default"/>
            <w:sz w:val="24"/>
            <w:szCs w:val="24"/>
            <w:rtl w:val="0"/>
            <w:lang w:val="en-US"/>
          </w:rPr>
          <w:delText>“</w:delText>
        </w:r>
      </w:del>
      <w:del w:id="50" w:date="2022-03-21T10:38:00Z" w:author="Graham Claytor">
        <w:r>
          <w:rPr>
            <w:rFonts w:ascii="IFAO-Grec Unicode" w:hAnsi="IFAO-Grec Unicode"/>
            <w:sz w:val="24"/>
            <w:szCs w:val="24"/>
            <w:rtl w:val="0"/>
            <w:lang w:val="en-US"/>
          </w:rPr>
          <w:delText>The Municipalization of Writing in Roman Egypt,</w:delText>
        </w:r>
      </w:del>
      <w:del w:id="51" w:date="2022-03-21T10:38:00Z" w:author="Graham Claytor">
        <w:r>
          <w:rPr>
            <w:rFonts w:ascii="IFAO-Grec Unicode" w:hAnsi="IFAO-Grec Unicode" w:hint="default"/>
            <w:sz w:val="24"/>
            <w:szCs w:val="24"/>
            <w:rtl w:val="0"/>
            <w:lang w:val="en-US"/>
          </w:rPr>
          <w:delText xml:space="preserve">” </w:delText>
        </w:r>
      </w:del>
      <w:del w:id="52" w:date="2022-03-21T10:38:00Z" w:author="Graham Claytor">
        <w:r>
          <w:rPr>
            <w:rFonts w:ascii="IFAO-Grec Unicode" w:hAnsi="IFAO-Grec Unicode"/>
            <w:sz w:val="24"/>
            <w:szCs w:val="24"/>
            <w:rtl w:val="0"/>
            <w:lang w:val="de-DE"/>
          </w:rPr>
          <w:delText xml:space="preserve">in A. Kolb (ed.), </w:delText>
        </w:r>
      </w:del>
      <w:del w:id="53" w:date="2022-03-21T10:38:00Z" w:author="Graham Claytor">
        <w:r>
          <w:rPr>
            <w:rStyle w:val="Hyperlink.4"/>
            <w:rtl w:val="0"/>
            <w:lang w:val="en-US"/>
          </w:rPr>
          <w:delText xml:space="preserve">Literacy in Ancient Everyday Life </w:delText>
        </w:r>
      </w:del>
      <w:del w:id="54" w:date="2022-03-21T10:38:00Z" w:author="Graham Claytor">
        <w:r>
          <w:rPr>
            <w:rStyle w:val="Link"/>
            <w:rFonts w:ascii="IFAO-Grec Unicode" w:hAnsi="IFAO-Grec Unicode" w:hint="default"/>
            <w:color w:val="000000"/>
            <w:sz w:val="24"/>
            <w:szCs w:val="24"/>
            <w:u w:color="000000"/>
            <w:rtl w:val="0"/>
            <w:lang w:val="en-US"/>
          </w:rPr>
          <w:delText xml:space="preserve">– </w:delText>
        </w:r>
      </w:del>
      <w:del w:id="55" w:date="2022-03-21T10:38:00Z" w:author="Graham Claytor">
        <w:r>
          <w:rPr>
            <w:rStyle w:val="Hyperlink.4"/>
            <w:rtl w:val="0"/>
            <w:lang w:val="de-DE"/>
          </w:rPr>
          <w:delText>Schriftlichkeit im antiken Alltag</w:delText>
        </w:r>
      </w:del>
      <w:del w:id="56" w:date="2022-03-21T10:38:00Z" w:author="Graham Claytor">
        <w:r>
          <w:rPr>
            <w:rFonts w:ascii="IFAO-Grec Unicode" w:hAnsi="IFAO-Grec Unicode"/>
            <w:sz w:val="24"/>
            <w:szCs w:val="24"/>
            <w:rtl w:val="0"/>
            <w:lang w:val="de-DE"/>
          </w:rPr>
          <w:delText>, Berlin: 326</w:delText>
        </w:r>
      </w:del>
      <w:del w:id="57" w:date="2022-03-21T10:38:00Z" w:author="Graham Claytor">
        <w:r>
          <w:rPr>
            <w:rFonts w:ascii="IFAO-Grec Unicode" w:hAnsi="IFAO-Grec Unicode" w:hint="default"/>
            <w:sz w:val="24"/>
            <w:szCs w:val="24"/>
            <w:rtl w:val="0"/>
            <w:lang w:val="en-US"/>
          </w:rPr>
          <w:delText>–</w:delText>
        </w:r>
      </w:del>
      <w:del w:id="58" w:date="2022-03-21T10:38:00Z" w:author="Graham Claytor">
        <w:r>
          <w:rPr>
            <w:rFonts w:ascii="IFAO-Grec Unicode" w:hAnsi="IFAO-Grec Unicode"/>
            <w:sz w:val="24"/>
            <w:szCs w:val="24"/>
            <w:rtl w:val="0"/>
          </w:rPr>
          <w:delText>327.</w:delText>
        </w:r>
      </w:del>
      <w:r>
        <w:rPr>
          <w:rFonts w:ascii="IFAO-Grec Unicode" w:hAnsi="IFAO-Grec Unicode"/>
          <w:sz w:val="24"/>
          <w:szCs w:val="24"/>
          <w:rtl w:val="0"/>
          <w:lang w:val="en-US"/>
        </w:rPr>
        <w:t>Indeed, the names Gaion and Hipparchos are not well at home in the onomastics of Soknopaiou Nesos, and he had been appoint</w:t>
      </w:r>
      <w:del w:id="59" w:date="2022-03-21T10:39:00Z" w:author="N Gonis">
        <w:r>
          <w:rPr>
            <w:rFonts w:ascii="IFAO-Grec Unicode" w:hAnsi="IFAO-Grec Unicode"/>
            <w:sz w:val="24"/>
            <w:szCs w:val="24"/>
            <w:rtl w:val="0"/>
          </w:rPr>
          <w:delText>ment</w:delText>
        </w:r>
      </w:del>
      <w:r>
        <w:rPr>
          <w:rFonts w:ascii="IFAO-Grec Unicode" w:hAnsi="IFAO-Grec Unicode"/>
          <w:sz w:val="24"/>
          <w:szCs w:val="24"/>
          <w:rtl w:val="0"/>
          <w:lang w:val="en-US"/>
        </w:rPr>
        <w:t xml:space="preserve">ed </w:t>
      </w:r>
      <w:r>
        <w:rPr>
          <w:rFonts w:ascii="IFAO-Grec Unicode" w:hAnsi="IFAO-Grec Unicode" w:hint="default"/>
          <w:sz w:val="24"/>
          <w:szCs w:val="24"/>
          <w:rtl w:val="0"/>
          <w:lang w:val="en-US"/>
        </w:rPr>
        <w:t>“</w:t>
      </w:r>
      <w:r>
        <w:rPr>
          <w:rFonts w:ascii="IFAO-Grec Unicode" w:hAnsi="IFAO-Grec Unicode"/>
          <w:sz w:val="24"/>
          <w:szCs w:val="24"/>
          <w:rtl w:val="0"/>
          <w:lang w:val="en-US"/>
        </w:rPr>
        <w:t>for this transaction alone</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(l. 35). Further, it may have been more convenient or faster to turn to the notarial office in the metropolis, where the property declaration and the bank receipt could be processed on the very same day.</w:t>
      </w:r>
      <w:r>
        <w:rPr>
          <w:rFonts w:ascii="IFAO-Grec Unicode" w:cs="IFAO-Grec Unicode" w:hAnsi="IFAO-Grec Unicode" w:eastAsia="IFAO-Grec Unicode"/>
          <w:sz w:val="24"/>
          <w:szCs w:val="24"/>
          <w:vertAlign w:val="superscript"/>
        </w:rPr>
        <w:footnoteReference w:id="21"/>
      </w:r>
    </w:p>
    <w:p>
      <w:pPr>
        <w:pStyle w:val="Text"/>
        <w:spacing w:after="0"/>
        <w:ind w:firstLine="284"/>
        <w:jc w:val="both"/>
        <w:rPr>
          <w:del w:id="60" w:date="2022-03-21T10:38:00Z" w:author="Graham Claytor"/>
          <w:rFonts w:ascii="IFAO-Grec Unicode" w:cs="IFAO-Grec Unicode" w:hAnsi="IFAO-Grec Unicode" w:eastAsia="IFAO-Grec Unicode"/>
          <w:sz w:val="24"/>
          <w:szCs w:val="24"/>
        </w:rPr>
      </w:pPr>
      <w:del w:id="61" w:date="2022-03-21T10:38:00Z" w:author="Graham Claytor">
        <w:r>
          <w:rPr>
            <w:rFonts w:ascii="IFAO-Grec Unicode" w:hAnsi="IFAO-Grec Unicode"/>
            <w:sz w:val="24"/>
            <w:szCs w:val="24"/>
            <w:rtl w:val="0"/>
            <w:lang w:val="en-US"/>
          </w:rPr>
          <w:delText>While we cannot be certain that the contract was written in the metropolis as a result of the fact that Gaion lived there, we cannot rule out the possibility that, as the first editors suggested, Gaion may have actually lived in Ptolemais Euergetis, and that he may have been appointed as Herieus</w:delText>
        </w:r>
      </w:del>
      <w:del w:id="62" w:date="2022-03-21T10:38:00Z" w:author="Graham Claytor">
        <w:r>
          <w:rPr>
            <w:rFonts w:ascii="IFAO-Grec Unicode" w:hAnsi="IFAO-Grec Unicode" w:hint="default"/>
            <w:sz w:val="24"/>
            <w:szCs w:val="24"/>
            <w:rtl w:val="0"/>
            <w:lang w:val="en-US"/>
          </w:rPr>
          <w:delText xml:space="preserve">’ </w:delText>
        </w:r>
      </w:del>
      <w:del w:id="63" w:date="2022-03-21T10:38:00Z" w:author="Graham Claytor">
        <w:r>
          <w:rPr>
            <w:rFonts w:ascii="IFAO-Grec Unicode" w:hAnsi="IFAO-Grec Unicode"/>
            <w:sz w:val="24"/>
            <w:szCs w:val="24"/>
            <w:rtl w:val="0"/>
            <w:lang w:val="en-US"/>
          </w:rPr>
          <w:delText xml:space="preserve">representative for the specific purpose of this sale: the phrase </w:delText>
        </w:r>
      </w:del>
      <w:del w:id="64" w:date="2022-03-21T10:38:00Z" w:author="Graham Claytor">
        <w:r>
          <w:rPr>
            <w:rFonts w:ascii="IFAO-Grec Unicode" w:hAnsi="IFAO-Grec Unicode" w:hint="default"/>
            <w:sz w:val="24"/>
            <w:szCs w:val="24"/>
            <w:rtl w:val="0"/>
            <w:lang w:val="en-US"/>
          </w:rPr>
          <w:delText xml:space="preserve">πρὸ̣ς μόνον τοῦτο </w:delText>
        </w:r>
      </w:del>
      <w:del w:id="65" w:date="2022-03-21T10:38:00Z" w:author="Graham Claytor">
        <w:r>
          <w:rPr>
            <w:rFonts w:ascii="IFAO-Grec Unicode" w:hAnsi="IFAO-Grec Unicode"/>
            <w:sz w:val="24"/>
            <w:szCs w:val="24"/>
            <w:rtl w:val="0"/>
            <w:lang w:val="en-US"/>
          </w:rPr>
          <w:delText>in l. 35 suggests that Gaion was involved in Herieus</w:delText>
        </w:r>
      </w:del>
      <w:del w:id="66" w:date="2022-03-21T10:38:00Z" w:author="Graham Claytor">
        <w:r>
          <w:rPr>
            <w:rFonts w:ascii="IFAO-Grec Unicode" w:hAnsi="IFAO-Grec Unicode" w:hint="default"/>
            <w:sz w:val="24"/>
            <w:szCs w:val="24"/>
            <w:rtl w:val="0"/>
            <w:lang w:val="en-US"/>
          </w:rPr>
          <w:delText xml:space="preserve">’ </w:delText>
        </w:r>
      </w:del>
      <w:del w:id="67" w:date="2022-03-21T10:38:00Z" w:author="Graham Claytor">
        <w:r>
          <w:rPr>
            <w:rFonts w:ascii="IFAO-Grec Unicode" w:hAnsi="IFAO-Grec Unicode"/>
            <w:sz w:val="24"/>
            <w:szCs w:val="24"/>
            <w:rtl w:val="0"/>
            <w:lang w:val="en-US"/>
          </w:rPr>
          <w:delText xml:space="preserve">businesses </w:delText>
        </w:r>
      </w:del>
      <w:del w:id="68" w:date="2022-03-21T10:38:00Z" w:author="Graham Claytor">
        <w:r>
          <w:rPr>
            <w:rFonts w:ascii="IFAO-Grec Unicode" w:hAnsi="IFAO-Grec Unicode" w:hint="default"/>
            <w:sz w:val="24"/>
            <w:szCs w:val="24"/>
            <w:rtl w:val="0"/>
            <w:lang w:val="en-US"/>
          </w:rPr>
          <w:delText>“</w:delText>
        </w:r>
      </w:del>
      <w:del w:id="69" w:date="2022-03-21T10:38:00Z" w:author="Graham Claytor">
        <w:r>
          <w:rPr>
            <w:rFonts w:ascii="IFAO-Grec Unicode" w:hAnsi="IFAO-Grec Unicode"/>
            <w:sz w:val="24"/>
            <w:szCs w:val="24"/>
            <w:rtl w:val="0"/>
            <w:lang w:val="en-US"/>
          </w:rPr>
          <w:delText>on this occasion only</w:delText>
        </w:r>
      </w:del>
      <w:del w:id="70" w:date="2022-03-21T10:38:00Z" w:author="Graham Claytor">
        <w:r>
          <w:rPr>
            <w:rFonts w:ascii="IFAO-Grec Unicode" w:hAnsi="IFAO-Grec Unicode" w:hint="default"/>
            <w:sz w:val="24"/>
            <w:szCs w:val="24"/>
            <w:rtl w:val="0"/>
            <w:lang w:val="en-US"/>
          </w:rPr>
          <w:delText>”</w:delText>
        </w:r>
      </w:del>
      <w:del w:id="71" w:date="2022-03-21T10:38:00Z" w:author="Graham Claytor">
        <w:r>
          <w:rPr>
            <w:rFonts w:ascii="IFAO-Grec Unicode" w:hAnsi="IFAO-Grec Unicode"/>
            <w:sz w:val="24"/>
            <w:szCs w:val="24"/>
            <w:rtl w:val="0"/>
            <w:lang w:val="en-US"/>
          </w:rPr>
          <w:delText xml:space="preserve">. Consequently, I have preferred taking the term </w:delText>
        </w:r>
      </w:del>
      <w:del w:id="72" w:date="2022-03-21T10:38:00Z" w:author="Graham Claytor">
        <w:r>
          <w:rPr>
            <w:rFonts w:ascii="IFAO-Grec Unicode" w:hAnsi="IFAO-Grec Unicode" w:hint="default"/>
            <w:sz w:val="24"/>
            <w:szCs w:val="24"/>
            <w:rtl w:val="0"/>
          </w:rPr>
          <w:delText>φροντιστής</w:delText>
        </w:r>
      </w:del>
      <w:del w:id="73" w:date="2022-03-21T10:38:00Z" w:author="Graham Claytor">
        <w:r>
          <w:rPr>
            <w:rFonts w:ascii="IFAO-Grec Unicode" w:hAnsi="IFAO-Grec Unicode"/>
            <w:sz w:val="24"/>
            <w:szCs w:val="24"/>
            <w:rtl w:val="0"/>
            <w:lang w:val="en-US"/>
          </w:rPr>
          <w:delText>, with which Gaion is introduced, as the minor</w:delText>
        </w:r>
      </w:del>
      <w:del w:id="74" w:date="2022-03-21T10:38:00Z" w:author="Graham Claytor">
        <w:r>
          <w:rPr>
            <w:rFonts w:ascii="IFAO-Grec Unicode" w:hAnsi="IFAO-Grec Unicode" w:hint="default"/>
            <w:sz w:val="24"/>
            <w:szCs w:val="24"/>
            <w:rtl w:val="0"/>
            <w:lang w:val="en-US"/>
          </w:rPr>
          <w:delText>’</w:delText>
        </w:r>
      </w:del>
      <w:del w:id="75" w:date="2022-03-21T10:38:00Z" w:author="Graham Claytor">
        <w:r>
          <w:rPr>
            <w:rFonts w:ascii="IFAO-Grec Unicode" w:hAnsi="IFAO-Grec Unicode"/>
            <w:sz w:val="24"/>
            <w:szCs w:val="24"/>
            <w:rtl w:val="0"/>
          </w:rPr>
          <w:delText xml:space="preserve">s </w:delText>
        </w:r>
      </w:del>
      <w:del w:id="76" w:date="2022-03-21T10:38:00Z" w:author="Graham Claytor">
        <w:r>
          <w:rPr>
            <w:rFonts w:ascii="IFAO-Grec Unicode" w:hAnsi="IFAO-Grec Unicode" w:hint="default"/>
            <w:sz w:val="24"/>
            <w:szCs w:val="24"/>
            <w:rtl w:val="0"/>
            <w:lang w:val="en-US"/>
          </w:rPr>
          <w:delText>“</w:delText>
        </w:r>
      </w:del>
      <w:del w:id="77" w:date="2022-03-21T10:38:00Z" w:author="Graham Claytor">
        <w:r>
          <w:rPr>
            <w:rFonts w:ascii="IFAO-Grec Unicode" w:hAnsi="IFAO-Grec Unicode"/>
            <w:sz w:val="24"/>
            <w:szCs w:val="24"/>
            <w:rtl w:val="0"/>
            <w:lang w:val="it-IT"/>
          </w:rPr>
          <w:delText>representative</w:delText>
        </w:r>
      </w:del>
      <w:del w:id="78" w:date="2022-03-21T10:38:00Z" w:author="Graham Claytor">
        <w:r>
          <w:rPr>
            <w:rFonts w:ascii="IFAO-Grec Unicode" w:hAnsi="IFAO-Grec Unicode" w:hint="default"/>
            <w:sz w:val="24"/>
            <w:szCs w:val="24"/>
            <w:rtl w:val="0"/>
            <w:lang w:val="en-US"/>
          </w:rPr>
          <w:delText>”</w:delText>
        </w:r>
      </w:del>
      <w:del w:id="79" w:date="2022-03-21T10:38:00Z" w:author="Graham Claytor">
        <w:r>
          <w:rPr>
            <w:rFonts w:ascii="IFAO-Grec Unicode" w:hAnsi="IFAO-Grec Unicode"/>
            <w:sz w:val="24"/>
            <w:szCs w:val="24"/>
            <w:rtl w:val="0"/>
            <w:lang w:val="en-US"/>
          </w:rPr>
          <w:delText xml:space="preserve"> or </w:delText>
        </w:r>
      </w:del>
      <w:del w:id="80" w:date="2022-03-21T10:38:00Z" w:author="Graham Claytor">
        <w:r>
          <w:rPr>
            <w:rFonts w:ascii="IFAO-Grec Unicode" w:hAnsi="IFAO-Grec Unicode" w:hint="default"/>
            <w:sz w:val="24"/>
            <w:szCs w:val="24"/>
            <w:rtl w:val="0"/>
            <w:lang w:val="en-US"/>
          </w:rPr>
          <w:delText>“</w:delText>
        </w:r>
      </w:del>
      <w:del w:id="81" w:date="2022-03-21T10:38:00Z" w:author="Graham Claytor">
        <w:r>
          <w:rPr>
            <w:rFonts w:ascii="IFAO-Grec Unicode" w:hAnsi="IFAO-Grec Unicode"/>
            <w:sz w:val="24"/>
            <w:szCs w:val="24"/>
            <w:rtl w:val="0"/>
          </w:rPr>
          <w:delText>agent</w:delText>
        </w:r>
      </w:del>
      <w:del w:id="82" w:date="2022-03-21T10:38:00Z" w:author="Graham Claytor">
        <w:r>
          <w:rPr>
            <w:rFonts w:ascii="IFAO-Grec Unicode" w:hAnsi="IFAO-Grec Unicode" w:hint="default"/>
            <w:sz w:val="24"/>
            <w:szCs w:val="24"/>
            <w:rtl w:val="0"/>
            <w:lang w:val="en-US"/>
          </w:rPr>
          <w:delText>”</w:delText>
        </w:r>
      </w:del>
      <w:del w:id="83" w:date="2022-03-21T10:38:00Z" w:author="Graham Claytor">
        <w:r>
          <w:rPr>
            <w:rFonts w:ascii="IFAO-Grec Unicode" w:hAnsi="IFAO-Grec Unicode"/>
            <w:sz w:val="24"/>
            <w:szCs w:val="24"/>
            <w:rtl w:val="0"/>
            <w:lang w:val="en-US"/>
          </w:rPr>
          <w:delText xml:space="preserve"> rather than as a guardian with legal </w:delText>
        </w:r>
      </w:del>
      <w:del w:id="84" w:date="2022-03-21T10:38:00Z" w:author="Graham Claytor">
        <w:r>
          <w:rPr>
            <w:rFonts w:ascii="IFAO-Grec Unicode" w:hAnsi="IFAO-Grec Unicode" w:hint="default"/>
            <w:sz w:val="24"/>
            <w:szCs w:val="24"/>
            <w:rtl w:val="0"/>
            <w:lang w:val="en-US"/>
          </w:rPr>
          <w:delText>“</w:delText>
        </w:r>
      </w:del>
      <w:del w:id="85" w:date="2022-03-21T10:38:00Z" w:author="Graham Claytor">
        <w:r>
          <w:rPr>
            <w:rFonts w:ascii="IFAO-Grec Unicode" w:hAnsi="IFAO-Grec Unicode"/>
            <w:sz w:val="24"/>
            <w:szCs w:val="24"/>
            <w:rtl w:val="0"/>
            <w:lang w:val="it-IT"/>
          </w:rPr>
          <w:delText>tutela</w:delText>
        </w:r>
      </w:del>
      <w:del w:id="86" w:date="2022-03-21T10:38:00Z" w:author="Graham Claytor">
        <w:r>
          <w:rPr>
            <w:rFonts w:ascii="IFAO-Grec Unicode" w:hAnsi="IFAO-Grec Unicode" w:hint="default"/>
            <w:sz w:val="24"/>
            <w:szCs w:val="24"/>
            <w:rtl w:val="0"/>
            <w:lang w:val="en-US"/>
          </w:rPr>
          <w:delText>”</w:delText>
        </w:r>
      </w:del>
      <w:del w:id="87" w:date="2022-03-21T10:38:00Z" w:author="Graham Claytor">
        <w:r>
          <w:rPr>
            <w:rFonts w:ascii="IFAO-Grec Unicode" w:hAnsi="IFAO-Grec Unicode"/>
            <w:sz w:val="24"/>
            <w:szCs w:val="24"/>
            <w:rtl w:val="0"/>
            <w:lang w:val="en-US"/>
          </w:rPr>
          <w:delText xml:space="preserve"> on the child: see further 6 n.</w:delText>
        </w:r>
      </w:del>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hands that drew up the bodies of the documents belong to professional scribes: the bank </w:t>
      </w:r>
      <w:r>
        <w:rPr>
          <w:rFonts w:ascii="IFAO-Grec Unicode" w:hAnsi="IFAO-Grec Unicode" w:hint="default"/>
          <w:sz w:val="24"/>
          <w:szCs w:val="24"/>
          <w:rtl w:val="0"/>
        </w:rPr>
        <w:t xml:space="preserve">διαγραφή </w:t>
      </w:r>
      <w:r>
        <w:rPr>
          <w:rFonts w:ascii="IFAO-Grec Unicode" w:hAnsi="IFAO-Grec Unicode"/>
          <w:sz w:val="24"/>
          <w:szCs w:val="24"/>
          <w:rtl w:val="0"/>
          <w:lang w:val="en-US"/>
        </w:rPr>
        <w:t>displays a more rapid cursive hand, while the contract and the declaration of property transfer exhibit formal scripts typical of the bureaucratic milieus, very similar to one another and characterized by regular, well-formed and upright letterforms, moderately ligatured. The writing is parallel to the fibres; in addition to the remnants of the red stamps, on the back there are occasional dark spots, but they do not seem to be traces of writing.</w:t>
      </w:r>
    </w:p>
    <w:p>
      <w:pPr>
        <w:pStyle w:val="footnote text"/>
        <w:spacing w:after="160" w:line="259" w:lineRule="auto"/>
        <w:rPr>
          <w:rStyle w:val="Rot"/>
          <w:rFonts w:ascii="Trebuchet MS" w:cs="Trebuchet MS" w:hAnsi="Trebuchet MS" w:eastAsia="Trebuchet MS"/>
          <w:sz w:val="22"/>
          <w:szCs w:val="22"/>
        </w:rPr>
      </w:pPr>
    </w:p>
    <w:p>
      <w:pPr>
        <w:pStyle w:val="footnote text"/>
        <w:spacing w:after="160" w:line="259" w:lineRule="auto"/>
        <w:rPr>
          <w:rStyle w:val="Rot"/>
          <w:rFonts w:ascii="Trebuchet MS" w:cs="Trebuchet MS" w:hAnsi="Trebuchet MS" w:eastAsia="Trebuchet MS"/>
          <w:sz w:val="22"/>
          <w:szCs w:val="22"/>
        </w:rPr>
      </w:pPr>
      <w:r>
        <w:rPr>
          <w:rStyle w:val="Rot"/>
          <w:rFonts w:ascii="Trebuchet MS" w:hAnsi="Trebuchet MS"/>
          <w:sz w:val="22"/>
          <w:szCs w:val="22"/>
          <w:rtl w:val="0"/>
          <w:lang w:val="en-US"/>
        </w:rPr>
        <w:t>#editionDDB</w:t>
      </w:r>
    </w:p>
    <w:p>
      <w:pPr>
        <w:pStyle w:val="footnote text"/>
        <w:spacing w:after="160" w:line="259" w:lineRule="auto"/>
        <w:rPr>
          <w:rFonts w:ascii="IFAO-Grec Unicode" w:cs="IFAO-Grec Unicode" w:hAnsi="IFAO-Grec Unicode" w:eastAsia="IFAO-Grec Unicode"/>
          <w:sz w:val="24"/>
          <w:szCs w:val="24"/>
        </w:rPr>
      </w:pPr>
      <w:r>
        <w:rPr>
          <w:rStyle w:val="Rot"/>
          <w:rFonts w:ascii="Trebuchet MS" w:hAnsi="Trebuchet MS"/>
          <w:sz w:val="22"/>
          <w:szCs w:val="22"/>
          <w:rtl w:val="0"/>
          <w:lang w:val="en-US"/>
        </w:rPr>
        <w:t>#</w:t>
      </w:r>
      <w:r>
        <w:rPr>
          <w:rStyle w:val="Rot"/>
          <w:rFonts w:ascii="Trebuchet MS" w:hAnsi="Trebuchet MS"/>
          <w:sz w:val="22"/>
          <w:szCs w:val="22"/>
          <w:rtl w:val="0"/>
          <w:lang w:val="de-DE"/>
        </w:rPr>
        <w:t>metadata</w:t>
      </w:r>
    </w:p>
    <w:p>
      <w:pPr>
        <w:pStyle w:val="footnote text"/>
        <w:spacing w:line="259" w:lineRule="auto"/>
        <w:ind w:firstLine="284"/>
        <w:rPr>
          <w:del w:id="88" w:date="2022-03-21T17:09:19Z" w:author="ZAW Inst.f.Papyrologie"/>
          <w:rFonts w:ascii="IFAO-Grec Unicode" w:cs="IFAO-Grec Unicode" w:hAnsi="IFAO-Grec Unicode" w:eastAsia="IFAO-Grec Unicode"/>
          <w:sz w:val="24"/>
          <w:szCs w:val="24"/>
        </w:rPr>
      </w:pPr>
    </w:p>
    <w:p>
      <w:pPr>
        <w:pStyle w:val="footnote text"/>
        <w:spacing w:line="259" w:lineRule="auto"/>
        <w:ind w:firstLine="284"/>
        <w:rPr>
          <w:del w:id="89" w:date="2022-03-21T17:09:19Z" w:author="ZAW Inst.f.Papyrologie"/>
          <w:rStyle w:val="Rot"/>
          <w:rFonts w:ascii="Trebuchet MS" w:cs="Trebuchet MS" w:hAnsi="Trebuchet MS" w:eastAsia="Trebuchet MS"/>
          <w:sz w:val="22"/>
          <w:szCs w:val="22"/>
        </w:rPr>
      </w:pPr>
      <w:del w:id="90" w:date="2022-03-21T17:09:19Z" w:author="ZAW Inst.f.Papyrologie">
        <w:r>
          <w:rPr>
            <w:rStyle w:val="Rot"/>
            <w:rFonts w:ascii="Trebuchet MS" w:hAnsi="Trebuchet MS"/>
            <w:sz w:val="22"/>
            <w:szCs w:val="22"/>
            <w:rtl w:val="0"/>
            <w:lang w:val="en-US"/>
          </w:rPr>
          <w:delText>#editionDDB</w:delText>
        </w:r>
      </w:del>
    </w:p>
    <w:p>
      <w:pPr>
        <w:pStyle w:val="footnote text"/>
        <w:spacing w:line="259" w:lineRule="auto"/>
        <w:ind w:firstLine="284"/>
        <w:rPr>
          <w:rStyle w:val="Rot"/>
          <w:rFonts w:ascii="Trebuchet MS" w:cs="Trebuchet MS" w:hAnsi="Trebuchet MS" w:eastAsia="Trebuchet MS"/>
          <w:sz w:val="22"/>
          <w:szCs w:val="22"/>
        </w:rPr>
      </w:pPr>
      <w:del w:id="91" w:date="2022-03-21T17:09:19Z" w:author="ZAW Inst.f.Papyrologie">
        <w:r>
          <w:rPr>
            <w:rStyle w:val="Rot"/>
            <w:rFonts w:ascii="Trebuchet MS" w:hAnsi="Trebuchet MS"/>
            <w:sz w:val="22"/>
            <w:szCs w:val="22"/>
            <w:rtl w:val="0"/>
            <w:lang w:val="en-US"/>
          </w:rPr>
          <w:delText>#</w:delText>
        </w:r>
      </w:del>
      <w:del w:id="92" w:date="2022-03-21T17:09:19Z" w:author="ZAW Inst.f.Papyrologie">
        <w:r>
          <w:rPr>
            <w:rStyle w:val="Rot"/>
            <w:rFonts w:ascii="Trebuchet MS" w:hAnsi="Trebuchet MS"/>
            <w:sz w:val="22"/>
            <w:szCs w:val="22"/>
            <w:rtl w:val="0"/>
            <w:lang w:val="de-DE"/>
          </w:rPr>
          <w:delText>metadata</w:delText>
        </w:r>
      </w:del>
    </w:p>
    <w:p>
      <w:pPr>
        <w:pStyle w:val="footnote text"/>
        <w:spacing w:line="259" w:lineRule="auto"/>
        <w:ind w:firstLine="284"/>
        <w:rPr>
          <w:rFonts w:ascii="IFAO-Grec Unicode" w:cs="IFAO-Grec Unicode" w:hAnsi="IFAO-Grec Unicode" w:eastAsia="IFAO-Grec Unicode"/>
          <w:sz w:val="24"/>
          <w:szCs w:val="24"/>
        </w:rPr>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ddb-filename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ddb-hybrid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pylon;1;5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height</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jc w:val="left"/>
            </w:pPr>
            <w:r>
              <w:rPr>
                <w:rFonts w:ascii="Helvetica" w:hAnsi="Helvetica"/>
                <w:sz w:val="20"/>
                <w:szCs w:val="20"/>
                <w:rtl w:val="0"/>
              </w:rPr>
              <w:t>21.2</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Dimensions: width</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11.5</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TM number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43198</w:t>
            </w:r>
          </w:p>
        </w:tc>
      </w:tr>
      <w:tr>
        <w:tblPrEx>
          <w:shd w:val="clear" w:color="auto" w:fill="auto"/>
        </w:tblPrEx>
        <w:trPr>
          <w:trHeight w:val="507"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Descriptive title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spacing w:after="160" w:line="259" w:lineRule="auto"/>
            </w:pPr>
            <w:r>
              <w:rPr>
                <w:rFonts w:ascii="IFAO-Grec Unicode" w:hAnsi="IFAO-Grec Unicode"/>
                <w:sz w:val="24"/>
                <w:szCs w:val="24"/>
                <w:rtl w:val="0"/>
                <w:lang w:val="en-US"/>
              </w:rPr>
              <w:t>Sale of a House in Soknopaiou Nesos: SB 22 15472 Completed</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Inventory no.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1918</w:t>
            </w:r>
            <w:r>
              <w:rPr>
                <w:rFonts w:ascii="IFAO-Grec Unicode" w:hAnsi="IFAO-Grec Unicode"/>
                <w:sz w:val="22"/>
                <w:szCs w:val="22"/>
                <w:rtl w:val="0"/>
                <w:lang w:val="de-DE"/>
              </w:rPr>
              <w:t xml:space="preserve"> + </w:t>
            </w:r>
            <w:r>
              <w:rPr>
                <w:rFonts w:ascii="IFAO-Grec Unicode" w:hAnsi="IFAO-Grec Unicode"/>
                <w:sz w:val="22"/>
                <w:szCs w:val="22"/>
                <w:rtl w:val="0"/>
                <w:lang w:val="en-US"/>
              </w:rPr>
              <w:t>BL Papyrus 1976</w:t>
            </w:r>
          </w:p>
        </w:tc>
      </w:tr>
      <w:tr>
        <w:tblPrEx>
          <w:shd w:val="clear" w:color="auto" w:fill="auto"/>
        </w:tblPrEx>
        <w:trPr>
          <w:trHeight w:val="279" w:hRule="atLeast"/>
        </w:trPr>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bidi w:val="0"/>
              <w:spacing w:after="240" w:line="280" w:lineRule="atLeast"/>
              <w:ind w:left="0" w:right="0" w:firstLine="0"/>
              <w:jc w:val="left"/>
              <w:rPr>
                <w:rtl w:val="0"/>
              </w:rPr>
            </w:pPr>
            <w:r>
              <w:rPr>
                <w:rFonts w:ascii="IFAO-Grec Unicode" w:hAnsi="IFAO-Grec Unicode"/>
                <w:sz w:val="26"/>
                <w:szCs w:val="26"/>
                <w:rtl w:val="0"/>
              </w:rPr>
              <w:t xml:space="preserve">Previous editions </w:t>
            </w:r>
          </w:p>
        </w:tc>
        <w:tc>
          <w:tcPr>
            <w:tcW w:type="dxa" w:w="48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andard"/>
              <w:jc w:val="left"/>
            </w:pPr>
            <w:r>
              <w:rPr>
                <w:rFonts w:ascii="Helvetica" w:hAnsi="Helvetica"/>
                <w:sz w:val="20"/>
                <w:szCs w:val="20"/>
                <w:rtl w:val="0"/>
              </w:rPr>
              <w:t>SB 22 15472</w:t>
            </w:r>
          </w:p>
        </w:tc>
      </w:tr>
    </w:tbl>
    <w:p>
      <w:pPr>
        <w:pStyle w:val="footnote text"/>
        <w:spacing w:line="259" w:lineRule="auto"/>
        <w:ind w:firstLine="284"/>
        <w:rPr>
          <w:rFonts w:ascii="IFAO-Grec Unicode" w:cs="IFAO-Grec Unicode" w:hAnsi="IFAO-Grec Unicode" w:eastAsia="IFAO-Grec Unicode"/>
          <w:sz w:val="24"/>
          <w:szCs w:val="24"/>
        </w:rPr>
      </w:pPr>
    </w:p>
    <w:p>
      <w:pPr>
        <w:pStyle w:val="footnote text"/>
        <w:spacing w:line="259" w:lineRule="auto"/>
        <w:ind w:firstLine="284"/>
        <w:rPr>
          <w:rFonts w:ascii="IFAO-Grec Unicode" w:cs="IFAO-Grec Unicode" w:hAnsi="IFAO-Grec Unicode" w:eastAsia="IFAO-Grec Unicode"/>
          <w:sz w:val="24"/>
          <w:szCs w:val="24"/>
        </w:rPr>
      </w:pPr>
    </w:p>
    <w:p>
      <w:pPr>
        <w:pStyle w:val="footnote text"/>
        <w:spacing w:line="259" w:lineRule="auto"/>
        <w:ind w:firstLine="284"/>
        <w:rPr>
          <w:del w:id="93" w:date="2022-03-21T16:07:13Z" w:author="ZAW Inst.f.Papyrologie"/>
          <w:rFonts w:ascii="IFAO-Grec Unicode" w:cs="IFAO-Grec Unicode" w:hAnsi="IFAO-Grec Unicode" w:eastAsia="IFAO-Grec Unicode"/>
          <w:sz w:val="24"/>
          <w:szCs w:val="24"/>
        </w:rPr>
      </w:pPr>
    </w:p>
    <w:p>
      <w:pPr>
        <w:pStyle w:val="footnote text"/>
        <w:spacing w:line="259" w:lineRule="auto"/>
        <w:ind w:firstLine="284"/>
        <w:rPr>
          <w:del w:id="94" w:date="2022-03-21T16:07:13Z" w:author="ZAW Inst.f.Papyrologie"/>
          <w:rFonts w:ascii="IFAO-Grec Unicode" w:cs="IFAO-Grec Unicode" w:hAnsi="IFAO-Grec Unicode" w:eastAsia="IFAO-Grec Unicode"/>
          <w:sz w:val="24"/>
          <w:szCs w:val="24"/>
        </w:rPr>
      </w:pPr>
    </w:p>
    <w:p>
      <w:pPr>
        <w:pStyle w:val="footnote text"/>
        <w:spacing w:line="259" w:lineRule="auto"/>
        <w:ind w:firstLine="284"/>
        <w:rPr>
          <w:rFonts w:ascii="IFAO-Grec Unicode" w:cs="IFAO-Grec Unicode" w:hAnsi="IFAO-Grec Unicode" w:eastAsia="IFAO-Grec Unicode"/>
          <w:sz w:val="24"/>
          <w:szCs w:val="24"/>
        </w:rPr>
      </w:pPr>
      <w:del w:id="95" w:date="2022-03-21T16:07:13Z" w:author="ZAW Inst.f.Papyrologie">
        <w:r>
          <w:rPr>
            <w:rStyle w:val="Rot"/>
            <w:rFonts w:ascii="Trebuchet MS" w:hAnsi="Trebuchet MS"/>
            <w:sz w:val="22"/>
            <w:szCs w:val="22"/>
            <w:rtl w:val="0"/>
            <w:lang w:val="en-US"/>
          </w:rPr>
          <w:delText>#</w:delText>
        </w:r>
      </w:del>
      <w:del w:id="96" w:date="2022-03-21T16:07:13Z" w:author="ZAW Inst.f.Papyrologie">
        <w:r>
          <w:rPr>
            <w:rStyle w:val="Rot"/>
            <w:rFonts w:ascii="Trebuchet MS" w:hAnsi="Trebuchet MS"/>
            <w:sz w:val="22"/>
            <w:szCs w:val="22"/>
            <w:rtl w:val="0"/>
            <w:lang w:val="de-DE"/>
          </w:rPr>
          <w:delText>papyrologicalHeader</w:delText>
        </w:r>
      </w:del>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09"/>
        <w:gridCol w:w="3209"/>
        <w:gridCol w:w="3209"/>
      </w:tblGrid>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1918</w:t>
            </w:r>
            <w:r>
              <w:rPr>
                <w:rFonts w:ascii="IFAO-Grec Unicode" w:hAnsi="IFAO-Grec Unicode"/>
                <w:sz w:val="22"/>
                <w:szCs w:val="22"/>
                <w:rtl w:val="0"/>
                <w:lang w:val="de-DE"/>
              </w:rPr>
              <w:t xml:space="preserve"> </w:t>
            </w:r>
            <w:r>
              <w:rPr>
                <w:rFonts w:ascii="IFAO-Grec Unicode" w:hAnsi="IFAO-Grec Unicode"/>
                <w:sz w:val="22"/>
                <w:szCs w:val="22"/>
                <w:rtl w:val="0"/>
                <w:lang w:val="en-US"/>
              </w:rPr>
              <w:t>+</w:t>
            </w:r>
            <w:r>
              <w:rPr>
                <w:rFonts w:ascii="IFAO-Grec Unicode" w:hAnsi="IFAO-Grec Unicode"/>
                <w:sz w:val="22"/>
                <w:szCs w:val="22"/>
                <w:rtl w:val="0"/>
                <w:lang w:val="de-DE"/>
              </w:rPr>
              <w:t xml:space="preserve"> </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11.5 (w) x 21.2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Ptolemais Euergetis</w:t>
            </w:r>
          </w:p>
        </w:tc>
      </w:tr>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BL Papyrus 1976</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fr. 1: 35 (w) x 21.4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30 November 134</w:t>
            </w:r>
          </w:p>
        </w:tc>
      </w:tr>
      <w:tr>
        <w:tblPrEx>
          <w:shd w:val="clear" w:color="auto" w:fill="auto"/>
        </w:tblPrEx>
        <w:trPr>
          <w:trHeight w:val="279" w:hRule="atLeast"/>
        </w:trPr>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tabs>
                <w:tab w:val="center" w:pos="4820"/>
              </w:tabs>
              <w:spacing w:line="259" w:lineRule="auto"/>
              <w:jc w:val="both"/>
            </w:pPr>
            <w:r>
              <w:rPr>
                <w:rFonts w:ascii="IFAO-Grec Unicode" w:hAnsi="IFAO-Grec Unicode"/>
                <w:sz w:val="22"/>
                <w:szCs w:val="22"/>
                <w:rtl w:val="0"/>
                <w:lang w:val="en-US"/>
              </w:rPr>
              <w:t>fr. 2: 0.6 (w) x 3.4 (h) cm</w:t>
            </w:r>
          </w:p>
        </w:tc>
        <w:tc>
          <w:tcPr>
            <w:tcW w:type="dxa" w:w="32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footnote text"/>
        <w:spacing w:line="259" w:lineRule="auto"/>
        <w:ind w:firstLine="284"/>
        <w:jc w:val="both"/>
        <w:rPr>
          <w:rFonts w:ascii="Trebuchet MS" w:cs="Trebuchet MS" w:hAnsi="Trebuchet MS" w:eastAsia="Trebuchet MS"/>
          <w:sz w:val="22"/>
          <w:szCs w:val="22"/>
        </w:rPr>
      </w:pPr>
    </w:p>
    <w:p>
      <w:pPr>
        <w:pStyle w:val="footnote text"/>
        <w:spacing w:after="160" w:line="259" w:lineRule="auto"/>
        <w:rPr>
          <w:del w:id="97" w:date="2022-03-21T16:25:53Z" w:author="ZAW Inst.f.Papyrologie"/>
          <w:rFonts w:ascii="IFAO-Grec Unicode" w:cs="IFAO-Grec Unicode" w:hAnsi="IFAO-Grec Unicode" w:eastAsia="IFAO-Grec Unicode"/>
          <w:sz w:val="24"/>
          <w:szCs w:val="24"/>
        </w:rPr>
      </w:pPr>
    </w:p>
    <w:p>
      <w:pPr>
        <w:pStyle w:val="Text"/>
        <w:spacing w:after="0"/>
        <w:ind w:firstLine="284"/>
        <w:jc w:val="both"/>
        <w:rPr>
          <w:del w:id="98" w:date="2022-03-21T16:25:53Z" w:author="ZAW Inst.f.Papyrologie"/>
          <w:rFonts w:ascii="IFAO-Grec Unicode" w:cs="IFAO-Grec Unicode" w:hAnsi="IFAO-Grec Unicode" w:eastAsia="IFAO-Grec Unicode"/>
          <w:sz w:val="24"/>
          <w:szCs w:val="24"/>
        </w:rPr>
      </w:pPr>
    </w:p>
    <w:p>
      <w:pPr>
        <w:pStyle w:val="Text"/>
        <w:tabs>
          <w:tab w:val="center" w:pos="4820"/>
        </w:tabs>
        <w:spacing w:after="0"/>
        <w:jc w:val="both"/>
        <w:rPr>
          <w:del w:id="99" w:date="2022-03-21T16:25:53Z" w:author="ZAW Inst.f.Papyrologie"/>
          <w:rFonts w:ascii="IFAO-Grec Unicode" w:cs="IFAO-Grec Unicode" w:hAnsi="IFAO-Grec Unicode" w:eastAsia="IFAO-Grec Unicode"/>
        </w:rPr>
      </w:pPr>
      <w:del w:id="100" w:date="2022-03-21T16:25:53Z" w:author="ZAW Inst.f.Papyrologie">
        <w:r>
          <w:rPr>
            <w:rFonts w:ascii="IFAO-Grec Unicode" w:hAnsi="IFAO-Grec Unicode"/>
            <w:rtl w:val="0"/>
            <w:lang w:val="de-DE"/>
          </w:rPr>
          <w:delText>BL Papyrus 1918+</w:delText>
          <w:tab/>
          <w:delText>11.5 (w) x 21.2 (h) cm</w:delText>
          <w:tab/>
          <w:tab/>
          <w:delText xml:space="preserve">            Ptolemais Euergetis</w:delText>
        </w:r>
      </w:del>
    </w:p>
    <w:p>
      <w:pPr>
        <w:pStyle w:val="Text"/>
        <w:tabs>
          <w:tab w:val="center" w:pos="4820"/>
        </w:tabs>
        <w:spacing w:after="0"/>
        <w:jc w:val="both"/>
        <w:rPr>
          <w:rFonts w:ascii="IFAO-Grec Unicode" w:cs="IFAO-Grec Unicode" w:hAnsi="IFAO-Grec Unicode" w:eastAsia="IFAO-Grec Unicode"/>
        </w:rPr>
      </w:pPr>
      <w:del w:id="101" w:date="2022-03-21T16:25:53Z" w:author="ZAW Inst.f.Papyrologie">
        <w:r>
          <w:rPr>
            <w:rFonts w:ascii="IFAO-Grec Unicode" w:hAnsi="IFAO-Grec Unicode"/>
            <w:rtl w:val="0"/>
            <w:lang w:val="de-DE"/>
          </w:rPr>
          <w:delText>BL Papyrus 1976</w:delText>
          <w:tab/>
          <w:delText>fr. 1: 35 (w) x 21.4 (h) cm; fr. 2: 0.6 (w) x 3.4 (h) cm</w:delText>
          <w:tab/>
          <w:delText xml:space="preserve">               30 November 134</w:delText>
        </w:r>
      </w:del>
    </w:p>
    <w:p>
      <w:pPr>
        <w:pStyle w:val="Text"/>
        <w:rPr>
          <w:rFonts w:ascii="IFAO-Grec Unicode" w:cs="IFAO-Grec Unicode" w:hAnsi="IFAO-Grec Unicode" w:eastAsia="IFAO-Grec Unicode"/>
          <w:sz w:val="24"/>
          <w:szCs w:val="24"/>
        </w:rPr>
      </w:pPr>
    </w:p>
    <w:p>
      <w:pPr>
        <w:pStyle w:val="Text"/>
        <w:rPr>
          <w:del w:id="102" w:date="2022-03-21T16:26:43Z" w:author="ZAW Inst.f.Papyrologie"/>
        </w:rPr>
      </w:pPr>
      <w:del w:id="103" w:date="2022-03-21T16:26:43Z" w:author="ZAW Inst.f.Papyrologie">
        <w:r>
          <w:rPr>
            <w:rtl w:val="0"/>
            <w:lang w:val="de-DE"/>
          </w:rPr>
          <w:delText>#text</w:delText>
        </w:r>
      </w:del>
    </w:p>
    <w:p>
      <w:pPr>
        <w:pStyle w:val="Text"/>
        <w:rPr>
          <w:rStyle w:val="Rot"/>
          <w:color w:val="ff2600"/>
        </w:rPr>
      </w:pPr>
      <w:r>
        <w:rPr>
          <w:color w:val="ff2600"/>
          <w:rtl w:val="0"/>
          <w:lang w:val="de-DE"/>
        </w:rPr>
        <w:t>#text</w:t>
      </w:r>
    </w:p>
    <w:p>
      <w:pPr>
        <w:pStyle w:val="Text"/>
      </w:pPr>
      <w:r>
        <w:rPr>
          <w:rtl w:val="0"/>
        </w:rPr>
        <w:t>&lt;S=.grc</w:t>
      </w:r>
    </w:p>
    <w:p>
      <w:pPr>
        <w:pStyle w:val="Text"/>
      </w:pPr>
      <w:r>
        <w:rPr>
          <w:rtl w:val="0"/>
        </w:rPr>
        <w:t>&lt;D=.r</w:t>
      </w:r>
    </w:p>
    <w:p>
      <w:pPr>
        <w:pStyle w:val="Text"/>
      </w:pPr>
      <w:r>
        <w:rPr>
          <w:rtl w:val="0"/>
        </w:rPr>
        <w:t>&lt;D=.i.column&lt;=</w:t>
      </w:r>
    </w:p>
    <w:p>
      <w:pPr>
        <w:pStyle w:val="Text"/>
      </w:pPr>
      <w:r>
        <w:rPr>
          <w:rtl w:val="0"/>
        </w:rPr>
        <w:t>1. $m4 (</w:t>
      </w:r>
      <w:r>
        <w:rPr>
          <w:rtl w:val="0"/>
        </w:rPr>
        <w:t>κατακεχώ</w:t>
      </w:r>
      <w:r>
        <w:rPr>
          <w:rtl w:val="0"/>
        </w:rPr>
        <w:t>(</w:t>
      </w:r>
      <w:r>
        <w:rPr>
          <w:rtl w:val="0"/>
        </w:rPr>
        <w:t>ρισται</w:t>
      </w:r>
      <w:r>
        <w:rPr>
          <w:rtl w:val="0"/>
        </w:rPr>
        <w:t>)) (</w:t>
      </w:r>
      <w:r>
        <w:rPr>
          <w:rtl w:val="0"/>
        </w:rPr>
        <w:t>μηνὸ</w:t>
      </w:r>
      <w:r>
        <w:rPr>
          <w:rtl w:val="0"/>
        </w:rPr>
        <w:t>(</w:t>
      </w:r>
      <w:r>
        <w:rPr>
          <w:rtl w:val="0"/>
        </w:rPr>
        <w:t>ς</w:t>
      </w:r>
      <w:r>
        <w:rPr>
          <w:rtl w:val="0"/>
        </w:rPr>
        <w:t xml:space="preserve">)) </w:t>
      </w:r>
      <w:r>
        <w:rPr>
          <w:rtl w:val="0"/>
        </w:rPr>
        <w:t xml:space="preserve">Νέου Σεβαστοῦ </w:t>
      </w:r>
      <w:r>
        <w:rPr>
          <w:rtl w:val="0"/>
        </w:rPr>
        <w:t>&lt;#</w:t>
      </w:r>
      <w:r>
        <w:rPr>
          <w:rtl w:val="0"/>
        </w:rPr>
        <w:t>λ</w:t>
      </w:r>
      <w:r>
        <w:rPr>
          <w:rtl w:val="0"/>
        </w:rPr>
        <w:t xml:space="preserve">=30#&gt; </w:t>
      </w:r>
    </w:p>
    <w:p>
      <w:pPr>
        <w:pStyle w:val="Text"/>
      </w:pPr>
      <w:r>
        <w:rPr>
          <w:rtl w:val="0"/>
        </w:rPr>
        <w:t>2. $m1 &lt;#[</w:t>
      </w:r>
      <w:r>
        <w:rPr>
          <w:rtl w:val="0"/>
        </w:rPr>
        <w:t>ἔτους</w:t>
      </w:r>
      <w:r>
        <w:rPr>
          <w:rtl w:val="0"/>
          <w:lang w:val="pt-PT"/>
        </w:rPr>
        <w:t xml:space="preserve">] </w:t>
      </w:r>
      <w:r>
        <w:rPr>
          <w:rtl w:val="0"/>
        </w:rPr>
        <w:t>ἐννεακαιδεκάτου̣</w:t>
      </w:r>
      <w:r>
        <w:rPr>
          <w:rtl w:val="0"/>
        </w:rPr>
        <w:t xml:space="preserve">=19#&gt; </w:t>
      </w:r>
      <w:r>
        <w:rPr>
          <w:rtl w:val="0"/>
        </w:rPr>
        <w:t xml:space="preserve">Αὐτοκράτορος Καίσ̣αρος Τραιανοῦ Ἁδρι̣ανοῦ Σεβασ̣το̣ῦ̣ μηνὸς Νέου Σεβαστοῦ </w:t>
      </w:r>
      <w:r>
        <w:rPr>
          <w:rtl w:val="0"/>
        </w:rPr>
        <w:t>&lt;#</w:t>
      </w:r>
      <w:r>
        <w:rPr>
          <w:rtl w:val="0"/>
        </w:rPr>
        <w:t>κδ</w:t>
      </w:r>
      <w:r>
        <w:rPr>
          <w:rtl w:val="0"/>
        </w:rPr>
        <w:t xml:space="preserve">=24#&gt; </w:t>
      </w:r>
      <w:r>
        <w:rPr>
          <w:rtl w:val="0"/>
        </w:rPr>
        <w:t xml:space="preserve">ἐν Πτολεμαίδι Εὐεργέτιδι </w:t>
      </w:r>
    </w:p>
    <w:p>
      <w:pPr>
        <w:pStyle w:val="Text"/>
      </w:pPr>
      <w:r>
        <w:rPr>
          <w:rtl w:val="0"/>
          <w:lang w:val="pt-PT"/>
        </w:rPr>
        <w:t>3. [</w:t>
      </w:r>
      <w:r>
        <w:rPr>
          <w:rtl w:val="0"/>
        </w:rPr>
        <w:t>τοῦ</w:t>
      </w:r>
      <w:r>
        <w:rPr>
          <w:rtl w:val="0"/>
        </w:rPr>
        <w:t>] &lt;:[</w:t>
      </w:r>
      <w:r>
        <w:rPr>
          <w:rtl w:val="0"/>
        </w:rPr>
        <w:t>Ἀρσ</w:t>
      </w:r>
      <w:r>
        <w:rPr>
          <w:rtl w:val="0"/>
          <w:lang w:val="pt-PT"/>
        </w:rPr>
        <w:t>]</w:t>
      </w:r>
      <w:r>
        <w:rPr>
          <w:rtl w:val="0"/>
        </w:rPr>
        <w:t>ινοίτου</w:t>
      </w:r>
      <w:r>
        <w:rPr>
          <w:rtl w:val="0"/>
        </w:rPr>
        <w:t>|reg|[</w:t>
      </w:r>
      <w:r>
        <w:rPr>
          <w:rtl w:val="0"/>
        </w:rPr>
        <w:t>Ἀρσ</w:t>
      </w:r>
      <w:r>
        <w:rPr>
          <w:rtl w:val="0"/>
          <w:lang w:val="pt-PT"/>
        </w:rPr>
        <w:t>]</w:t>
      </w:r>
      <w:r>
        <w:rPr>
          <w:rtl w:val="0"/>
        </w:rPr>
        <w:t>ινοείτου</w:t>
      </w:r>
      <w:r>
        <w:rPr>
          <w:rtl w:val="0"/>
        </w:rPr>
        <w:t xml:space="preserve">:&gt; </w:t>
      </w:r>
      <w:r>
        <w:rPr>
          <w:rtl w:val="0"/>
        </w:rPr>
        <w:t>νομ</w:t>
      </w:r>
      <w:r>
        <w:rPr>
          <w:rtl w:val="0"/>
          <w:lang w:val="pt-PT"/>
        </w:rPr>
        <w:t>[</w:t>
      </w:r>
      <w:r>
        <w:rPr>
          <w:rtl w:val="0"/>
        </w:rPr>
        <w:t>ο</w:t>
      </w:r>
      <w:r>
        <w:rPr>
          <w:rtl w:val="0"/>
          <w:lang w:val="pt-PT"/>
        </w:rPr>
        <w:t>]</w:t>
      </w:r>
      <w:r>
        <w:rPr>
          <w:rtl w:val="0"/>
        </w:rPr>
        <w:t>ῦ</w:t>
      </w:r>
      <w:r>
        <w:rPr>
          <w:rtl w:val="0"/>
        </w:rPr>
        <w:t xml:space="preserve">. </w:t>
      </w:r>
      <w:r>
        <w:rPr>
          <w:rtl w:val="0"/>
        </w:rPr>
        <w:t>ὁμολογε̣ῖ Τααρ̣παγάθης Τεσε̣</w:t>
      </w:r>
      <w:r>
        <w:rPr>
          <w:rtl w:val="0"/>
          <w:lang w:val="pt-PT"/>
        </w:rPr>
        <w:t>[</w:t>
      </w:r>
      <w:r>
        <w:rPr>
          <w:rtl w:val="0"/>
        </w:rPr>
        <w:t>ν</w:t>
      </w:r>
      <w:r>
        <w:rPr>
          <w:rtl w:val="0"/>
          <w:lang w:val="pt-PT"/>
        </w:rPr>
        <w:t>]</w:t>
      </w:r>
      <w:r>
        <w:rPr>
          <w:rtl w:val="0"/>
        </w:rPr>
        <w:t>ο̣ύ̣φεως το̣ῦ̣ Ἑ̣</w:t>
      </w:r>
      <w:r>
        <w:rPr>
          <w:rtl w:val="0"/>
          <w:lang w:val="pt-PT"/>
        </w:rPr>
        <w:t>[</w:t>
      </w:r>
      <w:r>
        <w:rPr>
          <w:rtl w:val="0"/>
        </w:rPr>
        <w:t>ρ</w:t>
      </w:r>
      <w:r>
        <w:rPr>
          <w:rtl w:val="0"/>
          <w:lang w:val="pt-PT"/>
        </w:rPr>
        <w:t>]</w:t>
      </w:r>
      <w:r>
        <w:rPr>
          <w:rtl w:val="0"/>
        </w:rPr>
        <w:t>ι̣έως ἱέρεια τῶν ἀ̣πὸ κώμης Σοκνοπαίου Νήσου ὡς ἐτῶν</w:t>
      </w:r>
    </w:p>
    <w:p>
      <w:pPr>
        <w:pStyle w:val="Text"/>
      </w:pPr>
      <w:r>
        <w:rPr>
          <w:rtl w:val="0"/>
        </w:rPr>
        <w:t>4. &lt;#[</w:t>
      </w:r>
      <w:r>
        <w:rPr>
          <w:rtl w:val="0"/>
        </w:rPr>
        <w:t>ἑξήκο</w:t>
      </w:r>
      <w:r>
        <w:rPr>
          <w:rtl w:val="0"/>
          <w:lang w:val="pt-PT"/>
        </w:rPr>
        <w:t>]</w:t>
      </w:r>
      <w:r>
        <w:rPr>
          <w:rtl w:val="0"/>
        </w:rPr>
        <w:t>ν̣τα πέντε</w:t>
      </w:r>
      <w:r>
        <w:rPr>
          <w:rtl w:val="0"/>
        </w:rPr>
        <w:t>=65#&gt; &lt;:</w:t>
      </w:r>
      <w:r>
        <w:rPr>
          <w:rtl w:val="0"/>
        </w:rPr>
        <w:t>οὐλή</w:t>
      </w:r>
      <w:r>
        <w:rPr>
          <w:rtl w:val="0"/>
        </w:rPr>
        <w:t>|reg|</w:t>
      </w:r>
      <w:r>
        <w:rPr>
          <w:rtl w:val="0"/>
        </w:rPr>
        <w:t>οὐλὴι</w:t>
      </w:r>
      <w:r>
        <w:rPr>
          <w:rtl w:val="0"/>
        </w:rPr>
        <w:t xml:space="preserve">:&gt; </w:t>
      </w:r>
      <w:r>
        <w:rPr>
          <w:rtl w:val="0"/>
        </w:rPr>
        <w:t>ἀντικνημίωι δ</w:t>
      </w:r>
      <w:r>
        <w:rPr>
          <w:rtl w:val="0"/>
          <w:lang w:val="pt-PT"/>
        </w:rPr>
        <w:t>[</w:t>
      </w:r>
      <w:r>
        <w:rPr>
          <w:rtl w:val="0"/>
        </w:rPr>
        <w:t>ε</w:t>
      </w:r>
      <w:r>
        <w:rPr>
          <w:rtl w:val="0"/>
          <w:lang w:val="pt-PT"/>
        </w:rPr>
        <w:t>]</w:t>
      </w:r>
      <w:r>
        <w:rPr>
          <w:rtl w:val="0"/>
        </w:rPr>
        <w:t>ξιῶι μετὰ κυρίο</w:t>
      </w:r>
      <w:r>
        <w:rPr>
          <w:rtl w:val="0"/>
          <w:lang w:val="pt-PT"/>
        </w:rPr>
        <w:t>[</w:t>
      </w:r>
      <w:r>
        <w:rPr>
          <w:rtl w:val="0"/>
        </w:rPr>
        <w:t>υ</w:t>
      </w:r>
      <w:r>
        <w:rPr>
          <w:rtl w:val="0"/>
          <w:lang w:val="pt-PT"/>
        </w:rPr>
        <w:t xml:space="preserve">] </w:t>
      </w:r>
      <w:r>
        <w:rPr>
          <w:rtl w:val="0"/>
        </w:rPr>
        <w:t xml:space="preserve">τοῦ υἱοῦ </w:t>
      </w:r>
      <w:r>
        <w:rPr>
          <w:rtl w:val="0"/>
          <w:lang w:val="pt-PT"/>
        </w:rPr>
        <w:t>[</w:t>
      </w:r>
      <w:r>
        <w:rPr>
          <w:rtl w:val="0"/>
        </w:rPr>
        <w:t>Ἁρπαγ</w:t>
      </w:r>
      <w:r>
        <w:rPr>
          <w:rtl w:val="0"/>
          <w:lang w:val="pt-PT"/>
        </w:rPr>
        <w:t>]</w:t>
      </w:r>
      <w:r>
        <w:rPr>
          <w:rtl w:val="0"/>
        </w:rPr>
        <w:t>ά̣θου τοῦ Σαταβ</w:t>
      </w:r>
      <w:r>
        <w:rPr>
          <w:rtl w:val="0"/>
          <w:lang w:val="pt-PT"/>
        </w:rPr>
        <w:t>[</w:t>
      </w:r>
      <w:r>
        <w:rPr>
          <w:rtl w:val="0"/>
        </w:rPr>
        <w:t>ο</w:t>
      </w:r>
      <w:r>
        <w:rPr>
          <w:rtl w:val="0"/>
          <w:lang w:val="pt-PT"/>
        </w:rPr>
        <w:t>]</w:t>
      </w:r>
      <w:r>
        <w:rPr>
          <w:rtl w:val="0"/>
        </w:rPr>
        <w:t>ῦτος ὡς ἐτῶ</w:t>
      </w:r>
      <w:r>
        <w:rPr>
          <w:rtl w:val="0"/>
          <w:lang w:val="pt-PT"/>
        </w:rPr>
        <w:t>[</w:t>
      </w:r>
      <w:r>
        <w:rPr>
          <w:rtl w:val="0"/>
        </w:rPr>
        <w:t>ν</w:t>
      </w:r>
      <w:r>
        <w:rPr>
          <w:rtl w:val="0"/>
        </w:rPr>
        <w:t>] &lt;#</w:t>
      </w:r>
      <w:r>
        <w:rPr>
          <w:rtl w:val="0"/>
        </w:rPr>
        <w:t>τ̣ριάκοντα ὀκτὼ</w:t>
      </w:r>
      <w:r>
        <w:rPr>
          <w:rtl w:val="0"/>
        </w:rPr>
        <w:t>=38#&gt; &lt;:</w:t>
      </w:r>
      <w:r>
        <w:rPr>
          <w:rtl w:val="0"/>
        </w:rPr>
        <w:t>οὐλή</w:t>
      </w:r>
      <w:r>
        <w:rPr>
          <w:rtl w:val="0"/>
        </w:rPr>
        <w:t>|reg|</w:t>
      </w:r>
      <w:r>
        <w:rPr>
          <w:rtl w:val="0"/>
        </w:rPr>
        <w:t>οὐλὴι</w:t>
      </w:r>
      <w:r>
        <w:rPr>
          <w:rtl w:val="0"/>
        </w:rPr>
        <w:t>:&gt;</w:t>
      </w:r>
    </w:p>
    <w:p>
      <w:pPr>
        <w:pStyle w:val="Text"/>
      </w:pPr>
      <w:r>
        <w:rPr>
          <w:rtl w:val="0"/>
          <w:lang w:val="pt-PT"/>
        </w:rPr>
        <w:t>5. [</w:t>
      </w:r>
      <w:r>
        <w:rPr>
          <w:rtl w:val="0"/>
        </w:rPr>
        <w:t>ἀντικνημί</w:t>
      </w:r>
      <w:r>
        <w:rPr>
          <w:rtl w:val="0"/>
          <w:lang w:val="pt-PT"/>
        </w:rPr>
        <w:t>]</w:t>
      </w:r>
      <w:r>
        <w:rPr>
          <w:rtl w:val="0"/>
        </w:rPr>
        <w:t>ω̣ι ἀριστ̣ε̣</w:t>
      </w:r>
      <w:r>
        <w:rPr>
          <w:rtl w:val="0"/>
          <w:lang w:val="pt-PT"/>
        </w:rPr>
        <w:t>[</w:t>
      </w:r>
      <w:r>
        <w:rPr>
          <w:rtl w:val="0"/>
        </w:rPr>
        <w:t>ρ</w:t>
      </w:r>
      <w:r>
        <w:rPr>
          <w:rtl w:val="0"/>
          <w:lang w:val="pt-PT"/>
        </w:rPr>
        <w:t>]</w:t>
      </w:r>
      <w:r>
        <w:rPr>
          <w:rtl w:val="0"/>
        </w:rPr>
        <w:t>ῶι τῷ τοῦ τετε</w:t>
      </w:r>
      <w:r>
        <w:rPr>
          <w:rtl w:val="0"/>
          <w:lang w:val="pt-PT"/>
        </w:rPr>
        <w:t>[</w:t>
      </w:r>
      <w:r>
        <w:rPr>
          <w:rtl w:val="0"/>
        </w:rPr>
        <w:t>λ</w:t>
      </w:r>
      <w:r>
        <w:rPr>
          <w:rtl w:val="0"/>
          <w:lang w:val="pt-PT"/>
        </w:rPr>
        <w:t>]</w:t>
      </w:r>
      <w:r>
        <w:rPr>
          <w:rtl w:val="0"/>
        </w:rPr>
        <w:t>ε̣υτηκότος αὐτῆς ἑτέρου υ̣ἱ̣οῦ</w:t>
      </w:r>
      <w:r>
        <w:rPr>
          <w:rtl w:val="0"/>
        </w:rPr>
        <w:t>, &lt;:</w:t>
      </w:r>
      <w:r>
        <w:rPr>
          <w:rtl w:val="0"/>
        </w:rPr>
        <w:t>ὄντ̣</w:t>
      </w:r>
      <w:r>
        <w:rPr>
          <w:rtl w:val="0"/>
          <w:lang w:val="pt-PT"/>
        </w:rPr>
        <w:t>[</w:t>
      </w:r>
      <w:r>
        <w:rPr>
          <w:rtl w:val="0"/>
        </w:rPr>
        <w:t>ος δὲ</w:t>
      </w:r>
      <w:r>
        <w:rPr>
          <w:rtl w:val="0"/>
          <w:lang w:val="pt-PT"/>
        </w:rPr>
        <w:t xml:space="preserve">] </w:t>
      </w:r>
      <w:r>
        <w:rPr>
          <w:rtl w:val="0"/>
        </w:rPr>
        <w:t>τ̣οῦ̣</w:t>
      </w:r>
      <w:r>
        <w:rPr>
          <w:rtl w:val="0"/>
        </w:rPr>
        <w:t xml:space="preserve">|ed| </w:t>
      </w:r>
      <w:r>
        <w:rPr>
          <w:rtl w:val="0"/>
        </w:rPr>
        <w:t>ὄντ̣</w:t>
      </w:r>
      <w:r>
        <w:rPr>
          <w:rtl w:val="0"/>
          <w:lang w:val="pt-PT"/>
        </w:rPr>
        <w:t>[</w:t>
      </w:r>
      <w:r>
        <w:rPr>
          <w:rtl w:val="0"/>
        </w:rPr>
        <w:t>ος αὐ</w:t>
      </w:r>
      <w:r>
        <w:rPr>
          <w:rtl w:val="0"/>
          <w:lang w:val="pt-PT"/>
        </w:rPr>
        <w:t>]</w:t>
      </w:r>
      <w:r>
        <w:rPr>
          <w:rtl w:val="0"/>
        </w:rPr>
        <w:t>τ̣οῦ̣</w:t>
      </w:r>
      <w:r>
        <w:rPr>
          <w:rtl w:val="0"/>
        </w:rPr>
        <w:t xml:space="preserve">:&gt; </w:t>
      </w:r>
      <w:r>
        <w:rPr>
          <w:rtl w:val="0"/>
        </w:rPr>
        <w:t>Ἁρπαγάθου καὶ ὁ̣μοπατρίου ἀδ̣ε̣λφοῦ</w:t>
      </w:r>
      <w:r>
        <w:rPr>
          <w:rtl w:val="0"/>
        </w:rPr>
        <w:t xml:space="preserve">, </w:t>
      </w:r>
      <w:r>
        <w:rPr>
          <w:rtl w:val="0"/>
        </w:rPr>
        <w:t>Ἑριέως υἱῶι</w:t>
      </w:r>
    </w:p>
    <w:p>
      <w:pPr>
        <w:pStyle w:val="Text"/>
      </w:pPr>
      <w:r>
        <w:rPr>
          <w:rtl w:val="0"/>
        </w:rPr>
        <w:t>6. &lt;:[</w:t>
      </w:r>
      <w:r>
        <w:rPr>
          <w:rtl w:val="0"/>
        </w:rPr>
        <w:t>Ἑριεῖ ἀφ</w:t>
      </w:r>
      <w:r>
        <w:rPr>
          <w:rtl w:val="0"/>
          <w:lang w:val="pt-PT"/>
        </w:rPr>
        <w:t>]</w:t>
      </w:r>
      <w:r>
        <w:rPr>
          <w:rtl w:val="0"/>
        </w:rPr>
        <w:t>ήλικι</w:t>
      </w:r>
      <w:r>
        <w:rPr>
          <w:rtl w:val="0"/>
        </w:rPr>
        <w:t>|alt|[</w:t>
      </w:r>
      <w:r>
        <w:rPr>
          <w:rtl w:val="0"/>
        </w:rPr>
        <w:t>Ἑριεῦτι ἀφ</w:t>
      </w:r>
      <w:r>
        <w:rPr>
          <w:rtl w:val="0"/>
          <w:lang w:val="pt-PT"/>
        </w:rPr>
        <w:t>]</w:t>
      </w:r>
      <w:r>
        <w:rPr>
          <w:rtl w:val="0"/>
        </w:rPr>
        <w:t>ήλικι</w:t>
      </w:r>
      <w:r>
        <w:rPr>
          <w:rtl w:val="0"/>
        </w:rPr>
        <w:t xml:space="preserve">:&gt; </w:t>
      </w:r>
      <w:r>
        <w:rPr>
          <w:rtl w:val="0"/>
        </w:rPr>
        <w:t xml:space="preserve">ὡς ἐτῶν </w:t>
      </w:r>
      <w:r>
        <w:rPr>
          <w:rtl w:val="0"/>
        </w:rPr>
        <w:t xml:space="preserve">&lt;# </w:t>
      </w:r>
      <w:r>
        <w:rPr>
          <w:rtl w:val="0"/>
        </w:rPr>
        <w:t>δέκα</w:t>
      </w:r>
      <w:r>
        <w:rPr>
          <w:rtl w:val="0"/>
        </w:rPr>
        <w:t xml:space="preserve">=10#&gt; </w:t>
      </w:r>
      <w:r>
        <w:rPr>
          <w:rtl w:val="0"/>
        </w:rPr>
        <w:t xml:space="preserve">ἀσήμωι μετὰ φροντιστοῦ </w:t>
      </w:r>
      <w:r>
        <w:rPr>
          <w:rtl w:val="0"/>
          <w:lang w:val="pt-PT"/>
        </w:rPr>
        <w:t>[</w:t>
      </w:r>
      <w:r>
        <w:rPr>
          <w:rtl w:val="0"/>
        </w:rPr>
        <w:t>Γαίω</w:t>
      </w:r>
      <w:r>
        <w:rPr>
          <w:rtl w:val="0"/>
          <w:lang w:val="pt-PT"/>
        </w:rPr>
        <w:t>]</w:t>
      </w:r>
      <w:r>
        <w:rPr>
          <w:rtl w:val="0"/>
        </w:rPr>
        <w:t>ν̣ος τοῦ Ἱ̣π̣</w:t>
      </w:r>
      <w:r>
        <w:rPr>
          <w:rtl w:val="0"/>
          <w:lang w:val="pt-PT"/>
        </w:rPr>
        <w:t>[</w:t>
      </w:r>
      <w:r>
        <w:rPr>
          <w:rtl w:val="0"/>
        </w:rPr>
        <w:t>π</w:t>
      </w:r>
      <w:r>
        <w:rPr>
          <w:rtl w:val="0"/>
          <w:lang w:val="pt-PT"/>
        </w:rPr>
        <w:t>]</w:t>
      </w:r>
      <w:r>
        <w:rPr>
          <w:rtl w:val="0"/>
        </w:rPr>
        <w:t xml:space="preserve">άρ̣χο̣υ ὡς ἐτῶν </w:t>
      </w:r>
      <w:r>
        <w:rPr>
          <w:rtl w:val="0"/>
        </w:rPr>
        <w:t>&lt;#</w:t>
      </w:r>
      <w:r>
        <w:rPr>
          <w:rtl w:val="0"/>
        </w:rPr>
        <w:t>ἑξήκοντα ἓξ</w:t>
      </w:r>
      <w:r>
        <w:rPr>
          <w:rtl w:val="0"/>
        </w:rPr>
        <w:t>=66#&gt; &lt;:</w:t>
      </w:r>
      <w:r>
        <w:rPr>
          <w:rtl w:val="0"/>
        </w:rPr>
        <w:t>οὐλή</w:t>
      </w:r>
      <w:r>
        <w:rPr>
          <w:rtl w:val="0"/>
        </w:rPr>
        <w:t>|reg|</w:t>
      </w:r>
      <w:r>
        <w:rPr>
          <w:rtl w:val="0"/>
        </w:rPr>
        <w:t>οὐλὴι</w:t>
      </w:r>
      <w:r>
        <w:rPr>
          <w:rtl w:val="0"/>
        </w:rPr>
        <w:t xml:space="preserve">:&gt; </w:t>
      </w:r>
      <w:r>
        <w:rPr>
          <w:rtl w:val="0"/>
        </w:rPr>
        <w:t>ἀ̣ντικνημίωι δεξιῶι</w:t>
      </w:r>
    </w:p>
    <w:p>
      <w:pPr>
        <w:pStyle w:val="Text"/>
      </w:pPr>
      <w:r>
        <w:rPr>
          <w:rtl w:val="0"/>
          <w:lang w:val="pt-PT"/>
        </w:rPr>
        <w:t>7. [</w:t>
      </w:r>
      <w:r>
        <w:rPr>
          <w:rtl w:val="0"/>
        </w:rPr>
        <w:t>πεπρακέν</w:t>
      </w:r>
      <w:r>
        <w:rPr>
          <w:rtl w:val="0"/>
          <w:lang w:val="pt-PT"/>
        </w:rPr>
        <w:t>]</w:t>
      </w:r>
      <w:r>
        <w:rPr>
          <w:rtl w:val="0"/>
        </w:rPr>
        <w:t>αι τῷ Ἑριεῦτι κατʼ ὠ̣νὴν διὰ τοῦ ἐν τῆι π̣ρ̣ο̣γεγραμμέν̣</w:t>
      </w:r>
      <w:r>
        <w:rPr>
          <w:rtl w:val="0"/>
          <w:lang w:val="pt-PT"/>
        </w:rPr>
        <w:t>[</w:t>
      </w:r>
      <w:r>
        <w:rPr>
          <w:rtl w:val="0"/>
        </w:rPr>
        <w:t>ηι</w:t>
      </w:r>
      <w:r>
        <w:rPr>
          <w:rtl w:val="0"/>
          <w:lang w:val="pt-PT"/>
        </w:rPr>
        <w:t xml:space="preserve">] </w:t>
      </w:r>
      <w:r>
        <w:rPr>
          <w:rtl w:val="0"/>
        </w:rPr>
        <w:t>π̣ό̣λ̣ε̣</w:t>
      </w:r>
      <w:r>
        <w:rPr>
          <w:rtl w:val="0"/>
          <w:lang w:val="pt-PT"/>
        </w:rPr>
        <w:t>[</w:t>
      </w:r>
      <w:r>
        <w:rPr>
          <w:rtl w:val="0"/>
        </w:rPr>
        <w:t>ι</w:t>
      </w:r>
      <w:r>
        <w:rPr>
          <w:rtl w:val="0"/>
          <w:lang w:val="pt-PT"/>
        </w:rPr>
        <w:t xml:space="preserve">] </w:t>
      </w:r>
      <w:r>
        <w:rPr>
          <w:rtl w:val="0"/>
        </w:rPr>
        <w:t>̣ἀ̣γ̣</w:t>
      </w:r>
      <w:r>
        <w:rPr>
          <w:rtl w:val="0"/>
          <w:lang w:val="pt-PT"/>
        </w:rPr>
        <w:t>[</w:t>
      </w:r>
      <w:r>
        <w:rPr>
          <w:rtl w:val="0"/>
        </w:rPr>
        <w:t>ο</w:t>
      </w:r>
      <w:r>
        <w:rPr>
          <w:rtl w:val="0"/>
          <w:lang w:val="pt-PT"/>
        </w:rPr>
        <w:t>]</w:t>
      </w:r>
      <w:r>
        <w:rPr>
          <w:rtl w:val="0"/>
        </w:rPr>
        <w:t>ρ̣α̣</w:t>
      </w:r>
      <w:r>
        <w:rPr>
          <w:rtl w:val="0"/>
          <w:lang w:val="pt-PT"/>
        </w:rPr>
        <w:t>[</w:t>
      </w:r>
      <w:r>
        <w:rPr>
          <w:rtl w:val="0"/>
        </w:rPr>
        <w:t>νομ</w:t>
      </w:r>
      <w:r>
        <w:rPr>
          <w:rtl w:val="0"/>
          <w:lang w:val="pt-PT"/>
        </w:rPr>
        <w:t>]</w:t>
      </w:r>
      <w:r>
        <w:rPr>
          <w:rtl w:val="0"/>
        </w:rPr>
        <w:t>ε̣</w:t>
      </w:r>
      <w:r>
        <w:rPr>
          <w:rtl w:val="0"/>
          <w:lang w:val="pt-PT"/>
        </w:rPr>
        <w:t>[</w:t>
      </w:r>
      <w:r>
        <w:rPr>
          <w:rtl w:val="0"/>
        </w:rPr>
        <w:t>ί</w:t>
      </w:r>
      <w:r>
        <w:rPr>
          <w:rtl w:val="0"/>
          <w:lang w:val="pt-PT"/>
        </w:rPr>
        <w:t>]</w:t>
      </w:r>
      <w:r>
        <w:rPr>
          <w:rtl w:val="0"/>
        </w:rPr>
        <w:t>ο̣</w:t>
      </w:r>
      <w:r>
        <w:rPr>
          <w:rtl w:val="0"/>
          <w:lang w:val="pt-PT"/>
        </w:rPr>
        <w:t>[</w:t>
      </w:r>
      <w:r>
        <w:rPr>
          <w:rtl w:val="0"/>
        </w:rPr>
        <w:t>υ ἀ</w:t>
      </w:r>
      <w:r>
        <w:rPr>
          <w:rtl w:val="0"/>
          <w:lang w:val="pt-PT"/>
        </w:rPr>
        <w:t>]</w:t>
      </w:r>
      <w:r>
        <w:rPr>
          <w:rtl w:val="0"/>
        </w:rPr>
        <w:t>π̣ὸ τῆ̣ς ἐνεστώσης ἡμέρας ἐπ̣</w:t>
      </w:r>
      <w:r>
        <w:rPr>
          <w:rtl w:val="0"/>
          <w:lang w:val="pt-PT"/>
        </w:rPr>
        <w:t>[</w:t>
      </w:r>
      <w:r>
        <w:rPr>
          <w:rtl w:val="0"/>
        </w:rPr>
        <w:t>ὶ</w:t>
      </w:r>
      <w:r>
        <w:rPr>
          <w:rtl w:val="0"/>
          <w:lang w:val="pt-PT"/>
        </w:rPr>
        <w:t xml:space="preserve">] </w:t>
      </w:r>
      <w:r>
        <w:rPr>
          <w:rtl w:val="0"/>
        </w:rPr>
        <w:t>τὸν ἅπαν̣τα χρόνον</w:t>
      </w:r>
    </w:p>
    <w:p>
      <w:pPr>
        <w:pStyle w:val="Text"/>
      </w:pPr>
      <w:r>
        <w:rPr>
          <w:rtl w:val="0"/>
          <w:lang w:val="pt-PT"/>
        </w:rPr>
        <w:t>8. [</w:t>
      </w:r>
      <w:r>
        <w:rPr>
          <w:rtl w:val="0"/>
        </w:rPr>
        <w:t>τὴν ὑπάρχου</w:t>
      </w:r>
      <w:r>
        <w:rPr>
          <w:rtl w:val="0"/>
          <w:lang w:val="pt-PT"/>
        </w:rPr>
        <w:t>]</w:t>
      </w:r>
      <w:r>
        <w:rPr>
          <w:rtl w:val="0"/>
        </w:rPr>
        <w:t xml:space="preserve">σαν α̣ὐτῆι Τααρπ̣α̣γάθηι κ̣α̣ὶ </w:t>
      </w:r>
      <w:r>
        <w:rPr>
          <w:rtl w:val="0"/>
        </w:rPr>
        <w:t>&lt;:</w:t>
      </w:r>
      <w:r>
        <w:rPr>
          <w:rtl w:val="0"/>
        </w:rPr>
        <w:t>κατηντηκυῖαν</w:t>
      </w:r>
      <w:r>
        <w:rPr>
          <w:rtl w:val="0"/>
        </w:rPr>
        <w:t>|reg|</w:t>
      </w:r>
      <w:r>
        <w:rPr>
          <w:rtl w:val="0"/>
        </w:rPr>
        <w:t>κ̣α̣τ̣η̣ντηκυεῖαν</w:t>
      </w:r>
      <w:r>
        <w:rPr>
          <w:rtl w:val="0"/>
        </w:rPr>
        <w:t xml:space="preserve">:&gt; </w:t>
      </w:r>
      <w:r>
        <w:rPr>
          <w:rtl w:val="0"/>
        </w:rPr>
        <w:t>εἰς αὐ̣</w:t>
      </w:r>
      <w:r>
        <w:rPr>
          <w:rtl w:val="0"/>
          <w:lang w:val="pt-PT"/>
        </w:rPr>
        <w:t>[</w:t>
      </w:r>
      <w:r>
        <w:rPr>
          <w:rtl w:val="0"/>
        </w:rPr>
        <w:t>τὴν</w:t>
      </w:r>
      <w:r>
        <w:rPr>
          <w:rtl w:val="0"/>
          <w:lang w:val="pt-PT"/>
        </w:rPr>
        <w:t xml:space="preserve">] </w:t>
      </w:r>
      <w:r>
        <w:rPr>
          <w:rtl w:val="0"/>
        </w:rPr>
        <w:t>ἀ̣πὸ κληρονομία̣ς̣ τοῦ προγεγραμμένου αὐτῆς ἀνδρός</w:t>
      </w:r>
      <w:r>
        <w:rPr>
          <w:rtl w:val="0"/>
        </w:rPr>
        <w:t xml:space="preserve">, </w:t>
      </w:r>
      <w:r>
        <w:rPr>
          <w:rtl w:val="0"/>
        </w:rPr>
        <w:t>ὄντος δὲ τῶν περὶ</w:t>
      </w:r>
    </w:p>
    <w:p>
      <w:pPr>
        <w:pStyle w:val="Text"/>
      </w:pPr>
      <w:r>
        <w:rPr>
          <w:rtl w:val="0"/>
          <w:lang w:val="pt-PT"/>
        </w:rPr>
        <w:t>9. [</w:t>
      </w:r>
      <w:r>
        <w:rPr>
          <w:rtl w:val="0"/>
        </w:rPr>
        <w:t>τὴν Τααρπαγά</w:t>
      </w:r>
      <w:r>
        <w:rPr>
          <w:rtl w:val="0"/>
          <w:lang w:val="pt-PT"/>
        </w:rPr>
        <w:t>]</w:t>
      </w:r>
      <w:r>
        <w:rPr>
          <w:rtl w:val="0"/>
        </w:rPr>
        <w:t>θ̣ην πατρός</w:t>
      </w:r>
      <w:r>
        <w:rPr>
          <w:rtl w:val="0"/>
        </w:rPr>
        <w:t xml:space="preserve">, </w:t>
      </w:r>
      <w:r>
        <w:rPr>
          <w:rtl w:val="0"/>
        </w:rPr>
        <w:t>Σαταβ̣οῦτος τοῦ Τεσιή̣ους οἰκίαν καὶ α</w:t>
      </w:r>
      <w:r>
        <w:rPr>
          <w:rtl w:val="0"/>
          <w:lang w:val="pt-PT"/>
        </w:rPr>
        <w:t>[</w:t>
      </w:r>
      <w:r>
        <w:rPr>
          <w:rtl w:val="0"/>
        </w:rPr>
        <w:t>ὐλὴ</w:t>
      </w:r>
      <w:r>
        <w:rPr>
          <w:rtl w:val="0"/>
          <w:lang w:val="pt-PT"/>
        </w:rPr>
        <w:t>]</w:t>
      </w:r>
      <w:r>
        <w:rPr>
          <w:rtl w:val="0"/>
        </w:rPr>
        <w:t xml:space="preserve">ν κ̣α̣ὶ τὰ </w:t>
      </w:r>
      <w:r>
        <w:rPr>
          <w:rtl w:val="0"/>
        </w:rPr>
        <w:t>&lt;:</w:t>
      </w:r>
      <w:r>
        <w:rPr>
          <w:rtl w:val="0"/>
        </w:rPr>
        <w:t>συγκύροντα</w:t>
      </w:r>
      <w:r>
        <w:rPr>
          <w:rtl w:val="0"/>
        </w:rPr>
        <w:t>|reg|</w:t>
      </w:r>
      <w:r>
        <w:rPr>
          <w:rtl w:val="0"/>
        </w:rPr>
        <w:t>συνκύρ̣</w:t>
      </w:r>
      <w:r>
        <w:rPr>
          <w:rtl w:val="0"/>
          <w:lang w:val="pt-PT"/>
        </w:rPr>
        <w:t>[</w:t>
      </w:r>
      <w:r>
        <w:rPr>
          <w:rtl w:val="0"/>
        </w:rPr>
        <w:t>ο</w:t>
      </w:r>
      <w:r>
        <w:rPr>
          <w:rtl w:val="0"/>
          <w:lang w:val="pt-PT"/>
        </w:rPr>
        <w:t>]</w:t>
      </w:r>
      <w:r>
        <w:rPr>
          <w:rtl w:val="0"/>
        </w:rPr>
        <w:t>ν̣τα</w:t>
      </w:r>
      <w:r>
        <w:rPr>
          <w:rtl w:val="0"/>
        </w:rPr>
        <w:t xml:space="preserve">:&gt; </w:t>
      </w:r>
      <w:r>
        <w:rPr>
          <w:rtl w:val="0"/>
        </w:rPr>
        <w:t>πάντα ἐν κώμηι Σοκνοπαίου Νήσωι τῆς Ἡρακλείδου</w:t>
      </w:r>
    </w:p>
    <w:p>
      <w:pPr>
        <w:pStyle w:val="Text"/>
      </w:pPr>
      <w:r>
        <w:rPr>
          <w:rtl w:val="0"/>
          <w:lang w:val="pt-PT"/>
        </w:rPr>
        <w:t>10. [</w:t>
      </w:r>
      <w:r>
        <w:rPr>
          <w:rtl w:val="0"/>
        </w:rPr>
        <w:t>μερίδος ἐπὶ</w:t>
      </w:r>
      <w:r>
        <w:rPr>
          <w:rtl w:val="0"/>
          <w:lang w:val="pt-PT"/>
        </w:rPr>
        <w:t xml:space="preserve">] </w:t>
      </w:r>
      <w:r>
        <w:rPr>
          <w:rtl w:val="0"/>
        </w:rPr>
        <w:t xml:space="preserve">ταῖς οὔσαις </w:t>
      </w:r>
      <w:r>
        <w:rPr>
          <w:rtl w:val="0"/>
        </w:rPr>
        <w:t>&lt;:</w:t>
      </w:r>
      <w:r>
        <w:rPr>
          <w:rtl w:val="0"/>
        </w:rPr>
        <w:t>αὐτοῖς</w:t>
      </w:r>
      <w:r>
        <w:rPr>
          <w:rtl w:val="0"/>
        </w:rPr>
        <w:t>|reg|</w:t>
      </w:r>
      <w:r>
        <w:rPr>
          <w:rtl w:val="0"/>
        </w:rPr>
        <w:t>αὐτῶν̣</w:t>
      </w:r>
      <w:r>
        <w:rPr>
          <w:rtl w:val="0"/>
        </w:rPr>
        <w:t xml:space="preserve">:&gt; </w:t>
      </w:r>
      <w:r>
        <w:rPr>
          <w:rtl w:val="0"/>
        </w:rPr>
        <w:t>εἰσόδοις καὶ ἐξόδοις καὶ θεμελίο</w:t>
      </w:r>
      <w:r>
        <w:rPr>
          <w:rtl w:val="0"/>
          <w:lang w:val="pt-PT"/>
        </w:rPr>
        <w:t>[</w:t>
      </w:r>
      <w:r>
        <w:rPr>
          <w:rtl w:val="0"/>
        </w:rPr>
        <w:t>ις</w:t>
      </w:r>
      <w:r>
        <w:rPr>
          <w:rtl w:val="0"/>
          <w:lang w:val="pt-PT"/>
        </w:rPr>
        <w:t xml:space="preserve">] </w:t>
      </w:r>
      <w:r>
        <w:rPr>
          <w:rtl w:val="0"/>
        </w:rPr>
        <w:t xml:space="preserve">καὶ τείχε̣σ̣ι </w:t>
      </w:r>
      <w:r>
        <w:rPr>
          <w:rtl w:val="0"/>
          <w:lang w:val="pt-PT"/>
        </w:rPr>
        <w:t>[</w:t>
      </w:r>
      <w:r>
        <w:rPr>
          <w:rtl w:val="0"/>
        </w:rPr>
        <w:t>καὶ</w:t>
      </w:r>
      <w:r>
        <w:rPr>
          <w:rtl w:val="0"/>
        </w:rPr>
        <w:t>] &lt;:</w:t>
      </w:r>
      <w:r>
        <w:rPr>
          <w:rtl w:val="0"/>
        </w:rPr>
        <w:t>φ̣ω̣σ̣φορίαις</w:t>
      </w:r>
      <w:r>
        <w:rPr>
          <w:rtl w:val="0"/>
        </w:rPr>
        <w:t>|ed|</w:t>
      </w:r>
      <w:r>
        <w:rPr>
          <w:rtl w:val="0"/>
        </w:rPr>
        <w:t>φ̣ω̣σ̣φορίοις</w:t>
      </w:r>
      <w:r>
        <w:rPr>
          <w:rtl w:val="0"/>
        </w:rPr>
        <w:t xml:space="preserve">:&gt; </w:t>
      </w:r>
      <w:r>
        <w:rPr>
          <w:rtl w:val="0"/>
        </w:rPr>
        <w:t>καὶ τοῖς ἄλλοις δικαίοις πᾶσι</w:t>
      </w:r>
      <w:r>
        <w:rPr>
          <w:rtl w:val="0"/>
        </w:rPr>
        <w:t xml:space="preserve">, </w:t>
      </w:r>
      <w:r>
        <w:rPr>
          <w:rtl w:val="0"/>
        </w:rPr>
        <w:t xml:space="preserve">ὧν </w:t>
      </w:r>
      <w:r>
        <w:rPr>
          <w:rtl w:val="0"/>
        </w:rPr>
        <w:t>&lt;:</w:t>
      </w:r>
      <w:r>
        <w:rPr>
          <w:rtl w:val="0"/>
        </w:rPr>
        <w:t>γείτονες</w:t>
      </w:r>
      <w:r>
        <w:rPr>
          <w:rtl w:val="0"/>
        </w:rPr>
        <w:t>|reg|</w:t>
      </w:r>
      <w:r>
        <w:rPr>
          <w:rtl w:val="0"/>
        </w:rPr>
        <w:t>γίτονες</w:t>
      </w:r>
      <w:r>
        <w:rPr>
          <w:rtl w:val="0"/>
        </w:rPr>
        <w:t xml:space="preserve">:&gt; </w:t>
      </w:r>
      <w:r>
        <w:rPr>
          <w:rtl w:val="0"/>
        </w:rPr>
        <w:t>καθὼς</w:t>
      </w:r>
    </w:p>
    <w:p>
      <w:pPr>
        <w:pStyle w:val="Text"/>
      </w:pPr>
      <w:r>
        <w:rPr>
          <w:rtl w:val="0"/>
          <w:lang w:val="pt-PT"/>
        </w:rPr>
        <w:t>11. [</w:t>
      </w:r>
      <w:r>
        <w:rPr>
          <w:rtl w:val="0"/>
        </w:rPr>
        <w:t>Τααρπαγά</w:t>
      </w:r>
      <w:r>
        <w:rPr>
          <w:rtl w:val="0"/>
          <w:lang w:val="pt-PT"/>
        </w:rPr>
        <w:t>]</w:t>
      </w:r>
      <w:r>
        <w:rPr>
          <w:rtl w:val="0"/>
        </w:rPr>
        <w:t>θ̣ης καὶ ὁ υ ἱ</w:t>
      </w:r>
      <w:r>
        <w:rPr>
          <w:rtl w:val="0"/>
        </w:rPr>
        <w:t>(</w:t>
      </w:r>
      <w:r>
        <w:rPr>
          <w:rtl w:val="0"/>
        </w:rPr>
        <w:t>¨</w:t>
      </w:r>
      <w:r>
        <w:rPr>
          <w:rtl w:val="0"/>
        </w:rPr>
        <w:t>)</w:t>
      </w:r>
      <w:r>
        <w:rPr>
          <w:rtl w:val="0"/>
        </w:rPr>
        <w:t xml:space="preserve">ὸς ὑ̣π̣η̣γόρευσαν· νότου τῆς αὐτῆς </w:t>
      </w:r>
      <w:r>
        <w:rPr>
          <w:rtl w:val="0"/>
        </w:rPr>
        <w:t>&lt;:</w:t>
      </w:r>
      <w:r>
        <w:rPr>
          <w:rtl w:val="0"/>
        </w:rPr>
        <w:t xml:space="preserve">καὶ </w:t>
      </w:r>
      <w:r>
        <w:rPr>
          <w:rtl w:val="0"/>
          <w:lang w:val="pt-PT"/>
        </w:rPr>
        <w:t>.1[.3].1[.4].3[.2].1</w:t>
      </w:r>
      <w:r>
        <w:rPr>
          <w:rtl w:val="0"/>
        </w:rPr>
        <w:t>γ̣α</w:t>
      </w:r>
      <w:r>
        <w:rPr>
          <w:rtl w:val="0"/>
          <w:lang w:val="pt-PT"/>
        </w:rPr>
        <w:t>[.3]</w:t>
      </w:r>
      <w:r>
        <w:rPr>
          <w:rtl w:val="0"/>
        </w:rPr>
        <w:t>ς̣ ἑ̣τέρ̣α</w:t>
      </w:r>
      <w:r>
        <w:rPr>
          <w:rtl w:val="0"/>
        </w:rPr>
        <w:t>|ed|[.?]</w:t>
      </w:r>
      <w:r>
        <w:rPr>
          <w:rtl w:val="0"/>
        </w:rPr>
        <w:t>α</w:t>
      </w:r>
      <w:r>
        <w:rPr>
          <w:rtl w:val="0"/>
          <w:lang w:val="pt-PT"/>
        </w:rPr>
        <w:t>[</w:t>
      </w:r>
      <w:r>
        <w:rPr>
          <w:rtl w:val="0"/>
        </w:rPr>
        <w:t>ς</w:t>
      </w:r>
      <w:r>
        <w:rPr>
          <w:rtl w:val="0"/>
          <w:lang w:val="pt-PT"/>
        </w:rPr>
        <w:t>] [</w:t>
      </w:r>
      <w:r>
        <w:rPr>
          <w:rtl w:val="0"/>
        </w:rPr>
        <w:t>πρε</w:t>
      </w:r>
      <w:r>
        <w:rPr>
          <w:rtl w:val="0"/>
          <w:lang w:val="pt-PT"/>
        </w:rPr>
        <w:t>]</w:t>
      </w:r>
      <w:r>
        <w:rPr>
          <w:rtl w:val="0"/>
        </w:rPr>
        <w:t>σ̣</w:t>
      </w:r>
      <w:r>
        <w:rPr>
          <w:rtl w:val="0"/>
          <w:lang w:val="pt-PT"/>
        </w:rPr>
        <w:t>[</w:t>
      </w:r>
      <w:r>
        <w:rPr>
          <w:rtl w:val="0"/>
        </w:rPr>
        <w:t>β</w:t>
      </w:r>
      <w:r>
        <w:rPr>
          <w:rtl w:val="0"/>
          <w:lang w:val="pt-PT"/>
        </w:rPr>
        <w:t>]</w:t>
      </w:r>
      <w:r>
        <w:rPr>
          <w:rtl w:val="0"/>
        </w:rPr>
        <w:t>υ̣τ̣έ̣ρ̣α</w:t>
      </w:r>
      <w:r>
        <w:rPr>
          <w:rtl w:val="0"/>
          <w:lang w:val="pt-PT"/>
        </w:rPr>
        <w:t>[</w:t>
      </w:r>
      <w:r>
        <w:rPr>
          <w:rtl w:val="0"/>
        </w:rPr>
        <w:t>ς</w:t>
      </w:r>
      <w:r>
        <w:rPr>
          <w:rtl w:val="0"/>
        </w:rPr>
        <w:t xml:space="preserve">]:&gt; </w:t>
      </w:r>
      <w:r>
        <w:rPr>
          <w:rtl w:val="0"/>
        </w:rPr>
        <w:t>οἰκία</w:t>
      </w:r>
      <w:r>
        <w:rPr>
          <w:rtl w:val="0"/>
        </w:rPr>
        <w:t xml:space="preserve">, </w:t>
      </w:r>
      <w:r>
        <w:rPr>
          <w:rtl w:val="0"/>
        </w:rPr>
        <w:t xml:space="preserve">βορρ̣ᾶ </w:t>
      </w:r>
      <w:r>
        <w:rPr>
          <w:rtl w:val="0"/>
        </w:rPr>
        <w:t>&lt;:</w:t>
      </w:r>
      <w:r>
        <w:rPr>
          <w:rtl w:val="0"/>
        </w:rPr>
        <w:t>ῥύμη</w:t>
      </w:r>
      <w:r>
        <w:rPr>
          <w:rtl w:val="0"/>
        </w:rPr>
        <w:t>|reg|</w:t>
      </w:r>
      <w:r>
        <w:rPr>
          <w:rtl w:val="0"/>
        </w:rPr>
        <w:t>ῥύμ̣ηι</w:t>
      </w:r>
      <w:r>
        <w:rPr>
          <w:rtl w:val="0"/>
        </w:rPr>
        <w:t>:&gt; &lt;:</w:t>
      </w:r>
      <w:r>
        <w:rPr>
          <w:rtl w:val="0"/>
        </w:rPr>
        <w:t>βασιλική</w:t>
      </w:r>
      <w:r>
        <w:rPr>
          <w:rtl w:val="0"/>
        </w:rPr>
        <w:t>|reg|</w:t>
      </w:r>
      <w:r>
        <w:rPr>
          <w:rtl w:val="0"/>
        </w:rPr>
        <w:t>β̣ασιλικήι̣</w:t>
      </w:r>
      <w:r>
        <w:rPr>
          <w:rtl w:val="0"/>
        </w:rPr>
        <w:t xml:space="preserve">:&gt;, </w:t>
      </w:r>
      <w:r>
        <w:rPr>
          <w:rtl w:val="0"/>
        </w:rPr>
        <w:t>λ̣ιβὸς</w:t>
      </w:r>
    </w:p>
    <w:p>
      <w:pPr>
        <w:pStyle w:val="Text"/>
      </w:pPr>
      <w:r>
        <w:rPr>
          <w:rtl w:val="0"/>
          <w:lang w:val="pt-PT"/>
        </w:rPr>
        <w:t>12. [ca.12][</w:t>
      </w:r>
      <w:r>
        <w:rPr>
          <w:rtl w:val="0"/>
        </w:rPr>
        <w:t>ἀπηλιώτου Σ</w:t>
      </w:r>
      <w:r>
        <w:rPr>
          <w:rtl w:val="0"/>
          <w:lang w:val="pt-PT"/>
        </w:rPr>
        <w:t>]</w:t>
      </w:r>
      <w:r>
        <w:rPr>
          <w:rtl w:val="0"/>
        </w:rPr>
        <w:t>τοτοήτιος καμηλών</w:t>
      </w:r>
      <w:r>
        <w:rPr>
          <w:rtl w:val="0"/>
        </w:rPr>
        <w:t xml:space="preserve">. vac.? </w:t>
      </w:r>
      <w:r>
        <w:rPr>
          <w:rtl w:val="0"/>
        </w:rPr>
        <w:t>καὶ ἀπέχε̣ι̣ν τὴν Ταα̣ρπαγά̣θην παρὰ τοῦ Γαίωνος ἐκ τοῦ τοῦ ἀφήλικος Ἑ̣ριέως</w:t>
      </w:r>
    </w:p>
    <w:p>
      <w:pPr>
        <w:pStyle w:val="Text"/>
      </w:pPr>
      <w:r>
        <w:rPr>
          <w:rtl w:val="0"/>
          <w:lang w:val="pt-PT"/>
        </w:rPr>
        <w:t>13. [</w:t>
      </w:r>
      <w:r>
        <w:rPr>
          <w:rtl w:val="0"/>
        </w:rPr>
        <w:t>λόγου τὴν συμπεφωνη</w:t>
      </w:r>
      <w:r>
        <w:rPr>
          <w:rtl w:val="0"/>
          <w:lang w:val="pt-PT"/>
        </w:rPr>
        <w:t>]</w:t>
      </w:r>
      <w:r>
        <w:rPr>
          <w:rtl w:val="0"/>
        </w:rPr>
        <w:t xml:space="preserve">μ̣ένην τῆς πεπραμέ̣νης οἰκίας κα̣ὶ̣ α̣ὐλῆς </w:t>
      </w:r>
      <w:r>
        <w:rPr>
          <w:rtl w:val="0"/>
        </w:rPr>
        <w:t>&lt;:</w:t>
      </w:r>
      <w:r>
        <w:rPr>
          <w:rtl w:val="0"/>
        </w:rPr>
        <w:t>τιμήν</w:t>
      </w:r>
      <w:r>
        <w:rPr>
          <w:rtl w:val="0"/>
        </w:rPr>
        <w:t>|reg|</w:t>
      </w:r>
      <w:r>
        <w:rPr>
          <w:rtl w:val="0"/>
        </w:rPr>
        <w:t>τειμὴν̣</w:t>
      </w:r>
      <w:r>
        <w:rPr>
          <w:rtl w:val="0"/>
        </w:rPr>
        <w:t xml:space="preserve">:&gt; </w:t>
      </w:r>
      <w:r>
        <w:rPr>
          <w:rtl w:val="0"/>
        </w:rPr>
        <w:t xml:space="preserve">ἐ̣κ πλήρους ἀργυρίου δραχμὰς </w:t>
      </w:r>
      <w:r>
        <w:rPr>
          <w:rtl w:val="0"/>
        </w:rPr>
        <w:t>&lt;#</w:t>
      </w:r>
      <w:r>
        <w:rPr>
          <w:rtl w:val="0"/>
        </w:rPr>
        <w:t>ἑξακοσίας</w:t>
      </w:r>
      <w:r>
        <w:rPr>
          <w:rtl w:val="0"/>
        </w:rPr>
        <w:t xml:space="preserve">=600#&gt; </w:t>
      </w:r>
      <w:r>
        <w:rPr>
          <w:rtl w:val="0"/>
        </w:rPr>
        <w:t>παραχρῆμα</w:t>
      </w:r>
    </w:p>
    <w:p>
      <w:pPr>
        <w:pStyle w:val="Text"/>
      </w:pPr>
      <w:r>
        <w:rPr>
          <w:rtl w:val="0"/>
          <w:lang w:val="pt-PT"/>
        </w:rPr>
        <w:t>14. [</w:t>
      </w:r>
      <w:r>
        <w:rPr>
          <w:rtl w:val="0"/>
        </w:rPr>
        <w:t>διὰ τῆς Σαβίνου τραπέζης</w:t>
      </w:r>
      <w:r>
        <w:rPr>
          <w:rtl w:val="0"/>
          <w:lang w:val="pt-PT"/>
        </w:rPr>
        <w:t xml:space="preserve">] </w:t>
      </w:r>
      <w:r>
        <w:rPr>
          <w:rtl w:val="0"/>
        </w:rPr>
        <w:t>στοᾶς Ἀθηνᾶς</w:t>
      </w:r>
      <w:r>
        <w:rPr>
          <w:rtl w:val="0"/>
        </w:rPr>
        <w:t xml:space="preserve">. </w:t>
      </w:r>
      <w:r>
        <w:rPr>
          <w:rtl w:val="0"/>
        </w:rPr>
        <w:t>καὶ βεβαιώσειν αὐ̣</w:t>
      </w:r>
      <w:r>
        <w:rPr>
          <w:rtl w:val="0"/>
          <w:lang w:val="pt-PT"/>
        </w:rPr>
        <w:t>[</w:t>
      </w:r>
      <w:r>
        <w:rPr>
          <w:rtl w:val="0"/>
        </w:rPr>
        <w:t>τ</w:t>
      </w:r>
      <w:r>
        <w:rPr>
          <w:rtl w:val="0"/>
          <w:lang w:val="pt-PT"/>
        </w:rPr>
        <w:t>]</w:t>
      </w:r>
      <w:r>
        <w:rPr>
          <w:rtl w:val="0"/>
        </w:rPr>
        <w:t>ή̣ν τε Τααρπαγά̣θην καὶ τοὺς παρ</w:t>
      </w:r>
      <w:r>
        <w:rPr>
          <w:rtl w:val="0"/>
          <w:lang w:val="ru-RU"/>
        </w:rPr>
        <w:t xml:space="preserve">' </w:t>
      </w:r>
      <w:r>
        <w:rPr>
          <w:rtl w:val="0"/>
        </w:rPr>
        <w:t>αὐτῆς τῷ Ἑριεῖ καὶ τοῖς παρ</w:t>
      </w:r>
      <w:r>
        <w:rPr>
          <w:rtl w:val="0"/>
          <w:lang w:val="ru-RU"/>
        </w:rPr>
        <w:t xml:space="preserve">' </w:t>
      </w:r>
      <w:r>
        <w:rPr>
          <w:rtl w:val="0"/>
        </w:rPr>
        <w:t>αὐτοῦ τὰ πε</w:t>
      </w:r>
    </w:p>
    <w:p>
      <w:pPr>
        <w:pStyle w:val="Text"/>
      </w:pPr>
      <w:r>
        <w:rPr>
          <w:rtl w:val="0"/>
          <w:lang w:val="pt-PT"/>
        </w:rPr>
        <w:t>15.- [</w:t>
      </w:r>
      <w:r>
        <w:rPr>
          <w:rtl w:val="0"/>
        </w:rPr>
        <w:t>πραμένα αὐτῷ ὡς πρόκειτ</w:t>
      </w:r>
      <w:r>
        <w:rPr>
          <w:rtl w:val="0"/>
          <w:lang w:val="pt-PT"/>
        </w:rPr>
        <w:t>]</w:t>
      </w:r>
      <w:r>
        <w:rPr>
          <w:rtl w:val="0"/>
        </w:rPr>
        <w:t xml:space="preserve">αι πάσῃ βεβαιώσει· ἃ καὶ παρέξασθαι </w:t>
      </w:r>
      <w:r>
        <w:rPr>
          <w:rtl w:val="0"/>
          <w:lang w:val="pt-PT"/>
        </w:rPr>
        <w:t>[</w:t>
      </w:r>
      <w:r>
        <w:rPr>
          <w:rtl w:val="0"/>
        </w:rPr>
        <w:t>ἀ</w:t>
      </w:r>
      <w:r>
        <w:rPr>
          <w:rtl w:val="0"/>
          <w:lang w:val="pt-PT"/>
        </w:rPr>
        <w:t>]</w:t>
      </w:r>
      <w:r>
        <w:rPr>
          <w:rtl w:val="0"/>
        </w:rPr>
        <w:t>ν̣έπα̣φα καὶ ἀνε̣νε̣χ̣ύραστα καὶ ἀνεπιδάνιστα καὶ καθαρὰ ἀπὸ παντὸς</w:t>
      </w:r>
    </w:p>
    <w:p>
      <w:pPr>
        <w:pStyle w:val="Text"/>
      </w:pPr>
      <w:r>
        <w:rPr>
          <w:rtl w:val="0"/>
          <w:lang w:val="pt-PT"/>
        </w:rPr>
        <w:t>16. [</w:t>
      </w:r>
      <w:r>
        <w:rPr>
          <w:rtl w:val="0"/>
        </w:rPr>
        <w:t>ὀφειλήματος δημοσίου μέχ</w:t>
      </w:r>
      <w:r>
        <w:rPr>
          <w:rtl w:val="0"/>
          <w:lang w:val="pt-PT"/>
        </w:rPr>
        <w:t>]</w:t>
      </w:r>
      <w:r>
        <w:rPr>
          <w:rtl w:val="0"/>
        </w:rPr>
        <w:t>ρ̣ι τῆς ἐνεστώση̣</w:t>
      </w:r>
      <w:r>
        <w:rPr>
          <w:rtl w:val="0"/>
          <w:lang w:val="pt-PT"/>
        </w:rPr>
        <w:t>[</w:t>
      </w:r>
      <w:r>
        <w:rPr>
          <w:rtl w:val="0"/>
        </w:rPr>
        <w:t>ς ἡ</w:t>
      </w:r>
      <w:r>
        <w:rPr>
          <w:rtl w:val="0"/>
          <w:lang w:val="pt-PT"/>
        </w:rPr>
        <w:t>]</w:t>
      </w:r>
      <w:r>
        <w:rPr>
          <w:rtl w:val="0"/>
        </w:rPr>
        <w:t>μέρας</w:t>
      </w:r>
      <w:r>
        <w:rPr>
          <w:rtl w:val="0"/>
        </w:rPr>
        <w:t xml:space="preserve">, </w:t>
      </w:r>
      <w:r>
        <w:rPr>
          <w:rtl w:val="0"/>
        </w:rPr>
        <w:t>ἀπὸ δ</w:t>
      </w:r>
      <w:r>
        <w:rPr>
          <w:rtl w:val="0"/>
          <w:lang w:val="pt-PT"/>
        </w:rPr>
        <w:t>[</w:t>
      </w:r>
      <w:r>
        <w:rPr>
          <w:rtl w:val="0"/>
        </w:rPr>
        <w:t>ὲ ἰ</w:t>
      </w:r>
      <w:r>
        <w:rPr>
          <w:rtl w:val="0"/>
          <w:lang w:val="pt-PT"/>
        </w:rPr>
        <w:t>]</w:t>
      </w:r>
      <w:r>
        <w:rPr>
          <w:rtl w:val="0"/>
        </w:rPr>
        <w:t>δ̣ι̣ωτικο̣ῦ̣ κ̣α̣</w:t>
      </w:r>
      <w:r>
        <w:rPr>
          <w:rtl w:val="0"/>
          <w:lang w:val="pt-PT"/>
        </w:rPr>
        <w:t>[</w:t>
      </w:r>
      <w:r>
        <w:rPr>
          <w:rtl w:val="0"/>
        </w:rPr>
        <w:t>ὶ</w:t>
      </w:r>
      <w:r>
        <w:rPr>
          <w:rtl w:val="0"/>
          <w:lang w:val="pt-PT"/>
        </w:rPr>
        <w:t xml:space="preserve">] </w:t>
      </w:r>
      <w:r>
        <w:rPr>
          <w:rtl w:val="0"/>
        </w:rPr>
        <w:t xml:space="preserve">πάσης </w:t>
      </w:r>
      <w:r>
        <w:rPr>
          <w:rtl w:val="0"/>
          <w:lang w:val="pt-PT"/>
        </w:rPr>
        <w:t>[</w:t>
      </w:r>
      <w:r>
        <w:rPr>
          <w:rtl w:val="0"/>
        </w:rPr>
        <w:t>ἐμποιή</w:t>
      </w:r>
      <w:r>
        <w:rPr>
          <w:rtl w:val="0"/>
          <w:lang w:val="pt-PT"/>
        </w:rPr>
        <w:t>]</w:t>
      </w:r>
      <w:r>
        <w:rPr>
          <w:rtl w:val="0"/>
        </w:rPr>
        <w:t>σ̣ε̣ω̣ς̣ ἐπὶ τὸ</w:t>
      </w:r>
      <w:r>
        <w:rPr>
          <w:rtl w:val="0"/>
          <w:lang w:val="pt-PT"/>
        </w:rPr>
        <w:t>[</w:t>
      </w:r>
      <w:r>
        <w:rPr>
          <w:rtl w:val="0"/>
        </w:rPr>
        <w:t>ν</w:t>
      </w:r>
      <w:r>
        <w:rPr>
          <w:rtl w:val="0"/>
          <w:lang w:val="pt-PT"/>
        </w:rPr>
        <w:t xml:space="preserve">] </w:t>
      </w:r>
      <w:r>
        <w:rPr>
          <w:rtl w:val="0"/>
        </w:rPr>
        <w:t>ἅπαντα χρ̣</w:t>
      </w:r>
      <w:r>
        <w:rPr>
          <w:rtl w:val="0"/>
          <w:lang w:val="pt-PT"/>
        </w:rPr>
        <w:t>[</w:t>
      </w:r>
      <w:r>
        <w:rPr>
          <w:rtl w:val="0"/>
        </w:rPr>
        <w:t>όν</w:t>
      </w:r>
      <w:r>
        <w:rPr>
          <w:rtl w:val="0"/>
          <w:lang w:val="pt-PT"/>
        </w:rPr>
        <w:t>]</w:t>
      </w:r>
      <w:r>
        <w:rPr>
          <w:rtl w:val="0"/>
        </w:rPr>
        <w:t>ο̣ν</w:t>
      </w:r>
      <w:r>
        <w:rPr>
          <w:rtl w:val="0"/>
        </w:rPr>
        <w:t xml:space="preserve">. </w:t>
      </w:r>
      <w:r>
        <w:rPr>
          <w:rtl w:val="0"/>
        </w:rPr>
        <w:t>καὶ</w:t>
      </w:r>
    </w:p>
    <w:p>
      <w:pPr>
        <w:pStyle w:val="Text"/>
      </w:pPr>
      <w:r>
        <w:rPr>
          <w:rtl w:val="0"/>
          <w:lang w:val="pt-PT"/>
        </w:rPr>
        <w:t>17. [</w:t>
      </w:r>
      <w:r>
        <w:rPr>
          <w:rtl w:val="0"/>
        </w:rPr>
        <w:t>μηδένα κω</w:t>
      </w:r>
      <w:r>
        <w:rPr>
          <w:rtl w:val="0"/>
          <w:lang w:val="pt-PT"/>
        </w:rPr>
        <w:t>]</w:t>
      </w:r>
      <w:r>
        <w:rPr>
          <w:rtl w:val="0"/>
        </w:rPr>
        <w:t xml:space="preserve">λ̣ύ̣ο̣ν̣τ̣α̣ </w:t>
      </w:r>
      <w:r>
        <w:rPr>
          <w:rtl w:val="0"/>
        </w:rPr>
        <w:t xml:space="preserve">.4 </w:t>
      </w:r>
      <w:r>
        <w:rPr>
          <w:rtl w:val="0"/>
        </w:rPr>
        <w:t>Ἑ̣ρ̣ι̣</w:t>
      </w:r>
      <w:r>
        <w:rPr>
          <w:rtl w:val="0"/>
          <w:lang w:val="pt-PT"/>
        </w:rPr>
        <w:t>[</w:t>
      </w:r>
      <w:r>
        <w:rPr>
          <w:rtl w:val="0"/>
        </w:rPr>
        <w:t>εῦν</w:t>
      </w:r>
      <w:r>
        <w:rPr>
          <w:rtl w:val="0"/>
          <w:lang w:val="pt-PT"/>
        </w:rPr>
        <w:t xml:space="preserve">] </w:t>
      </w:r>
      <w:r>
        <w:rPr>
          <w:rtl w:val="0"/>
        </w:rPr>
        <w:t>μηδὲ τοὺ</w:t>
      </w:r>
      <w:r>
        <w:rPr>
          <w:rtl w:val="0"/>
          <w:lang w:val="pt-PT"/>
        </w:rPr>
        <w:t>[</w:t>
      </w:r>
      <w:r>
        <w:rPr>
          <w:rtl w:val="0"/>
        </w:rPr>
        <w:t>ς</w:t>
      </w:r>
      <w:r>
        <w:rPr>
          <w:rtl w:val="0"/>
          <w:lang w:val="pt-PT"/>
        </w:rPr>
        <w:t xml:space="preserve">] </w:t>
      </w:r>
      <w:r>
        <w:rPr>
          <w:rtl w:val="0"/>
        </w:rPr>
        <w:t>παρ</w:t>
      </w:r>
      <w:r>
        <w:rPr>
          <w:rtl w:val="0"/>
          <w:lang w:val="ru-RU"/>
        </w:rPr>
        <w:t xml:space="preserve">' </w:t>
      </w:r>
      <w:r>
        <w:rPr>
          <w:rtl w:val="0"/>
        </w:rPr>
        <w:t>αὐτ̣οῦ κυριεύοντ</w:t>
      </w:r>
      <w:r>
        <w:rPr>
          <w:rtl w:val="0"/>
          <w:lang w:val="pt-PT"/>
        </w:rPr>
        <w:t>[</w:t>
      </w:r>
      <w:r>
        <w:rPr>
          <w:rtl w:val="0"/>
        </w:rPr>
        <w:t>ας</w:t>
      </w:r>
      <w:r>
        <w:rPr>
          <w:rtl w:val="0"/>
          <w:lang w:val="pt-PT"/>
        </w:rPr>
        <w:t xml:space="preserve">] </w:t>
      </w:r>
      <w:r>
        <w:rPr>
          <w:rtl w:val="0"/>
        </w:rPr>
        <w:t xml:space="preserve">τ̣ῶ̣ν </w:t>
      </w:r>
      <w:r>
        <w:rPr>
          <w:rtl w:val="0"/>
        </w:rPr>
        <w:t>&lt;:</w:t>
      </w:r>
      <w:r>
        <w:rPr>
          <w:rtl w:val="0"/>
        </w:rPr>
        <w:t>πεπραμ</w:t>
      </w:r>
      <w:r>
        <w:rPr>
          <w:rtl w:val="0"/>
          <w:lang w:val="pt-PT"/>
        </w:rPr>
        <w:t>[</w:t>
      </w:r>
      <w:r>
        <w:rPr>
          <w:rtl w:val="0"/>
        </w:rPr>
        <w:t>έν</w:t>
      </w:r>
      <w:r>
        <w:rPr>
          <w:rtl w:val="0"/>
          <w:lang w:val="pt-PT"/>
        </w:rPr>
        <w:t>]</w:t>
      </w:r>
      <w:r>
        <w:rPr>
          <w:rtl w:val="0"/>
        </w:rPr>
        <w:t>ω̣ν̣ α̣ὐτ̣ῶ̣ι̣</w:t>
      </w:r>
      <w:r>
        <w:rPr>
          <w:rtl w:val="0"/>
        </w:rPr>
        <w:t>|ed|</w:t>
      </w:r>
      <w:r>
        <w:rPr>
          <w:rtl w:val="0"/>
        </w:rPr>
        <w:t>ὑπαρ̣χ̣</w:t>
      </w:r>
      <w:r>
        <w:rPr>
          <w:rtl w:val="0"/>
          <w:lang w:val="pt-PT"/>
        </w:rPr>
        <w:t>[</w:t>
      </w:r>
      <w:r>
        <w:rPr>
          <w:rtl w:val="0"/>
        </w:rPr>
        <w:t>ό</w:t>
      </w:r>
      <w:r>
        <w:rPr>
          <w:rtl w:val="0"/>
          <w:lang w:val="pt-PT"/>
        </w:rPr>
        <w:t>]</w:t>
      </w:r>
      <w:r>
        <w:rPr>
          <w:rtl w:val="0"/>
        </w:rPr>
        <w:t>ν̣τ̣ω̣ν̣ α̣ὐ̣τ̣ῶ̣ν̣</w:t>
      </w:r>
      <w:r>
        <w:rPr>
          <w:rtl w:val="0"/>
        </w:rPr>
        <w:t xml:space="preserve">:&gt; </w:t>
      </w:r>
      <w:r>
        <w:rPr>
          <w:rtl w:val="0"/>
        </w:rPr>
        <w:t>ὡς̣ π̣ρόκειται</w:t>
      </w:r>
      <w:r>
        <w:rPr>
          <w:rtl w:val="0"/>
        </w:rPr>
        <w:t xml:space="preserve">, </w:t>
      </w:r>
      <w:r>
        <w:rPr>
          <w:rtl w:val="0"/>
        </w:rPr>
        <w:t xml:space="preserve">καὶ τὰ ἐξ αὐτῶν </w:t>
      </w:r>
      <w:r>
        <w:rPr>
          <w:rtl w:val="0"/>
        </w:rPr>
        <w:t>&lt;:</w:t>
      </w:r>
      <w:r>
        <w:rPr>
          <w:rtl w:val="0"/>
        </w:rPr>
        <w:t>περιγινόμενα</w:t>
      </w:r>
      <w:r>
        <w:rPr>
          <w:rtl w:val="0"/>
        </w:rPr>
        <w:t>|reg|</w:t>
      </w:r>
      <w:r>
        <w:rPr>
          <w:rtl w:val="0"/>
        </w:rPr>
        <w:t>περιγειν̣ό̣μ̣ενα</w:t>
      </w:r>
      <w:r>
        <w:rPr>
          <w:rtl w:val="0"/>
        </w:rPr>
        <w:t>:&gt;</w:t>
      </w:r>
    </w:p>
    <w:p>
      <w:pPr>
        <w:pStyle w:val="Text"/>
      </w:pPr>
      <w:r>
        <w:rPr>
          <w:rtl w:val="0"/>
          <w:lang w:val="pt-PT"/>
        </w:rPr>
        <w:t>18. [</w:t>
      </w:r>
      <w:r>
        <w:rPr>
          <w:rtl w:val="0"/>
        </w:rPr>
        <w:t>ἀποφερομένου</w:t>
      </w:r>
      <w:r>
        <w:rPr>
          <w:rtl w:val="0"/>
          <w:lang w:val="pt-PT"/>
        </w:rPr>
        <w:t>]</w:t>
      </w:r>
      <w:r>
        <w:rPr>
          <w:rtl w:val="0"/>
        </w:rPr>
        <w:t xml:space="preserve">ς καὶ κα̣θ̣αι̣ροῦντ̣α̣ς καὶ </w:t>
      </w:r>
      <w:r>
        <w:rPr>
          <w:rtl w:val="0"/>
        </w:rPr>
        <w:t>&lt;:</w:t>
      </w:r>
      <w:r>
        <w:rPr>
          <w:rtl w:val="0"/>
        </w:rPr>
        <w:t>ἀνοικοδομοῦντας</w:t>
      </w:r>
      <w:r>
        <w:rPr>
          <w:rtl w:val="0"/>
        </w:rPr>
        <w:t>|reg|</w:t>
      </w:r>
      <w:r>
        <w:rPr>
          <w:rtl w:val="0"/>
        </w:rPr>
        <w:t>ἀνῳκοδομοῦντας</w:t>
      </w:r>
      <w:r>
        <w:rPr>
          <w:rtl w:val="0"/>
        </w:rPr>
        <w:t xml:space="preserve">:&gt; </w:t>
      </w:r>
      <w:r>
        <w:rPr>
          <w:rtl w:val="0"/>
        </w:rPr>
        <w:t>καὶ ὑποτ̣</w:t>
      </w:r>
      <w:r>
        <w:rPr>
          <w:rtl w:val="0"/>
          <w:lang w:val="pt-PT"/>
        </w:rPr>
        <w:t>[</w:t>
      </w:r>
      <w:r>
        <w:rPr>
          <w:rtl w:val="0"/>
        </w:rPr>
        <w:t>ιθέν</w:t>
      </w:r>
      <w:r>
        <w:rPr>
          <w:rtl w:val="0"/>
          <w:lang w:val="pt-PT"/>
        </w:rPr>
        <w:t>]</w:t>
      </w:r>
      <w:r>
        <w:rPr>
          <w:rtl w:val="0"/>
        </w:rPr>
        <w:t>τας καὶ ἐ</w:t>
      </w:r>
      <w:r>
        <w:rPr>
          <w:rtl w:val="0"/>
          <w:lang w:val="pt-PT"/>
        </w:rPr>
        <w:t>[</w:t>
      </w:r>
      <w:r>
        <w:rPr>
          <w:rtl w:val="0"/>
        </w:rPr>
        <w:t>ξ</w:t>
      </w:r>
      <w:r>
        <w:rPr>
          <w:rtl w:val="0"/>
          <w:lang w:val="pt-PT"/>
        </w:rPr>
        <w:t>]</w:t>
      </w:r>
      <w:r>
        <w:rPr>
          <w:rtl w:val="0"/>
        </w:rPr>
        <w:t>αλλοτ̣ρ̣ιοῦντας ἑτέροις καὶ οἰκονομοῦντας̣ περὶ αὐτῶν ὡς ἐὰν αἱ</w:t>
      </w:r>
    </w:p>
    <w:p>
      <w:pPr>
        <w:pStyle w:val="Text"/>
      </w:pPr>
      <w:r>
        <w:rPr>
          <w:rtl w:val="0"/>
          <w:lang w:val="pt-PT"/>
        </w:rPr>
        <w:t>19.- [</w:t>
      </w:r>
      <w:r>
        <w:rPr>
          <w:rtl w:val="0"/>
        </w:rPr>
        <w:t>ρῆται</w:t>
      </w:r>
      <w:r>
        <w:rPr>
          <w:rtl w:val="0"/>
        </w:rPr>
        <w:t xml:space="preserve">. </w:t>
      </w:r>
      <w:r>
        <w:rPr>
          <w:rtl w:val="0"/>
        </w:rPr>
        <w:t>ἐὰν δ</w:t>
      </w:r>
      <w:r>
        <w:rPr>
          <w:rtl w:val="0"/>
          <w:lang w:val="pt-PT"/>
        </w:rPr>
        <w:t>]</w:t>
      </w:r>
      <w:r>
        <w:rPr>
          <w:rtl w:val="0"/>
        </w:rPr>
        <w:t>ὲ μὴ βεβαιοῖ καθ̣</w:t>
      </w:r>
      <w:r>
        <w:rPr>
          <w:rtl w:val="0"/>
          <w:lang w:val="pt-PT"/>
        </w:rPr>
        <w:t>[</w:t>
      </w:r>
      <w:r>
        <w:rPr>
          <w:rtl w:val="0"/>
        </w:rPr>
        <w:t>ὰ</w:t>
      </w:r>
      <w:r>
        <w:rPr>
          <w:rtl w:val="0"/>
          <w:lang w:val="pt-PT"/>
        </w:rPr>
        <w:t xml:space="preserve">] </w:t>
      </w:r>
      <w:r>
        <w:rPr>
          <w:rtl w:val="0"/>
        </w:rPr>
        <w:t xml:space="preserve">γέγραπται </w:t>
      </w:r>
      <w:r>
        <w:rPr>
          <w:rtl w:val="0"/>
        </w:rPr>
        <w:t>&lt;:</w:t>
      </w:r>
      <w:r>
        <w:rPr>
          <w:rtl w:val="0"/>
        </w:rPr>
        <w:t>ἀποτεισάτω</w:t>
      </w:r>
      <w:r>
        <w:rPr>
          <w:rtl w:val="0"/>
        </w:rPr>
        <w:t>|reg|</w:t>
      </w:r>
      <w:r>
        <w:rPr>
          <w:rtl w:val="0"/>
        </w:rPr>
        <w:t>ἀποτισάτωι</w:t>
      </w:r>
      <w:r>
        <w:rPr>
          <w:rtl w:val="0"/>
        </w:rPr>
        <w:t xml:space="preserve">:&gt; </w:t>
      </w:r>
      <w:r>
        <w:rPr>
          <w:rtl w:val="0"/>
        </w:rPr>
        <w:t>τῷ Ἑριεῖ τὴ̣</w:t>
      </w:r>
      <w:r>
        <w:rPr>
          <w:rtl w:val="0"/>
          <w:lang w:val="pt-PT"/>
        </w:rPr>
        <w:t>[</w:t>
      </w:r>
      <w:r>
        <w:rPr>
          <w:rtl w:val="0"/>
        </w:rPr>
        <w:t>ν τιμὴν μ</w:t>
      </w:r>
      <w:r>
        <w:rPr>
          <w:rtl w:val="0"/>
          <w:lang w:val="pt-PT"/>
        </w:rPr>
        <w:t>]</w:t>
      </w:r>
      <w:r>
        <w:rPr>
          <w:rtl w:val="0"/>
        </w:rPr>
        <w:t>ε̣θ̣ʼ ἡ̣μι̣</w:t>
      </w:r>
      <w:r>
        <w:rPr>
          <w:rtl w:val="0"/>
          <w:lang w:val="pt-PT"/>
        </w:rPr>
        <w:t>[</w:t>
      </w:r>
      <w:r>
        <w:rPr>
          <w:rtl w:val="0"/>
        </w:rPr>
        <w:t>ο</w:t>
      </w:r>
      <w:r>
        <w:rPr>
          <w:rtl w:val="0"/>
          <w:lang w:val="pt-PT"/>
        </w:rPr>
        <w:t>]</w:t>
      </w:r>
      <w:r>
        <w:rPr>
          <w:rtl w:val="0"/>
        </w:rPr>
        <w:t>λ̣ίας καὶ τὰ τέλη κ̣</w:t>
      </w:r>
      <w:r>
        <w:rPr>
          <w:rtl w:val="0"/>
          <w:lang w:val="pt-PT"/>
        </w:rPr>
        <w:t>[</w:t>
      </w:r>
      <w:r>
        <w:rPr>
          <w:rtl w:val="0"/>
        </w:rPr>
        <w:t>α</w:t>
      </w:r>
      <w:r>
        <w:rPr>
          <w:rtl w:val="0"/>
          <w:lang w:val="pt-PT"/>
        </w:rPr>
        <w:t>]</w:t>
      </w:r>
      <w:r>
        <w:rPr>
          <w:rtl w:val="0"/>
        </w:rPr>
        <w:t xml:space="preserve">ὶ̣ ἀναλώματα διπλᾶ καὶ </w:t>
      </w:r>
      <w:r>
        <w:rPr>
          <w:rtl w:val="0"/>
        </w:rPr>
        <w:t>&lt;:</w:t>
      </w:r>
      <w:r>
        <w:rPr>
          <w:rtl w:val="0"/>
        </w:rPr>
        <w:t>ἐπίτιμον</w:t>
      </w:r>
      <w:r>
        <w:rPr>
          <w:rtl w:val="0"/>
        </w:rPr>
        <w:t>|reg|</w:t>
      </w:r>
      <w:r>
        <w:rPr>
          <w:rtl w:val="0"/>
        </w:rPr>
        <w:t>ἐπίτειμο̣ν̣</w:t>
      </w:r>
      <w:r>
        <w:rPr>
          <w:rtl w:val="0"/>
        </w:rPr>
        <w:t xml:space="preserve">:&gt; </w:t>
      </w:r>
      <w:r>
        <w:rPr>
          <w:rtl w:val="0"/>
        </w:rPr>
        <w:t>ἀργυ</w:t>
      </w:r>
    </w:p>
    <w:p>
      <w:pPr>
        <w:pStyle w:val="Text"/>
      </w:pPr>
      <w:r>
        <w:rPr>
          <w:rtl w:val="0"/>
          <w:lang w:val="pt-PT"/>
        </w:rPr>
        <w:t>20.- [</w:t>
      </w:r>
      <w:r>
        <w:rPr>
          <w:rtl w:val="0"/>
        </w:rPr>
        <w:t>ρίου δραχμὰς</w:t>
      </w:r>
      <w:r>
        <w:rPr>
          <w:rtl w:val="0"/>
        </w:rPr>
        <w:t>] &lt;#</w:t>
      </w:r>
      <w:r>
        <w:rPr>
          <w:rtl w:val="0"/>
        </w:rPr>
        <w:t>τριακοσίας</w:t>
      </w:r>
      <w:r>
        <w:rPr>
          <w:rtl w:val="0"/>
        </w:rPr>
        <w:t xml:space="preserve">=300#&gt; </w:t>
      </w:r>
      <w:r>
        <w:rPr>
          <w:rtl w:val="0"/>
        </w:rPr>
        <w:t xml:space="preserve">καὶ </w:t>
      </w:r>
      <w:r>
        <w:rPr>
          <w:rtl w:val="0"/>
        </w:rPr>
        <w:t>&lt;:</w:t>
      </w:r>
      <w:r>
        <w:rPr>
          <w:rtl w:val="0"/>
        </w:rPr>
        <w:t>εἰς</w:t>
      </w:r>
      <w:r>
        <w:rPr>
          <w:rtl w:val="0"/>
        </w:rPr>
        <w:t xml:space="preserve">|reg| </w:t>
      </w:r>
      <w:r>
        <w:rPr>
          <w:rtl w:val="0"/>
        </w:rPr>
        <w:t>ἰ</w:t>
      </w:r>
      <w:r>
        <w:rPr>
          <w:rtl w:val="0"/>
        </w:rPr>
        <w:t>(</w:t>
      </w:r>
      <w:r>
        <w:rPr>
          <w:rtl w:val="0"/>
        </w:rPr>
        <w:t>¨</w:t>
      </w:r>
      <w:r>
        <w:rPr>
          <w:rtl w:val="0"/>
        </w:rPr>
        <w:t>)</w:t>
      </w:r>
      <w:r>
        <w:rPr>
          <w:rtl w:val="0"/>
        </w:rPr>
        <w:t>ς̣</w:t>
      </w:r>
      <w:r>
        <w:rPr>
          <w:rtl w:val="0"/>
        </w:rPr>
        <w:t xml:space="preserve">:&gt; </w:t>
      </w:r>
      <w:r>
        <w:rPr>
          <w:rtl w:val="0"/>
        </w:rPr>
        <w:t>τ̣ὸ δη̣μόσιον τὰς  ἴ</w:t>
      </w:r>
      <w:r>
        <w:rPr>
          <w:rtl w:val="0"/>
        </w:rPr>
        <w:t>(</w:t>
      </w:r>
      <w:r>
        <w:rPr>
          <w:rtl w:val="0"/>
        </w:rPr>
        <w:t>¨</w:t>
      </w:r>
      <w:r>
        <w:rPr>
          <w:rtl w:val="0"/>
        </w:rPr>
        <w:t>)</w:t>
      </w:r>
      <w:r>
        <w:rPr>
          <w:rtl w:val="0"/>
        </w:rPr>
        <w:t>σας</w:t>
      </w:r>
      <w:r>
        <w:rPr>
          <w:rtl w:val="0"/>
        </w:rPr>
        <w:t xml:space="preserve">, </w:t>
      </w:r>
      <w:r>
        <w:rPr>
          <w:rtl w:val="0"/>
        </w:rPr>
        <w:t>καὶ μηδὲν ἧσ</w:t>
      </w:r>
      <w:r>
        <w:rPr>
          <w:rtl w:val="0"/>
          <w:lang w:val="pt-PT"/>
        </w:rPr>
        <w:t>[</w:t>
      </w:r>
      <w:r>
        <w:rPr>
          <w:rtl w:val="0"/>
        </w:rPr>
        <w:t>σον χ</w:t>
      </w:r>
      <w:r>
        <w:rPr>
          <w:rtl w:val="0"/>
          <w:lang w:val="pt-PT"/>
        </w:rPr>
        <w:t>]</w:t>
      </w:r>
      <w:r>
        <w:rPr>
          <w:rtl w:val="0"/>
        </w:rPr>
        <w:t>ωρὶς το̣ῦ μέ</w:t>
      </w:r>
      <w:r>
        <w:rPr>
          <w:rtl w:val="0"/>
          <w:lang w:val="pt-PT"/>
        </w:rPr>
        <w:t>[</w:t>
      </w:r>
      <w:r>
        <w:rPr>
          <w:rtl w:val="0"/>
        </w:rPr>
        <w:t>ν</w:t>
      </w:r>
      <w:r>
        <w:rPr>
          <w:rtl w:val="0"/>
          <w:lang w:val="pt-PT"/>
        </w:rPr>
        <w:t>]</w:t>
      </w:r>
      <w:r>
        <w:rPr>
          <w:rtl w:val="0"/>
        </w:rPr>
        <w:t>ειν κύρια τὰ προγεγραμμένα</w:t>
      </w:r>
      <w:r>
        <w:rPr>
          <w:rtl w:val="0"/>
        </w:rPr>
        <w:t xml:space="preserve">. </w:t>
      </w:r>
      <w:r>
        <w:rPr>
          <w:rtl w:val="0"/>
        </w:rPr>
        <w:t>ὑπογραφεὺς τῆς ὁμολογούσ̣ης καὶ το̣ῦ</w:t>
      </w:r>
    </w:p>
    <w:p>
      <w:pPr>
        <w:pStyle w:val="Text"/>
      </w:pPr>
      <w:r>
        <w:rPr>
          <w:rtl w:val="0"/>
          <w:lang w:val="pt-PT"/>
        </w:rPr>
        <w:t>21. [</w:t>
      </w:r>
      <w:r>
        <w:rPr>
          <w:rtl w:val="0"/>
        </w:rPr>
        <w:t>κυρίου Σουχᾶς</w:t>
      </w:r>
      <w:r>
        <w:rPr>
          <w:rtl w:val="0"/>
          <w:lang w:val="pt-PT"/>
        </w:rPr>
        <w:t>] .1</w:t>
      </w:r>
      <w:r>
        <w:rPr>
          <w:rtl w:val="0"/>
        </w:rPr>
        <w:t>υ̣</w:t>
      </w:r>
      <w:r>
        <w:rPr>
          <w:rtl w:val="0"/>
        </w:rPr>
        <w:t>.1</w:t>
      </w:r>
      <w:r>
        <w:rPr>
          <w:rtl w:val="0"/>
        </w:rPr>
        <w:t xml:space="preserve">ο̣υ ὡς ἐτῶν </w:t>
      </w:r>
      <w:r>
        <w:rPr>
          <w:rtl w:val="0"/>
        </w:rPr>
        <w:t>&lt;#</w:t>
      </w:r>
      <w:r>
        <w:rPr>
          <w:rtl w:val="0"/>
        </w:rPr>
        <w:t>ἑξήκ</w:t>
      </w:r>
      <w:r>
        <w:rPr>
          <w:rtl w:val="0"/>
          <w:lang w:val="pt-PT"/>
        </w:rPr>
        <w:t>[</w:t>
      </w:r>
      <w:r>
        <w:rPr>
          <w:rtl w:val="0"/>
        </w:rPr>
        <w:t>ο</w:t>
      </w:r>
      <w:r>
        <w:rPr>
          <w:rtl w:val="0"/>
          <w:lang w:val="pt-PT"/>
        </w:rPr>
        <w:t>]</w:t>
      </w:r>
      <w:r>
        <w:rPr>
          <w:rtl w:val="0"/>
        </w:rPr>
        <w:t>ντα</w:t>
      </w:r>
      <w:r>
        <w:rPr>
          <w:rtl w:val="0"/>
        </w:rPr>
        <w:t>=60#&gt; &lt;#</w:t>
      </w:r>
      <w:r>
        <w:rPr>
          <w:rtl w:val="0"/>
        </w:rPr>
        <w:t>τριῶν</w:t>
      </w:r>
      <w:r>
        <w:rPr>
          <w:rtl w:val="0"/>
        </w:rPr>
        <w:t>=63#&gt; &lt;:</w:t>
      </w:r>
      <w:r>
        <w:rPr>
          <w:rtl w:val="0"/>
        </w:rPr>
        <w:t>οὐλή</w:t>
      </w:r>
      <w:r>
        <w:rPr>
          <w:rtl w:val="0"/>
        </w:rPr>
        <w:t>|reg|</w:t>
      </w:r>
      <w:r>
        <w:rPr>
          <w:rtl w:val="0"/>
        </w:rPr>
        <w:t>οὐλὴι</w:t>
      </w:r>
      <w:r>
        <w:rPr>
          <w:rtl w:val="0"/>
        </w:rPr>
        <w:t xml:space="preserve">:&gt; </w:t>
      </w:r>
      <w:r>
        <w:rPr>
          <w:rtl w:val="0"/>
        </w:rPr>
        <w:t>ἀντικνημίωι ἀρ̣ι̣</w:t>
      </w:r>
      <w:r>
        <w:rPr>
          <w:rtl w:val="0"/>
          <w:lang w:val="pt-PT"/>
        </w:rPr>
        <w:t>[</w:t>
      </w:r>
      <w:r>
        <w:rPr>
          <w:rtl w:val="0"/>
        </w:rPr>
        <w:t>στ</w:t>
      </w:r>
      <w:r>
        <w:rPr>
          <w:rtl w:val="0"/>
          <w:lang w:val="pt-PT"/>
        </w:rPr>
        <w:t>]</w:t>
      </w:r>
      <w:r>
        <w:rPr>
          <w:rtl w:val="0"/>
        </w:rPr>
        <w:t>ερῶι</w:t>
      </w:r>
      <w:r>
        <w:rPr>
          <w:rtl w:val="0"/>
        </w:rPr>
        <w:t xml:space="preserve">. $m2 </w:t>
      </w:r>
      <w:r>
        <w:rPr>
          <w:rtl w:val="0"/>
        </w:rPr>
        <w:t>Ταα̣ρ̣πα̣γάθη̣ς Τεσενούφεως̣ με̣τὰ κυρίου τοῦ</w:t>
      </w:r>
    </w:p>
    <w:p>
      <w:pPr>
        <w:pStyle w:val="Text"/>
      </w:pPr>
      <w:r>
        <w:rPr>
          <w:rtl w:val="0"/>
          <w:lang w:val="pt-PT"/>
        </w:rPr>
        <w:t>22. [</w:t>
      </w:r>
      <w:r>
        <w:rPr>
          <w:rtl w:val="0"/>
        </w:rPr>
        <w:t>υἱοῦ μου Ἁρπα</w:t>
      </w:r>
      <w:r>
        <w:rPr>
          <w:rtl w:val="0"/>
          <w:lang w:val="pt-PT"/>
        </w:rPr>
        <w:t>]</w:t>
      </w:r>
      <w:r>
        <w:rPr>
          <w:rtl w:val="0"/>
        </w:rPr>
        <w:t>γ̣άθου τοῦ Σ</w:t>
      </w:r>
      <w:r>
        <w:rPr>
          <w:rtl w:val="0"/>
          <w:lang w:val="pt-PT"/>
        </w:rPr>
        <w:t>[</w:t>
      </w:r>
      <w:r>
        <w:rPr>
          <w:rtl w:val="0"/>
        </w:rPr>
        <w:t>α</w:t>
      </w:r>
      <w:r>
        <w:rPr>
          <w:rtl w:val="0"/>
          <w:lang w:val="pt-PT"/>
        </w:rPr>
        <w:t>]</w:t>
      </w:r>
      <w:r>
        <w:rPr>
          <w:rtl w:val="0"/>
        </w:rPr>
        <w:t xml:space="preserve">τ̣αβοῦτος </w:t>
      </w:r>
      <w:r>
        <w:rPr>
          <w:rtl w:val="0"/>
        </w:rPr>
        <w:t>&lt;:</w:t>
      </w:r>
      <w:r>
        <w:rPr>
          <w:rtl w:val="0"/>
        </w:rPr>
        <w:t>ὁμολογῶ</w:t>
      </w:r>
      <w:r>
        <w:rPr>
          <w:rtl w:val="0"/>
        </w:rPr>
        <w:t>|reg|</w:t>
      </w:r>
      <w:r>
        <w:rPr>
          <w:rtl w:val="0"/>
        </w:rPr>
        <w:t>ὁμολογῶι</w:t>
      </w:r>
      <w:r>
        <w:rPr>
          <w:rtl w:val="0"/>
        </w:rPr>
        <w:t xml:space="preserve">:&gt; </w:t>
      </w:r>
      <w:r>
        <w:rPr>
          <w:rtl w:val="0"/>
        </w:rPr>
        <w:t>πεπ</w:t>
      </w:r>
      <w:r>
        <w:rPr>
          <w:rtl w:val="0"/>
          <w:lang w:val="pt-PT"/>
        </w:rPr>
        <w:t>[</w:t>
      </w:r>
      <w:r>
        <w:rPr>
          <w:rtl w:val="0"/>
        </w:rPr>
        <w:t>ρ</w:t>
      </w:r>
      <w:r>
        <w:rPr>
          <w:rtl w:val="0"/>
          <w:lang w:val="pt-PT"/>
        </w:rPr>
        <w:t>]</w:t>
      </w:r>
      <w:r>
        <w:rPr>
          <w:rtl w:val="0"/>
        </w:rPr>
        <w:t xml:space="preserve">α̣κέ̣ναι </w:t>
      </w:r>
      <w:r>
        <w:rPr>
          <w:rtl w:val="0"/>
        </w:rPr>
        <w:t>&lt;:</w:t>
      </w:r>
      <w:r>
        <w:rPr>
          <w:rtl w:val="0"/>
        </w:rPr>
        <w:t>τ̣ῷ̣ Ἑ̣ριεῦ̣τ̣ι̣</w:t>
      </w:r>
      <w:r>
        <w:rPr>
          <w:rtl w:val="0"/>
        </w:rPr>
        <w:t>|ed|</w:t>
      </w:r>
      <w:r>
        <w:rPr>
          <w:rtl w:val="0"/>
        </w:rPr>
        <w:t>Ἑ̣ρ̣</w:t>
      </w:r>
      <w:r>
        <w:rPr>
          <w:rtl w:val="0"/>
          <w:lang w:val="pt-PT"/>
        </w:rPr>
        <w:t>[</w:t>
      </w:r>
      <w:r>
        <w:rPr>
          <w:rtl w:val="0"/>
        </w:rPr>
        <w:t>ι</w:t>
      </w:r>
      <w:r>
        <w:rPr>
          <w:rtl w:val="0"/>
          <w:lang w:val="pt-PT"/>
        </w:rPr>
        <w:t>]</w:t>
      </w:r>
      <w:r>
        <w:rPr>
          <w:rtl w:val="0"/>
        </w:rPr>
        <w:t>ε̣ῖ̣ Ἑ̣ριέως ἔτι</w:t>
      </w:r>
      <w:r>
        <w:rPr>
          <w:rtl w:val="0"/>
        </w:rPr>
        <w:t xml:space="preserve">:&gt; </w:t>
      </w:r>
      <w:r>
        <w:rPr>
          <w:rtl w:val="0"/>
        </w:rPr>
        <w:t xml:space="preserve">ἀφήλικι ἐπὶ τὸν ἅπαντα </w:t>
      </w:r>
      <w:r>
        <w:rPr>
          <w:rtl w:val="0"/>
        </w:rPr>
        <w:t>&lt;:(</w:t>
      </w:r>
      <w:r>
        <w:rPr>
          <w:rtl w:val="0"/>
        </w:rPr>
        <w:t>χρόνο̣</w:t>
      </w:r>
      <w:r>
        <w:rPr>
          <w:rtl w:val="0"/>
        </w:rPr>
        <w:t>(</w:t>
      </w:r>
      <w:r>
        <w:rPr>
          <w:rtl w:val="0"/>
        </w:rPr>
        <w:t>ν</w:t>
      </w:r>
      <w:r>
        <w:rPr>
          <w:rtl w:val="0"/>
        </w:rPr>
        <w:t>))|ed|(</w:t>
      </w:r>
      <w:r>
        <w:rPr>
          <w:rtl w:val="0"/>
        </w:rPr>
        <w:t>χρόν</w:t>
      </w:r>
      <w:r>
        <w:rPr>
          <w:rtl w:val="0"/>
        </w:rPr>
        <w:t>(</w:t>
      </w:r>
      <w:r>
        <w:rPr>
          <w:rtl w:val="0"/>
        </w:rPr>
        <w:t>ον</w:t>
      </w:r>
      <w:r>
        <w:rPr>
          <w:rtl w:val="0"/>
          <w:lang w:val="fr-FR"/>
        </w:rPr>
        <w:t>)):&gt;</w:t>
      </w:r>
    </w:p>
    <w:p>
      <w:pPr>
        <w:pStyle w:val="Text"/>
      </w:pPr>
      <w:r>
        <w:rPr>
          <w:rtl w:val="0"/>
          <w:lang w:val="pt-PT"/>
        </w:rPr>
        <w:t>23.[</w:t>
      </w:r>
      <w:r>
        <w:rPr>
          <w:rtl w:val="0"/>
        </w:rPr>
        <w:t>τὴν ὑπάρχο</w:t>
      </w:r>
      <w:r>
        <w:rPr>
          <w:rtl w:val="0"/>
          <w:lang w:val="pt-PT"/>
        </w:rPr>
        <w:t>]</w:t>
      </w:r>
      <w:r>
        <w:rPr>
          <w:rtl w:val="0"/>
        </w:rPr>
        <w:t>υσάν μοι ἀπ̣</w:t>
      </w:r>
      <w:r>
        <w:rPr>
          <w:rtl w:val="0"/>
          <w:lang w:val="pt-PT"/>
        </w:rPr>
        <w:t>[</w:t>
      </w:r>
      <w:r>
        <w:rPr>
          <w:rtl w:val="0"/>
        </w:rPr>
        <w:t>ὸ</w:t>
      </w:r>
      <w:r>
        <w:rPr>
          <w:rtl w:val="0"/>
          <w:lang w:val="pt-PT"/>
        </w:rPr>
        <w:t xml:space="preserve">] </w:t>
      </w:r>
      <w:r>
        <w:rPr>
          <w:rtl w:val="0"/>
        </w:rPr>
        <w:t xml:space="preserve">κληρονομίας τοῦ ἀνδρός </w:t>
      </w:r>
      <w:r>
        <w:rPr>
          <w:rtl w:val="0"/>
          <w:lang w:val="pt-PT"/>
        </w:rPr>
        <w:t>[</w:t>
      </w:r>
      <w:r>
        <w:rPr>
          <w:rtl w:val="0"/>
        </w:rPr>
        <w:t>μο</w:t>
      </w:r>
      <w:r>
        <w:rPr>
          <w:rtl w:val="0"/>
          <w:lang w:val="pt-PT"/>
        </w:rPr>
        <w:t>]</w:t>
      </w:r>
      <w:r>
        <w:rPr>
          <w:rtl w:val="0"/>
        </w:rPr>
        <w:t xml:space="preserve">υ̣ </w:t>
      </w:r>
      <w:r>
        <w:rPr>
          <w:rtl w:val="0"/>
        </w:rPr>
        <w:t>&lt;:</w:t>
      </w:r>
      <w:r>
        <w:rPr>
          <w:rtl w:val="0"/>
        </w:rPr>
        <w:t>Σ̣α̣τ̣α̣β̣</w:t>
      </w:r>
      <w:r>
        <w:rPr>
          <w:rtl w:val="0"/>
          <w:lang w:val="pt-PT"/>
        </w:rPr>
        <w:t>[</w:t>
      </w:r>
      <w:r>
        <w:rPr>
          <w:rtl w:val="0"/>
        </w:rPr>
        <w:t>οῦ</w:t>
      </w:r>
      <w:r>
        <w:rPr>
          <w:rtl w:val="0"/>
          <w:lang w:val="pt-PT"/>
        </w:rPr>
        <w:t>]</w:t>
      </w:r>
      <w:r>
        <w:rPr>
          <w:rtl w:val="0"/>
        </w:rPr>
        <w:t>τος̣</w:t>
      </w:r>
      <w:r>
        <w:rPr>
          <w:rtl w:val="0"/>
        </w:rPr>
        <w:t>|ed|:[</w:t>
      </w:r>
      <w:r>
        <w:rPr>
          <w:rtl w:val="0"/>
        </w:rPr>
        <w:t>ἀν</w:t>
      </w:r>
      <w:r>
        <w:rPr>
          <w:rtl w:val="0"/>
          <w:lang w:val="pt-PT"/>
        </w:rPr>
        <w:t>]</w:t>
      </w:r>
      <w:r>
        <w:rPr>
          <w:rtl w:val="0"/>
        </w:rPr>
        <w:t>τρ̣ὸ̣ς̣</w:t>
      </w:r>
      <w:r>
        <w:rPr>
          <w:rtl w:val="0"/>
        </w:rPr>
        <w:t>:&gt; &lt;:</w:t>
      </w:r>
      <w:r>
        <w:rPr>
          <w:rtl w:val="0"/>
        </w:rPr>
        <w:t>οἰκίαν</w:t>
      </w:r>
      <w:r>
        <w:rPr>
          <w:rtl w:val="0"/>
        </w:rPr>
        <w:t>|ed|</w:t>
      </w:r>
      <w:r>
        <w:rPr>
          <w:rtl w:val="0"/>
        </w:rPr>
        <w:t>οἰκείαν</w:t>
      </w:r>
      <w:r>
        <w:rPr>
          <w:rtl w:val="0"/>
        </w:rPr>
        <w:t xml:space="preserve">:&gt; </w:t>
      </w:r>
      <w:r>
        <w:rPr>
          <w:rtl w:val="0"/>
        </w:rPr>
        <w:t xml:space="preserve">κ̣α̣ὶ̣ </w:t>
      </w:r>
      <w:r>
        <w:rPr>
          <w:rtl w:val="0"/>
        </w:rPr>
        <w:t>&lt;:</w:t>
      </w:r>
      <w:r>
        <w:rPr>
          <w:rtl w:val="0"/>
        </w:rPr>
        <w:t xml:space="preserve">αὐλὴν </w:t>
      </w:r>
      <w:r>
        <w:rPr>
          <w:rtl w:val="0"/>
        </w:rPr>
        <w:t>.1|ed|</w:t>
      </w:r>
      <w:r>
        <w:rPr>
          <w:rtl w:val="0"/>
        </w:rPr>
        <w:t xml:space="preserve">αὐλὴν </w:t>
      </w:r>
      <w:r>
        <w:rPr>
          <w:rtl w:val="0"/>
        </w:rPr>
        <w:t>.2:&gt; &lt;:</w:t>
      </w:r>
      <w:r>
        <w:rPr>
          <w:rtl w:val="0"/>
        </w:rPr>
        <w:t>κ̣α̣ὶ̣</w:t>
      </w:r>
      <w:r>
        <w:rPr>
          <w:rtl w:val="0"/>
        </w:rPr>
        <w:t>|ed|</w:t>
      </w:r>
      <w:r>
        <w:rPr>
          <w:rtl w:val="0"/>
        </w:rPr>
        <w:t>κα̣</w:t>
      </w:r>
      <w:r>
        <w:rPr>
          <w:rtl w:val="0"/>
          <w:lang w:val="pt-PT"/>
        </w:rPr>
        <w:t>[</w:t>
      </w:r>
      <w:r>
        <w:rPr>
          <w:rtl w:val="0"/>
        </w:rPr>
        <w:t>ὶ</w:t>
      </w:r>
      <w:r>
        <w:rPr>
          <w:rtl w:val="0"/>
        </w:rPr>
        <w:t xml:space="preserve">]:&gt; </w:t>
      </w:r>
      <w:r>
        <w:rPr>
          <w:rtl w:val="0"/>
        </w:rPr>
        <w:t>τὰ συνκύ̣ρον</w:t>
      </w:r>
    </w:p>
    <w:p>
      <w:pPr>
        <w:pStyle w:val="Text"/>
      </w:pPr>
      <w:r>
        <w:rPr>
          <w:rtl w:val="0"/>
          <w:lang w:val="pt-PT"/>
        </w:rPr>
        <w:t>24.- [</w:t>
      </w:r>
      <w:r>
        <w:rPr>
          <w:rtl w:val="0"/>
        </w:rPr>
        <w:t>τα πάντ</w:t>
      </w:r>
      <w:r>
        <w:rPr>
          <w:rtl w:val="0"/>
          <w:lang w:val="pt-PT"/>
        </w:rPr>
        <w:t>]</w:t>
      </w:r>
      <w:r>
        <w:rPr>
          <w:rtl w:val="0"/>
        </w:rPr>
        <w:t xml:space="preserve">α̣ ἐν κώμηι̣ </w:t>
      </w:r>
      <w:r>
        <w:rPr>
          <w:rtl w:val="0"/>
        </w:rPr>
        <w:t>(</w:t>
      </w:r>
      <w:r>
        <w:rPr>
          <w:rtl w:val="0"/>
        </w:rPr>
        <w:t>Σ̣</w:t>
      </w:r>
      <w:r>
        <w:rPr>
          <w:rtl w:val="0"/>
          <w:lang w:val="pt-PT"/>
        </w:rPr>
        <w:t>[</w:t>
      </w:r>
      <w:r>
        <w:rPr>
          <w:rtl w:val="0"/>
        </w:rPr>
        <w:t>οκ</w:t>
      </w:r>
      <w:r>
        <w:rPr>
          <w:rtl w:val="0"/>
          <w:lang w:val="pt-PT"/>
        </w:rPr>
        <w:t>]</w:t>
      </w:r>
      <w:r>
        <w:rPr>
          <w:rtl w:val="0"/>
        </w:rPr>
        <w:t>νοπ</w:t>
      </w:r>
      <w:r>
        <w:rPr>
          <w:rtl w:val="0"/>
        </w:rPr>
        <w:t>(</w:t>
      </w:r>
      <w:r>
        <w:rPr>
          <w:rtl w:val="0"/>
        </w:rPr>
        <w:t>αίου</w:t>
      </w:r>
      <w:r>
        <w:rPr>
          <w:rtl w:val="0"/>
        </w:rPr>
        <w:t xml:space="preserve">)) </w:t>
      </w:r>
      <w:r>
        <w:rPr>
          <w:rtl w:val="0"/>
        </w:rPr>
        <w:t>Νήσῳ ἐπὶ̣ τοῖς ἑτ̣έρ</w:t>
      </w:r>
      <w:r>
        <w:rPr>
          <w:rtl w:val="0"/>
          <w:lang w:val="pt-PT"/>
        </w:rPr>
        <w:t>[</w:t>
      </w:r>
      <w:r>
        <w:rPr>
          <w:rtl w:val="0"/>
        </w:rPr>
        <w:t>οις α</w:t>
      </w:r>
      <w:r>
        <w:rPr>
          <w:rtl w:val="0"/>
          <w:lang w:val="pt-PT"/>
        </w:rPr>
        <w:t>]</w:t>
      </w:r>
      <w:r>
        <w:rPr>
          <w:rtl w:val="0"/>
        </w:rPr>
        <w:t>ὐ̣τῆς̣ δι̣καί</w:t>
      </w:r>
      <w:r>
        <w:rPr>
          <w:rtl w:val="0"/>
          <w:lang w:val="pt-PT"/>
        </w:rPr>
        <w:t>[</w:t>
      </w:r>
      <w:r>
        <w:rPr>
          <w:rtl w:val="0"/>
        </w:rPr>
        <w:t>οι</w:t>
      </w:r>
      <w:r>
        <w:rPr>
          <w:rtl w:val="0"/>
          <w:lang w:val="pt-PT"/>
        </w:rPr>
        <w:t>]</w:t>
      </w:r>
      <w:r>
        <w:rPr>
          <w:rtl w:val="0"/>
        </w:rPr>
        <w:t>ς πᾶ̣σι</w:t>
      </w:r>
      <w:r>
        <w:rPr>
          <w:rtl w:val="0"/>
        </w:rPr>
        <w:t xml:space="preserve">, </w:t>
      </w:r>
      <w:r>
        <w:rPr>
          <w:rtl w:val="0"/>
        </w:rPr>
        <w:t xml:space="preserve">ὧν α̣ἱ </w:t>
      </w:r>
      <w:r>
        <w:rPr>
          <w:rtl w:val="0"/>
        </w:rPr>
        <w:t>&lt;:</w:t>
      </w:r>
      <w:r>
        <w:rPr>
          <w:rtl w:val="0"/>
        </w:rPr>
        <w:t>γειτνίαι</w:t>
      </w:r>
      <w:r>
        <w:rPr>
          <w:rtl w:val="0"/>
        </w:rPr>
        <w:t>|reg|</w:t>
      </w:r>
      <w:r>
        <w:rPr>
          <w:rtl w:val="0"/>
        </w:rPr>
        <w:t>γιτνίαι</w:t>
      </w:r>
      <w:r>
        <w:rPr>
          <w:rtl w:val="0"/>
        </w:rPr>
        <w:t xml:space="preserve">:&gt; </w:t>
      </w:r>
      <w:r>
        <w:rPr>
          <w:rtl w:val="0"/>
        </w:rPr>
        <w:t>πρόκεινται</w:t>
      </w:r>
      <w:r>
        <w:rPr>
          <w:rtl w:val="0"/>
        </w:rPr>
        <w:t xml:space="preserve">. </w:t>
      </w:r>
      <w:r>
        <w:rPr>
          <w:rtl w:val="0"/>
        </w:rPr>
        <w:t xml:space="preserve">καὶ </w:t>
      </w:r>
      <w:r>
        <w:rPr>
          <w:rtl w:val="0"/>
        </w:rPr>
        <w:t>&lt;:</w:t>
      </w:r>
      <w:r>
        <w:rPr>
          <w:rtl w:val="0"/>
        </w:rPr>
        <w:t>ἀπέχω</w:t>
      </w:r>
      <w:r>
        <w:rPr>
          <w:rtl w:val="0"/>
        </w:rPr>
        <w:t>|reg|</w:t>
      </w:r>
      <w:r>
        <w:rPr>
          <w:rtl w:val="0"/>
        </w:rPr>
        <w:t>ἀπέχωι</w:t>
      </w:r>
      <w:r>
        <w:rPr>
          <w:rtl w:val="0"/>
        </w:rPr>
        <w:t>:&gt;</w:t>
      </w:r>
    </w:p>
    <w:p>
      <w:pPr>
        <w:pStyle w:val="Text"/>
      </w:pPr>
      <w:r>
        <w:rPr>
          <w:rtl w:val="0"/>
          <w:lang w:val="pt-PT"/>
        </w:rPr>
        <w:t>25. [</w:t>
      </w:r>
      <w:r>
        <w:rPr>
          <w:rtl w:val="0"/>
        </w:rPr>
        <w:t>τὴν τιμὴ</w:t>
      </w:r>
      <w:r>
        <w:rPr>
          <w:rtl w:val="0"/>
          <w:lang w:val="pt-PT"/>
        </w:rPr>
        <w:t>]</w:t>
      </w:r>
      <w:r>
        <w:rPr>
          <w:rtl w:val="0"/>
        </w:rPr>
        <w:t>ν ἀργυρίου δ̣</w:t>
      </w:r>
      <w:r>
        <w:rPr>
          <w:rtl w:val="0"/>
          <w:lang w:val="pt-PT"/>
        </w:rPr>
        <w:t>[</w:t>
      </w:r>
      <w:r>
        <w:rPr>
          <w:rtl w:val="0"/>
        </w:rPr>
        <w:t>ρ</w:t>
      </w:r>
      <w:r>
        <w:rPr>
          <w:rtl w:val="0"/>
          <w:lang w:val="pt-PT"/>
        </w:rPr>
        <w:t>]</w:t>
      </w:r>
      <w:r>
        <w:rPr>
          <w:rtl w:val="0"/>
        </w:rPr>
        <w:t xml:space="preserve">αχμὰς </w:t>
      </w:r>
      <w:r>
        <w:rPr>
          <w:rtl w:val="0"/>
        </w:rPr>
        <w:t>&lt;#</w:t>
      </w:r>
      <w:r>
        <w:rPr>
          <w:rtl w:val="0"/>
        </w:rPr>
        <w:t>ἑξ</w:t>
      </w:r>
      <w:r>
        <w:rPr>
          <w:rtl w:val="0"/>
          <w:lang w:val="pt-PT"/>
        </w:rPr>
        <w:t>[</w:t>
      </w:r>
      <w:r>
        <w:rPr>
          <w:rtl w:val="0"/>
        </w:rPr>
        <w:t>α</w:t>
      </w:r>
      <w:r>
        <w:rPr>
          <w:rtl w:val="0"/>
          <w:lang w:val="pt-PT"/>
        </w:rPr>
        <w:t>]</w:t>
      </w:r>
      <w:r>
        <w:rPr>
          <w:rtl w:val="0"/>
        </w:rPr>
        <w:t>κ̣οσίας</w:t>
      </w:r>
      <w:r>
        <w:rPr>
          <w:rtl w:val="0"/>
        </w:rPr>
        <w:t xml:space="preserve">=600#&gt; </w:t>
      </w:r>
      <w:r>
        <w:rPr>
          <w:rtl w:val="0"/>
        </w:rPr>
        <w:t xml:space="preserve">διὰ τῆς </w:t>
      </w:r>
      <w:r>
        <w:rPr>
          <w:rtl w:val="0"/>
          <w:lang w:val="pt-PT"/>
        </w:rPr>
        <w:t>[</w:t>
      </w:r>
      <w:r>
        <w:rPr>
          <w:rtl w:val="0"/>
        </w:rPr>
        <w:t>Σ</w:t>
      </w:r>
      <w:r>
        <w:rPr>
          <w:rtl w:val="0"/>
          <w:lang w:val="pt-PT"/>
        </w:rPr>
        <w:t>]</w:t>
      </w:r>
      <w:r>
        <w:rPr>
          <w:rtl w:val="0"/>
        </w:rPr>
        <w:t xml:space="preserve">α̣β̣είνου τ̣ρ̣α̣πέζης καὶ </w:t>
      </w:r>
      <w:r>
        <w:rPr>
          <w:rtl w:val="0"/>
        </w:rPr>
        <w:t>&lt;:&lt;:</w:t>
      </w:r>
      <w:r>
        <w:rPr>
          <w:rtl w:val="0"/>
        </w:rPr>
        <w:t>βεβαιώσω</w:t>
      </w:r>
      <w:r>
        <w:rPr>
          <w:rtl w:val="0"/>
        </w:rPr>
        <w:t>|reg|</w:t>
      </w:r>
      <w:r>
        <w:rPr>
          <w:rtl w:val="0"/>
        </w:rPr>
        <w:t>βεβαιώσο̣</w:t>
      </w:r>
      <w:r>
        <w:rPr>
          <w:rtl w:val="0"/>
        </w:rPr>
        <w:t>:&gt;|ed|</w:t>
      </w:r>
      <w:r>
        <w:rPr>
          <w:rtl w:val="0"/>
        </w:rPr>
        <w:t>βεβαιώσ̣ω̣</w:t>
      </w:r>
      <w:r>
        <w:rPr>
          <w:rtl w:val="0"/>
        </w:rPr>
        <w:t xml:space="preserve">:&gt; </w:t>
      </w:r>
      <w:r>
        <w:rPr>
          <w:rtl w:val="0"/>
        </w:rPr>
        <w:t xml:space="preserve">πάσῃ </w:t>
      </w:r>
      <w:r>
        <w:rPr>
          <w:rtl w:val="0"/>
        </w:rPr>
        <w:t>&lt;:&lt;:</w:t>
      </w:r>
      <w:r>
        <w:rPr>
          <w:rtl w:val="0"/>
        </w:rPr>
        <w:t>βεβαιώσει</w:t>
      </w:r>
      <w:r>
        <w:rPr>
          <w:rtl w:val="0"/>
        </w:rPr>
        <w:t>|reg|</w:t>
      </w:r>
      <w:r>
        <w:rPr>
          <w:rtl w:val="0"/>
        </w:rPr>
        <w:t>βεβαιώσι̣</w:t>
      </w:r>
      <w:r>
        <w:rPr>
          <w:rtl w:val="0"/>
        </w:rPr>
        <w:t>:&gt;|ed|</w:t>
      </w:r>
      <w:r>
        <w:rPr>
          <w:rtl w:val="0"/>
        </w:rPr>
        <w:t>βεβαιώσε̣ι̣</w:t>
      </w:r>
      <w:r>
        <w:rPr>
          <w:rtl w:val="0"/>
        </w:rPr>
        <w:t xml:space="preserve">:&gt; </w:t>
      </w:r>
      <w:r>
        <w:rPr>
          <w:rtl w:val="0"/>
        </w:rPr>
        <w:t>καὶ καθα</w:t>
      </w:r>
    </w:p>
    <w:p>
      <w:pPr>
        <w:pStyle w:val="Text"/>
      </w:pPr>
      <w:r>
        <w:rPr>
          <w:rtl w:val="0"/>
          <w:lang w:val="pt-PT"/>
        </w:rPr>
        <w:t>26.- [</w:t>
      </w:r>
      <w:r>
        <w:rPr>
          <w:rtl w:val="0"/>
        </w:rPr>
        <w:t>ρὰν ἀπὸ πα</w:t>
      </w:r>
      <w:r>
        <w:rPr>
          <w:rtl w:val="0"/>
          <w:lang w:val="pt-PT"/>
        </w:rPr>
        <w:t>]</w:t>
      </w:r>
      <w:r>
        <w:rPr>
          <w:rtl w:val="0"/>
        </w:rPr>
        <w:t xml:space="preserve">ν̣τὸς </w:t>
      </w:r>
      <w:r>
        <w:rPr>
          <w:rtl w:val="0"/>
        </w:rPr>
        <w:t>&lt;:</w:t>
      </w:r>
      <w:r>
        <w:rPr>
          <w:rtl w:val="0"/>
        </w:rPr>
        <w:t>ὠφειλήματος</w:t>
      </w:r>
      <w:r>
        <w:rPr>
          <w:rtl w:val="0"/>
        </w:rPr>
        <w:t>|reg|</w:t>
      </w:r>
      <w:r>
        <w:rPr>
          <w:rtl w:val="0"/>
        </w:rPr>
        <w:t>ὠφειλίματος</w:t>
      </w:r>
      <w:r>
        <w:rPr>
          <w:rtl w:val="0"/>
        </w:rPr>
        <w:t xml:space="preserve">:&gt; </w:t>
      </w:r>
      <w:r>
        <w:rPr>
          <w:rtl w:val="0"/>
        </w:rPr>
        <w:t>δη̣</w:t>
      </w:r>
      <w:r>
        <w:rPr>
          <w:rtl w:val="0"/>
          <w:lang w:val="pt-PT"/>
        </w:rPr>
        <w:t>[</w:t>
      </w:r>
      <w:r>
        <w:rPr>
          <w:rtl w:val="0"/>
        </w:rPr>
        <w:t>μ</w:t>
      </w:r>
      <w:r>
        <w:rPr>
          <w:rtl w:val="0"/>
          <w:lang w:val="pt-PT"/>
        </w:rPr>
        <w:t>]</w:t>
      </w:r>
      <w:r>
        <w:rPr>
          <w:rtl w:val="0"/>
        </w:rPr>
        <w:t>οσίου τε καὶ ἰ</w:t>
      </w:r>
      <w:r>
        <w:rPr>
          <w:rtl w:val="0"/>
          <w:lang w:val="pt-PT"/>
        </w:rPr>
        <w:t>[</w:t>
      </w:r>
      <w:r>
        <w:rPr>
          <w:rtl w:val="0"/>
        </w:rPr>
        <w:t>διωτ</w:t>
      </w:r>
      <w:r>
        <w:rPr>
          <w:rtl w:val="0"/>
          <w:lang w:val="pt-PT"/>
        </w:rPr>
        <w:t>]</w:t>
      </w:r>
      <w:r>
        <w:rPr>
          <w:rtl w:val="0"/>
        </w:rPr>
        <w:t xml:space="preserve">ι̣κ̣ο̣ῦ̣ κ̣α̣ὶ̣ π̣ά̣σ̣η̣ς̣ ἐ̣μ̣ποιήσεως καθὼς </w:t>
      </w:r>
      <w:r>
        <w:rPr>
          <w:rtl w:val="0"/>
        </w:rPr>
        <w:t>&lt;:</w:t>
      </w:r>
      <w:r>
        <w:rPr>
          <w:rtl w:val="0"/>
        </w:rPr>
        <w:t>πρόκειται</w:t>
      </w:r>
      <w:r>
        <w:rPr>
          <w:rtl w:val="0"/>
        </w:rPr>
        <w:t>|reg|</w:t>
      </w:r>
      <w:r>
        <w:rPr>
          <w:rtl w:val="0"/>
        </w:rPr>
        <w:t>πρόκιται</w:t>
      </w:r>
      <w:r>
        <w:rPr>
          <w:rtl w:val="0"/>
        </w:rPr>
        <w:t xml:space="preserve">:&gt;. </w:t>
      </w:r>
      <w:r>
        <w:rPr>
          <w:rtl w:val="0"/>
        </w:rPr>
        <w:t>ἔγραψεν</w:t>
      </w:r>
    </w:p>
    <w:p>
      <w:pPr>
        <w:pStyle w:val="Text"/>
      </w:pPr>
      <w:r>
        <w:rPr>
          <w:rtl w:val="0"/>
          <w:lang w:val="pt-PT"/>
        </w:rPr>
        <w:t>27. [</w:t>
      </w:r>
      <w:r>
        <w:rPr>
          <w:rtl w:val="0"/>
        </w:rPr>
        <w:t>ὑπὲρ αὐτῶ</w:t>
      </w:r>
      <w:r>
        <w:rPr>
          <w:rtl w:val="0"/>
          <w:lang w:val="pt-PT"/>
        </w:rPr>
        <w:t>]</w:t>
      </w:r>
      <w:r>
        <w:rPr>
          <w:rtl w:val="0"/>
        </w:rPr>
        <w:t>ν̣ Σουχᾶς δι</w:t>
      </w:r>
      <w:r>
        <w:rPr>
          <w:rtl w:val="0"/>
          <w:lang w:val="ru-RU"/>
        </w:rPr>
        <w:t xml:space="preserve">' </w:t>
      </w:r>
      <w:r>
        <w:rPr>
          <w:rtl w:val="0"/>
        </w:rPr>
        <w:t>αὐτοὺς μὴ εἰ</w:t>
      </w:r>
      <w:r>
        <w:rPr>
          <w:rtl w:val="0"/>
          <w:lang w:val="pt-PT"/>
        </w:rPr>
        <w:t>[</w:t>
      </w:r>
      <w:r>
        <w:rPr>
          <w:rtl w:val="0"/>
        </w:rPr>
        <w:t>δότα</w:t>
      </w:r>
      <w:r>
        <w:rPr>
          <w:rtl w:val="0"/>
          <w:lang w:val="pt-PT"/>
        </w:rPr>
        <w:t>]</w:t>
      </w:r>
      <w:r>
        <w:rPr>
          <w:rtl w:val="0"/>
        </w:rPr>
        <w:t>ς̣ γράμματα</w:t>
      </w:r>
      <w:r>
        <w:rPr>
          <w:rtl w:val="0"/>
        </w:rPr>
        <w:t xml:space="preserve">. $m3 </w:t>
      </w:r>
      <w:r>
        <w:rPr>
          <w:rtl w:val="0"/>
        </w:rPr>
        <w:t>Γ̣</w:t>
      </w:r>
      <w:r>
        <w:rPr>
          <w:rtl w:val="0"/>
          <w:lang w:val="pt-PT"/>
        </w:rPr>
        <w:t>[</w:t>
      </w:r>
      <w:r>
        <w:rPr>
          <w:rtl w:val="0"/>
        </w:rPr>
        <w:t>α</w:t>
      </w:r>
      <w:r>
        <w:rPr>
          <w:rtl w:val="0"/>
          <w:lang w:val="pt-PT"/>
        </w:rPr>
        <w:t>]</w:t>
      </w:r>
      <w:r>
        <w:rPr>
          <w:rtl w:val="0"/>
        </w:rPr>
        <w:t xml:space="preserve">ί̣ων Ἱππά̣ρχου̣· </w:t>
      </w:r>
      <w:r>
        <w:rPr>
          <w:rtl w:val="0"/>
          <w:lang w:val="pt-PT"/>
        </w:rPr>
        <w:t>[</w:t>
      </w:r>
      <w:r>
        <w:rPr>
          <w:rtl w:val="0"/>
        </w:rPr>
        <w:t>γέ</w:t>
      </w:r>
      <w:r>
        <w:rPr>
          <w:rtl w:val="0"/>
          <w:lang w:val="pt-PT"/>
        </w:rPr>
        <w:t>]</w:t>
      </w:r>
      <w:r>
        <w:rPr>
          <w:rtl w:val="0"/>
        </w:rPr>
        <w:t>γον</w:t>
      </w:r>
      <w:r>
        <w:rPr>
          <w:rtl w:val="0"/>
          <w:lang w:val="ru-RU"/>
        </w:rPr>
        <w:t>' &lt;:</w:t>
      </w:r>
      <w:r>
        <w:rPr>
          <w:rtl w:val="0"/>
        </w:rPr>
        <w:t>εἰς</w:t>
      </w:r>
      <w:r>
        <w:rPr>
          <w:rtl w:val="0"/>
        </w:rPr>
        <w:t>|reg|</w:t>
      </w:r>
      <w:r>
        <w:rPr>
          <w:rtl w:val="0"/>
        </w:rPr>
        <w:t>ἐ̣ς</w:t>
      </w:r>
      <w:r>
        <w:rPr>
          <w:rtl w:val="0"/>
        </w:rPr>
        <w:t xml:space="preserve">:&gt; </w:t>
      </w:r>
      <w:r>
        <w:rPr>
          <w:rtl w:val="0"/>
        </w:rPr>
        <w:t>τὸν φροντιζόμενον ὑπ</w:t>
      </w:r>
      <w:r>
        <w:rPr>
          <w:rtl w:val="0"/>
          <w:lang w:val="ru-RU"/>
        </w:rPr>
        <w:t xml:space="preserve">' </w:t>
      </w:r>
      <w:r>
        <w:rPr>
          <w:rtl w:val="0"/>
        </w:rPr>
        <w:t>ἐμοῦ Ἑριεῦν ἀφή</w:t>
      </w:r>
    </w:p>
    <w:p>
      <w:pPr>
        <w:pStyle w:val="Text"/>
        <w:rPr>
          <w:del w:id="104" w:date="2022-03-21T17:10:47Z" w:author="ZAW Inst.f.Papyrologie"/>
        </w:rPr>
      </w:pPr>
      <w:r>
        <w:rPr>
          <w:rtl w:val="0"/>
          <w:lang w:val="pt-PT"/>
        </w:rPr>
        <w:t>28.- [</w:t>
      </w:r>
      <w:r>
        <w:rPr>
          <w:rtl w:val="0"/>
        </w:rPr>
        <w:t>λικα ἡ</w:t>
      </w:r>
      <w:r>
        <w:rPr>
          <w:rtl w:val="0"/>
        </w:rPr>
        <w:t>] &lt;:[</w:t>
      </w:r>
      <w:r>
        <w:rPr>
          <w:rtl w:val="0"/>
        </w:rPr>
        <w:t>ὠ</w:t>
      </w:r>
      <w:r>
        <w:rPr>
          <w:rtl w:val="0"/>
          <w:lang w:val="pt-PT"/>
        </w:rPr>
        <w:t>]</w:t>
      </w:r>
      <w:r>
        <w:rPr>
          <w:rtl w:val="0"/>
        </w:rPr>
        <w:t>νή</w:t>
      </w:r>
      <w:r>
        <w:rPr>
          <w:rtl w:val="0"/>
        </w:rPr>
        <w:t>|reg|[</w:t>
      </w:r>
      <w:r>
        <w:rPr>
          <w:rtl w:val="0"/>
        </w:rPr>
        <w:t>ὠ</w:t>
      </w:r>
      <w:r>
        <w:rPr>
          <w:rtl w:val="0"/>
          <w:lang w:val="pt-PT"/>
        </w:rPr>
        <w:t>]</w:t>
      </w:r>
      <w:r>
        <w:rPr>
          <w:rtl w:val="0"/>
        </w:rPr>
        <w:t>ν̣ὴι</w:t>
      </w:r>
      <w:r>
        <w:rPr>
          <w:rtl w:val="0"/>
        </w:rPr>
        <w:t xml:space="preserve">:&gt; </w:t>
      </w:r>
      <w:r>
        <w:rPr>
          <w:rtl w:val="0"/>
        </w:rPr>
        <w:t xml:space="preserve">καθὼς </w:t>
      </w:r>
      <w:r>
        <w:rPr>
          <w:rtl w:val="0"/>
        </w:rPr>
        <w:t>&lt;:</w:t>
      </w:r>
      <w:r>
        <w:rPr>
          <w:rtl w:val="0"/>
        </w:rPr>
        <w:t>πρόκειται</w:t>
      </w:r>
      <w:r>
        <w:rPr>
          <w:rtl w:val="0"/>
        </w:rPr>
        <w:t>|reg|</w:t>
      </w:r>
      <w:r>
        <w:rPr>
          <w:rtl w:val="0"/>
        </w:rPr>
        <w:t>πρόκιται</w:t>
      </w:r>
      <w:r>
        <w:rPr>
          <w:rtl w:val="0"/>
        </w:rPr>
        <w:t>:&gt;.</w:t>
      </w:r>
    </w:p>
    <w:p>
      <w:pPr>
        <w:pStyle w:val="Text"/>
      </w:pPr>
    </w:p>
    <w:p>
      <w:pPr>
        <w:pStyle w:val="Text"/>
      </w:pPr>
      <w:r>
        <w:rPr>
          <w:rtl w:val="0"/>
        </w:rPr>
        <w:t>=&gt;=D&gt;</w:t>
      </w:r>
    </w:p>
    <w:p>
      <w:pPr>
        <w:pStyle w:val="Text"/>
      </w:pPr>
      <w:r>
        <w:rPr>
          <w:rtl w:val="0"/>
        </w:rPr>
        <w:t>&lt;D=.ii.column&lt;=</w:t>
      </w:r>
    </w:p>
    <w:p>
      <w:pPr>
        <w:pStyle w:val="Text"/>
      </w:pPr>
      <w:r>
        <w:rPr>
          <w:rtl w:val="0"/>
        </w:rPr>
        <w:t>29. $m6 (</w:t>
      </w:r>
      <w:r>
        <w:rPr>
          <w:rtl w:val="0"/>
        </w:rPr>
        <w:t>Ἀπολλω</w:t>
      </w:r>
      <w:r>
        <w:rPr>
          <w:rtl w:val="0"/>
        </w:rPr>
        <w:t>(  )) (</w:t>
      </w:r>
      <w:r>
        <w:rPr>
          <w:rtl w:val="0"/>
        </w:rPr>
        <w:t>σεση</w:t>
      </w:r>
      <w:r>
        <w:rPr>
          <w:rtl w:val="0"/>
        </w:rPr>
        <w:t>(</w:t>
      </w:r>
      <w:r>
        <w:rPr>
          <w:rtl w:val="0"/>
        </w:rPr>
        <w:t>μείωμαι</w:t>
      </w:r>
      <w:r>
        <w:rPr>
          <w:rtl w:val="0"/>
        </w:rPr>
        <w:t>)). &lt;#</w:t>
      </w:r>
      <w:r>
        <w:rPr>
          <w:rtl w:val="0"/>
        </w:rPr>
        <w:t>ιθ</w:t>
      </w:r>
      <w:r>
        <w:rPr>
          <w:rtl w:val="0"/>
        </w:rPr>
        <w:t xml:space="preserve">=19#&gt; </w:t>
      </w:r>
      <w:r>
        <w:rPr>
          <w:rtl w:val="0"/>
        </w:rPr>
        <w:t>ἔτους Ἁδριανοῦ Καίσαρος τοῦ κυρίου</w:t>
      </w:r>
    </w:p>
    <w:p>
      <w:pPr>
        <w:pStyle w:val="Text"/>
      </w:pPr>
      <w:r>
        <w:rPr>
          <w:rtl w:val="0"/>
        </w:rPr>
        <w:t xml:space="preserve">30. </w:t>
      </w:r>
      <w:r>
        <w:rPr>
          <w:rtl w:val="0"/>
        </w:rPr>
        <w:t xml:space="preserve">Ἁθυρ </w:t>
      </w:r>
      <w:r>
        <w:rPr>
          <w:rtl w:val="0"/>
        </w:rPr>
        <w:t>&lt;#</w:t>
      </w:r>
      <w:r>
        <w:rPr>
          <w:rtl w:val="0"/>
        </w:rPr>
        <w:t xml:space="preserve">κδ </w:t>
      </w:r>
      <w:r>
        <w:rPr>
          <w:rtl w:val="0"/>
        </w:rPr>
        <w:t>=24#&gt;.</w:t>
      </w:r>
    </w:p>
    <w:p>
      <w:pPr>
        <w:pStyle w:val="Text"/>
      </w:pPr>
      <w:r>
        <w:rPr>
          <w:rtl w:val="0"/>
        </w:rPr>
        <w:t xml:space="preserve">31. $m5 </w:t>
      </w:r>
      <w:r>
        <w:rPr>
          <w:rtl w:val="0"/>
        </w:rPr>
        <w:t xml:space="preserve">Δίωι καὶ Ὡριγένει καὶ Πτολεμαίωι καὶ </w:t>
      </w:r>
      <w:r>
        <w:rPr>
          <w:rtl w:val="0"/>
        </w:rPr>
        <w:t>(</w:t>
      </w:r>
      <w:r>
        <w:rPr>
          <w:rtl w:val="0"/>
        </w:rPr>
        <w:t>Ἡρακ</w:t>
      </w:r>
      <w:r>
        <w:rPr>
          <w:rtl w:val="0"/>
        </w:rPr>
        <w:t>(</w:t>
      </w:r>
      <w:r>
        <w:rPr>
          <w:rtl w:val="0"/>
        </w:rPr>
        <w:t>λείδει</w:t>
      </w:r>
      <w:r>
        <w:rPr>
          <w:rtl w:val="0"/>
        </w:rPr>
        <w:t>)) &lt;:(</w:t>
      </w:r>
      <w:r>
        <w:rPr>
          <w:rtl w:val="0"/>
        </w:rPr>
        <w:t>γεγυ</w:t>
      </w:r>
      <w:r>
        <w:rPr>
          <w:rtl w:val="0"/>
        </w:rPr>
        <w:t>(</w:t>
      </w:r>
      <w:r>
        <w:rPr>
          <w:rtl w:val="0"/>
        </w:rPr>
        <w:t>μνασιαρχηκόσι</w:t>
      </w:r>
      <w:r>
        <w:rPr>
          <w:rtl w:val="0"/>
        </w:rPr>
        <w:t>))|ed|(</w:t>
      </w:r>
      <w:r>
        <w:rPr>
          <w:rtl w:val="0"/>
        </w:rPr>
        <w:t>γυμ</w:t>
      </w:r>
      <w:r>
        <w:rPr>
          <w:rtl w:val="0"/>
        </w:rPr>
        <w:t>(</w:t>
      </w:r>
      <w:r>
        <w:rPr>
          <w:rtl w:val="0"/>
        </w:rPr>
        <w:t>νασιαρχήσασι</w:t>
      </w:r>
      <w:r>
        <w:rPr>
          <w:rtl w:val="0"/>
          <w:lang w:val="fr-FR"/>
        </w:rPr>
        <w:t>)):&gt;</w:t>
      </w:r>
    </w:p>
    <w:p>
      <w:pPr>
        <w:pStyle w:val="Text"/>
      </w:pPr>
      <w:r>
        <w:rPr>
          <w:rtl w:val="0"/>
        </w:rPr>
        <w:t xml:space="preserve">32. </w:t>
      </w:r>
      <w:r>
        <w:rPr>
          <w:rtl w:val="0"/>
        </w:rPr>
        <w:t xml:space="preserve">δοθεῖσι εἰς </w:t>
      </w:r>
      <w:r>
        <w:rPr>
          <w:rtl w:val="0"/>
        </w:rPr>
        <w:t>(</w:t>
      </w:r>
      <w:r>
        <w:rPr>
          <w:rtl w:val="0"/>
        </w:rPr>
        <w:t>κλῆ</w:t>
      </w:r>
      <w:r>
        <w:rPr>
          <w:rtl w:val="0"/>
        </w:rPr>
        <w:t>(</w:t>
      </w:r>
      <w:r>
        <w:rPr>
          <w:rtl w:val="0"/>
        </w:rPr>
        <w:t>ρον</w:t>
      </w:r>
      <w:r>
        <w:rPr>
          <w:rtl w:val="0"/>
        </w:rPr>
        <w:t>)) (</w:t>
      </w:r>
      <w:r>
        <w:rPr>
          <w:rtl w:val="0"/>
        </w:rPr>
        <w:t>βιβλ</w:t>
      </w:r>
      <w:r>
        <w:rPr>
          <w:rtl w:val="0"/>
        </w:rPr>
        <w:t>(</w:t>
      </w:r>
      <w:r>
        <w:rPr>
          <w:rtl w:val="0"/>
        </w:rPr>
        <w:t>ιοφυλακίας</w:t>
      </w:r>
      <w:r>
        <w:rPr>
          <w:rtl w:val="0"/>
        </w:rPr>
        <w:t>)) &lt;:</w:t>
      </w:r>
      <w:r>
        <w:rPr>
          <w:rtl w:val="0"/>
        </w:rPr>
        <w:t>ἐγκτήσεων</w:t>
      </w:r>
      <w:r>
        <w:rPr>
          <w:rtl w:val="0"/>
        </w:rPr>
        <w:t>|reg|(</w:t>
      </w:r>
      <w:r>
        <w:rPr>
          <w:rtl w:val="0"/>
        </w:rPr>
        <w:t>ἐνκτή</w:t>
      </w:r>
      <w:r>
        <w:rPr>
          <w:rtl w:val="0"/>
        </w:rPr>
        <w:t>(</w:t>
      </w:r>
      <w:r>
        <w:rPr>
          <w:rtl w:val="0"/>
        </w:rPr>
        <w:t>σεων</w:t>
      </w:r>
      <w:r>
        <w:rPr>
          <w:rtl w:val="0"/>
          <w:lang w:val="fr-FR"/>
        </w:rPr>
        <w:t>)):&gt; (</w:t>
      </w:r>
      <w:r>
        <w:rPr>
          <w:rtl w:val="0"/>
        </w:rPr>
        <w:t>Ἀρσι</w:t>
      </w:r>
      <w:r>
        <w:rPr>
          <w:rtl w:val="0"/>
        </w:rPr>
        <w:t>(</w:t>
      </w:r>
      <w:r>
        <w:rPr>
          <w:rtl w:val="0"/>
        </w:rPr>
        <w:t>νοίτου</w:t>
      </w:r>
      <w:r>
        <w:rPr>
          <w:rtl w:val="0"/>
        </w:rPr>
        <w:t>))</w:t>
      </w:r>
    </w:p>
    <w:p>
      <w:pPr>
        <w:pStyle w:val="Text"/>
      </w:pPr>
      <w:r>
        <w:rPr>
          <w:rtl w:val="0"/>
        </w:rPr>
        <w:t xml:space="preserve">33. </w:t>
      </w:r>
      <w:r>
        <w:rPr>
          <w:rtl w:val="0"/>
        </w:rPr>
        <w:t>παρὰ Ἑριέω̣ς τοῦ Ἑριέω</w:t>
      </w:r>
      <w:r>
        <w:rPr>
          <w:rtl w:val="0"/>
          <w:lang w:val="pt-PT"/>
        </w:rPr>
        <w:t>[</w:t>
      </w:r>
      <w:r>
        <w:rPr>
          <w:rtl w:val="0"/>
        </w:rPr>
        <w:t>ς</w:t>
      </w:r>
      <w:r>
        <w:rPr>
          <w:rtl w:val="0"/>
          <w:lang w:val="pt-PT"/>
        </w:rPr>
        <w:t xml:space="preserve">] </w:t>
      </w:r>
      <w:r>
        <w:rPr>
          <w:rtl w:val="0"/>
        </w:rPr>
        <w:t>τοῦ Σαταβοῦτος ἀφή</w:t>
      </w:r>
    </w:p>
    <w:p>
      <w:pPr>
        <w:pStyle w:val="Text"/>
      </w:pPr>
      <w:r>
        <w:rPr>
          <w:rtl w:val="0"/>
        </w:rPr>
        <w:t xml:space="preserve">34.- </w:t>
      </w:r>
      <w:r>
        <w:rPr>
          <w:rtl w:val="0"/>
        </w:rPr>
        <w:t>λικος τῶν ἀπὸ κώμης Σ</w:t>
      </w:r>
      <w:r>
        <w:rPr>
          <w:rtl w:val="0"/>
          <w:lang w:val="pt-PT"/>
        </w:rPr>
        <w:t>[</w:t>
      </w:r>
      <w:r>
        <w:rPr>
          <w:rtl w:val="0"/>
        </w:rPr>
        <w:t>ο</w:t>
      </w:r>
      <w:r>
        <w:rPr>
          <w:rtl w:val="0"/>
          <w:lang w:val="pt-PT"/>
        </w:rPr>
        <w:t>]</w:t>
      </w:r>
      <w:r>
        <w:rPr>
          <w:rtl w:val="0"/>
        </w:rPr>
        <w:t>κνοπαίου Νήσου</w:t>
      </w:r>
    </w:p>
    <w:p>
      <w:pPr>
        <w:pStyle w:val="Text"/>
      </w:pPr>
      <w:r>
        <w:rPr>
          <w:rtl w:val="0"/>
        </w:rPr>
        <w:t xml:space="preserve">35. </w:t>
      </w:r>
      <w:r>
        <w:rPr>
          <w:rtl w:val="0"/>
        </w:rPr>
        <w:t>διὰ φροντιστοῦ πρὸ̣ς μόνον τοῦτο Γαίωνος τοῦ̣</w:t>
      </w:r>
    </w:p>
    <w:p>
      <w:pPr>
        <w:pStyle w:val="Text"/>
      </w:pPr>
      <w:r>
        <w:rPr>
          <w:rtl w:val="0"/>
        </w:rPr>
        <w:t xml:space="preserve">36. </w:t>
      </w:r>
      <w:r>
        <w:rPr>
          <w:rtl w:val="0"/>
        </w:rPr>
        <w:t>Ἱππάρχου</w:t>
      </w:r>
      <w:r>
        <w:rPr>
          <w:rtl w:val="0"/>
        </w:rPr>
        <w:t xml:space="preserve">. vac.? </w:t>
      </w:r>
      <w:r>
        <w:rPr>
          <w:rtl w:val="0"/>
        </w:rPr>
        <w:t>ἀπογράφομαι πρώτως</w:t>
      </w:r>
    </w:p>
    <w:p>
      <w:pPr>
        <w:pStyle w:val="Text"/>
      </w:pPr>
      <w:r>
        <w:rPr>
          <w:rtl w:val="0"/>
        </w:rPr>
        <w:t xml:space="preserve">37. </w:t>
      </w:r>
      <w:r>
        <w:rPr>
          <w:rtl w:val="0"/>
        </w:rPr>
        <w:t>ἣν ἠγόρασα τῇ ἐνεσ̣τώσῃ ἡμέρᾳ παρ̣ὰ τῆς</w:t>
      </w:r>
    </w:p>
    <w:p>
      <w:pPr>
        <w:pStyle w:val="Text"/>
      </w:pPr>
      <w:r>
        <w:rPr>
          <w:rtl w:val="0"/>
        </w:rPr>
        <w:t xml:space="preserve">38. </w:t>
      </w:r>
      <w:r>
        <w:rPr>
          <w:rtl w:val="0"/>
        </w:rPr>
        <w:t xml:space="preserve">κατὰ πατέρα μου μάμμης </w:t>
      </w:r>
      <w:r>
        <w:rPr>
          <w:rtl w:val="0"/>
        </w:rPr>
        <w:t>&lt;:</w:t>
      </w:r>
      <w:r>
        <w:rPr>
          <w:rtl w:val="0"/>
        </w:rPr>
        <w:t>Τααρπαγάθου</w:t>
      </w:r>
      <w:r>
        <w:rPr>
          <w:rtl w:val="0"/>
        </w:rPr>
        <w:t>|reg|</w:t>
      </w:r>
      <w:r>
        <w:rPr>
          <w:rtl w:val="0"/>
        </w:rPr>
        <w:t>Τααρπαγάθης</w:t>
      </w:r>
      <w:r>
        <w:rPr>
          <w:rtl w:val="0"/>
        </w:rPr>
        <w:t>:&gt;</w:t>
      </w:r>
    </w:p>
    <w:p>
      <w:pPr>
        <w:pStyle w:val="Text"/>
      </w:pPr>
      <w:r>
        <w:rPr>
          <w:rtl w:val="0"/>
        </w:rPr>
        <w:t xml:space="preserve">39. </w:t>
      </w:r>
      <w:r>
        <w:rPr>
          <w:rtl w:val="0"/>
        </w:rPr>
        <w:t xml:space="preserve">τῆ̣ς Τεσενούφεως τοῦ Ἑ̣ριέως </w:t>
      </w:r>
      <w:r>
        <w:rPr>
          <w:rtl w:val="0"/>
        </w:rPr>
        <w:t>&lt;:</w:t>
      </w:r>
      <w:r>
        <w:rPr>
          <w:rtl w:val="0"/>
        </w:rPr>
        <w:t>ἱε̣ρ̣ε̣ί̣</w:t>
      </w:r>
      <w:r>
        <w:rPr>
          <w:rtl w:val="0"/>
          <w:lang w:val="pt-PT"/>
        </w:rPr>
        <w:t>[</w:t>
      </w:r>
      <w:r>
        <w:rPr>
          <w:rtl w:val="0"/>
        </w:rPr>
        <w:t>ας</w:t>
      </w:r>
      <w:r>
        <w:rPr>
          <w:rtl w:val="0"/>
        </w:rPr>
        <w:t>]|ed|</w:t>
      </w:r>
      <w:r>
        <w:rPr>
          <w:rtl w:val="0"/>
        </w:rPr>
        <w:t>τῶ̣ν̣</w:t>
      </w:r>
      <w:r>
        <w:rPr>
          <w:rtl w:val="0"/>
        </w:rPr>
        <w:t xml:space="preserve">:&gt; </w:t>
      </w:r>
      <w:r>
        <w:rPr>
          <w:rtl w:val="0"/>
        </w:rPr>
        <w:t>ἀπὸ</w:t>
      </w:r>
    </w:p>
    <w:p>
      <w:pPr>
        <w:pStyle w:val="Text"/>
      </w:pPr>
      <w:r>
        <w:rPr>
          <w:rtl w:val="0"/>
        </w:rPr>
        <w:t xml:space="preserve">40. </w:t>
      </w:r>
      <w:r>
        <w:rPr>
          <w:rtl w:val="0"/>
        </w:rPr>
        <w:t>τῆς αὐτῆς κώμης ἀπογ̣εγραμμένης̣ διὰ</w:t>
      </w:r>
    </w:p>
    <w:p>
      <w:pPr>
        <w:pStyle w:val="Text"/>
      </w:pPr>
      <w:r>
        <w:rPr>
          <w:rtl w:val="0"/>
        </w:rPr>
        <w:t xml:space="preserve">41. </w:t>
      </w:r>
      <w:r>
        <w:rPr>
          <w:rtl w:val="0"/>
        </w:rPr>
        <w:t>τῶν προτέρ̣ων βιβλ̣ι̣οφυλάκων καὶ τῇ</w:t>
      </w:r>
    </w:p>
    <w:p>
      <w:pPr>
        <w:pStyle w:val="Text"/>
      </w:pPr>
      <w:r>
        <w:rPr>
          <w:rtl w:val="0"/>
        </w:rPr>
        <w:t xml:space="preserve">42. </w:t>
      </w:r>
      <w:r>
        <w:rPr>
          <w:rtl w:val="0"/>
        </w:rPr>
        <w:t>προθεσμίᾳ μετ̣ὰ̣ κυρίου τοῦ υ̣ ἱ</w:t>
      </w:r>
      <w:r>
        <w:rPr>
          <w:rtl w:val="0"/>
        </w:rPr>
        <w:t>(</w:t>
      </w:r>
      <w:r>
        <w:rPr>
          <w:rtl w:val="0"/>
        </w:rPr>
        <w:t>¨</w:t>
      </w:r>
      <w:r>
        <w:rPr>
          <w:rtl w:val="0"/>
        </w:rPr>
        <w:t>)</w:t>
      </w:r>
      <w:r>
        <w:rPr>
          <w:rtl w:val="0"/>
        </w:rPr>
        <w:t>οῦ Ἁρπαγά̣</w:t>
      </w:r>
    </w:p>
    <w:p>
      <w:pPr>
        <w:pStyle w:val="Text"/>
      </w:pPr>
      <w:r>
        <w:rPr>
          <w:rtl w:val="0"/>
        </w:rPr>
        <w:t xml:space="preserve">43.- </w:t>
      </w:r>
      <w:r>
        <w:rPr>
          <w:rtl w:val="0"/>
        </w:rPr>
        <w:t>θο̣υ τοῦ Σ̣α̣</w:t>
      </w:r>
      <w:r>
        <w:rPr>
          <w:rtl w:val="0"/>
          <w:lang w:val="pt-PT"/>
        </w:rPr>
        <w:t>[</w:t>
      </w:r>
      <w:r>
        <w:rPr>
          <w:rtl w:val="0"/>
        </w:rPr>
        <w:t>τα</w:t>
      </w:r>
      <w:r>
        <w:rPr>
          <w:rtl w:val="0"/>
          <w:lang w:val="pt-PT"/>
        </w:rPr>
        <w:t>]</w:t>
      </w:r>
      <w:r>
        <w:rPr>
          <w:rtl w:val="0"/>
        </w:rPr>
        <w:t xml:space="preserve">β̣ο̣ῦ̣τ̣ο̣ς̣ ο̣ἰ̣κ̣ί̣α̣ν κ̣α̣ὶ̣ </w:t>
      </w:r>
      <w:r>
        <w:rPr>
          <w:rtl w:val="0"/>
          <w:lang w:val="pt-PT"/>
        </w:rPr>
        <w:t>[</w:t>
      </w:r>
      <w:r>
        <w:rPr>
          <w:rtl w:val="0"/>
        </w:rPr>
        <w:t>α</w:t>
      </w:r>
      <w:r>
        <w:rPr>
          <w:rtl w:val="0"/>
          <w:lang w:val="pt-PT"/>
        </w:rPr>
        <w:t>]</w:t>
      </w:r>
      <w:r>
        <w:rPr>
          <w:rtl w:val="0"/>
        </w:rPr>
        <w:t>ὐ̣λὴν</w:t>
      </w:r>
    </w:p>
    <w:p>
      <w:pPr>
        <w:pStyle w:val="Text"/>
      </w:pPr>
      <w:r>
        <w:rPr>
          <w:rtl w:val="0"/>
        </w:rPr>
        <w:t xml:space="preserve">44. </w:t>
      </w:r>
      <w:r>
        <w:rPr>
          <w:rtl w:val="0"/>
        </w:rPr>
        <w:t>ἐν τῇ προκειμένηι κώμ̣ηι Σοκνοπαίου</w:t>
      </w:r>
    </w:p>
    <w:p>
      <w:pPr>
        <w:pStyle w:val="Text"/>
      </w:pPr>
      <w:r>
        <w:rPr>
          <w:rtl w:val="0"/>
        </w:rPr>
        <w:t xml:space="preserve">45. </w:t>
      </w:r>
      <w:r>
        <w:rPr>
          <w:rtl w:val="0"/>
        </w:rPr>
        <w:t xml:space="preserve">Νήσωι </w:t>
      </w:r>
      <w:r>
        <w:rPr>
          <w:rtl w:val="0"/>
        </w:rPr>
        <w:t>&lt;:</w:t>
      </w:r>
      <w:r>
        <w:rPr>
          <w:rtl w:val="0"/>
        </w:rPr>
        <w:t>τιμῆς</w:t>
      </w:r>
      <w:r>
        <w:rPr>
          <w:rtl w:val="0"/>
        </w:rPr>
        <w:t>|reg|</w:t>
      </w:r>
      <w:r>
        <w:rPr>
          <w:rtl w:val="0"/>
        </w:rPr>
        <w:t>τειμῆς</w:t>
      </w:r>
      <w:r>
        <w:rPr>
          <w:rtl w:val="0"/>
        </w:rPr>
        <w:t xml:space="preserve">:&gt; </w:t>
      </w:r>
      <w:r>
        <w:rPr>
          <w:rtl w:val="0"/>
        </w:rPr>
        <w:t xml:space="preserve">ἀργυρίου δραχμῶν </w:t>
      </w:r>
      <w:r>
        <w:rPr>
          <w:rtl w:val="0"/>
        </w:rPr>
        <w:t>&lt;#</w:t>
      </w:r>
      <w:r>
        <w:rPr>
          <w:rtl w:val="0"/>
        </w:rPr>
        <w:t>ἑξακο̣</w:t>
      </w:r>
    </w:p>
    <w:p>
      <w:pPr>
        <w:pStyle w:val="Text"/>
      </w:pPr>
      <w:r>
        <w:rPr>
          <w:rtl w:val="0"/>
        </w:rPr>
        <w:t xml:space="preserve">46.- </w:t>
      </w:r>
      <w:r>
        <w:rPr>
          <w:rtl w:val="0"/>
        </w:rPr>
        <w:t>σίων</w:t>
      </w:r>
      <w:r>
        <w:rPr>
          <w:rtl w:val="0"/>
        </w:rPr>
        <w:t xml:space="preserve">=600#&gt;. </w:t>
      </w:r>
      <w:r>
        <w:rPr>
          <w:rtl w:val="0"/>
        </w:rPr>
        <w:t>διὸ ἐπιδίδωμι τὴν ἀπογραφήν</w:t>
      </w:r>
      <w:r>
        <w:rPr>
          <w:rtl w:val="0"/>
        </w:rPr>
        <w:t>.</w:t>
      </w:r>
    </w:p>
    <w:p>
      <w:pPr>
        <w:pStyle w:val="Text"/>
      </w:pPr>
      <w:r>
        <w:rPr>
          <w:rtl w:val="0"/>
        </w:rPr>
        <w:t>=&gt;=D&gt;</w:t>
      </w:r>
    </w:p>
    <w:p>
      <w:pPr>
        <w:pStyle w:val="Text"/>
      </w:pPr>
      <w:r>
        <w:rPr>
          <w:rtl w:val="0"/>
        </w:rPr>
        <w:t>&lt;D=.iii.column&lt;=</w:t>
      </w:r>
    </w:p>
    <w:p>
      <w:pPr>
        <w:pStyle w:val="Text"/>
      </w:pPr>
      <w:r>
        <w:rPr>
          <w:rtl w:val="0"/>
        </w:rPr>
        <w:t xml:space="preserve">47. $m7 </w:t>
      </w:r>
      <w:r>
        <w:rPr>
          <w:rtl w:val="0"/>
        </w:rPr>
        <w:t xml:space="preserve">ἀ̣πὸ τῆς </w:t>
      </w:r>
      <w:r>
        <w:rPr>
          <w:rtl w:val="0"/>
        </w:rPr>
        <w:t>&lt;:</w:t>
      </w:r>
      <w:r>
        <w:rPr>
          <w:rtl w:val="0"/>
        </w:rPr>
        <w:t>Σαβίνου</w:t>
      </w:r>
      <w:r>
        <w:rPr>
          <w:rtl w:val="0"/>
        </w:rPr>
        <w:t>|reg|</w:t>
      </w:r>
      <w:r>
        <w:rPr>
          <w:rtl w:val="0"/>
        </w:rPr>
        <w:t>Σαβ̣είνου</w:t>
      </w:r>
      <w:r>
        <w:rPr>
          <w:rtl w:val="0"/>
        </w:rPr>
        <w:t>:&gt;</w:t>
      </w:r>
    </w:p>
    <w:p>
      <w:pPr>
        <w:pStyle w:val="Text"/>
      </w:pPr>
      <w:r>
        <w:rPr>
          <w:rtl w:val="0"/>
        </w:rPr>
        <w:t xml:space="preserve">48. </w:t>
      </w:r>
      <w:r>
        <w:rPr>
          <w:rtl w:val="0"/>
        </w:rPr>
        <w:t>τραπέζης̣ στοᾶς</w:t>
      </w:r>
    </w:p>
    <w:p>
      <w:pPr>
        <w:pStyle w:val="Text"/>
      </w:pPr>
      <w:r>
        <w:rPr>
          <w:rtl w:val="0"/>
        </w:rPr>
        <w:t xml:space="preserve">49. </w:t>
      </w:r>
      <w:r>
        <w:rPr>
          <w:rtl w:val="0"/>
        </w:rPr>
        <w:t>Ἀθηνᾶς</w:t>
      </w:r>
      <w:r>
        <w:rPr>
          <w:rtl w:val="0"/>
        </w:rPr>
        <w:t xml:space="preserve">. </w:t>
      </w:r>
      <w:r>
        <w:rPr>
          <w:rtl w:val="0"/>
        </w:rPr>
        <w:t xml:space="preserve">ἔτ̣ους </w:t>
      </w:r>
      <w:r>
        <w:rPr>
          <w:rtl w:val="0"/>
        </w:rPr>
        <w:t>&lt;#</w:t>
      </w:r>
      <w:r>
        <w:rPr>
          <w:rtl w:val="0"/>
        </w:rPr>
        <w:t>ἐννεα</w:t>
      </w:r>
    </w:p>
    <w:p>
      <w:pPr>
        <w:pStyle w:val="Text"/>
      </w:pPr>
      <w:r>
        <w:rPr>
          <w:rtl w:val="0"/>
        </w:rPr>
        <w:t xml:space="preserve">50.- </w:t>
      </w:r>
      <w:r>
        <w:rPr>
          <w:rtl w:val="0"/>
        </w:rPr>
        <w:t>κ̣αιδεκάτου</w:t>
      </w:r>
      <w:r>
        <w:rPr>
          <w:rtl w:val="0"/>
        </w:rPr>
        <w:t xml:space="preserve">=19#&gt; </w:t>
      </w:r>
      <w:r>
        <w:rPr>
          <w:rtl w:val="0"/>
        </w:rPr>
        <w:t>Α̣ὐτοκράτορος</w:t>
      </w:r>
    </w:p>
    <w:p>
      <w:pPr>
        <w:pStyle w:val="Text"/>
      </w:pPr>
      <w:r>
        <w:rPr>
          <w:rtl w:val="0"/>
        </w:rPr>
        <w:t xml:space="preserve">51. </w:t>
      </w:r>
      <w:r>
        <w:rPr>
          <w:rtl w:val="0"/>
        </w:rPr>
        <w:t>Κ̣αίσαρος Τρ̣α̣ιανοῦ</w:t>
      </w:r>
    </w:p>
    <w:p>
      <w:pPr>
        <w:pStyle w:val="Text"/>
      </w:pPr>
      <w:r>
        <w:rPr>
          <w:rtl w:val="0"/>
        </w:rPr>
        <w:t xml:space="preserve">52. </w:t>
      </w:r>
      <w:r>
        <w:rPr>
          <w:rtl w:val="0"/>
        </w:rPr>
        <w:t>Ἁ̣δριανοῦ Σε̣βαστοῦ</w:t>
      </w:r>
    </w:p>
    <w:p>
      <w:pPr>
        <w:pStyle w:val="Text"/>
      </w:pPr>
      <w:r>
        <w:rPr>
          <w:rtl w:val="0"/>
        </w:rPr>
        <w:t xml:space="preserve">53. </w:t>
      </w:r>
      <w:r>
        <w:rPr>
          <w:rtl w:val="0"/>
        </w:rPr>
        <w:t xml:space="preserve">Ἁ̣θυρ </w:t>
      </w:r>
      <w:r>
        <w:rPr>
          <w:rtl w:val="0"/>
        </w:rPr>
        <w:t>&lt;#</w:t>
      </w:r>
      <w:r>
        <w:rPr>
          <w:rtl w:val="0"/>
        </w:rPr>
        <w:t>κδ</w:t>
      </w:r>
      <w:r>
        <w:rPr>
          <w:rtl w:val="0"/>
        </w:rPr>
        <w:t xml:space="preserve">=24#&gt;. </w:t>
      </w:r>
      <w:r>
        <w:rPr>
          <w:rtl w:val="0"/>
        </w:rPr>
        <w:t>Γαίων Ἱππάρ</w:t>
      </w:r>
    </w:p>
    <w:p>
      <w:pPr>
        <w:pStyle w:val="Text"/>
      </w:pPr>
      <w:r>
        <w:rPr>
          <w:rtl w:val="0"/>
        </w:rPr>
        <w:t xml:space="preserve">54.- </w:t>
      </w:r>
      <w:r>
        <w:rPr>
          <w:rtl w:val="0"/>
        </w:rPr>
        <w:t>χ̣ου ἐκ τοῦ φροντιζομέ</w:t>
      </w:r>
    </w:p>
    <w:p>
      <w:pPr>
        <w:pStyle w:val="Text"/>
      </w:pPr>
      <w:r>
        <w:rPr>
          <w:rtl w:val="0"/>
        </w:rPr>
        <w:t xml:space="preserve">55.- </w:t>
      </w:r>
      <w:r>
        <w:rPr>
          <w:rtl w:val="0"/>
        </w:rPr>
        <w:t>ν̣ου ὑπ</w:t>
      </w:r>
      <w:r>
        <w:rPr>
          <w:rtl w:val="0"/>
          <w:lang w:val="ru-RU"/>
        </w:rPr>
        <w:t xml:space="preserve">' </w:t>
      </w:r>
      <w:r>
        <w:rPr>
          <w:rtl w:val="0"/>
        </w:rPr>
        <w:t>αὐτοῦ Ἑριέως τ̣ο̣ῦ̣</w:t>
      </w:r>
    </w:p>
    <w:p>
      <w:pPr>
        <w:pStyle w:val="Text"/>
      </w:pPr>
      <w:r>
        <w:rPr>
          <w:rtl w:val="0"/>
        </w:rPr>
        <w:t xml:space="preserve">56. </w:t>
      </w:r>
      <w:r>
        <w:rPr>
          <w:rtl w:val="0"/>
        </w:rPr>
        <w:t>Ἑ̣</w:t>
      </w:r>
      <w:r>
        <w:rPr>
          <w:rtl w:val="0"/>
          <w:lang w:val="pt-PT"/>
        </w:rPr>
        <w:t>[</w:t>
      </w:r>
      <w:r>
        <w:rPr>
          <w:rtl w:val="0"/>
        </w:rPr>
        <w:t>ρ</w:t>
      </w:r>
      <w:r>
        <w:rPr>
          <w:rtl w:val="0"/>
          <w:lang w:val="pt-PT"/>
        </w:rPr>
        <w:t>]</w:t>
      </w:r>
      <w:r>
        <w:rPr>
          <w:rtl w:val="0"/>
        </w:rPr>
        <w:t>ι̣έως ἀφήλι̣κ̣ος λόγου</w:t>
      </w:r>
    </w:p>
    <w:p>
      <w:pPr>
        <w:pStyle w:val="Text"/>
      </w:pPr>
      <w:r>
        <w:rPr>
          <w:rtl w:val="0"/>
        </w:rPr>
        <w:t xml:space="preserve">57. </w:t>
      </w:r>
      <w:r>
        <w:rPr>
          <w:rtl w:val="0"/>
        </w:rPr>
        <w:t>τῇ̣ κατὰ πατέ̣ρα αὐτοῦ</w:t>
      </w:r>
    </w:p>
    <w:p>
      <w:pPr>
        <w:pStyle w:val="Text"/>
      </w:pPr>
      <w:r>
        <w:rPr>
          <w:rtl w:val="0"/>
        </w:rPr>
        <w:t xml:space="preserve">58. </w:t>
      </w:r>
      <w:r>
        <w:rPr>
          <w:rtl w:val="0"/>
        </w:rPr>
        <w:t>μ̣άμμῃ Ταα̣ρπαγάθῃ</w:t>
      </w:r>
    </w:p>
    <w:p>
      <w:pPr>
        <w:pStyle w:val="Text"/>
      </w:pPr>
      <w:r>
        <w:rPr>
          <w:rtl w:val="0"/>
        </w:rPr>
        <w:t xml:space="preserve">59. </w:t>
      </w:r>
      <w:r>
        <w:rPr>
          <w:rtl w:val="0"/>
        </w:rPr>
        <w:t>Τ̣εσενούφεως̣ μετὰ</w:t>
      </w:r>
    </w:p>
    <w:p>
      <w:pPr>
        <w:pStyle w:val="Text"/>
      </w:pPr>
      <w:r>
        <w:rPr>
          <w:rtl w:val="0"/>
          <w:lang w:val="pt-PT"/>
        </w:rPr>
        <w:t>60. [</w:t>
      </w:r>
      <w:r>
        <w:rPr>
          <w:rtl w:val="0"/>
        </w:rPr>
        <w:t>κ</w:t>
      </w:r>
      <w:r>
        <w:rPr>
          <w:rtl w:val="0"/>
          <w:lang w:val="pt-PT"/>
        </w:rPr>
        <w:t>]</w:t>
      </w:r>
      <w:r>
        <w:rPr>
          <w:rtl w:val="0"/>
        </w:rPr>
        <w:t>υ̣ρίου τοῦ υἱο̣ῦ̣ Ἁρπαγά</w:t>
      </w:r>
    </w:p>
    <w:p>
      <w:pPr>
        <w:pStyle w:val="Text"/>
      </w:pPr>
      <w:r>
        <w:rPr>
          <w:rtl w:val="0"/>
          <w:lang w:val="pt-PT"/>
        </w:rPr>
        <w:t>61.- [</w:t>
      </w:r>
      <w:r>
        <w:rPr>
          <w:rtl w:val="0"/>
        </w:rPr>
        <w:t>θο</w:t>
      </w:r>
      <w:r>
        <w:rPr>
          <w:rtl w:val="0"/>
          <w:lang w:val="pt-PT"/>
        </w:rPr>
        <w:t>]</w:t>
      </w:r>
      <w:r>
        <w:rPr>
          <w:rtl w:val="0"/>
        </w:rPr>
        <w:t>υ τοῦ Σατα</w:t>
      </w:r>
      <w:r>
        <w:rPr>
          <w:rtl w:val="0"/>
          <w:lang w:val="pt-PT"/>
        </w:rPr>
        <w:t>[</w:t>
      </w:r>
      <w:r>
        <w:rPr>
          <w:rtl w:val="0"/>
        </w:rPr>
        <w:t>βο</w:t>
      </w:r>
      <w:r>
        <w:rPr>
          <w:rtl w:val="0"/>
          <w:lang w:val="pt-PT"/>
        </w:rPr>
        <w:t>]</w:t>
      </w:r>
      <w:r>
        <w:rPr>
          <w:rtl w:val="0"/>
        </w:rPr>
        <w:t>ῦ̣τος</w:t>
      </w:r>
    </w:p>
    <w:p>
      <w:pPr>
        <w:pStyle w:val="Text"/>
      </w:pPr>
      <w:r>
        <w:rPr>
          <w:rtl w:val="0"/>
        </w:rPr>
        <w:t>62. &lt;:</w:t>
      </w:r>
      <w:r>
        <w:rPr>
          <w:rtl w:val="0"/>
        </w:rPr>
        <w:t>τ̣</w:t>
      </w:r>
      <w:r>
        <w:rPr>
          <w:rtl w:val="0"/>
          <w:lang w:val="pt-PT"/>
        </w:rPr>
        <w:t>[</w:t>
      </w:r>
      <w:r>
        <w:rPr>
          <w:rtl w:val="0"/>
        </w:rPr>
        <w:t>ὴν</w:t>
      </w:r>
      <w:r>
        <w:rPr>
          <w:rtl w:val="0"/>
          <w:lang w:val="pt-PT"/>
        </w:rPr>
        <w:t xml:space="preserve">] </w:t>
      </w:r>
      <w:r>
        <w:rPr>
          <w:rtl w:val="0"/>
        </w:rPr>
        <w:t>τι̣μὴν</w:t>
      </w:r>
      <w:r>
        <w:rPr>
          <w:rtl w:val="0"/>
        </w:rPr>
        <w:t>|ed|[</w:t>
      </w:r>
      <w:r>
        <w:rPr>
          <w:rtl w:val="0"/>
        </w:rPr>
        <w:t>τι</w:t>
      </w:r>
      <w:r>
        <w:rPr>
          <w:rtl w:val="0"/>
          <w:lang w:val="pt-PT"/>
        </w:rPr>
        <w:t>]</w:t>
      </w:r>
      <w:r>
        <w:rPr>
          <w:rtl w:val="0"/>
        </w:rPr>
        <w:t>μὴν</w:t>
      </w:r>
      <w:r>
        <w:rPr>
          <w:rtl w:val="0"/>
        </w:rPr>
        <w:t xml:space="preserve">:&gt; </w:t>
      </w:r>
      <w:r>
        <w:rPr>
          <w:rtl w:val="0"/>
        </w:rPr>
        <w:t>οἰκ</w:t>
      </w:r>
      <w:r>
        <w:rPr>
          <w:rtl w:val="0"/>
          <w:lang w:val="pt-PT"/>
        </w:rPr>
        <w:t>[</w:t>
      </w:r>
      <w:r>
        <w:rPr>
          <w:rtl w:val="0"/>
        </w:rPr>
        <w:t>ία</w:t>
      </w:r>
      <w:r>
        <w:rPr>
          <w:rtl w:val="0"/>
          <w:lang w:val="pt-PT"/>
        </w:rPr>
        <w:t>]</w:t>
      </w:r>
      <w:r>
        <w:rPr>
          <w:rtl w:val="0"/>
        </w:rPr>
        <w:t>ς̣ κ</w:t>
      </w:r>
      <w:r>
        <w:rPr>
          <w:rtl w:val="0"/>
        </w:rPr>
        <w:t>&lt;</w:t>
      </w:r>
      <w:r>
        <w:rPr>
          <w:rtl w:val="0"/>
        </w:rPr>
        <w:t>αὶ</w:t>
      </w:r>
      <w:r>
        <w:rPr>
          <w:rtl w:val="0"/>
        </w:rPr>
        <w:t xml:space="preserve">&gt; </w:t>
      </w:r>
      <w:r>
        <w:rPr>
          <w:rtl w:val="0"/>
        </w:rPr>
        <w:t>αὐλῆς</w:t>
      </w:r>
    </w:p>
    <w:p>
      <w:pPr>
        <w:pStyle w:val="Text"/>
      </w:pPr>
      <w:r>
        <w:rPr>
          <w:rtl w:val="0"/>
        </w:rPr>
        <w:t xml:space="preserve">63. </w:t>
      </w:r>
      <w:r>
        <w:rPr>
          <w:rtl w:val="0"/>
        </w:rPr>
        <w:t xml:space="preserve">κ̣α̣ὶ̣ τ̣ῶ̣ν </w:t>
      </w:r>
      <w:r>
        <w:rPr>
          <w:rtl w:val="0"/>
        </w:rPr>
        <w:t>&lt;:</w:t>
      </w:r>
      <w:r>
        <w:rPr>
          <w:rtl w:val="0"/>
        </w:rPr>
        <w:t>συγκυρόντων</w:t>
      </w:r>
      <w:r>
        <w:rPr>
          <w:rtl w:val="0"/>
        </w:rPr>
        <w:t>|reg|</w:t>
      </w:r>
      <w:r>
        <w:rPr>
          <w:rtl w:val="0"/>
        </w:rPr>
        <w:t>συν̣κ̣υ̣ρόντων</w:t>
      </w:r>
      <w:r>
        <w:rPr>
          <w:rtl w:val="0"/>
        </w:rPr>
        <w:t>:&gt;</w:t>
      </w:r>
    </w:p>
    <w:p>
      <w:pPr>
        <w:pStyle w:val="Text"/>
      </w:pPr>
      <w:r>
        <w:rPr>
          <w:rtl w:val="0"/>
        </w:rPr>
        <w:t xml:space="preserve">64. </w:t>
      </w:r>
      <w:r>
        <w:rPr>
          <w:rtl w:val="0"/>
        </w:rPr>
        <w:t>π̣άντων ἐν κώμῃ</w:t>
      </w:r>
    </w:p>
    <w:p>
      <w:pPr>
        <w:pStyle w:val="Text"/>
      </w:pPr>
      <w:r>
        <w:rPr>
          <w:rtl w:val="0"/>
        </w:rPr>
        <w:t xml:space="preserve">65. </w:t>
      </w:r>
      <w:r>
        <w:rPr>
          <w:rtl w:val="0"/>
        </w:rPr>
        <w:t>Σ̣οκνοπαίου Νήσῳ ἀκο</w:t>
      </w:r>
    </w:p>
    <w:p>
      <w:pPr>
        <w:pStyle w:val="Text"/>
      </w:pPr>
      <w:r>
        <w:rPr>
          <w:rtl w:val="0"/>
        </w:rPr>
        <w:t xml:space="preserve">66.- </w:t>
      </w:r>
      <w:r>
        <w:rPr>
          <w:rtl w:val="0"/>
        </w:rPr>
        <w:t>λ̣</w:t>
      </w:r>
      <w:r>
        <w:rPr>
          <w:rtl w:val="0"/>
          <w:lang w:val="pt-PT"/>
        </w:rPr>
        <w:t>[</w:t>
      </w:r>
      <w:r>
        <w:rPr>
          <w:rtl w:val="0"/>
        </w:rPr>
        <w:t>ο</w:t>
      </w:r>
      <w:r>
        <w:rPr>
          <w:rtl w:val="0"/>
          <w:lang w:val="pt-PT"/>
        </w:rPr>
        <w:t>]</w:t>
      </w:r>
      <w:r>
        <w:rPr>
          <w:rtl w:val="0"/>
        </w:rPr>
        <w:t>ύθͅως ταῖς γ̣εγο̣νυίαις</w:t>
      </w:r>
    </w:p>
    <w:p>
      <w:pPr>
        <w:pStyle w:val="Text"/>
      </w:pPr>
      <w:r>
        <w:rPr>
          <w:rtl w:val="0"/>
          <w:lang w:val="pt-PT"/>
        </w:rPr>
        <w:t>67. [</w:t>
      </w:r>
      <w:r>
        <w:rPr>
          <w:rtl w:val="0"/>
        </w:rPr>
        <w:t>εἰ</w:t>
      </w:r>
      <w:r>
        <w:rPr>
          <w:rtl w:val="0"/>
          <w:lang w:val="pt-PT"/>
        </w:rPr>
        <w:t>]</w:t>
      </w:r>
      <w:r>
        <w:rPr>
          <w:rtl w:val="0"/>
        </w:rPr>
        <w:t>ς̣ τὸν ἀφήλ̣ικα δη</w:t>
      </w:r>
    </w:p>
    <w:p>
      <w:pPr>
        <w:pStyle w:val="Text"/>
      </w:pPr>
      <w:r>
        <w:rPr>
          <w:rtl w:val="0"/>
        </w:rPr>
        <w:t xml:space="preserve">68.- </w:t>
      </w:r>
      <w:r>
        <w:rPr>
          <w:rtl w:val="0"/>
        </w:rPr>
        <w:t>μοσίαις καταγραφαῖς</w:t>
      </w:r>
    </w:p>
    <w:p>
      <w:pPr>
        <w:pStyle w:val="Text"/>
      </w:pPr>
      <w:r>
        <w:rPr>
          <w:rtl w:val="0"/>
        </w:rPr>
        <w:t>69. (</w:t>
      </w:r>
      <w:r>
        <w:rPr>
          <w:rtl w:val="0"/>
        </w:rPr>
        <w:t>ἀργ</w:t>
      </w:r>
      <w:r>
        <w:rPr>
          <w:rtl w:val="0"/>
        </w:rPr>
        <w:t>(</w:t>
      </w:r>
      <w:r>
        <w:rPr>
          <w:rtl w:val="0"/>
        </w:rPr>
        <w:t>υρίου</w:t>
      </w:r>
      <w:r>
        <w:rPr>
          <w:rtl w:val="0"/>
        </w:rPr>
        <w:t>)) ((</w:t>
      </w:r>
      <w:r>
        <w:rPr>
          <w:rtl w:val="0"/>
        </w:rPr>
        <w:t>δραχμὰς</w:t>
      </w:r>
      <w:r>
        <w:rPr>
          <w:rtl w:val="0"/>
        </w:rPr>
        <w:t>)) &lt;#</w:t>
      </w:r>
      <w:r>
        <w:rPr>
          <w:rtl w:val="0"/>
        </w:rPr>
        <w:t>ἑξακοσίας</w:t>
      </w:r>
      <w:r>
        <w:rPr>
          <w:rtl w:val="0"/>
        </w:rPr>
        <w:t>=600#&gt;,</w:t>
      </w:r>
    </w:p>
    <w:p>
      <w:pPr>
        <w:pStyle w:val="Text"/>
      </w:pPr>
      <w:r>
        <w:rPr>
          <w:rtl w:val="0"/>
        </w:rPr>
        <w:t>70. ((</w:t>
      </w:r>
      <w:r>
        <w:rPr>
          <w:rtl w:val="0"/>
        </w:rPr>
        <w:t>γίνονται</w:t>
      </w:r>
      <w:r>
        <w:rPr>
          <w:rtl w:val="0"/>
        </w:rPr>
        <w:t>)) ((</w:t>
      </w:r>
      <w:r>
        <w:rPr>
          <w:rtl w:val="0"/>
        </w:rPr>
        <w:t>δραχμαὶ</w:t>
      </w:r>
      <w:r>
        <w:rPr>
          <w:rtl w:val="0"/>
        </w:rPr>
        <w:t>)) &lt;#</w:t>
      </w:r>
      <w:r>
        <w:rPr>
          <w:rtl w:val="0"/>
        </w:rPr>
        <w:t>χ</w:t>
      </w:r>
      <w:r>
        <w:rPr>
          <w:rtl w:val="0"/>
        </w:rPr>
        <w:t>=600#&gt;.</w:t>
      </w:r>
    </w:p>
    <w:p>
      <w:pPr>
        <w:pStyle w:val="Text"/>
      </w:pPr>
      <w:r>
        <w:rPr>
          <w:rtl w:val="0"/>
        </w:rPr>
        <w:t>=&gt;=D&gt;</w:t>
      </w:r>
    </w:p>
    <w:p>
      <w:pPr>
        <w:pStyle w:val="Text"/>
      </w:pPr>
      <w:r>
        <w:rPr>
          <w:rtl w:val="0"/>
        </w:rPr>
        <w:t>=D&gt;</w:t>
      </w:r>
    </w:p>
    <w:p>
      <w:pPr>
        <w:pStyle w:val="Text"/>
      </w:pPr>
    </w:p>
    <w:p>
      <w:pPr>
        <w:pStyle w:val="Text"/>
        <w:rPr>
          <w:del w:id="105" w:date="2022-03-21T16:27:14Z" w:author="ZAW Inst.f.Papyrologie"/>
          <w:color w:val="ff2600"/>
        </w:rPr>
      </w:pPr>
      <w:r>
        <w:rPr>
          <w:color w:val="ff2600"/>
          <w:rtl w:val="0"/>
          <w:lang w:val="de-DE"/>
        </w:rPr>
        <w:t>#translation</w:t>
      </w:r>
    </w:p>
    <w:p>
      <w:pPr>
        <w:pStyle w:val="Text"/>
        <w:rPr>
          <w:del w:id="106" w:date="2022-03-21T16:27:14Z" w:author="ZAW Inst.f.Papyrologie"/>
          <w:rFonts w:ascii="IFAO-Grec Unicode" w:cs="IFAO-Grec Unicode" w:hAnsi="IFAO-Grec Unicode" w:eastAsia="IFAO-Grec Unicode"/>
          <w:color w:val="ff0000"/>
          <w:sz w:val="24"/>
          <w:szCs w:val="24"/>
          <w:u w:color="ff0000"/>
        </w:rPr>
      </w:pPr>
      <w:del w:id="107" w:date="2022-03-21T16:27:14Z" w:author="ZAW Inst.f.Papyrologie">
        <w:r>
          <w:rPr>
            <w:rFonts w:ascii="IFAO-Grec Unicode" w:hAnsi="IFAO-Grec Unicode"/>
            <w:color w:val="ff0000"/>
            <w:sz w:val="24"/>
            <w:szCs w:val="24"/>
            <w:u w:color="ff0000"/>
            <w:rtl w:val="0"/>
            <w:lang w:val="en-US"/>
          </w:rPr>
          <w:delText>(See separate file for Leiden+ transcription.)</w:delText>
        </w:r>
      </w:del>
    </w:p>
    <w:p>
      <w:pPr>
        <w:pStyle w:val="Text"/>
        <w:rPr>
          <w:del w:id="108" w:date="2022-03-21T16:27:14Z" w:author="ZAW Inst.f.Papyrologie"/>
          <w:rFonts w:ascii="IFAO-Grec Unicode" w:cs="IFAO-Grec Unicode" w:hAnsi="IFAO-Grec Unicode" w:eastAsia="IFAO-Grec Unicode"/>
          <w:sz w:val="24"/>
          <w:szCs w:val="24"/>
        </w:rPr>
      </w:pPr>
      <w:del w:id="109" w:date="2022-03-21T16:27:14Z" w:author="ZAW Inst.f.Papyrologie">
        <w:r>
          <w:rPr>
            <w:rFonts w:ascii="IFAO-Grec Unicode" w:hAnsi="IFAO-Grec Unicode"/>
            <w:sz w:val="24"/>
            <w:szCs w:val="24"/>
            <w:rtl w:val="0"/>
            <w:lang w:val="pt-PT"/>
          </w:rPr>
          <w:delText>col. i</w:delText>
        </w:r>
      </w:del>
    </w:p>
    <w:p>
      <w:pPr>
        <w:pStyle w:val="Text"/>
        <w:spacing w:after="0" w:line="360" w:lineRule="auto"/>
        <w:ind w:left="2268" w:hanging="2268"/>
        <w:rPr>
          <w:del w:id="110" w:date="2022-03-21T16:27:14Z" w:author="ZAW Inst.f.Papyrologie"/>
          <w:rFonts w:ascii="IFAO-Grec Unicode" w:cs="IFAO-Grec Unicode" w:hAnsi="IFAO-Grec Unicode" w:eastAsia="IFAO-Grec Unicode"/>
          <w:sz w:val="24"/>
          <w:szCs w:val="24"/>
        </w:rPr>
      </w:pPr>
      <w:del w:id="111" w:date="2022-03-21T16:27:14Z" w:author="ZAW Inst.f.Papyrologie">
        <w:r>
          <w:rPr>
            <w:rFonts w:ascii="IFAO-Grec Unicode" w:hAnsi="IFAO-Grec Unicode"/>
            <w:sz w:val="24"/>
            <w:szCs w:val="24"/>
            <w:rtl w:val="0"/>
          </w:rPr>
          <w:delText xml:space="preserve">1 (h. 4) </w:delText>
        </w:r>
      </w:del>
      <w:del w:id="112" w:date="2022-03-21T16:27:14Z" w:author="ZAW Inst.f.Papyrologie">
        <w:r>
          <w:rPr>
            <w:rFonts w:ascii="IFAO-Grec Unicode" w:hAnsi="IFAO-Grec Unicode" w:hint="default"/>
            <w:sz w:val="24"/>
            <w:szCs w:val="24"/>
            <w:rtl w:val="0"/>
          </w:rPr>
          <w:delText>κατακεχώ</w:delText>
        </w:r>
      </w:del>
      <w:del w:id="113" w:date="2022-03-21T16:27:14Z" w:author="ZAW Inst.f.Papyrologie">
        <w:r>
          <w:rPr>
            <w:rFonts w:ascii="IFAO-Grec Unicode" w:hAnsi="IFAO-Grec Unicode"/>
            <w:sz w:val="24"/>
            <w:szCs w:val="24"/>
            <w:rtl w:val="0"/>
          </w:rPr>
          <w:delText>(</w:delText>
        </w:r>
      </w:del>
      <w:del w:id="114" w:date="2022-03-21T16:27:14Z" w:author="ZAW Inst.f.Papyrologie">
        <w:r>
          <w:rPr>
            <w:rFonts w:ascii="IFAO-Grec Unicode" w:hAnsi="IFAO-Grec Unicode" w:hint="default"/>
            <w:sz w:val="24"/>
            <w:szCs w:val="24"/>
            <w:rtl w:val="0"/>
          </w:rPr>
          <w:delText>ρισται</w:delText>
        </w:r>
      </w:del>
      <w:del w:id="115" w:date="2022-03-21T16:27:14Z" w:author="ZAW Inst.f.Papyrologie">
        <w:r>
          <w:rPr>
            <w:rFonts w:ascii="IFAO-Grec Unicode" w:hAnsi="IFAO-Grec Unicode"/>
            <w:sz w:val="24"/>
            <w:szCs w:val="24"/>
            <w:rtl w:val="0"/>
          </w:rPr>
          <w:delText xml:space="preserve">) </w:delText>
        </w:r>
      </w:del>
      <w:del w:id="116" w:date="2022-03-21T16:27:14Z" w:author="ZAW Inst.f.Papyrologie">
        <w:r>
          <w:rPr>
            <w:rFonts w:ascii="IFAO-Grec Unicode" w:hAnsi="IFAO-Grec Unicode" w:hint="default"/>
            <w:sz w:val="24"/>
            <w:szCs w:val="24"/>
            <w:rtl w:val="0"/>
          </w:rPr>
          <w:delText>μηνὸ</w:delText>
        </w:r>
      </w:del>
      <w:del w:id="117" w:date="2022-03-21T16:27:14Z" w:author="ZAW Inst.f.Papyrologie">
        <w:r>
          <w:rPr>
            <w:rFonts w:ascii="IFAO-Grec Unicode" w:hAnsi="IFAO-Grec Unicode"/>
            <w:sz w:val="24"/>
            <w:szCs w:val="24"/>
            <w:rtl w:val="0"/>
          </w:rPr>
          <w:delText>(</w:delText>
        </w:r>
      </w:del>
      <w:del w:id="118" w:date="2022-03-21T16:27:14Z" w:author="ZAW Inst.f.Papyrologie">
        <w:r>
          <w:rPr>
            <w:rFonts w:ascii="IFAO-Grec Unicode" w:hAnsi="IFAO-Grec Unicode" w:hint="default"/>
            <w:sz w:val="24"/>
            <w:szCs w:val="24"/>
            <w:rtl w:val="0"/>
          </w:rPr>
          <w:delText>ς</w:delText>
        </w:r>
      </w:del>
      <w:del w:id="119" w:date="2022-03-21T16:27:14Z" w:author="ZAW Inst.f.Papyrologie">
        <w:r>
          <w:rPr>
            <w:rFonts w:ascii="IFAO-Grec Unicode" w:hAnsi="IFAO-Grec Unicode"/>
            <w:sz w:val="24"/>
            <w:szCs w:val="24"/>
            <w:rtl w:val="0"/>
          </w:rPr>
          <w:delText xml:space="preserve">) </w:delText>
        </w:r>
      </w:del>
      <w:del w:id="120" w:date="2022-03-21T16:27:14Z" w:author="ZAW Inst.f.Papyrologie">
        <w:r>
          <w:rPr>
            <w:rFonts w:ascii="IFAO-Grec Unicode" w:hAnsi="IFAO-Grec Unicode" w:hint="default"/>
            <w:sz w:val="24"/>
            <w:szCs w:val="24"/>
            <w:rtl w:val="0"/>
          </w:rPr>
          <w:delText>Νέου Σεβαστοῦ λ</w:delText>
        </w:r>
      </w:del>
      <w:del w:id="121" w:date="2022-03-21T16:27:14Z" w:author="ZAW Inst.f.Papyrologie">
        <w:r>
          <w:rPr>
            <w:rFonts w:ascii="Arial Unicode MS" w:cs="Arial Unicode MS" w:hAnsi="Arial Unicode MS" w:eastAsia="Arial Unicode MS" w:hint="default"/>
            <w:b w:val="0"/>
            <w:bCs w:val="0"/>
            <w:i w:val="0"/>
            <w:iCs w:val="0"/>
            <w:sz w:val="24"/>
            <w:szCs w:val="24"/>
            <w:rtl w:val="0"/>
          </w:rPr>
          <w:delText>͞</w:delText>
        </w:r>
      </w:del>
    </w:p>
    <w:p>
      <w:pPr>
        <w:pStyle w:val="Text"/>
        <w:spacing w:after="0" w:line="360" w:lineRule="auto"/>
        <w:ind w:left="2268" w:hanging="2268"/>
        <w:rPr>
          <w:del w:id="122" w:date="2022-03-21T16:27:14Z" w:author="ZAW Inst.f.Papyrologie"/>
          <w:rFonts w:ascii="IFAO-Grec Unicode" w:cs="IFAO-Grec Unicode" w:hAnsi="IFAO-Grec Unicode" w:eastAsia="IFAO-Grec Unicode"/>
          <w:sz w:val="24"/>
          <w:szCs w:val="24"/>
        </w:rPr>
      </w:pPr>
      <w:del w:id="123" w:date="2022-03-21T16:27:14Z" w:author="ZAW Inst.f.Papyrologie">
        <w:r>
          <w:rPr>
            <w:rFonts w:ascii="IFAO-Grec Unicode" w:hAnsi="IFAO-Grec Unicode"/>
            <w:sz w:val="24"/>
            <w:szCs w:val="24"/>
            <w:rtl w:val="0"/>
          </w:rPr>
          <w:delText>(h. 1) [</w:delText>
        </w:r>
      </w:del>
      <w:del w:id="124" w:date="2022-03-21T16:27:14Z" w:author="ZAW Inst.f.Papyrologie">
        <w:r>
          <w:rPr>
            <w:rFonts w:ascii="IFAO-Grec Unicode" w:hAnsi="IFAO-Grec Unicode" w:hint="default"/>
            <w:sz w:val="24"/>
            <w:szCs w:val="24"/>
            <w:rtl w:val="0"/>
          </w:rPr>
          <w:delText>ἔτους</w:delText>
        </w:r>
      </w:del>
      <w:del w:id="125" w:date="2022-03-21T16:27:14Z" w:author="ZAW Inst.f.Papyrologie">
        <w:r>
          <w:rPr>
            <w:rFonts w:ascii="IFAO-Grec Unicode" w:hAnsi="IFAO-Grec Unicode"/>
            <w:sz w:val="24"/>
            <w:szCs w:val="24"/>
            <w:rtl w:val="0"/>
            <w:lang w:val="pt-PT"/>
          </w:rPr>
          <w:delText xml:space="preserve">] </w:delText>
        </w:r>
      </w:del>
      <w:del w:id="126" w:date="2022-03-21T16:27:14Z" w:author="ZAW Inst.f.Papyrologie">
        <w:r>
          <w:rPr>
            <w:rFonts w:ascii="IFAO-Grec Unicode" w:hAnsi="IFAO-Grec Unicode" w:hint="default"/>
            <w:sz w:val="24"/>
            <w:szCs w:val="24"/>
            <w:rtl w:val="0"/>
          </w:rPr>
          <w:delText>ἐννεακαιδεκάτου̣ Αὐτοκράτορος Καίσ̣αρος Τραιανοῦ Ἁδρι̣ανοῦ Σεβασ̣το̣ῦ̣ μηνὸς Νέου Σεβαστοῦ κ</w:delText>
        </w:r>
      </w:del>
      <w:del w:id="127" w:date="2022-03-21T16:27:14Z" w:author="ZAW Inst.f.Papyrologie">
        <w:r>
          <w:rPr>
            <w:rFonts w:ascii="Arial Unicode MS" w:cs="Arial Unicode MS" w:hAnsi="Arial Unicode MS" w:eastAsia="Arial Unicode MS" w:hint="default"/>
            <w:b w:val="0"/>
            <w:bCs w:val="0"/>
            <w:i w:val="0"/>
            <w:iCs w:val="0"/>
            <w:sz w:val="24"/>
            <w:szCs w:val="24"/>
            <w:rtl w:val="0"/>
          </w:rPr>
          <w:delText>͞</w:delText>
        </w:r>
      </w:del>
      <w:del w:id="128" w:date="2022-03-21T16:27:14Z" w:author="ZAW Inst.f.Papyrologie">
        <w:r>
          <w:rPr>
            <w:rFonts w:ascii="IFAO-Grec Unicode" w:hAnsi="IFAO-Grec Unicode" w:hint="default"/>
            <w:sz w:val="24"/>
            <w:szCs w:val="24"/>
            <w:rtl w:val="0"/>
          </w:rPr>
          <w:delText xml:space="preserve">δ ἐν </w:delText>
        </w:r>
      </w:del>
      <w:del w:id="129" w:date="2022-03-21T10:38:00Z" w:author="Graham Claytor">
        <w:r>
          <w:rPr>
            <w:rFonts w:ascii="IFAO-Grec Unicode" w:hAnsi="IFAO-Grec Unicode" w:hint="default"/>
            <w:sz w:val="24"/>
            <w:szCs w:val="24"/>
            <w:rtl w:val="0"/>
          </w:rPr>
          <w:delText>Π̣τολεμαίδι</w:delText>
        </w:r>
      </w:del>
      <w:del w:id="130" w:date="2022-03-21T16:27:14Z" w:author="ZAW Inst.f.Papyrologie">
        <w:r>
          <w:rPr>
            <w:rFonts w:ascii="IFAO-Grec Unicode" w:hAnsi="IFAO-Grec Unicode" w:hint="default"/>
            <w:sz w:val="24"/>
            <w:szCs w:val="24"/>
            <w:rtl w:val="0"/>
          </w:rPr>
          <w:delText>Πτολεμαίδι Εὐεργέτιδι</w:delText>
        </w:r>
      </w:del>
    </w:p>
    <w:p>
      <w:pPr>
        <w:pStyle w:val="Text"/>
        <w:spacing w:after="0" w:line="360" w:lineRule="auto"/>
        <w:ind w:left="2268" w:hanging="2268"/>
        <w:rPr>
          <w:del w:id="131" w:date="2022-03-21T16:27:14Z" w:author="ZAW Inst.f.Papyrologie"/>
          <w:rFonts w:ascii="IFAO-Grec Unicode" w:cs="IFAO-Grec Unicode" w:hAnsi="IFAO-Grec Unicode" w:eastAsia="IFAO-Grec Unicode"/>
          <w:sz w:val="24"/>
          <w:szCs w:val="24"/>
        </w:rPr>
      </w:pPr>
      <w:del w:id="132" w:date="2022-03-21T16:27:14Z" w:author="ZAW Inst.f.Papyrologie">
        <w:r>
          <w:rPr>
            <w:rFonts w:ascii="IFAO-Grec Unicode" w:hAnsi="IFAO-Grec Unicode"/>
            <w:sz w:val="24"/>
            <w:szCs w:val="24"/>
            <w:rtl w:val="0"/>
            <w:lang w:val="pt-PT"/>
          </w:rPr>
          <w:delText>[</w:delText>
        </w:r>
      </w:del>
      <w:del w:id="133" w:date="2022-03-21T16:27:14Z" w:author="ZAW Inst.f.Papyrologie">
        <w:r>
          <w:rPr>
            <w:rFonts w:ascii="IFAO-Grec Unicode" w:hAnsi="IFAO-Grec Unicode" w:hint="default"/>
            <w:sz w:val="24"/>
            <w:szCs w:val="24"/>
            <w:rtl w:val="0"/>
          </w:rPr>
          <w:delText>τοῦ Ἀρσ</w:delText>
        </w:r>
      </w:del>
      <w:del w:id="134" w:date="2022-03-21T16:27:14Z" w:author="ZAW Inst.f.Papyrologie">
        <w:r>
          <w:rPr>
            <w:rFonts w:ascii="IFAO-Grec Unicode" w:hAnsi="IFAO-Grec Unicode"/>
            <w:sz w:val="24"/>
            <w:szCs w:val="24"/>
            <w:rtl w:val="0"/>
            <w:lang w:val="pt-PT"/>
          </w:rPr>
          <w:delText>]</w:delText>
        </w:r>
      </w:del>
      <w:del w:id="135" w:date="2022-03-21T16:27:14Z" w:author="ZAW Inst.f.Papyrologie">
        <w:r>
          <w:rPr>
            <w:rFonts w:ascii="IFAO-Grec Unicode" w:hAnsi="IFAO-Grec Unicode" w:hint="default"/>
            <w:sz w:val="24"/>
            <w:szCs w:val="24"/>
            <w:rtl w:val="0"/>
          </w:rPr>
          <w:delText>ινοείτου νομ</w:delText>
        </w:r>
      </w:del>
      <w:del w:id="136" w:date="2022-03-21T16:27:14Z" w:author="ZAW Inst.f.Papyrologie">
        <w:r>
          <w:rPr>
            <w:rFonts w:ascii="IFAO-Grec Unicode" w:hAnsi="IFAO-Grec Unicode"/>
            <w:sz w:val="24"/>
            <w:szCs w:val="24"/>
            <w:rtl w:val="0"/>
            <w:lang w:val="pt-PT"/>
          </w:rPr>
          <w:delText>[</w:delText>
        </w:r>
      </w:del>
      <w:del w:id="137" w:date="2022-03-21T16:27:14Z" w:author="ZAW Inst.f.Papyrologie">
        <w:r>
          <w:rPr>
            <w:rFonts w:ascii="IFAO-Grec Unicode" w:hAnsi="IFAO-Grec Unicode" w:hint="default"/>
            <w:sz w:val="24"/>
            <w:szCs w:val="24"/>
            <w:rtl w:val="0"/>
          </w:rPr>
          <w:delText>ο</w:delText>
        </w:r>
      </w:del>
      <w:del w:id="138" w:date="2022-03-21T16:27:14Z" w:author="ZAW Inst.f.Papyrologie">
        <w:r>
          <w:rPr>
            <w:rFonts w:ascii="IFAO-Grec Unicode" w:hAnsi="IFAO-Grec Unicode"/>
            <w:sz w:val="24"/>
            <w:szCs w:val="24"/>
            <w:rtl w:val="0"/>
            <w:lang w:val="pt-PT"/>
          </w:rPr>
          <w:delText>]</w:delText>
        </w:r>
      </w:del>
      <w:del w:id="139" w:date="2022-03-21T16:27:14Z" w:author="ZAW Inst.f.Papyrologie">
        <w:r>
          <w:rPr>
            <w:rFonts w:ascii="IFAO-Grec Unicode" w:hAnsi="IFAO-Grec Unicode" w:hint="default"/>
            <w:sz w:val="24"/>
            <w:szCs w:val="24"/>
            <w:rtl w:val="0"/>
          </w:rPr>
          <w:delText>ῦ</w:delText>
        </w:r>
      </w:del>
      <w:del w:id="140" w:date="2022-03-21T16:27:14Z" w:author="ZAW Inst.f.Papyrologie">
        <w:r>
          <w:rPr>
            <w:rFonts w:ascii="IFAO-Grec Unicode" w:hAnsi="IFAO-Grec Unicode"/>
            <w:sz w:val="24"/>
            <w:szCs w:val="24"/>
            <w:rtl w:val="0"/>
          </w:rPr>
          <w:delText xml:space="preserve">. </w:delText>
        </w:r>
      </w:del>
      <w:del w:id="141" w:date="2022-03-21T16:27:14Z" w:author="ZAW Inst.f.Papyrologie">
        <w:r>
          <w:rPr>
            <w:rFonts w:ascii="IFAO-Grec Unicode" w:hAnsi="IFAO-Grec Unicode" w:hint="default"/>
            <w:sz w:val="24"/>
            <w:szCs w:val="24"/>
            <w:rtl w:val="0"/>
          </w:rPr>
          <w:delText>ὁμολογε̣ῖ Τααρ̣παγάθης Τεσε̣</w:delText>
        </w:r>
      </w:del>
      <w:del w:id="142" w:date="2022-03-21T16:27:14Z" w:author="ZAW Inst.f.Papyrologie">
        <w:r>
          <w:rPr>
            <w:rFonts w:ascii="IFAO-Grec Unicode" w:hAnsi="IFAO-Grec Unicode"/>
            <w:sz w:val="24"/>
            <w:szCs w:val="24"/>
            <w:rtl w:val="0"/>
            <w:lang w:val="pt-PT"/>
          </w:rPr>
          <w:delText>[</w:delText>
        </w:r>
      </w:del>
      <w:del w:id="143" w:date="2022-03-21T16:27:14Z" w:author="ZAW Inst.f.Papyrologie">
        <w:r>
          <w:rPr>
            <w:rFonts w:ascii="IFAO-Grec Unicode" w:hAnsi="IFAO-Grec Unicode" w:hint="default"/>
            <w:sz w:val="24"/>
            <w:szCs w:val="24"/>
            <w:rtl w:val="0"/>
          </w:rPr>
          <w:delText>ν</w:delText>
        </w:r>
      </w:del>
      <w:del w:id="144" w:date="2022-03-21T16:27:14Z" w:author="ZAW Inst.f.Papyrologie">
        <w:r>
          <w:rPr>
            <w:rFonts w:ascii="IFAO-Grec Unicode" w:hAnsi="IFAO-Grec Unicode"/>
            <w:sz w:val="24"/>
            <w:szCs w:val="24"/>
            <w:rtl w:val="0"/>
            <w:lang w:val="pt-PT"/>
          </w:rPr>
          <w:delText>]</w:delText>
        </w:r>
      </w:del>
      <w:del w:id="145" w:date="2022-03-21T16:27:14Z" w:author="ZAW Inst.f.Papyrologie">
        <w:r>
          <w:rPr>
            <w:rFonts w:ascii="IFAO-Grec Unicode" w:hAnsi="IFAO-Grec Unicode" w:hint="default"/>
            <w:sz w:val="24"/>
            <w:szCs w:val="24"/>
            <w:rtl w:val="0"/>
          </w:rPr>
          <w:delText>ο̣ύ̣φεως το̣ῦ̣ Ἑ̣</w:delText>
        </w:r>
      </w:del>
      <w:del w:id="146" w:date="2022-03-21T16:27:14Z" w:author="ZAW Inst.f.Papyrologie">
        <w:r>
          <w:rPr>
            <w:rFonts w:ascii="IFAO-Grec Unicode" w:hAnsi="IFAO-Grec Unicode"/>
            <w:sz w:val="24"/>
            <w:szCs w:val="24"/>
            <w:rtl w:val="0"/>
            <w:lang w:val="pt-PT"/>
          </w:rPr>
          <w:delText>[</w:delText>
        </w:r>
      </w:del>
      <w:del w:id="147" w:date="2022-03-21T16:27:14Z" w:author="ZAW Inst.f.Papyrologie">
        <w:r>
          <w:rPr>
            <w:rFonts w:ascii="IFAO-Grec Unicode" w:hAnsi="IFAO-Grec Unicode" w:hint="default"/>
            <w:sz w:val="24"/>
            <w:szCs w:val="24"/>
            <w:rtl w:val="0"/>
          </w:rPr>
          <w:delText>ρ</w:delText>
        </w:r>
      </w:del>
      <w:del w:id="148" w:date="2022-03-21T16:27:14Z" w:author="ZAW Inst.f.Papyrologie">
        <w:r>
          <w:rPr>
            <w:rFonts w:ascii="IFAO-Grec Unicode" w:hAnsi="IFAO-Grec Unicode"/>
            <w:sz w:val="24"/>
            <w:szCs w:val="24"/>
            <w:rtl w:val="0"/>
            <w:lang w:val="pt-PT"/>
          </w:rPr>
          <w:delText>]</w:delText>
        </w:r>
      </w:del>
      <w:del w:id="149" w:date="2022-03-21T10:38:00Z" w:author="Graham Claytor">
        <w:r>
          <w:rPr>
            <w:rFonts w:ascii="IFAO-Grec Unicode" w:hAnsi="IFAO-Grec Unicode" w:hint="default"/>
            <w:sz w:val="24"/>
            <w:szCs w:val="24"/>
            <w:rtl w:val="0"/>
          </w:rPr>
          <w:delText>ι̣̣</w:delText>
        </w:r>
      </w:del>
      <w:del w:id="150" w:date="2022-03-21T16:27:14Z" w:author="ZAW Inst.f.Papyrologie">
        <w:r>
          <w:rPr>
            <w:rFonts w:ascii="IFAO-Grec Unicode" w:hAnsi="IFAO-Grec Unicode" w:hint="default"/>
            <w:sz w:val="24"/>
            <w:szCs w:val="24"/>
            <w:rtl w:val="0"/>
          </w:rPr>
          <w:delText>ι̣έως ἱέρεια τῶν ἀ̣πὸ κώμης Σοκνοπαίου Νήσου ὡς ἐτῶν</w:delText>
        </w:r>
      </w:del>
    </w:p>
    <w:p>
      <w:pPr>
        <w:pStyle w:val="Text"/>
        <w:spacing w:after="0" w:line="360" w:lineRule="auto"/>
        <w:ind w:left="2268" w:hanging="2268"/>
        <w:rPr>
          <w:del w:id="151" w:date="2022-03-21T16:27:14Z" w:author="ZAW Inst.f.Papyrologie"/>
          <w:rFonts w:ascii="IFAO-Grec Unicode" w:cs="IFAO-Grec Unicode" w:hAnsi="IFAO-Grec Unicode" w:eastAsia="IFAO-Grec Unicode"/>
          <w:sz w:val="24"/>
          <w:szCs w:val="24"/>
        </w:rPr>
      </w:pPr>
      <w:del w:id="152" w:date="2022-03-21T16:27:14Z" w:author="ZAW Inst.f.Papyrologie">
        <w:r>
          <w:rPr>
            <w:rFonts w:ascii="IFAO-Grec Unicode" w:hAnsi="IFAO-Grec Unicode"/>
            <w:sz w:val="24"/>
            <w:szCs w:val="24"/>
            <w:rtl w:val="0"/>
            <w:lang w:val="pt-PT"/>
          </w:rPr>
          <w:delText>[</w:delText>
        </w:r>
      </w:del>
      <w:del w:id="153" w:date="2022-03-21T16:27:14Z" w:author="ZAW Inst.f.Papyrologie">
        <w:r>
          <w:rPr>
            <w:rFonts w:ascii="IFAO-Grec Unicode" w:hAnsi="IFAO-Grec Unicode" w:hint="default"/>
            <w:sz w:val="24"/>
            <w:szCs w:val="24"/>
            <w:rtl w:val="0"/>
          </w:rPr>
          <w:delText>ἑξήκο</w:delText>
        </w:r>
      </w:del>
      <w:del w:id="154" w:date="2022-03-21T16:27:14Z" w:author="ZAW Inst.f.Papyrologie">
        <w:r>
          <w:rPr>
            <w:rFonts w:ascii="IFAO-Grec Unicode" w:hAnsi="IFAO-Grec Unicode"/>
            <w:sz w:val="24"/>
            <w:szCs w:val="24"/>
            <w:rtl w:val="0"/>
            <w:lang w:val="pt-PT"/>
          </w:rPr>
          <w:delText>]</w:delText>
        </w:r>
      </w:del>
      <w:del w:id="155" w:date="2022-03-21T16:27:14Z" w:author="ZAW Inst.f.Papyrologie">
        <w:r>
          <w:rPr>
            <w:rFonts w:ascii="IFAO-Grec Unicode" w:hAnsi="IFAO-Grec Unicode" w:hint="default"/>
            <w:sz w:val="24"/>
            <w:szCs w:val="24"/>
            <w:rtl w:val="0"/>
          </w:rPr>
          <w:delText>ν̣τα πέντε οὐλὴι ἀντικνημίωι δ</w:delText>
        </w:r>
      </w:del>
      <w:del w:id="156" w:date="2022-03-21T16:27:14Z" w:author="ZAW Inst.f.Papyrologie">
        <w:r>
          <w:rPr>
            <w:rFonts w:ascii="IFAO-Grec Unicode" w:hAnsi="IFAO-Grec Unicode"/>
            <w:sz w:val="24"/>
            <w:szCs w:val="24"/>
            <w:rtl w:val="0"/>
            <w:lang w:val="pt-PT"/>
          </w:rPr>
          <w:delText>[</w:delText>
        </w:r>
      </w:del>
      <w:del w:id="157" w:date="2022-03-21T16:27:14Z" w:author="ZAW Inst.f.Papyrologie">
        <w:r>
          <w:rPr>
            <w:rFonts w:ascii="IFAO-Grec Unicode" w:hAnsi="IFAO-Grec Unicode" w:hint="default"/>
            <w:sz w:val="24"/>
            <w:szCs w:val="24"/>
            <w:rtl w:val="0"/>
          </w:rPr>
          <w:delText>ε</w:delText>
        </w:r>
      </w:del>
      <w:del w:id="158" w:date="2022-03-21T16:27:14Z" w:author="ZAW Inst.f.Papyrologie">
        <w:r>
          <w:rPr>
            <w:rFonts w:ascii="IFAO-Grec Unicode" w:hAnsi="IFAO-Grec Unicode"/>
            <w:sz w:val="24"/>
            <w:szCs w:val="24"/>
            <w:rtl w:val="0"/>
            <w:lang w:val="pt-PT"/>
          </w:rPr>
          <w:delText>]</w:delText>
        </w:r>
      </w:del>
      <w:del w:id="159" w:date="2022-03-21T16:27:14Z" w:author="ZAW Inst.f.Papyrologie">
        <w:r>
          <w:rPr>
            <w:rFonts w:ascii="IFAO-Grec Unicode" w:hAnsi="IFAO-Grec Unicode" w:hint="default"/>
            <w:sz w:val="24"/>
            <w:szCs w:val="24"/>
            <w:rtl w:val="0"/>
          </w:rPr>
          <w:delText>ξιῶι μετὰ κυρίο</w:delText>
        </w:r>
      </w:del>
      <w:del w:id="160" w:date="2022-03-21T16:27:14Z" w:author="ZAW Inst.f.Papyrologie">
        <w:r>
          <w:rPr>
            <w:rFonts w:ascii="IFAO-Grec Unicode" w:hAnsi="IFAO-Grec Unicode"/>
            <w:sz w:val="24"/>
            <w:szCs w:val="24"/>
            <w:rtl w:val="0"/>
            <w:lang w:val="pt-PT"/>
          </w:rPr>
          <w:delText>[</w:delText>
        </w:r>
      </w:del>
      <w:del w:id="161" w:date="2022-03-21T16:27:14Z" w:author="ZAW Inst.f.Papyrologie">
        <w:r>
          <w:rPr>
            <w:rFonts w:ascii="IFAO-Grec Unicode" w:hAnsi="IFAO-Grec Unicode" w:hint="default"/>
            <w:sz w:val="24"/>
            <w:szCs w:val="24"/>
            <w:rtl w:val="0"/>
          </w:rPr>
          <w:delText>υ</w:delText>
        </w:r>
      </w:del>
      <w:del w:id="162" w:date="2022-03-21T16:27:14Z" w:author="ZAW Inst.f.Papyrologie">
        <w:r>
          <w:rPr>
            <w:rFonts w:ascii="IFAO-Grec Unicode" w:hAnsi="IFAO-Grec Unicode"/>
            <w:sz w:val="24"/>
            <w:szCs w:val="24"/>
            <w:rtl w:val="0"/>
            <w:lang w:val="pt-PT"/>
          </w:rPr>
          <w:delText xml:space="preserve">] </w:delText>
        </w:r>
      </w:del>
      <w:del w:id="163" w:date="2022-03-21T16:27:14Z" w:author="ZAW Inst.f.Papyrologie">
        <w:r>
          <w:rPr>
            <w:rFonts w:ascii="IFAO-Grec Unicode" w:hAnsi="IFAO-Grec Unicode" w:hint="default"/>
            <w:sz w:val="24"/>
            <w:szCs w:val="24"/>
            <w:rtl w:val="0"/>
          </w:rPr>
          <w:delText xml:space="preserve">τοῦ υἱοῦ </w:delText>
        </w:r>
      </w:del>
      <w:del w:id="164" w:date="2022-03-21T16:27:14Z" w:author="ZAW Inst.f.Papyrologie">
        <w:r>
          <w:rPr>
            <w:rFonts w:ascii="IFAO-Grec Unicode" w:hAnsi="IFAO-Grec Unicode"/>
            <w:sz w:val="24"/>
            <w:szCs w:val="24"/>
            <w:rtl w:val="0"/>
            <w:lang w:val="pt-PT"/>
          </w:rPr>
          <w:delText>[</w:delText>
        </w:r>
      </w:del>
      <w:del w:id="165" w:date="2022-03-21T16:27:14Z" w:author="ZAW Inst.f.Papyrologie">
        <w:r>
          <w:rPr>
            <w:rFonts w:ascii="IFAO-Grec Unicode" w:hAnsi="IFAO-Grec Unicode" w:hint="default"/>
            <w:sz w:val="24"/>
            <w:szCs w:val="24"/>
            <w:rtl w:val="0"/>
          </w:rPr>
          <w:delText>Ἁρπαγ</w:delText>
        </w:r>
      </w:del>
      <w:del w:id="166" w:date="2022-03-21T16:27:14Z" w:author="ZAW Inst.f.Papyrologie">
        <w:r>
          <w:rPr>
            <w:rFonts w:ascii="IFAO-Grec Unicode" w:hAnsi="IFAO-Grec Unicode"/>
            <w:sz w:val="24"/>
            <w:szCs w:val="24"/>
            <w:rtl w:val="0"/>
            <w:lang w:val="pt-PT"/>
          </w:rPr>
          <w:delText>]</w:delText>
        </w:r>
      </w:del>
      <w:del w:id="167" w:date="2022-03-21T16:27:14Z" w:author="ZAW Inst.f.Papyrologie">
        <w:r>
          <w:rPr>
            <w:rFonts w:ascii="IFAO-Grec Unicode" w:hAnsi="IFAO-Grec Unicode" w:hint="default"/>
            <w:sz w:val="24"/>
            <w:szCs w:val="24"/>
            <w:rtl w:val="0"/>
          </w:rPr>
          <w:delText>ά̣θου τοῦ Σαταβ</w:delText>
        </w:r>
      </w:del>
      <w:del w:id="168" w:date="2022-03-21T16:27:14Z" w:author="ZAW Inst.f.Papyrologie">
        <w:r>
          <w:rPr>
            <w:rFonts w:ascii="IFAO-Grec Unicode" w:hAnsi="IFAO-Grec Unicode"/>
            <w:sz w:val="24"/>
            <w:szCs w:val="24"/>
            <w:rtl w:val="0"/>
            <w:lang w:val="pt-PT"/>
          </w:rPr>
          <w:delText>[</w:delText>
        </w:r>
      </w:del>
      <w:del w:id="169" w:date="2022-03-21T16:27:14Z" w:author="ZAW Inst.f.Papyrologie">
        <w:r>
          <w:rPr>
            <w:rFonts w:ascii="IFAO-Grec Unicode" w:hAnsi="IFAO-Grec Unicode" w:hint="default"/>
            <w:sz w:val="24"/>
            <w:szCs w:val="24"/>
            <w:rtl w:val="0"/>
          </w:rPr>
          <w:delText>ο</w:delText>
        </w:r>
      </w:del>
      <w:del w:id="170" w:date="2022-03-21T16:27:14Z" w:author="ZAW Inst.f.Papyrologie">
        <w:r>
          <w:rPr>
            <w:rFonts w:ascii="IFAO-Grec Unicode" w:hAnsi="IFAO-Grec Unicode"/>
            <w:sz w:val="24"/>
            <w:szCs w:val="24"/>
            <w:rtl w:val="0"/>
            <w:lang w:val="pt-PT"/>
          </w:rPr>
          <w:delText>]</w:delText>
        </w:r>
      </w:del>
      <w:del w:id="171" w:date="2022-03-21T16:27:14Z" w:author="ZAW Inst.f.Papyrologie">
        <w:r>
          <w:rPr>
            <w:rFonts w:ascii="IFAO-Grec Unicode" w:hAnsi="IFAO-Grec Unicode" w:hint="default"/>
            <w:sz w:val="24"/>
            <w:szCs w:val="24"/>
            <w:rtl w:val="0"/>
          </w:rPr>
          <w:delText>ῦτος ὡς ἐτῶ</w:delText>
        </w:r>
      </w:del>
      <w:del w:id="172" w:date="2022-03-21T16:27:14Z" w:author="ZAW Inst.f.Papyrologie">
        <w:r>
          <w:rPr>
            <w:rFonts w:ascii="IFAO-Grec Unicode" w:hAnsi="IFAO-Grec Unicode"/>
            <w:sz w:val="24"/>
            <w:szCs w:val="24"/>
            <w:rtl w:val="0"/>
            <w:lang w:val="pt-PT"/>
          </w:rPr>
          <w:delText>[</w:delText>
        </w:r>
      </w:del>
      <w:del w:id="173" w:date="2022-03-21T16:27:14Z" w:author="ZAW Inst.f.Papyrologie">
        <w:r>
          <w:rPr>
            <w:rFonts w:ascii="IFAO-Grec Unicode" w:hAnsi="IFAO-Grec Unicode" w:hint="default"/>
            <w:sz w:val="24"/>
            <w:szCs w:val="24"/>
            <w:rtl w:val="0"/>
          </w:rPr>
          <w:delText>ν</w:delText>
        </w:r>
      </w:del>
      <w:del w:id="174" w:date="2022-03-21T16:27:14Z" w:author="ZAW Inst.f.Papyrologie">
        <w:r>
          <w:rPr>
            <w:rFonts w:ascii="IFAO-Grec Unicode" w:hAnsi="IFAO-Grec Unicode"/>
            <w:sz w:val="24"/>
            <w:szCs w:val="24"/>
            <w:rtl w:val="0"/>
            <w:lang w:val="pt-PT"/>
          </w:rPr>
          <w:delText xml:space="preserve">] </w:delText>
        </w:r>
      </w:del>
      <w:del w:id="175" w:date="2022-03-21T16:27:14Z" w:author="ZAW Inst.f.Papyrologie">
        <w:r>
          <w:rPr>
            <w:rFonts w:ascii="IFAO-Grec Unicode" w:hAnsi="IFAO-Grec Unicode" w:hint="default"/>
            <w:sz w:val="24"/>
            <w:szCs w:val="24"/>
            <w:rtl w:val="0"/>
          </w:rPr>
          <w:delText>τ̣ριάκοντα ὀκτὼ οὐλὴι</w:delText>
        </w:r>
      </w:del>
    </w:p>
    <w:p>
      <w:pPr>
        <w:pStyle w:val="Text"/>
        <w:spacing w:after="0" w:line="360" w:lineRule="auto"/>
        <w:ind w:left="2268" w:hanging="2268"/>
        <w:rPr>
          <w:del w:id="176" w:date="2022-03-21T16:27:14Z" w:author="ZAW Inst.f.Papyrologie"/>
          <w:rFonts w:ascii="IFAO-Grec Unicode" w:cs="IFAO-Grec Unicode" w:hAnsi="IFAO-Grec Unicode" w:eastAsia="IFAO-Grec Unicode"/>
          <w:sz w:val="24"/>
          <w:szCs w:val="24"/>
        </w:rPr>
      </w:pPr>
      <w:del w:id="177" w:date="2022-03-21T16:27:14Z" w:author="ZAW Inst.f.Papyrologie">
        <w:r>
          <w:rPr>
            <w:rFonts w:ascii="IFAO-Grec Unicode" w:hAnsi="IFAO-Grec Unicode"/>
            <w:sz w:val="24"/>
            <w:szCs w:val="24"/>
            <w:rtl w:val="0"/>
            <w:lang w:val="pt-PT"/>
          </w:rPr>
          <w:delText>5 [</w:delText>
        </w:r>
      </w:del>
      <w:del w:id="178" w:date="2022-03-21T16:27:14Z" w:author="ZAW Inst.f.Papyrologie">
        <w:r>
          <w:rPr>
            <w:rFonts w:ascii="IFAO-Grec Unicode" w:hAnsi="IFAO-Grec Unicode" w:hint="default"/>
            <w:sz w:val="24"/>
            <w:szCs w:val="24"/>
            <w:rtl w:val="0"/>
          </w:rPr>
          <w:delText>ἀντικνημί</w:delText>
        </w:r>
      </w:del>
      <w:del w:id="179" w:date="2022-03-21T16:27:14Z" w:author="ZAW Inst.f.Papyrologie">
        <w:r>
          <w:rPr>
            <w:rFonts w:ascii="IFAO-Grec Unicode" w:hAnsi="IFAO-Grec Unicode"/>
            <w:sz w:val="24"/>
            <w:szCs w:val="24"/>
            <w:rtl w:val="0"/>
            <w:lang w:val="pt-PT"/>
          </w:rPr>
          <w:delText>]</w:delText>
        </w:r>
      </w:del>
      <w:del w:id="180" w:date="2022-03-21T16:27:14Z" w:author="ZAW Inst.f.Papyrologie">
        <w:r>
          <w:rPr>
            <w:rFonts w:ascii="IFAO-Grec Unicode" w:hAnsi="IFAO-Grec Unicode" w:hint="default"/>
            <w:sz w:val="24"/>
            <w:szCs w:val="24"/>
            <w:rtl w:val="0"/>
          </w:rPr>
          <w:delText>ω̣ι ἀριστ̣ε̣</w:delText>
        </w:r>
      </w:del>
      <w:del w:id="181" w:date="2022-03-21T16:27:14Z" w:author="ZAW Inst.f.Papyrologie">
        <w:r>
          <w:rPr>
            <w:rFonts w:ascii="IFAO-Grec Unicode" w:hAnsi="IFAO-Grec Unicode"/>
            <w:sz w:val="24"/>
            <w:szCs w:val="24"/>
            <w:rtl w:val="0"/>
            <w:lang w:val="pt-PT"/>
          </w:rPr>
          <w:delText>[</w:delText>
        </w:r>
      </w:del>
      <w:del w:id="182" w:date="2022-03-21T16:27:14Z" w:author="ZAW Inst.f.Papyrologie">
        <w:r>
          <w:rPr>
            <w:rFonts w:ascii="IFAO-Grec Unicode" w:hAnsi="IFAO-Grec Unicode" w:hint="default"/>
            <w:sz w:val="24"/>
            <w:szCs w:val="24"/>
            <w:rtl w:val="0"/>
          </w:rPr>
          <w:delText>ρ</w:delText>
        </w:r>
      </w:del>
      <w:del w:id="183" w:date="2022-03-21T16:27:14Z" w:author="ZAW Inst.f.Papyrologie">
        <w:r>
          <w:rPr>
            <w:rFonts w:ascii="IFAO-Grec Unicode" w:hAnsi="IFAO-Grec Unicode"/>
            <w:sz w:val="24"/>
            <w:szCs w:val="24"/>
            <w:rtl w:val="0"/>
            <w:lang w:val="pt-PT"/>
          </w:rPr>
          <w:delText>]</w:delText>
        </w:r>
      </w:del>
      <w:del w:id="184" w:date="2022-03-21T16:27:14Z" w:author="ZAW Inst.f.Papyrologie">
        <w:r>
          <w:rPr>
            <w:rFonts w:ascii="IFAO-Grec Unicode" w:hAnsi="IFAO-Grec Unicode" w:hint="default"/>
            <w:sz w:val="24"/>
            <w:szCs w:val="24"/>
            <w:rtl w:val="0"/>
          </w:rPr>
          <w:delText>ῶι τῷ τοῦ τετε</w:delText>
        </w:r>
      </w:del>
      <w:del w:id="185" w:date="2022-03-21T16:27:14Z" w:author="ZAW Inst.f.Papyrologie">
        <w:r>
          <w:rPr>
            <w:rFonts w:ascii="IFAO-Grec Unicode" w:hAnsi="IFAO-Grec Unicode"/>
            <w:sz w:val="24"/>
            <w:szCs w:val="24"/>
            <w:rtl w:val="0"/>
            <w:lang w:val="pt-PT"/>
          </w:rPr>
          <w:delText>[</w:delText>
        </w:r>
      </w:del>
      <w:del w:id="186" w:date="2022-03-21T16:27:14Z" w:author="ZAW Inst.f.Papyrologie">
        <w:r>
          <w:rPr>
            <w:rFonts w:ascii="IFAO-Grec Unicode" w:hAnsi="IFAO-Grec Unicode" w:hint="default"/>
            <w:sz w:val="24"/>
            <w:szCs w:val="24"/>
            <w:rtl w:val="0"/>
          </w:rPr>
          <w:delText>λ</w:delText>
        </w:r>
      </w:del>
      <w:del w:id="187" w:date="2022-03-21T16:27:14Z" w:author="ZAW Inst.f.Papyrologie">
        <w:r>
          <w:rPr>
            <w:rFonts w:ascii="IFAO-Grec Unicode" w:hAnsi="IFAO-Grec Unicode"/>
            <w:sz w:val="24"/>
            <w:szCs w:val="24"/>
            <w:rtl w:val="0"/>
            <w:lang w:val="pt-PT"/>
          </w:rPr>
          <w:delText>]</w:delText>
        </w:r>
      </w:del>
      <w:del w:id="188" w:date="2022-03-21T16:27:14Z" w:author="ZAW Inst.f.Papyrologie">
        <w:r>
          <w:rPr>
            <w:rFonts w:ascii="IFAO-Grec Unicode" w:hAnsi="IFAO-Grec Unicode" w:hint="default"/>
            <w:sz w:val="24"/>
            <w:szCs w:val="24"/>
            <w:rtl w:val="0"/>
          </w:rPr>
          <w:delText>ε̣υτηκότος αὐτῆς ἑτέρου υ̣ἱ̣οῦ</w:delText>
        </w:r>
      </w:del>
      <w:del w:id="189" w:date="2022-03-21T16:27:14Z" w:author="ZAW Inst.f.Papyrologie">
        <w:r>
          <w:rPr>
            <w:rFonts w:ascii="IFAO-Grec Unicode" w:hAnsi="IFAO-Grec Unicode"/>
            <w:sz w:val="24"/>
            <w:szCs w:val="24"/>
            <w:rtl w:val="0"/>
          </w:rPr>
          <w:delText xml:space="preserve">, </w:delText>
        </w:r>
      </w:del>
      <w:del w:id="190" w:date="2022-03-21T16:27:14Z" w:author="ZAW Inst.f.Papyrologie">
        <w:r>
          <w:rPr>
            <w:rFonts w:ascii="IFAO-Grec Unicode" w:hAnsi="IFAO-Grec Unicode" w:hint="default"/>
            <w:sz w:val="24"/>
            <w:szCs w:val="24"/>
            <w:rtl w:val="0"/>
          </w:rPr>
          <w:delText>ὄντ̣</w:delText>
        </w:r>
      </w:del>
      <w:del w:id="191" w:date="2022-03-21T16:27:14Z" w:author="ZAW Inst.f.Papyrologie">
        <w:r>
          <w:rPr>
            <w:rFonts w:ascii="IFAO-Grec Unicode" w:hAnsi="IFAO-Grec Unicode"/>
            <w:sz w:val="24"/>
            <w:szCs w:val="24"/>
            <w:rtl w:val="0"/>
            <w:lang w:val="pt-PT"/>
          </w:rPr>
          <w:delText>[</w:delText>
        </w:r>
      </w:del>
      <w:del w:id="192" w:date="2022-03-21T16:27:14Z" w:author="ZAW Inst.f.Papyrologie">
        <w:r>
          <w:rPr>
            <w:rFonts w:ascii="IFAO-Grec Unicode" w:hAnsi="IFAO-Grec Unicode" w:hint="default"/>
            <w:sz w:val="24"/>
            <w:szCs w:val="24"/>
            <w:rtl w:val="0"/>
          </w:rPr>
          <w:delText>ος δὲ</w:delText>
        </w:r>
      </w:del>
      <w:del w:id="193" w:date="2022-03-21T16:27:14Z" w:author="ZAW Inst.f.Papyrologie">
        <w:r>
          <w:rPr>
            <w:rFonts w:ascii="IFAO-Grec Unicode" w:hAnsi="IFAO-Grec Unicode"/>
            <w:sz w:val="24"/>
            <w:szCs w:val="24"/>
            <w:rtl w:val="0"/>
            <w:lang w:val="pt-PT"/>
          </w:rPr>
          <w:delText xml:space="preserve">] </w:delText>
        </w:r>
      </w:del>
      <w:del w:id="194" w:date="2022-03-21T16:27:14Z" w:author="ZAW Inst.f.Papyrologie">
        <w:r>
          <w:rPr>
            <w:rFonts w:ascii="IFAO-Grec Unicode" w:hAnsi="IFAO-Grec Unicode" w:hint="default"/>
            <w:sz w:val="24"/>
            <w:szCs w:val="24"/>
            <w:rtl w:val="0"/>
          </w:rPr>
          <w:delText>τ̣οῦ̣ Ἁρπαγάθου καὶ ὁ̣μοπατρίου ἀδ̣ε̣λφοῦ Ἑριέως υἱῶι</w:delText>
        </w:r>
      </w:del>
    </w:p>
    <w:p>
      <w:pPr>
        <w:pStyle w:val="Text"/>
        <w:spacing w:after="0" w:line="360" w:lineRule="auto"/>
        <w:ind w:left="2268" w:hanging="2268"/>
        <w:rPr>
          <w:del w:id="195" w:date="2022-03-21T16:27:14Z" w:author="ZAW Inst.f.Papyrologie"/>
          <w:rFonts w:ascii="IFAO-Grec Unicode" w:cs="IFAO-Grec Unicode" w:hAnsi="IFAO-Grec Unicode" w:eastAsia="IFAO-Grec Unicode"/>
          <w:sz w:val="24"/>
          <w:szCs w:val="24"/>
        </w:rPr>
      </w:pPr>
      <w:del w:id="196" w:date="2022-03-21T16:27:14Z" w:author="ZAW Inst.f.Papyrologie">
        <w:r>
          <w:rPr>
            <w:rFonts w:ascii="IFAO-Grec Unicode" w:hAnsi="IFAO-Grec Unicode"/>
            <w:sz w:val="24"/>
            <w:szCs w:val="24"/>
            <w:rtl w:val="0"/>
            <w:lang w:val="pt-PT"/>
          </w:rPr>
          <w:delText>[</w:delText>
        </w:r>
      </w:del>
      <w:del w:id="197" w:date="2022-03-21T16:27:14Z" w:author="ZAW Inst.f.Papyrologie">
        <w:r>
          <w:rPr>
            <w:rFonts w:ascii="IFAO-Grec Unicode" w:hAnsi="IFAO-Grec Unicode" w:hint="default"/>
            <w:sz w:val="24"/>
            <w:szCs w:val="24"/>
            <w:rtl w:val="0"/>
          </w:rPr>
          <w:delText>Ἑριεῖ</w:delText>
        </w:r>
      </w:del>
      <w:del w:id="198" w:date="2022-03-21T16:27:14Z" w:author="ZAW Inst.f.Papyrologie">
        <w:r>
          <w:rPr>
            <w:rFonts w:ascii="IFAO-Grec Unicode" w:hAnsi="IFAO-Grec Unicode"/>
            <w:color w:val="ff0000"/>
            <w:sz w:val="24"/>
            <w:szCs w:val="24"/>
            <w:u w:color="ff0000"/>
            <w:rtl w:val="0"/>
          </w:rPr>
          <w:delText xml:space="preserve"> </w:delText>
        </w:r>
      </w:del>
      <w:del w:id="199" w:date="2022-03-21T16:27:14Z" w:author="ZAW Inst.f.Papyrologie">
        <w:r>
          <w:rPr>
            <w:rFonts w:ascii="IFAO-Grec Unicode" w:hAnsi="IFAO-Grec Unicode" w:hint="default"/>
            <w:sz w:val="24"/>
            <w:szCs w:val="24"/>
            <w:rtl w:val="0"/>
          </w:rPr>
          <w:delText>ἀφ</w:delText>
        </w:r>
      </w:del>
      <w:del w:id="200" w:date="2022-03-21T16:27:14Z" w:author="ZAW Inst.f.Papyrologie">
        <w:r>
          <w:rPr>
            <w:rFonts w:ascii="IFAO-Grec Unicode" w:hAnsi="IFAO-Grec Unicode"/>
            <w:sz w:val="24"/>
            <w:szCs w:val="24"/>
            <w:rtl w:val="0"/>
            <w:lang w:val="pt-PT"/>
          </w:rPr>
          <w:delText>]</w:delText>
        </w:r>
      </w:del>
      <w:del w:id="201" w:date="2022-03-21T16:27:14Z" w:author="ZAW Inst.f.Papyrologie">
        <w:r>
          <w:rPr>
            <w:rFonts w:ascii="IFAO-Grec Unicode" w:hAnsi="IFAO-Grec Unicode" w:hint="default"/>
            <w:sz w:val="24"/>
            <w:szCs w:val="24"/>
            <w:rtl w:val="0"/>
          </w:rPr>
          <w:delText xml:space="preserve">ήλικι ὡς ἐτῶν δέκα ἀσήμωι μετὰ φροντιστοῦ </w:delText>
        </w:r>
      </w:del>
      <w:del w:id="202" w:date="2022-03-21T16:27:14Z" w:author="ZAW Inst.f.Papyrologie">
        <w:r>
          <w:rPr>
            <w:rFonts w:ascii="IFAO-Grec Unicode" w:hAnsi="IFAO-Grec Unicode"/>
            <w:sz w:val="24"/>
            <w:szCs w:val="24"/>
            <w:rtl w:val="0"/>
            <w:lang w:val="pt-PT"/>
          </w:rPr>
          <w:delText>[</w:delText>
        </w:r>
      </w:del>
      <w:del w:id="203" w:date="2022-03-21T16:27:14Z" w:author="ZAW Inst.f.Papyrologie">
        <w:r>
          <w:rPr>
            <w:rFonts w:ascii="IFAO-Grec Unicode" w:hAnsi="IFAO-Grec Unicode" w:hint="default"/>
            <w:sz w:val="24"/>
            <w:szCs w:val="24"/>
            <w:rtl w:val="0"/>
          </w:rPr>
          <w:delText>Γαίω</w:delText>
        </w:r>
      </w:del>
      <w:del w:id="204" w:date="2022-03-21T16:27:14Z" w:author="ZAW Inst.f.Papyrologie">
        <w:r>
          <w:rPr>
            <w:rFonts w:ascii="IFAO-Grec Unicode" w:hAnsi="IFAO-Grec Unicode"/>
            <w:sz w:val="24"/>
            <w:szCs w:val="24"/>
            <w:rtl w:val="0"/>
            <w:lang w:val="pt-PT"/>
          </w:rPr>
          <w:delText>]</w:delText>
        </w:r>
      </w:del>
      <w:del w:id="205" w:date="2022-03-21T16:27:14Z" w:author="ZAW Inst.f.Papyrologie">
        <w:r>
          <w:rPr>
            <w:rFonts w:ascii="IFAO-Grec Unicode" w:hAnsi="IFAO-Grec Unicode" w:hint="default"/>
            <w:sz w:val="24"/>
            <w:szCs w:val="24"/>
            <w:rtl w:val="0"/>
          </w:rPr>
          <w:delText>ν̣ος τοῦ Ἱ̣π̣</w:delText>
        </w:r>
      </w:del>
      <w:del w:id="206" w:date="2022-03-21T16:27:14Z" w:author="ZAW Inst.f.Papyrologie">
        <w:r>
          <w:rPr>
            <w:rFonts w:ascii="IFAO-Grec Unicode" w:hAnsi="IFAO-Grec Unicode"/>
            <w:sz w:val="24"/>
            <w:szCs w:val="24"/>
            <w:rtl w:val="0"/>
            <w:lang w:val="pt-PT"/>
          </w:rPr>
          <w:delText>[</w:delText>
        </w:r>
      </w:del>
      <w:del w:id="207" w:date="2022-03-21T16:27:14Z" w:author="ZAW Inst.f.Papyrologie">
        <w:r>
          <w:rPr>
            <w:rFonts w:ascii="IFAO-Grec Unicode" w:hAnsi="IFAO-Grec Unicode" w:hint="default"/>
            <w:sz w:val="24"/>
            <w:szCs w:val="24"/>
            <w:rtl w:val="0"/>
          </w:rPr>
          <w:delText>π</w:delText>
        </w:r>
      </w:del>
      <w:del w:id="208" w:date="2022-03-21T16:27:14Z" w:author="ZAW Inst.f.Papyrologie">
        <w:r>
          <w:rPr>
            <w:rFonts w:ascii="IFAO-Grec Unicode" w:hAnsi="IFAO-Grec Unicode"/>
            <w:sz w:val="24"/>
            <w:szCs w:val="24"/>
            <w:rtl w:val="0"/>
            <w:lang w:val="pt-PT"/>
          </w:rPr>
          <w:delText>]</w:delText>
        </w:r>
      </w:del>
      <w:del w:id="209" w:date="2022-03-21T16:27:14Z" w:author="ZAW Inst.f.Papyrologie">
        <w:r>
          <w:rPr>
            <w:rFonts w:ascii="IFAO-Grec Unicode" w:hAnsi="IFAO-Grec Unicode" w:hint="default"/>
            <w:sz w:val="24"/>
            <w:szCs w:val="24"/>
            <w:rtl w:val="0"/>
          </w:rPr>
          <w:delText>άρ̣̣χο̣υ ὡς ἐτῶν ἑξήκοντα ἓξ οὐλὴι ἀ̣ντικνημίωι δεξιῶι</w:delText>
        </w:r>
      </w:del>
    </w:p>
    <w:p>
      <w:pPr>
        <w:pStyle w:val="Text"/>
        <w:spacing w:after="0" w:line="360" w:lineRule="auto"/>
        <w:ind w:left="2268" w:hanging="2268"/>
        <w:rPr>
          <w:del w:id="210" w:date="2022-03-21T16:27:14Z" w:author="ZAW Inst.f.Papyrologie"/>
          <w:rFonts w:ascii="IFAO-Grec Unicode" w:cs="IFAO-Grec Unicode" w:hAnsi="IFAO-Grec Unicode" w:eastAsia="IFAO-Grec Unicode"/>
          <w:sz w:val="24"/>
          <w:szCs w:val="24"/>
        </w:rPr>
      </w:pPr>
      <w:del w:id="211" w:date="2022-03-21T16:27:14Z" w:author="ZAW Inst.f.Papyrologie">
        <w:r>
          <w:rPr>
            <w:rFonts w:ascii="IFAO-Grec Unicode" w:hAnsi="IFAO-Grec Unicode"/>
            <w:sz w:val="24"/>
            <w:szCs w:val="24"/>
            <w:rtl w:val="0"/>
            <w:lang w:val="pt-PT"/>
          </w:rPr>
          <w:delText>[</w:delText>
        </w:r>
      </w:del>
      <w:del w:id="212" w:date="2022-03-21T16:27:14Z" w:author="ZAW Inst.f.Papyrologie">
        <w:r>
          <w:rPr>
            <w:rFonts w:ascii="IFAO-Grec Unicode" w:hAnsi="IFAO-Grec Unicode" w:hint="default"/>
            <w:sz w:val="24"/>
            <w:szCs w:val="24"/>
            <w:rtl w:val="0"/>
          </w:rPr>
          <w:delText>πεπρακέν</w:delText>
        </w:r>
      </w:del>
      <w:del w:id="213" w:date="2022-03-21T16:27:14Z" w:author="ZAW Inst.f.Papyrologie">
        <w:r>
          <w:rPr>
            <w:rFonts w:ascii="IFAO-Grec Unicode" w:hAnsi="IFAO-Grec Unicode"/>
            <w:sz w:val="24"/>
            <w:szCs w:val="24"/>
            <w:rtl w:val="0"/>
            <w:lang w:val="pt-PT"/>
          </w:rPr>
          <w:delText>]</w:delText>
        </w:r>
      </w:del>
      <w:del w:id="214" w:date="2022-03-21T16:27:14Z" w:author="ZAW Inst.f.Papyrologie">
        <w:r>
          <w:rPr>
            <w:rFonts w:ascii="IFAO-Grec Unicode" w:hAnsi="IFAO-Grec Unicode" w:hint="default"/>
            <w:sz w:val="24"/>
            <w:szCs w:val="24"/>
            <w:rtl w:val="0"/>
          </w:rPr>
          <w:delText>αι τῷ Ἑριεῦτι κατ</w:delText>
        </w:r>
      </w:del>
      <w:del w:id="215" w:date="2022-03-21T16:27:14Z" w:author="ZAW Inst.f.Papyrologie">
        <w:r>
          <w:rPr>
            <w:rFonts w:ascii="IFAO-Grec Unicode" w:hAnsi="IFAO-Grec Unicode"/>
            <w:sz w:val="24"/>
            <w:szCs w:val="24"/>
            <w:rtl w:val="0"/>
            <w:lang w:val="ru-RU"/>
          </w:rPr>
          <w:delText xml:space="preserve">' </w:delText>
        </w:r>
      </w:del>
      <w:del w:id="216" w:date="2022-03-21T16:27:14Z" w:author="ZAW Inst.f.Papyrologie">
        <w:r>
          <w:rPr>
            <w:rFonts w:ascii="IFAO-Grec Unicode" w:hAnsi="IFAO-Grec Unicode" w:hint="default"/>
            <w:sz w:val="24"/>
            <w:szCs w:val="24"/>
            <w:rtl w:val="0"/>
          </w:rPr>
          <w:delText>ὠ̣νὴν διὰ τοῦ ἐν τῆι π̣ρ̣ο̣γεγραμμέν̣</w:delText>
        </w:r>
      </w:del>
      <w:del w:id="217" w:date="2022-03-21T16:27:14Z" w:author="ZAW Inst.f.Papyrologie">
        <w:r>
          <w:rPr>
            <w:rFonts w:ascii="IFAO-Grec Unicode" w:hAnsi="IFAO-Grec Unicode"/>
            <w:sz w:val="24"/>
            <w:szCs w:val="24"/>
            <w:rtl w:val="0"/>
            <w:lang w:val="pt-PT"/>
          </w:rPr>
          <w:delText>[</w:delText>
        </w:r>
      </w:del>
      <w:del w:id="218" w:date="2022-03-21T16:27:14Z" w:author="ZAW Inst.f.Papyrologie">
        <w:r>
          <w:rPr>
            <w:rFonts w:ascii="IFAO-Grec Unicode" w:hAnsi="IFAO-Grec Unicode" w:hint="default"/>
            <w:sz w:val="24"/>
            <w:szCs w:val="24"/>
            <w:rtl w:val="0"/>
          </w:rPr>
          <w:delText>ηι</w:delText>
        </w:r>
      </w:del>
      <w:del w:id="219" w:date="2022-03-21T16:27:14Z" w:author="ZAW Inst.f.Papyrologie">
        <w:r>
          <w:rPr>
            <w:rFonts w:ascii="IFAO-Grec Unicode" w:hAnsi="IFAO-Grec Unicode"/>
            <w:sz w:val="24"/>
            <w:szCs w:val="24"/>
            <w:rtl w:val="0"/>
            <w:lang w:val="pt-PT"/>
          </w:rPr>
          <w:delText xml:space="preserve">] </w:delText>
        </w:r>
      </w:del>
      <w:del w:id="220" w:date="2022-03-21T16:27:14Z" w:author="ZAW Inst.f.Papyrologie">
        <w:r>
          <w:rPr>
            <w:rFonts w:ascii="IFAO-Grec Unicode" w:hAnsi="IFAO-Grec Unicode" w:hint="default"/>
            <w:sz w:val="24"/>
            <w:szCs w:val="24"/>
            <w:rtl w:val="0"/>
          </w:rPr>
          <w:delText>π̣ό̣λ̣ε̣</w:delText>
        </w:r>
      </w:del>
      <w:del w:id="221" w:date="2022-03-21T16:27:14Z" w:author="ZAW Inst.f.Papyrologie">
        <w:r>
          <w:rPr>
            <w:rFonts w:ascii="IFAO-Grec Unicode" w:hAnsi="IFAO-Grec Unicode"/>
            <w:sz w:val="24"/>
            <w:szCs w:val="24"/>
            <w:rtl w:val="0"/>
            <w:lang w:val="pt-PT"/>
          </w:rPr>
          <w:delText>[</w:delText>
        </w:r>
      </w:del>
      <w:del w:id="222" w:date="2022-03-21T16:27:14Z" w:author="ZAW Inst.f.Papyrologie">
        <w:r>
          <w:rPr>
            <w:rFonts w:ascii="IFAO-Grec Unicode" w:hAnsi="IFAO-Grec Unicode" w:hint="default"/>
            <w:sz w:val="24"/>
            <w:szCs w:val="24"/>
            <w:rtl w:val="0"/>
          </w:rPr>
          <w:delText>ι</w:delText>
        </w:r>
      </w:del>
      <w:del w:id="223" w:date="2022-03-21T16:27:14Z" w:author="ZAW Inst.f.Papyrologie">
        <w:r>
          <w:rPr>
            <w:rFonts w:ascii="IFAO-Grec Unicode" w:hAnsi="IFAO-Grec Unicode"/>
            <w:sz w:val="24"/>
            <w:szCs w:val="24"/>
            <w:rtl w:val="0"/>
            <w:lang w:val="pt-PT"/>
          </w:rPr>
          <w:delText xml:space="preserve">] </w:delText>
        </w:r>
      </w:del>
      <w:del w:id="224" w:date="2022-03-21T16:27:14Z" w:author="ZAW Inst.f.Papyrologie">
        <w:r>
          <w:rPr>
            <w:rFonts w:ascii="IFAO-Grec Unicode" w:hAnsi="IFAO-Grec Unicode" w:hint="default"/>
            <w:sz w:val="24"/>
            <w:szCs w:val="24"/>
            <w:rtl w:val="0"/>
          </w:rPr>
          <w:delText>̣ἀ̣γ̣</w:delText>
        </w:r>
      </w:del>
      <w:del w:id="225" w:date="2022-03-21T16:27:14Z" w:author="ZAW Inst.f.Papyrologie">
        <w:r>
          <w:rPr>
            <w:rFonts w:ascii="IFAO-Grec Unicode" w:hAnsi="IFAO-Grec Unicode"/>
            <w:sz w:val="24"/>
            <w:szCs w:val="24"/>
            <w:rtl w:val="0"/>
            <w:lang w:val="pt-PT"/>
          </w:rPr>
          <w:delText>[</w:delText>
        </w:r>
      </w:del>
      <w:del w:id="226" w:date="2022-03-21T16:27:14Z" w:author="ZAW Inst.f.Papyrologie">
        <w:r>
          <w:rPr>
            <w:rFonts w:ascii="IFAO-Grec Unicode" w:hAnsi="IFAO-Grec Unicode" w:hint="default"/>
            <w:sz w:val="24"/>
            <w:szCs w:val="24"/>
            <w:rtl w:val="0"/>
          </w:rPr>
          <w:delText>ο</w:delText>
        </w:r>
      </w:del>
      <w:del w:id="227" w:date="2022-03-21T16:27:14Z" w:author="ZAW Inst.f.Papyrologie">
        <w:r>
          <w:rPr>
            <w:rFonts w:ascii="IFAO-Grec Unicode" w:hAnsi="IFAO-Grec Unicode"/>
            <w:sz w:val="24"/>
            <w:szCs w:val="24"/>
            <w:rtl w:val="0"/>
            <w:lang w:val="pt-PT"/>
          </w:rPr>
          <w:delText>]</w:delText>
        </w:r>
      </w:del>
      <w:del w:id="228" w:date="2022-03-21T16:27:14Z" w:author="ZAW Inst.f.Papyrologie">
        <w:r>
          <w:rPr>
            <w:rFonts w:ascii="IFAO-Grec Unicode" w:hAnsi="IFAO-Grec Unicode" w:hint="default"/>
            <w:sz w:val="24"/>
            <w:szCs w:val="24"/>
            <w:rtl w:val="0"/>
          </w:rPr>
          <w:delText>ρ̣α̣</w:delText>
        </w:r>
      </w:del>
      <w:del w:id="229" w:date="2022-03-21T16:27:14Z" w:author="ZAW Inst.f.Papyrologie">
        <w:r>
          <w:rPr>
            <w:rFonts w:ascii="IFAO-Grec Unicode" w:hAnsi="IFAO-Grec Unicode"/>
            <w:sz w:val="24"/>
            <w:szCs w:val="24"/>
            <w:rtl w:val="0"/>
            <w:lang w:val="pt-PT"/>
          </w:rPr>
          <w:delText>[</w:delText>
        </w:r>
      </w:del>
      <w:del w:id="230" w:date="2022-03-21T16:27:14Z" w:author="ZAW Inst.f.Papyrologie">
        <w:r>
          <w:rPr>
            <w:rFonts w:ascii="IFAO-Grec Unicode" w:hAnsi="IFAO-Grec Unicode" w:hint="default"/>
            <w:sz w:val="24"/>
            <w:szCs w:val="24"/>
            <w:rtl w:val="0"/>
          </w:rPr>
          <w:delText>νομ</w:delText>
        </w:r>
      </w:del>
      <w:del w:id="231" w:date="2022-03-21T16:27:14Z" w:author="ZAW Inst.f.Papyrologie">
        <w:r>
          <w:rPr>
            <w:rFonts w:ascii="IFAO-Grec Unicode" w:hAnsi="IFAO-Grec Unicode"/>
            <w:sz w:val="24"/>
            <w:szCs w:val="24"/>
            <w:rtl w:val="0"/>
            <w:lang w:val="pt-PT"/>
          </w:rPr>
          <w:delText>]</w:delText>
        </w:r>
      </w:del>
      <w:del w:id="232" w:date="2022-03-21T16:27:14Z" w:author="ZAW Inst.f.Papyrologie">
        <w:r>
          <w:rPr>
            <w:rFonts w:ascii="IFAO-Grec Unicode" w:hAnsi="IFAO-Grec Unicode" w:hint="default"/>
            <w:sz w:val="24"/>
            <w:szCs w:val="24"/>
            <w:rtl w:val="0"/>
          </w:rPr>
          <w:delText>ε̣</w:delText>
        </w:r>
      </w:del>
      <w:del w:id="233" w:date="2022-03-21T16:27:14Z" w:author="ZAW Inst.f.Papyrologie">
        <w:r>
          <w:rPr>
            <w:rFonts w:ascii="IFAO-Grec Unicode" w:hAnsi="IFAO-Grec Unicode"/>
            <w:sz w:val="24"/>
            <w:szCs w:val="24"/>
            <w:rtl w:val="0"/>
            <w:lang w:val="pt-PT"/>
          </w:rPr>
          <w:delText>[</w:delText>
        </w:r>
      </w:del>
      <w:del w:id="234" w:date="2022-03-21T16:27:14Z" w:author="ZAW Inst.f.Papyrologie">
        <w:r>
          <w:rPr>
            <w:rFonts w:ascii="IFAO-Grec Unicode" w:hAnsi="IFAO-Grec Unicode" w:hint="default"/>
            <w:sz w:val="24"/>
            <w:szCs w:val="24"/>
            <w:rtl w:val="0"/>
          </w:rPr>
          <w:delText>ί</w:delText>
        </w:r>
      </w:del>
      <w:del w:id="235" w:date="2022-03-21T16:27:14Z" w:author="ZAW Inst.f.Papyrologie">
        <w:r>
          <w:rPr>
            <w:rFonts w:ascii="IFAO-Grec Unicode" w:hAnsi="IFAO-Grec Unicode"/>
            <w:sz w:val="24"/>
            <w:szCs w:val="24"/>
            <w:rtl w:val="0"/>
            <w:lang w:val="pt-PT"/>
          </w:rPr>
          <w:delText>]</w:delText>
        </w:r>
      </w:del>
      <w:del w:id="236" w:date="2022-03-21T16:27:14Z" w:author="ZAW Inst.f.Papyrologie">
        <w:r>
          <w:rPr>
            <w:rFonts w:ascii="IFAO-Grec Unicode" w:hAnsi="IFAO-Grec Unicode" w:hint="default"/>
            <w:sz w:val="24"/>
            <w:szCs w:val="24"/>
            <w:rtl w:val="0"/>
          </w:rPr>
          <w:delText>ο̣</w:delText>
        </w:r>
      </w:del>
      <w:del w:id="237" w:date="2022-03-21T16:27:14Z" w:author="ZAW Inst.f.Papyrologie">
        <w:r>
          <w:rPr>
            <w:rFonts w:ascii="IFAO-Grec Unicode" w:hAnsi="IFAO-Grec Unicode"/>
            <w:sz w:val="24"/>
            <w:szCs w:val="24"/>
            <w:rtl w:val="0"/>
            <w:lang w:val="pt-PT"/>
          </w:rPr>
          <w:delText>[</w:delText>
        </w:r>
      </w:del>
      <w:del w:id="238" w:date="2022-03-21T16:27:14Z" w:author="ZAW Inst.f.Papyrologie">
        <w:r>
          <w:rPr>
            <w:rFonts w:ascii="IFAO-Grec Unicode" w:hAnsi="IFAO-Grec Unicode" w:hint="default"/>
            <w:sz w:val="24"/>
            <w:szCs w:val="24"/>
            <w:rtl w:val="0"/>
          </w:rPr>
          <w:delText>υ ἀ</w:delText>
        </w:r>
      </w:del>
      <w:del w:id="239" w:date="2022-03-21T16:27:14Z" w:author="ZAW Inst.f.Papyrologie">
        <w:r>
          <w:rPr>
            <w:rFonts w:ascii="IFAO-Grec Unicode" w:hAnsi="IFAO-Grec Unicode"/>
            <w:sz w:val="24"/>
            <w:szCs w:val="24"/>
            <w:rtl w:val="0"/>
            <w:lang w:val="pt-PT"/>
          </w:rPr>
          <w:delText>]</w:delText>
        </w:r>
      </w:del>
      <w:del w:id="240" w:date="2022-03-21T16:27:14Z" w:author="ZAW Inst.f.Papyrologie">
        <w:r>
          <w:rPr>
            <w:rFonts w:ascii="IFAO-Grec Unicode" w:hAnsi="IFAO-Grec Unicode" w:hint="default"/>
            <w:sz w:val="24"/>
            <w:szCs w:val="24"/>
            <w:rtl w:val="0"/>
          </w:rPr>
          <w:delText>π̣ὸ τῆ̣ς ἐνεστώσης ἡμέρας ἐπ̣</w:delText>
        </w:r>
      </w:del>
      <w:del w:id="241" w:date="2022-03-21T16:27:14Z" w:author="ZAW Inst.f.Papyrologie">
        <w:r>
          <w:rPr>
            <w:rFonts w:ascii="IFAO-Grec Unicode" w:hAnsi="IFAO-Grec Unicode"/>
            <w:sz w:val="24"/>
            <w:szCs w:val="24"/>
            <w:rtl w:val="0"/>
            <w:lang w:val="pt-PT"/>
          </w:rPr>
          <w:delText>[</w:delText>
        </w:r>
      </w:del>
      <w:del w:id="242" w:date="2022-03-21T16:27:14Z" w:author="ZAW Inst.f.Papyrologie">
        <w:r>
          <w:rPr>
            <w:rFonts w:ascii="IFAO-Grec Unicode" w:hAnsi="IFAO-Grec Unicode" w:hint="default"/>
            <w:sz w:val="24"/>
            <w:szCs w:val="24"/>
            <w:rtl w:val="0"/>
          </w:rPr>
          <w:delText>ὶ</w:delText>
        </w:r>
      </w:del>
      <w:del w:id="243" w:date="2022-03-21T16:27:14Z" w:author="ZAW Inst.f.Papyrologie">
        <w:r>
          <w:rPr>
            <w:rFonts w:ascii="IFAO-Grec Unicode" w:hAnsi="IFAO-Grec Unicode"/>
            <w:sz w:val="24"/>
            <w:szCs w:val="24"/>
            <w:rtl w:val="0"/>
            <w:lang w:val="pt-PT"/>
          </w:rPr>
          <w:delText xml:space="preserve">] </w:delText>
        </w:r>
      </w:del>
      <w:del w:id="244" w:date="2022-03-21T16:27:14Z" w:author="ZAW Inst.f.Papyrologie">
        <w:r>
          <w:rPr>
            <w:rFonts w:ascii="IFAO-Grec Unicode" w:hAnsi="IFAO-Grec Unicode" w:hint="default"/>
            <w:sz w:val="24"/>
            <w:szCs w:val="24"/>
            <w:rtl w:val="0"/>
          </w:rPr>
          <w:delText>τὸν ἅπαν̣τα χρόνον</w:delText>
        </w:r>
      </w:del>
    </w:p>
    <w:p>
      <w:pPr>
        <w:pStyle w:val="Text"/>
        <w:spacing w:after="0" w:line="360" w:lineRule="auto"/>
        <w:ind w:left="2268" w:hanging="2268"/>
        <w:rPr>
          <w:del w:id="245" w:date="2022-03-21T16:27:14Z" w:author="ZAW Inst.f.Papyrologie"/>
          <w:rFonts w:ascii="IFAO-Grec Unicode" w:cs="IFAO-Grec Unicode" w:hAnsi="IFAO-Grec Unicode" w:eastAsia="IFAO-Grec Unicode"/>
          <w:sz w:val="24"/>
          <w:szCs w:val="24"/>
        </w:rPr>
      </w:pPr>
      <w:del w:id="246" w:date="2022-03-21T16:27:14Z" w:author="ZAW Inst.f.Papyrologie">
        <w:r>
          <w:rPr>
            <w:rFonts w:ascii="IFAO-Grec Unicode" w:hAnsi="IFAO-Grec Unicode"/>
            <w:sz w:val="24"/>
            <w:szCs w:val="24"/>
            <w:rtl w:val="0"/>
            <w:lang w:val="pt-PT"/>
          </w:rPr>
          <w:delText>[</w:delText>
        </w:r>
      </w:del>
      <w:del w:id="247" w:date="2022-03-21T16:27:14Z" w:author="ZAW Inst.f.Papyrologie">
        <w:r>
          <w:rPr>
            <w:rFonts w:ascii="IFAO-Grec Unicode" w:hAnsi="IFAO-Grec Unicode" w:hint="default"/>
            <w:sz w:val="24"/>
            <w:szCs w:val="24"/>
            <w:rtl w:val="0"/>
          </w:rPr>
          <w:delText>τὴν ὑπάρχου</w:delText>
        </w:r>
      </w:del>
      <w:del w:id="248" w:date="2022-03-21T16:27:14Z" w:author="ZAW Inst.f.Papyrologie">
        <w:r>
          <w:rPr>
            <w:rFonts w:ascii="IFAO-Grec Unicode" w:hAnsi="IFAO-Grec Unicode"/>
            <w:sz w:val="24"/>
            <w:szCs w:val="24"/>
            <w:rtl w:val="0"/>
            <w:lang w:val="pt-PT"/>
          </w:rPr>
          <w:delText>]</w:delText>
        </w:r>
      </w:del>
      <w:del w:id="249" w:date="2022-03-21T16:27:14Z" w:author="ZAW Inst.f.Papyrologie">
        <w:r>
          <w:rPr>
            <w:rFonts w:ascii="IFAO-Grec Unicode" w:hAnsi="IFAO-Grec Unicode" w:hint="default"/>
            <w:sz w:val="24"/>
            <w:szCs w:val="24"/>
            <w:rtl w:val="0"/>
          </w:rPr>
          <w:delText>σαν α̣ὐτῆι Τααρ̣π̣αγάθηι κ̣α̣ὶ κ̣α̣τ̣η̣</w:delText>
        </w:r>
      </w:del>
      <w:del w:id="250" w:date="2022-03-21T10:38:00Z" w:author="Graham Claytor">
        <w:r>
          <w:rPr>
            <w:rFonts w:ascii="IFAO-Grec Unicode" w:hAnsi="IFAO-Grec Unicode" w:hint="default"/>
            <w:sz w:val="24"/>
            <w:szCs w:val="24"/>
            <w:rtl w:val="0"/>
          </w:rPr>
          <w:delText>ντηκυείαν</w:delText>
        </w:r>
      </w:del>
      <w:del w:id="251" w:date="2022-03-21T16:27:14Z" w:author="ZAW Inst.f.Papyrologie">
        <w:r>
          <w:rPr>
            <w:rFonts w:ascii="IFAO-Grec Unicode" w:hAnsi="IFAO-Grec Unicode" w:hint="default"/>
            <w:sz w:val="24"/>
            <w:szCs w:val="24"/>
            <w:rtl w:val="0"/>
          </w:rPr>
          <w:delText>ντηκυεῖαν εἰς αὐ̣</w:delText>
        </w:r>
      </w:del>
      <w:del w:id="252" w:date="2022-03-21T16:27:14Z" w:author="ZAW Inst.f.Papyrologie">
        <w:r>
          <w:rPr>
            <w:rFonts w:ascii="IFAO-Grec Unicode" w:hAnsi="IFAO-Grec Unicode"/>
            <w:sz w:val="24"/>
            <w:szCs w:val="24"/>
            <w:rtl w:val="0"/>
            <w:lang w:val="pt-PT"/>
          </w:rPr>
          <w:delText>[</w:delText>
        </w:r>
      </w:del>
      <w:del w:id="253" w:date="2022-03-21T16:27:14Z" w:author="ZAW Inst.f.Papyrologie">
        <w:r>
          <w:rPr>
            <w:rFonts w:ascii="IFAO-Grec Unicode" w:hAnsi="IFAO-Grec Unicode" w:hint="default"/>
            <w:sz w:val="24"/>
            <w:szCs w:val="24"/>
            <w:rtl w:val="0"/>
          </w:rPr>
          <w:delText>τὴν</w:delText>
        </w:r>
      </w:del>
      <w:del w:id="254" w:date="2022-03-21T16:27:14Z" w:author="ZAW Inst.f.Papyrologie">
        <w:r>
          <w:rPr>
            <w:rFonts w:ascii="IFAO-Grec Unicode" w:hAnsi="IFAO-Grec Unicode"/>
            <w:sz w:val="24"/>
            <w:szCs w:val="24"/>
            <w:rtl w:val="0"/>
            <w:lang w:val="pt-PT"/>
          </w:rPr>
          <w:delText xml:space="preserve">] </w:delText>
        </w:r>
      </w:del>
      <w:del w:id="255" w:date="2022-03-21T16:27:14Z" w:author="ZAW Inst.f.Papyrologie">
        <w:r>
          <w:rPr>
            <w:rFonts w:ascii="IFAO-Grec Unicode" w:hAnsi="IFAO-Grec Unicode" w:hint="default"/>
            <w:sz w:val="24"/>
            <w:szCs w:val="24"/>
            <w:rtl w:val="0"/>
          </w:rPr>
          <w:delText>ἀ̣πὸ κληρονομία̣ς̣ τοῦ προγεγραμμένου αὐτῆς ἀνδρός</w:delText>
        </w:r>
      </w:del>
      <w:del w:id="256" w:date="2022-03-21T16:27:14Z" w:author="ZAW Inst.f.Papyrologie">
        <w:r>
          <w:rPr>
            <w:rFonts w:ascii="IFAO-Grec Unicode" w:hAnsi="IFAO-Grec Unicode"/>
            <w:sz w:val="24"/>
            <w:szCs w:val="24"/>
            <w:rtl w:val="0"/>
          </w:rPr>
          <w:delText xml:space="preserve">, </w:delText>
        </w:r>
      </w:del>
      <w:del w:id="257" w:date="2022-03-21T16:27:14Z" w:author="ZAW Inst.f.Papyrologie">
        <w:r>
          <w:rPr>
            <w:rFonts w:ascii="IFAO-Grec Unicode" w:hAnsi="IFAO-Grec Unicode" w:hint="default"/>
            <w:sz w:val="24"/>
            <w:szCs w:val="24"/>
            <w:rtl w:val="0"/>
          </w:rPr>
          <w:delText>ὄντος δὲ τῶν περὶ</w:delText>
        </w:r>
      </w:del>
    </w:p>
    <w:p>
      <w:pPr>
        <w:pStyle w:val="Text"/>
        <w:spacing w:after="0" w:line="360" w:lineRule="auto"/>
        <w:ind w:left="2268" w:hanging="2268"/>
        <w:rPr>
          <w:del w:id="258" w:date="2022-03-21T16:27:14Z" w:author="ZAW Inst.f.Papyrologie"/>
          <w:rFonts w:ascii="IFAO-Grec Unicode" w:cs="IFAO-Grec Unicode" w:hAnsi="IFAO-Grec Unicode" w:eastAsia="IFAO-Grec Unicode"/>
          <w:sz w:val="24"/>
          <w:szCs w:val="24"/>
        </w:rPr>
      </w:pPr>
      <w:del w:id="259" w:date="2022-03-21T16:27:14Z" w:author="ZAW Inst.f.Papyrologie">
        <w:r>
          <w:rPr>
            <w:rFonts w:ascii="IFAO-Grec Unicode" w:hAnsi="IFAO-Grec Unicode"/>
            <w:sz w:val="24"/>
            <w:szCs w:val="24"/>
            <w:rtl w:val="0"/>
            <w:lang w:val="pt-PT"/>
          </w:rPr>
          <w:delText>[</w:delText>
        </w:r>
      </w:del>
      <w:del w:id="260" w:date="2022-03-21T16:27:14Z" w:author="ZAW Inst.f.Papyrologie">
        <w:r>
          <w:rPr>
            <w:rFonts w:ascii="IFAO-Grec Unicode" w:hAnsi="IFAO-Grec Unicode" w:hint="default"/>
            <w:sz w:val="24"/>
            <w:szCs w:val="24"/>
            <w:rtl w:val="0"/>
          </w:rPr>
          <w:delText>τὴν Τααρπαγά</w:delText>
        </w:r>
      </w:del>
      <w:del w:id="261" w:date="2022-03-21T16:27:14Z" w:author="ZAW Inst.f.Papyrologie">
        <w:r>
          <w:rPr>
            <w:rFonts w:ascii="IFAO-Grec Unicode" w:hAnsi="IFAO-Grec Unicode"/>
            <w:sz w:val="24"/>
            <w:szCs w:val="24"/>
            <w:rtl w:val="0"/>
            <w:lang w:val="pt-PT"/>
          </w:rPr>
          <w:delText>]</w:delText>
        </w:r>
      </w:del>
      <w:del w:id="262" w:date="2022-03-21T16:27:14Z" w:author="ZAW Inst.f.Papyrologie">
        <w:r>
          <w:rPr>
            <w:rFonts w:ascii="IFAO-Grec Unicode" w:hAnsi="IFAO-Grec Unicode" w:hint="default"/>
            <w:sz w:val="24"/>
            <w:szCs w:val="24"/>
            <w:rtl w:val="0"/>
          </w:rPr>
          <w:delText>θ̣ην πατρός</w:delText>
        </w:r>
      </w:del>
      <w:del w:id="263" w:date="2022-03-21T16:27:14Z" w:author="ZAW Inst.f.Papyrologie">
        <w:r>
          <w:rPr>
            <w:rFonts w:ascii="IFAO-Grec Unicode" w:hAnsi="IFAO-Grec Unicode"/>
            <w:sz w:val="24"/>
            <w:szCs w:val="24"/>
            <w:rtl w:val="0"/>
          </w:rPr>
          <w:delText xml:space="preserve">, </w:delText>
        </w:r>
      </w:del>
      <w:del w:id="264" w:date="2022-03-21T16:27:14Z" w:author="ZAW Inst.f.Papyrologie">
        <w:r>
          <w:rPr>
            <w:rFonts w:ascii="IFAO-Grec Unicode" w:hAnsi="IFAO-Grec Unicode" w:hint="default"/>
            <w:sz w:val="24"/>
            <w:szCs w:val="24"/>
            <w:rtl w:val="0"/>
          </w:rPr>
          <w:delText>Σαταβ̣οῦτος τοῦ Τεσιή̣ους οἰκίαν καὶ α</w:delText>
        </w:r>
      </w:del>
      <w:del w:id="265" w:date="2022-03-21T16:27:14Z" w:author="ZAW Inst.f.Papyrologie">
        <w:r>
          <w:rPr>
            <w:rFonts w:ascii="IFAO-Grec Unicode" w:hAnsi="IFAO-Grec Unicode"/>
            <w:sz w:val="24"/>
            <w:szCs w:val="24"/>
            <w:rtl w:val="0"/>
            <w:lang w:val="pt-PT"/>
          </w:rPr>
          <w:delText>[</w:delText>
        </w:r>
      </w:del>
      <w:del w:id="266" w:date="2022-03-21T16:27:14Z" w:author="ZAW Inst.f.Papyrologie">
        <w:r>
          <w:rPr>
            <w:rFonts w:ascii="IFAO-Grec Unicode" w:hAnsi="IFAO-Grec Unicode" w:hint="default"/>
            <w:sz w:val="24"/>
            <w:szCs w:val="24"/>
            <w:rtl w:val="0"/>
          </w:rPr>
          <w:delText>ὐλὴ</w:delText>
        </w:r>
      </w:del>
      <w:del w:id="267" w:date="2022-03-21T16:27:14Z" w:author="ZAW Inst.f.Papyrologie">
        <w:r>
          <w:rPr>
            <w:rFonts w:ascii="IFAO-Grec Unicode" w:hAnsi="IFAO-Grec Unicode"/>
            <w:sz w:val="24"/>
            <w:szCs w:val="24"/>
            <w:rtl w:val="0"/>
            <w:lang w:val="pt-PT"/>
          </w:rPr>
          <w:delText>]</w:delText>
        </w:r>
      </w:del>
      <w:del w:id="268" w:date="2022-03-21T16:27:14Z" w:author="ZAW Inst.f.Papyrologie">
        <w:r>
          <w:rPr>
            <w:rFonts w:ascii="IFAO-Grec Unicode" w:hAnsi="IFAO-Grec Unicode" w:hint="default"/>
            <w:sz w:val="24"/>
            <w:szCs w:val="24"/>
            <w:rtl w:val="0"/>
          </w:rPr>
          <w:delText>ν κ̣α̣ὶ τὰ συνκύρ̣</w:delText>
        </w:r>
      </w:del>
      <w:del w:id="269" w:date="2022-03-21T16:27:14Z" w:author="ZAW Inst.f.Papyrologie">
        <w:r>
          <w:rPr>
            <w:rFonts w:ascii="IFAO-Grec Unicode" w:hAnsi="IFAO-Grec Unicode"/>
            <w:sz w:val="24"/>
            <w:szCs w:val="24"/>
            <w:rtl w:val="0"/>
            <w:lang w:val="pt-PT"/>
          </w:rPr>
          <w:delText>[</w:delText>
        </w:r>
      </w:del>
      <w:del w:id="270" w:date="2022-03-21T16:27:14Z" w:author="ZAW Inst.f.Papyrologie">
        <w:r>
          <w:rPr>
            <w:rFonts w:ascii="IFAO-Grec Unicode" w:hAnsi="IFAO-Grec Unicode" w:hint="default"/>
            <w:sz w:val="24"/>
            <w:szCs w:val="24"/>
            <w:rtl w:val="0"/>
          </w:rPr>
          <w:delText>ο</w:delText>
        </w:r>
      </w:del>
      <w:del w:id="271" w:date="2022-03-21T16:27:14Z" w:author="ZAW Inst.f.Papyrologie">
        <w:r>
          <w:rPr>
            <w:rFonts w:ascii="IFAO-Grec Unicode" w:hAnsi="IFAO-Grec Unicode"/>
            <w:sz w:val="24"/>
            <w:szCs w:val="24"/>
            <w:rtl w:val="0"/>
            <w:lang w:val="pt-PT"/>
          </w:rPr>
          <w:delText>]</w:delText>
        </w:r>
      </w:del>
      <w:del w:id="272" w:date="2022-03-21T16:27:14Z" w:author="ZAW Inst.f.Papyrologie">
        <w:r>
          <w:rPr>
            <w:rFonts w:ascii="IFAO-Grec Unicode" w:hAnsi="IFAO-Grec Unicode" w:hint="default"/>
            <w:sz w:val="24"/>
            <w:szCs w:val="24"/>
            <w:rtl w:val="0"/>
          </w:rPr>
          <w:delText>ν̣τα πάντα ἐν κώμηι Σοκνοπαίου Νήσωι τῆς Ἡρακλείδου</w:delText>
        </w:r>
      </w:del>
    </w:p>
    <w:p>
      <w:pPr>
        <w:pStyle w:val="Text"/>
        <w:spacing w:after="0" w:line="360" w:lineRule="auto"/>
        <w:ind w:left="2268" w:hanging="2268"/>
        <w:rPr>
          <w:del w:id="273" w:date="2022-03-21T16:27:14Z" w:author="ZAW Inst.f.Papyrologie"/>
          <w:rFonts w:ascii="IFAO-Grec Unicode" w:cs="IFAO-Grec Unicode" w:hAnsi="IFAO-Grec Unicode" w:eastAsia="IFAO-Grec Unicode"/>
          <w:sz w:val="24"/>
          <w:szCs w:val="24"/>
        </w:rPr>
      </w:pPr>
      <w:del w:id="274" w:date="2022-03-21T16:27:14Z" w:author="ZAW Inst.f.Papyrologie">
        <w:r>
          <w:rPr>
            <w:rFonts w:ascii="IFAO-Grec Unicode" w:hAnsi="IFAO-Grec Unicode"/>
            <w:sz w:val="24"/>
            <w:szCs w:val="24"/>
            <w:rtl w:val="0"/>
            <w:lang w:val="pt-PT"/>
          </w:rPr>
          <w:delText>10 [</w:delText>
        </w:r>
      </w:del>
      <w:del w:id="275" w:date="2022-03-21T16:27:14Z" w:author="ZAW Inst.f.Papyrologie">
        <w:r>
          <w:rPr>
            <w:rFonts w:ascii="IFAO-Grec Unicode" w:hAnsi="IFAO-Grec Unicode" w:hint="default"/>
            <w:sz w:val="24"/>
            <w:szCs w:val="24"/>
            <w:rtl w:val="0"/>
          </w:rPr>
          <w:delText>μερίδος ἐπὶ</w:delText>
        </w:r>
      </w:del>
      <w:del w:id="276" w:date="2022-03-21T16:27:14Z" w:author="ZAW Inst.f.Papyrologie">
        <w:r>
          <w:rPr>
            <w:rFonts w:ascii="IFAO-Grec Unicode" w:hAnsi="IFAO-Grec Unicode"/>
            <w:sz w:val="24"/>
            <w:szCs w:val="24"/>
            <w:rtl w:val="0"/>
            <w:lang w:val="pt-PT"/>
          </w:rPr>
          <w:delText xml:space="preserve">] </w:delText>
        </w:r>
      </w:del>
      <w:del w:id="277" w:date="2022-03-21T16:27:14Z" w:author="ZAW Inst.f.Papyrologie">
        <w:r>
          <w:rPr>
            <w:rFonts w:ascii="IFAO-Grec Unicode" w:hAnsi="IFAO-Grec Unicode" w:hint="default"/>
            <w:sz w:val="24"/>
            <w:szCs w:val="24"/>
            <w:rtl w:val="0"/>
          </w:rPr>
          <w:delText>ταῖς οὔσαις αὐτῶν̣ εἰσόδοις καὶ ἐξόδοις καὶ θεμελίο</w:delText>
        </w:r>
      </w:del>
      <w:del w:id="278" w:date="2022-03-21T16:27:14Z" w:author="ZAW Inst.f.Papyrologie">
        <w:r>
          <w:rPr>
            <w:rFonts w:ascii="IFAO-Grec Unicode" w:hAnsi="IFAO-Grec Unicode"/>
            <w:sz w:val="24"/>
            <w:szCs w:val="24"/>
            <w:rtl w:val="0"/>
            <w:lang w:val="pt-PT"/>
          </w:rPr>
          <w:delText>[</w:delText>
        </w:r>
      </w:del>
      <w:del w:id="279" w:date="2022-03-21T16:27:14Z" w:author="ZAW Inst.f.Papyrologie">
        <w:r>
          <w:rPr>
            <w:rFonts w:ascii="IFAO-Grec Unicode" w:hAnsi="IFAO-Grec Unicode" w:hint="default"/>
            <w:sz w:val="24"/>
            <w:szCs w:val="24"/>
            <w:rtl w:val="0"/>
          </w:rPr>
          <w:delText>ις</w:delText>
        </w:r>
      </w:del>
      <w:del w:id="280" w:date="2022-03-21T16:27:14Z" w:author="ZAW Inst.f.Papyrologie">
        <w:r>
          <w:rPr>
            <w:rFonts w:ascii="IFAO-Grec Unicode" w:hAnsi="IFAO-Grec Unicode"/>
            <w:sz w:val="24"/>
            <w:szCs w:val="24"/>
            <w:rtl w:val="0"/>
            <w:lang w:val="pt-PT"/>
          </w:rPr>
          <w:delText xml:space="preserve">] </w:delText>
        </w:r>
      </w:del>
      <w:del w:id="281" w:date="2022-03-21T16:27:14Z" w:author="ZAW Inst.f.Papyrologie">
        <w:r>
          <w:rPr>
            <w:rFonts w:ascii="IFAO-Grec Unicode" w:hAnsi="IFAO-Grec Unicode" w:hint="default"/>
            <w:sz w:val="24"/>
            <w:szCs w:val="24"/>
            <w:rtl w:val="0"/>
          </w:rPr>
          <w:delText xml:space="preserve">καὶ τείχε̣σ̣ι </w:delText>
        </w:r>
      </w:del>
      <w:del w:id="282" w:date="2022-03-21T16:27:14Z" w:author="ZAW Inst.f.Papyrologie">
        <w:r>
          <w:rPr>
            <w:rFonts w:ascii="IFAO-Grec Unicode" w:hAnsi="IFAO-Grec Unicode"/>
            <w:sz w:val="24"/>
            <w:szCs w:val="24"/>
            <w:rtl w:val="0"/>
            <w:lang w:val="pt-PT"/>
          </w:rPr>
          <w:delText>[</w:delText>
        </w:r>
      </w:del>
      <w:del w:id="283" w:date="2022-03-21T16:27:14Z" w:author="ZAW Inst.f.Papyrologie">
        <w:r>
          <w:rPr>
            <w:rFonts w:ascii="IFAO-Grec Unicode" w:hAnsi="IFAO-Grec Unicode" w:hint="default"/>
            <w:sz w:val="24"/>
            <w:szCs w:val="24"/>
            <w:rtl w:val="0"/>
          </w:rPr>
          <w:delText>καὶ</w:delText>
        </w:r>
      </w:del>
      <w:del w:id="284" w:date="2022-03-21T16:27:14Z" w:author="ZAW Inst.f.Papyrologie">
        <w:r>
          <w:rPr>
            <w:rFonts w:ascii="IFAO-Grec Unicode" w:hAnsi="IFAO-Grec Unicode"/>
            <w:sz w:val="24"/>
            <w:szCs w:val="24"/>
            <w:rtl w:val="0"/>
            <w:lang w:val="pt-PT"/>
          </w:rPr>
          <w:delText xml:space="preserve">] </w:delText>
        </w:r>
      </w:del>
      <w:del w:id="285" w:date="2022-03-21T16:27:14Z" w:author="ZAW Inst.f.Papyrologie">
        <w:r>
          <w:rPr>
            <w:rFonts w:ascii="IFAO-Grec Unicode" w:hAnsi="IFAO-Grec Unicode" w:hint="default"/>
            <w:sz w:val="24"/>
            <w:szCs w:val="24"/>
            <w:rtl w:val="0"/>
          </w:rPr>
          <w:delText>φ̣ω̣σ̣φορίαις καὶ τοῖς ἄλλοις δικαίοις πᾶσι</w:delText>
        </w:r>
      </w:del>
      <w:del w:id="286" w:date="2022-03-21T16:27:14Z" w:author="ZAW Inst.f.Papyrologie">
        <w:r>
          <w:rPr>
            <w:rFonts w:ascii="IFAO-Grec Unicode" w:hAnsi="IFAO-Grec Unicode"/>
            <w:sz w:val="24"/>
            <w:szCs w:val="24"/>
            <w:rtl w:val="0"/>
          </w:rPr>
          <w:delText xml:space="preserve">, </w:delText>
        </w:r>
      </w:del>
      <w:del w:id="287" w:date="2022-03-21T16:27:14Z" w:author="ZAW Inst.f.Papyrologie">
        <w:r>
          <w:rPr>
            <w:rFonts w:ascii="IFAO-Grec Unicode" w:hAnsi="IFAO-Grec Unicode" w:hint="default"/>
            <w:sz w:val="24"/>
            <w:szCs w:val="24"/>
            <w:rtl w:val="0"/>
          </w:rPr>
          <w:delText>ὧν γίτονες καθὼς</w:delText>
        </w:r>
      </w:del>
    </w:p>
    <w:p>
      <w:pPr>
        <w:pStyle w:val="Text"/>
        <w:spacing w:after="0" w:line="360" w:lineRule="auto"/>
        <w:ind w:left="2268" w:hanging="2268"/>
        <w:rPr>
          <w:del w:id="288" w:date="2022-03-21T16:27:14Z" w:author="ZAW Inst.f.Papyrologie"/>
          <w:rFonts w:ascii="IFAO-Grec Unicode" w:cs="IFAO-Grec Unicode" w:hAnsi="IFAO-Grec Unicode" w:eastAsia="IFAO-Grec Unicode"/>
          <w:sz w:val="24"/>
          <w:szCs w:val="24"/>
        </w:rPr>
      </w:pPr>
      <w:del w:id="289" w:date="2022-03-21T16:27:14Z" w:author="ZAW Inst.f.Papyrologie">
        <w:r>
          <w:rPr>
            <w:rFonts w:ascii="IFAO-Grec Unicode" w:hAnsi="IFAO-Grec Unicode"/>
            <w:sz w:val="24"/>
            <w:szCs w:val="24"/>
            <w:rtl w:val="0"/>
            <w:lang w:val="pt-PT"/>
          </w:rPr>
          <w:delText>[</w:delText>
        </w:r>
      </w:del>
      <w:del w:id="290" w:date="2022-03-21T16:27:14Z" w:author="ZAW Inst.f.Papyrologie">
        <w:r>
          <w:rPr>
            <w:rFonts w:ascii="IFAO-Grec Unicode" w:hAnsi="IFAO-Grec Unicode" w:hint="default"/>
            <w:sz w:val="24"/>
            <w:szCs w:val="24"/>
            <w:rtl w:val="0"/>
          </w:rPr>
          <w:delText>Τααρπαγά</w:delText>
        </w:r>
      </w:del>
      <w:del w:id="291" w:date="2022-03-21T16:27:14Z" w:author="ZAW Inst.f.Papyrologie">
        <w:r>
          <w:rPr>
            <w:rFonts w:ascii="IFAO-Grec Unicode" w:hAnsi="IFAO-Grec Unicode"/>
            <w:sz w:val="24"/>
            <w:szCs w:val="24"/>
            <w:rtl w:val="0"/>
            <w:lang w:val="pt-PT"/>
          </w:rPr>
          <w:delText>]</w:delText>
        </w:r>
      </w:del>
      <w:del w:id="292" w:date="2022-03-21T16:27:14Z" w:author="ZAW Inst.f.Papyrologie">
        <w:r>
          <w:rPr>
            <w:rFonts w:ascii="IFAO-Grec Unicode" w:hAnsi="IFAO-Grec Unicode" w:hint="default"/>
            <w:sz w:val="24"/>
            <w:szCs w:val="24"/>
            <w:rtl w:val="0"/>
          </w:rPr>
          <w:delText xml:space="preserve">θ̣ης καὶ ὁ υἱὸς ὑ̣π̣η̣γόρευσαν· νότου </w:delText>
        </w:r>
      </w:del>
      <w:del w:id="293" w:date="2022-03-21T16:27:14Z" w:author="ZAW Inst.f.Papyrologie">
        <w:r>
          <w:rPr>
            <w:rFonts w:ascii="IFAO-Grec Unicode" w:hAnsi="IFAO-Grec Unicode" w:hint="default"/>
            <w:sz w:val="24"/>
            <w:szCs w:val="24"/>
            <w:shd w:val="clear" w:color="auto" w:fill="ffff00"/>
            <w:rtl w:val="0"/>
          </w:rPr>
          <w:delText xml:space="preserve">τῆς </w:delText>
        </w:r>
      </w:del>
      <w:del w:id="294" w:date="2022-03-21T10:38:00Z" w:author="Graham Claytor">
        <w:r>
          <w:rPr>
            <w:rFonts w:ascii="IFAO-Grec Unicode" w:hAnsi="IFAO-Grec Unicode" w:hint="default"/>
            <w:sz w:val="24"/>
            <w:szCs w:val="24"/>
            <w:rtl w:val="0"/>
          </w:rPr>
          <w:delText>αὐλ̣ῆς καὶ ο</w:delText>
        </w:r>
      </w:del>
      <w:del w:id="295" w:date="2022-03-21T10:38:00Z" w:author="Graham Claytor">
        <w:r>
          <w:rPr>
            <w:rFonts w:ascii="IFAO-Grec Unicode" w:hAnsi="IFAO-Grec Unicode"/>
            <w:sz w:val="24"/>
            <w:szCs w:val="24"/>
            <w:rtl w:val="0"/>
            <w:lang w:val="pt-PT"/>
          </w:rPr>
          <w:delText>[</w:delText>
        </w:r>
      </w:del>
      <w:del w:id="296" w:date="2022-03-21T10:38:00Z" w:author="Graham Claytor">
        <w:r>
          <w:rPr>
            <w:rFonts w:ascii="IFAO-Grec Unicode" w:hAnsi="IFAO-Grec Unicode" w:hint="default"/>
            <w:sz w:val="24"/>
            <w:szCs w:val="24"/>
            <w:rtl w:val="0"/>
          </w:rPr>
          <w:delText>ἰκί</w:delText>
        </w:r>
      </w:del>
      <w:del w:id="297" w:date="2022-03-21T10:38:00Z" w:author="Graham Claytor">
        <w:r>
          <w:rPr>
            <w:rFonts w:ascii="IFAO-Grec Unicode" w:hAnsi="IFAO-Grec Unicode"/>
            <w:sz w:val="24"/>
            <w:szCs w:val="24"/>
            <w:rtl w:val="0"/>
            <w:lang w:val="pt-PT"/>
          </w:rPr>
          <w:delText>]</w:delText>
        </w:r>
      </w:del>
      <w:del w:id="298" w:date="2022-03-21T10:38:00Z" w:author="Graham Claytor">
        <w:r>
          <w:rPr>
            <w:rFonts w:ascii="IFAO-Grec Unicode" w:hAnsi="IFAO-Grec Unicode" w:hint="default"/>
            <w:sz w:val="24"/>
            <w:szCs w:val="24"/>
            <w:rtl w:val="0"/>
          </w:rPr>
          <w:delText>α̣</w:delText>
        </w:r>
      </w:del>
      <w:del w:id="299" w:date="2022-03-21T10:38:00Z" w:author="Graham Claytor">
        <w:r>
          <w:rPr>
            <w:rFonts w:ascii="IFAO-Grec Unicode" w:hAnsi="IFAO-Grec Unicode"/>
            <w:sz w:val="24"/>
            <w:szCs w:val="24"/>
            <w:rtl w:val="0"/>
            <w:lang w:val="pt-PT"/>
          </w:rPr>
          <w:delText>[</w:delText>
        </w:r>
      </w:del>
      <w:del w:id="300" w:date="2022-03-21T10:38:00Z" w:author="Graham Claytor">
        <w:r>
          <w:rPr>
            <w:rFonts w:ascii="IFAO-Grec Unicode" w:hAnsi="IFAO-Grec Unicode" w:hint="default"/>
            <w:sz w:val="24"/>
            <w:szCs w:val="24"/>
            <w:rtl w:val="0"/>
          </w:rPr>
          <w:delText>ς  ̣  ̣</w:delText>
        </w:r>
      </w:del>
      <w:del w:id="301" w:date="2022-03-21T10:38:00Z" w:author="Graham Claytor">
        <w:r>
          <w:rPr>
            <w:rFonts w:ascii="IFAO-Grec Unicode" w:hAnsi="IFAO-Grec Unicode"/>
            <w:sz w:val="24"/>
            <w:szCs w:val="24"/>
            <w:rtl w:val="0"/>
            <w:lang w:val="pt-PT"/>
          </w:rPr>
          <w:delText>]</w:delText>
        </w:r>
      </w:del>
      <w:del w:id="302" w:date="2022-03-21T10:38:00Z" w:author="Graham Claytor">
        <w:r>
          <w:rPr>
            <w:rFonts w:ascii="IFAO-Grec Unicode" w:hAnsi="IFAO-Grec Unicode" w:hint="default"/>
            <w:sz w:val="24"/>
            <w:szCs w:val="24"/>
            <w:rtl w:val="0"/>
          </w:rPr>
          <w:delText xml:space="preserve">τ̣ῆ̣ς̣ </w:delText>
        </w:r>
      </w:del>
      <w:del w:id="303" w:date="2022-03-21T10:38:00Z" w:author="Graham Claytor">
        <w:r>
          <w:rPr>
            <w:rFonts w:ascii="IFAO-Grec Unicode" w:hAnsi="IFAO-Grec Unicode"/>
            <w:sz w:val="24"/>
            <w:szCs w:val="24"/>
            <w:rtl w:val="0"/>
            <w:lang w:val="pt-PT"/>
          </w:rPr>
          <w:delText>[</w:delText>
        </w:r>
      </w:del>
      <w:del w:id="304" w:date="2022-03-21T10:38:00Z" w:author="Graham Claytor">
        <w:r>
          <w:rPr>
            <w:rFonts w:ascii="IFAO-Grec Unicode" w:hAnsi="IFAO-Grec Unicode" w:hint="default"/>
            <w:sz w:val="24"/>
            <w:szCs w:val="24"/>
            <w:rtl w:val="0"/>
          </w:rPr>
          <w:delText>Τα</w:delText>
        </w:r>
      </w:del>
      <w:del w:id="305" w:date="2022-03-21T10:38:00Z" w:author="Graham Claytor">
        <w:r>
          <w:rPr>
            <w:rFonts w:ascii="IFAO-Grec Unicode" w:hAnsi="IFAO-Grec Unicode"/>
            <w:sz w:val="24"/>
            <w:szCs w:val="24"/>
            <w:rtl w:val="0"/>
            <w:lang w:val="pt-PT"/>
          </w:rPr>
          <w:delText>]</w:delText>
        </w:r>
      </w:del>
      <w:del w:id="306" w:date="2022-03-21T10:38:00Z" w:author="Graham Claytor">
        <w:r>
          <w:rPr>
            <w:rFonts w:ascii="IFAO-Grec Unicode" w:hAnsi="IFAO-Grec Unicode" w:hint="default"/>
            <w:sz w:val="24"/>
            <w:szCs w:val="24"/>
            <w:rtl w:val="0"/>
          </w:rPr>
          <w:delText>α̣ρ̣π̣α̣γά</w:delText>
        </w:r>
      </w:del>
      <w:del w:id="307" w:date="2022-03-21T10:38:00Z" w:author="Graham Claytor">
        <w:r>
          <w:rPr>
            <w:rFonts w:ascii="IFAO-Grec Unicode" w:hAnsi="IFAO-Grec Unicode"/>
            <w:sz w:val="24"/>
            <w:szCs w:val="24"/>
            <w:rtl w:val="0"/>
            <w:lang w:val="pt-PT"/>
          </w:rPr>
          <w:delText>[</w:delText>
        </w:r>
      </w:del>
      <w:del w:id="308" w:date="2022-03-21T10:38:00Z" w:author="Graham Claytor">
        <w:r>
          <w:rPr>
            <w:rFonts w:ascii="IFAO-Grec Unicode" w:hAnsi="IFAO-Grec Unicode" w:hint="default"/>
            <w:sz w:val="24"/>
            <w:szCs w:val="24"/>
            <w:rtl w:val="0"/>
          </w:rPr>
          <w:delText>θη</w:delText>
        </w:r>
      </w:del>
      <w:del w:id="309" w:date="2022-03-21T10:38:00Z" w:author="Graham Claytor">
        <w:r>
          <w:rPr>
            <w:rFonts w:ascii="IFAO-Grec Unicode" w:hAnsi="IFAO-Grec Unicode"/>
            <w:sz w:val="24"/>
            <w:szCs w:val="24"/>
            <w:rtl w:val="0"/>
            <w:lang w:val="pt-PT"/>
          </w:rPr>
          <w:delText>]</w:delText>
        </w:r>
      </w:del>
      <w:del w:id="310" w:date="2022-03-21T10:38:00Z" w:author="Graham Claytor">
        <w:r>
          <w:rPr>
            <w:rFonts w:ascii="IFAO-Grec Unicode" w:hAnsi="IFAO-Grec Unicode" w:hint="default"/>
            <w:sz w:val="24"/>
            <w:szCs w:val="24"/>
            <w:rtl w:val="0"/>
          </w:rPr>
          <w:delText>ς</w:delText>
        </w:r>
      </w:del>
      <w:del w:id="311" w:date="2022-03-21T16:27:14Z" w:author="ZAW Inst.f.Papyrologie">
        <w:r>
          <w:rPr>
            <w:rFonts w:ascii="IFAO-Grec Unicode" w:hAnsi="IFAO-Grec Unicode" w:hint="default"/>
            <w:sz w:val="24"/>
            <w:szCs w:val="24"/>
            <w:shd w:val="clear" w:color="auto" w:fill="ffff00"/>
            <w:rtl w:val="0"/>
          </w:rPr>
          <w:delText>αὐτῆς καὶ  ̣</w:delText>
        </w:r>
      </w:del>
      <w:del w:id="312" w:date="2022-03-21T16:27:14Z" w:author="ZAW Inst.f.Papyrologie">
        <w:r>
          <w:rPr>
            <w:rFonts w:ascii="IFAO-Grec Unicode" w:hAnsi="IFAO-Grec Unicode"/>
            <w:sz w:val="24"/>
            <w:szCs w:val="24"/>
            <w:shd w:val="clear" w:color="auto" w:fill="ffff00"/>
            <w:rtl w:val="0"/>
            <w:lang w:val="pt-PT"/>
          </w:rPr>
          <w:delText xml:space="preserve">[ </w:delText>
        </w:r>
      </w:del>
      <w:del w:id="313" w:date="2022-03-21T16:27:14Z" w:author="ZAW Inst.f.Papyrologie">
        <w:r>
          <w:rPr>
            <w:rFonts w:ascii="IFAO-Grec Unicode" w:hAnsi="IFAO-Grec Unicode" w:hint="default"/>
            <w:sz w:val="24"/>
            <w:szCs w:val="24"/>
            <w:shd w:val="clear" w:color="auto" w:fill="ffff00"/>
            <w:rtl w:val="0"/>
            <w:lang w:val="de-DE"/>
          </w:rPr>
          <w:delText>̣  ̣  ̣</w:delText>
        </w:r>
      </w:del>
      <w:del w:id="314" w:date="2022-03-21T16:27:14Z" w:author="ZAW Inst.f.Papyrologie">
        <w:r>
          <w:rPr>
            <w:rFonts w:ascii="IFAO-Grec Unicode" w:hAnsi="IFAO-Grec Unicode"/>
            <w:sz w:val="24"/>
            <w:szCs w:val="24"/>
            <w:shd w:val="clear" w:color="auto" w:fill="ffff00"/>
            <w:rtl w:val="0"/>
            <w:lang w:val="pt-PT"/>
          </w:rPr>
          <w:delText xml:space="preserve">] </w:delText>
        </w:r>
      </w:del>
      <w:del w:id="315" w:date="2022-03-21T16:27:14Z" w:author="ZAW Inst.f.Papyrologie">
        <w:r>
          <w:rPr>
            <w:rFonts w:ascii="IFAO-Grec Unicode" w:hAnsi="IFAO-Grec Unicode" w:hint="default"/>
            <w:sz w:val="24"/>
            <w:szCs w:val="24"/>
            <w:shd w:val="clear" w:color="auto" w:fill="ffff00"/>
            <w:rtl w:val="0"/>
          </w:rPr>
          <w:delText>̣</w:delText>
        </w:r>
      </w:del>
      <w:del w:id="316" w:date="2022-03-21T16:27:14Z" w:author="ZAW Inst.f.Papyrologie">
        <w:r>
          <w:rPr>
            <w:rFonts w:ascii="IFAO-Grec Unicode" w:hAnsi="IFAO-Grec Unicode"/>
            <w:sz w:val="24"/>
            <w:szCs w:val="24"/>
            <w:shd w:val="clear" w:color="auto" w:fill="ffff00"/>
            <w:rtl w:val="0"/>
            <w:lang w:val="pt-PT"/>
          </w:rPr>
          <w:delText xml:space="preserve">[ </w:delText>
        </w:r>
      </w:del>
      <w:del w:id="317" w:date="2022-03-21T16:27:14Z" w:author="ZAW Inst.f.Papyrologie">
        <w:r>
          <w:rPr>
            <w:rFonts w:ascii="IFAO-Grec Unicode" w:hAnsi="IFAO-Grec Unicode" w:hint="default"/>
            <w:sz w:val="24"/>
            <w:szCs w:val="24"/>
            <w:shd w:val="clear" w:color="auto" w:fill="ffff00"/>
            <w:rtl w:val="0"/>
            <w:lang w:val="de-DE"/>
          </w:rPr>
          <w:delText>̣  ̣  ̣  ̣</w:delText>
        </w:r>
      </w:del>
      <w:del w:id="318" w:date="2022-03-21T16:27:14Z" w:author="ZAW Inst.f.Papyrologie">
        <w:r>
          <w:rPr>
            <w:rFonts w:ascii="IFAO-Grec Unicode" w:hAnsi="IFAO-Grec Unicode"/>
            <w:sz w:val="24"/>
            <w:szCs w:val="24"/>
            <w:shd w:val="clear" w:color="auto" w:fill="ffff00"/>
            <w:rtl w:val="0"/>
            <w:lang w:val="pt-PT"/>
          </w:rPr>
          <w:delText xml:space="preserve">] </w:delText>
        </w:r>
      </w:del>
      <w:del w:id="319" w:date="2022-03-21T16:27:14Z" w:author="ZAW Inst.f.Papyrologie">
        <w:r>
          <w:rPr>
            <w:rFonts w:ascii="IFAO-Grec Unicode" w:hAnsi="IFAO-Grec Unicode" w:hint="default"/>
            <w:sz w:val="24"/>
            <w:szCs w:val="24"/>
            <w:shd w:val="clear" w:color="auto" w:fill="ffff00"/>
            <w:rtl w:val="0"/>
            <w:lang w:val="de-DE"/>
          </w:rPr>
          <w:delText>̣  ̣  ̣</w:delText>
        </w:r>
      </w:del>
      <w:del w:id="320" w:date="2022-03-21T16:27:14Z" w:author="ZAW Inst.f.Papyrologie">
        <w:r>
          <w:rPr>
            <w:rFonts w:ascii="IFAO-Grec Unicode" w:hAnsi="IFAO-Grec Unicode"/>
            <w:sz w:val="24"/>
            <w:szCs w:val="24"/>
            <w:shd w:val="clear" w:color="auto" w:fill="ffff00"/>
            <w:rtl w:val="0"/>
            <w:lang w:val="pt-PT"/>
          </w:rPr>
          <w:delText xml:space="preserve">[ </w:delText>
        </w:r>
      </w:del>
      <w:del w:id="321" w:date="2022-03-21T16:27:14Z" w:author="ZAW Inst.f.Papyrologie">
        <w:r>
          <w:rPr>
            <w:rFonts w:ascii="IFAO-Grec Unicode" w:hAnsi="IFAO-Grec Unicode" w:hint="default"/>
            <w:sz w:val="24"/>
            <w:szCs w:val="24"/>
            <w:shd w:val="clear" w:color="auto" w:fill="ffff00"/>
            <w:rtl w:val="0"/>
            <w:lang w:val="de-DE"/>
          </w:rPr>
          <w:delText>̣  ̣</w:delText>
        </w:r>
      </w:del>
      <w:del w:id="322" w:date="2022-03-21T16:27:14Z" w:author="ZAW Inst.f.Papyrologie">
        <w:r>
          <w:rPr>
            <w:rFonts w:ascii="IFAO-Grec Unicode" w:hAnsi="IFAO-Grec Unicode"/>
            <w:sz w:val="24"/>
            <w:szCs w:val="24"/>
            <w:shd w:val="clear" w:color="auto" w:fill="ffff00"/>
            <w:rtl w:val="0"/>
            <w:lang w:val="pt-PT"/>
          </w:rPr>
          <w:delText xml:space="preserve">] </w:delText>
        </w:r>
      </w:del>
      <w:del w:id="323" w:date="2022-03-21T16:27:14Z" w:author="ZAW Inst.f.Papyrologie">
        <w:r>
          <w:rPr>
            <w:rFonts w:ascii="IFAO-Grec Unicode" w:hAnsi="IFAO-Grec Unicode" w:hint="default"/>
            <w:sz w:val="24"/>
            <w:szCs w:val="24"/>
            <w:shd w:val="clear" w:color="auto" w:fill="ffff00"/>
            <w:rtl w:val="0"/>
          </w:rPr>
          <w:delText>̣γ̣α</w:delText>
        </w:r>
      </w:del>
      <w:del w:id="324" w:date="2022-03-21T16:27:14Z" w:author="ZAW Inst.f.Papyrologie">
        <w:r>
          <w:rPr>
            <w:rFonts w:ascii="IFAO-Grec Unicode" w:hAnsi="IFAO-Grec Unicode"/>
            <w:sz w:val="24"/>
            <w:szCs w:val="24"/>
            <w:shd w:val="clear" w:color="auto" w:fill="ffff00"/>
            <w:rtl w:val="0"/>
            <w:lang w:val="pt-PT"/>
          </w:rPr>
          <w:delText xml:space="preserve">[ </w:delText>
        </w:r>
      </w:del>
      <w:del w:id="325" w:date="2022-03-21T16:27:14Z" w:author="ZAW Inst.f.Papyrologie">
        <w:r>
          <w:rPr>
            <w:rFonts w:ascii="IFAO-Grec Unicode" w:hAnsi="IFAO-Grec Unicode" w:hint="default"/>
            <w:sz w:val="24"/>
            <w:szCs w:val="24"/>
            <w:shd w:val="clear" w:color="auto" w:fill="ffff00"/>
            <w:rtl w:val="0"/>
            <w:lang w:val="de-DE"/>
          </w:rPr>
          <w:delText>̣  ̣  ̣</w:delText>
        </w:r>
      </w:del>
      <w:del w:id="326" w:date="2022-03-21T16:27:14Z" w:author="ZAW Inst.f.Papyrologie">
        <w:r>
          <w:rPr>
            <w:rFonts w:ascii="IFAO-Grec Unicode" w:hAnsi="IFAO-Grec Unicode"/>
            <w:sz w:val="24"/>
            <w:szCs w:val="24"/>
            <w:shd w:val="clear" w:color="auto" w:fill="ffff00"/>
            <w:rtl w:val="0"/>
            <w:lang w:val="pt-PT"/>
          </w:rPr>
          <w:delText>]</w:delText>
        </w:r>
      </w:del>
      <w:del w:id="327" w:date="2022-03-21T16:27:14Z" w:author="ZAW Inst.f.Papyrologie">
        <w:r>
          <w:rPr>
            <w:rFonts w:ascii="IFAO-Grec Unicode" w:hAnsi="IFAO-Grec Unicode" w:hint="default"/>
            <w:sz w:val="24"/>
            <w:szCs w:val="24"/>
            <w:shd w:val="clear" w:color="auto" w:fill="ffff00"/>
            <w:rtl w:val="0"/>
          </w:rPr>
          <w:delText>ς</w:delText>
        </w:r>
      </w:del>
      <w:del w:id="328" w:date="2022-03-21T16:27:14Z" w:author="ZAW Inst.f.Papyrologie">
        <w:r>
          <w:rPr>
            <w:rFonts w:ascii="IFAO-Grec Unicode" w:hAnsi="IFAO-Grec Unicode" w:hint="default"/>
            <w:sz w:val="24"/>
            <w:szCs w:val="24"/>
            <w:rtl w:val="0"/>
          </w:rPr>
          <w:delText>̣ ἑ̣τέρ̣α οἰκία</w:delText>
        </w:r>
      </w:del>
      <w:del w:id="329" w:date="2022-03-21T16:27:14Z" w:author="ZAW Inst.f.Papyrologie">
        <w:r>
          <w:rPr>
            <w:rFonts w:ascii="IFAO-Grec Unicode" w:hAnsi="IFAO-Grec Unicode"/>
            <w:sz w:val="24"/>
            <w:szCs w:val="24"/>
            <w:rtl w:val="0"/>
          </w:rPr>
          <w:delText xml:space="preserve">, </w:delText>
        </w:r>
      </w:del>
      <w:del w:id="330" w:date="2022-03-21T16:27:14Z" w:author="ZAW Inst.f.Papyrologie">
        <w:r>
          <w:rPr>
            <w:rFonts w:ascii="IFAO-Grec Unicode" w:hAnsi="IFAO-Grec Unicode" w:hint="default"/>
            <w:sz w:val="24"/>
            <w:szCs w:val="24"/>
            <w:rtl w:val="0"/>
          </w:rPr>
          <w:delText>βορρ̣ᾶ ῥύμ̣ηι β̣ασιλικήι̣</w:delText>
        </w:r>
      </w:del>
      <w:del w:id="331" w:date="2022-03-21T16:27:14Z" w:author="ZAW Inst.f.Papyrologie">
        <w:r>
          <w:rPr>
            <w:rFonts w:ascii="IFAO-Grec Unicode" w:hAnsi="IFAO-Grec Unicode"/>
            <w:sz w:val="24"/>
            <w:szCs w:val="24"/>
            <w:rtl w:val="0"/>
          </w:rPr>
          <w:delText xml:space="preserve">, </w:delText>
        </w:r>
      </w:del>
      <w:del w:id="332" w:date="2022-03-21T16:27:14Z" w:author="ZAW Inst.f.Papyrologie">
        <w:r>
          <w:rPr>
            <w:rFonts w:ascii="IFAO-Grec Unicode" w:hAnsi="IFAO-Grec Unicode" w:hint="default"/>
            <w:sz w:val="24"/>
            <w:szCs w:val="24"/>
            <w:rtl w:val="0"/>
          </w:rPr>
          <w:delText>λ̣ιβὸς</w:delText>
        </w:r>
      </w:del>
    </w:p>
    <w:p>
      <w:pPr>
        <w:pStyle w:val="Text"/>
        <w:spacing w:after="0" w:line="360" w:lineRule="auto"/>
        <w:ind w:left="2268" w:hanging="2268"/>
        <w:rPr>
          <w:del w:id="333" w:date="2022-03-21T16:27:14Z" w:author="ZAW Inst.f.Papyrologie"/>
          <w:rFonts w:ascii="IFAO-Grec Unicode" w:cs="IFAO-Grec Unicode" w:hAnsi="IFAO-Grec Unicode" w:eastAsia="IFAO-Grec Unicode"/>
          <w:sz w:val="24"/>
          <w:szCs w:val="24"/>
        </w:rPr>
      </w:pPr>
      <w:del w:id="334" w:date="2022-03-21T16:27:14Z" w:author="ZAW Inst.f.Papyrologie">
        <w:r>
          <w:rPr>
            <w:rFonts w:ascii="IFAO-Grec Unicode" w:hAnsi="IFAO-Grec Unicode"/>
            <w:sz w:val="24"/>
            <w:szCs w:val="24"/>
            <w:rtl w:val="0"/>
            <w:lang w:val="de-DE"/>
          </w:rPr>
          <w:delText xml:space="preserve">[          </w:delText>
        </w:r>
      </w:del>
      <w:del w:id="335" w:date="2022-03-21T16:27:14Z" w:author="ZAW Inst.f.Papyrologie">
        <w:r>
          <w:rPr>
            <w:rFonts w:ascii="IFAO-Grec Unicode" w:hAnsi="IFAO-Grec Unicode"/>
            <w:sz w:val="24"/>
            <w:szCs w:val="24"/>
            <w:rtl w:val="0"/>
            <w:lang w:val="it-IT"/>
          </w:rPr>
          <w:delText>c</w:delText>
        </w:r>
      </w:del>
      <w:del w:id="336" w:date="2022-03-21T16:27:14Z" w:author="ZAW Inst.f.Papyrologie">
        <w:r>
          <w:rPr>
            <w:rFonts w:ascii="IFAO-Grec Unicode" w:hAnsi="IFAO-Grec Unicode"/>
            <w:sz w:val="24"/>
            <w:szCs w:val="24"/>
            <w:rtl w:val="0"/>
            <w:lang w:val="de-DE"/>
          </w:rPr>
          <w:delText xml:space="preserve">. 12        </w:delText>
        </w:r>
      </w:del>
      <w:del w:id="337" w:date="2022-03-21T16:27:14Z" w:author="ZAW Inst.f.Papyrologie">
        <w:r>
          <w:rPr>
            <w:rFonts w:ascii="IFAO-Grec Unicode" w:hAnsi="IFAO-Grec Unicode" w:hint="default"/>
            <w:sz w:val="24"/>
            <w:szCs w:val="24"/>
            <w:rtl w:val="0"/>
          </w:rPr>
          <w:delText>ἀπηλιώτου Σ</w:delText>
        </w:r>
      </w:del>
      <w:del w:id="338" w:date="2022-03-21T16:27:14Z" w:author="ZAW Inst.f.Papyrologie">
        <w:r>
          <w:rPr>
            <w:rFonts w:ascii="IFAO-Grec Unicode" w:hAnsi="IFAO-Grec Unicode"/>
            <w:sz w:val="24"/>
            <w:szCs w:val="24"/>
            <w:rtl w:val="0"/>
            <w:lang w:val="pt-PT"/>
          </w:rPr>
          <w:delText>]</w:delText>
        </w:r>
      </w:del>
      <w:del w:id="339" w:date="2022-03-21T16:27:14Z" w:author="ZAW Inst.f.Papyrologie">
        <w:r>
          <w:rPr>
            <w:rFonts w:ascii="IFAO-Grec Unicode" w:hAnsi="IFAO-Grec Unicode" w:hint="default"/>
            <w:sz w:val="24"/>
            <w:szCs w:val="24"/>
            <w:rtl w:val="0"/>
          </w:rPr>
          <w:delText>τοτοήτιος καμηλών</w:delText>
        </w:r>
      </w:del>
      <w:del w:id="340" w:date="2022-03-21T16:27:14Z" w:author="ZAW Inst.f.Papyrologie">
        <w:r>
          <w:rPr>
            <w:rFonts w:ascii="IFAO-Grec Unicode" w:hAnsi="IFAO-Grec Unicode"/>
            <w:sz w:val="24"/>
            <w:szCs w:val="24"/>
            <w:rtl w:val="0"/>
          </w:rPr>
          <w:delText xml:space="preserve">. </w:delText>
        </w:r>
      </w:del>
      <w:del w:id="341" w:date="2022-03-21T16:27:14Z" w:author="ZAW Inst.f.Papyrologie">
        <w:r>
          <w:rPr>
            <w:rFonts w:ascii="IFAO-Grec Unicode" w:hAnsi="IFAO-Grec Unicode"/>
            <w:sz w:val="24"/>
            <w:szCs w:val="24"/>
            <w:rtl w:val="0"/>
            <w:lang w:val="it-IT"/>
          </w:rPr>
          <w:delText>vac</w:delText>
        </w:r>
      </w:del>
      <w:del w:id="342" w:date="2022-03-21T16:27:14Z" w:author="ZAW Inst.f.Papyrologie">
        <w:r>
          <w:rPr>
            <w:rFonts w:ascii="IFAO-Grec Unicode" w:hAnsi="IFAO-Grec Unicode"/>
            <w:sz w:val="24"/>
            <w:szCs w:val="24"/>
            <w:rtl w:val="0"/>
          </w:rPr>
          <w:delText xml:space="preserve">. </w:delText>
        </w:r>
      </w:del>
      <w:del w:id="343" w:date="2022-03-21T16:27:14Z" w:author="ZAW Inst.f.Papyrologie">
        <w:r>
          <w:rPr>
            <w:rFonts w:ascii="IFAO-Grec Unicode" w:hAnsi="IFAO-Grec Unicode" w:hint="default"/>
            <w:sz w:val="24"/>
            <w:szCs w:val="24"/>
            <w:rtl w:val="0"/>
          </w:rPr>
          <w:delText>καὶ ἀπέχε̣ι̣ν τὴν Ταα̣ρπαγά̣θην παρὰ τοῦ Γαίωνος ἐκ τοῦ τοῦ ἀφήλικος Ἑ̣ριέως</w:delText>
        </w:r>
      </w:del>
    </w:p>
    <w:p>
      <w:pPr>
        <w:pStyle w:val="Text"/>
        <w:spacing w:after="0" w:line="360" w:lineRule="auto"/>
        <w:ind w:left="2268" w:hanging="2268"/>
        <w:rPr>
          <w:del w:id="344" w:date="2022-03-21T16:27:14Z" w:author="ZAW Inst.f.Papyrologie"/>
          <w:rFonts w:ascii="IFAO-Grec Unicode" w:cs="IFAO-Grec Unicode" w:hAnsi="IFAO-Grec Unicode" w:eastAsia="IFAO-Grec Unicode"/>
          <w:sz w:val="24"/>
          <w:szCs w:val="24"/>
        </w:rPr>
      </w:pPr>
      <w:del w:id="345" w:date="2022-03-21T16:27:14Z" w:author="ZAW Inst.f.Papyrologie">
        <w:r>
          <w:rPr>
            <w:rFonts w:ascii="IFAO-Grec Unicode" w:hAnsi="IFAO-Grec Unicode"/>
            <w:sz w:val="24"/>
            <w:szCs w:val="24"/>
            <w:rtl w:val="0"/>
            <w:lang w:val="pt-PT"/>
          </w:rPr>
          <w:delText>[</w:delText>
        </w:r>
      </w:del>
      <w:del w:id="346" w:date="2022-03-21T16:27:14Z" w:author="ZAW Inst.f.Papyrologie">
        <w:r>
          <w:rPr>
            <w:rFonts w:ascii="IFAO-Grec Unicode" w:hAnsi="IFAO-Grec Unicode" w:hint="default"/>
            <w:sz w:val="24"/>
            <w:szCs w:val="24"/>
            <w:rtl w:val="0"/>
          </w:rPr>
          <w:delText>λόγου τὴν συμπεφωνη</w:delText>
        </w:r>
      </w:del>
      <w:del w:id="347" w:date="2022-03-21T16:27:14Z" w:author="ZAW Inst.f.Papyrologie">
        <w:r>
          <w:rPr>
            <w:rFonts w:ascii="IFAO-Grec Unicode" w:hAnsi="IFAO-Grec Unicode"/>
            <w:sz w:val="24"/>
            <w:szCs w:val="24"/>
            <w:rtl w:val="0"/>
            <w:lang w:val="pt-PT"/>
          </w:rPr>
          <w:delText>]</w:delText>
        </w:r>
      </w:del>
      <w:del w:id="348" w:date="2022-03-21T16:27:14Z" w:author="ZAW Inst.f.Papyrologie">
        <w:r>
          <w:rPr>
            <w:rFonts w:ascii="IFAO-Grec Unicode" w:hAnsi="IFAO-Grec Unicode" w:hint="default"/>
            <w:sz w:val="24"/>
            <w:szCs w:val="24"/>
            <w:rtl w:val="0"/>
          </w:rPr>
          <w:delText>μ̣ένην τῆς πεπραμέ̣νης οἰκίας κα̣ὶ̣ α̣ὐλῆς τειμὴν̣ ἐ̣κ πλήρους ἀργυρίου δραχμὰς ἑξακοσίας παραχρῆμα</w:delText>
        </w:r>
      </w:del>
    </w:p>
    <w:p>
      <w:pPr>
        <w:pStyle w:val="Text"/>
        <w:spacing w:after="0" w:line="360" w:lineRule="auto"/>
        <w:ind w:left="2268" w:hanging="2268"/>
        <w:rPr>
          <w:del w:id="349" w:date="2022-03-21T16:27:14Z" w:author="ZAW Inst.f.Papyrologie"/>
          <w:rFonts w:ascii="IFAO-Grec Unicode" w:cs="IFAO-Grec Unicode" w:hAnsi="IFAO-Grec Unicode" w:eastAsia="IFAO-Grec Unicode"/>
          <w:sz w:val="24"/>
          <w:szCs w:val="24"/>
        </w:rPr>
      </w:pPr>
      <w:del w:id="350" w:date="2022-03-21T16:27:14Z" w:author="ZAW Inst.f.Papyrologie">
        <w:r>
          <w:rPr>
            <w:rFonts w:ascii="IFAO-Grec Unicode" w:hAnsi="IFAO-Grec Unicode"/>
            <w:sz w:val="24"/>
            <w:szCs w:val="24"/>
            <w:rtl w:val="0"/>
            <w:lang w:val="pt-PT"/>
          </w:rPr>
          <w:delText>[</w:delText>
        </w:r>
      </w:del>
      <w:del w:id="351" w:date="2022-03-21T16:27:14Z" w:author="ZAW Inst.f.Papyrologie">
        <w:r>
          <w:rPr>
            <w:rFonts w:ascii="IFAO-Grec Unicode" w:hAnsi="IFAO-Grec Unicode" w:hint="default"/>
            <w:sz w:val="24"/>
            <w:szCs w:val="24"/>
            <w:rtl w:val="0"/>
          </w:rPr>
          <w:delText>διὰ τῆς Σαβίνου τραπέζης</w:delText>
        </w:r>
      </w:del>
      <w:del w:id="352" w:date="2022-03-21T16:27:14Z" w:author="ZAW Inst.f.Papyrologie">
        <w:r>
          <w:rPr>
            <w:rFonts w:ascii="IFAO-Grec Unicode" w:hAnsi="IFAO-Grec Unicode"/>
            <w:sz w:val="24"/>
            <w:szCs w:val="24"/>
            <w:rtl w:val="0"/>
            <w:lang w:val="pt-PT"/>
          </w:rPr>
          <w:delText xml:space="preserve">] </w:delText>
        </w:r>
      </w:del>
      <w:del w:id="353" w:date="2022-03-21T16:27:14Z" w:author="ZAW Inst.f.Papyrologie">
        <w:r>
          <w:rPr>
            <w:rFonts w:ascii="IFAO-Grec Unicode" w:hAnsi="IFAO-Grec Unicode" w:hint="default"/>
            <w:sz w:val="24"/>
            <w:szCs w:val="24"/>
            <w:rtl w:val="0"/>
          </w:rPr>
          <w:delText>στοᾶς Ἀθηνᾶς</w:delText>
        </w:r>
      </w:del>
      <w:del w:id="354" w:date="2022-03-21T16:27:14Z" w:author="ZAW Inst.f.Papyrologie">
        <w:r>
          <w:rPr>
            <w:rFonts w:ascii="IFAO-Grec Unicode" w:hAnsi="IFAO-Grec Unicode"/>
            <w:sz w:val="24"/>
            <w:szCs w:val="24"/>
            <w:rtl w:val="0"/>
          </w:rPr>
          <w:delText xml:space="preserve">. </w:delText>
        </w:r>
      </w:del>
      <w:del w:id="355" w:date="2022-03-21T16:27:14Z" w:author="ZAW Inst.f.Papyrologie">
        <w:r>
          <w:rPr>
            <w:rFonts w:ascii="IFAO-Grec Unicode" w:hAnsi="IFAO-Grec Unicode" w:hint="default"/>
            <w:sz w:val="24"/>
            <w:szCs w:val="24"/>
            <w:rtl w:val="0"/>
          </w:rPr>
          <w:delText>καὶ βεβαιώσειν αὐ̣</w:delText>
        </w:r>
      </w:del>
      <w:del w:id="356" w:date="2022-03-21T16:27:14Z" w:author="ZAW Inst.f.Papyrologie">
        <w:r>
          <w:rPr>
            <w:rFonts w:ascii="IFAO-Grec Unicode" w:hAnsi="IFAO-Grec Unicode"/>
            <w:sz w:val="24"/>
            <w:szCs w:val="24"/>
            <w:rtl w:val="0"/>
            <w:lang w:val="pt-PT"/>
          </w:rPr>
          <w:delText>[</w:delText>
        </w:r>
      </w:del>
      <w:del w:id="357" w:date="2022-03-21T16:27:14Z" w:author="ZAW Inst.f.Papyrologie">
        <w:r>
          <w:rPr>
            <w:rFonts w:ascii="IFAO-Grec Unicode" w:hAnsi="IFAO-Grec Unicode" w:hint="default"/>
            <w:sz w:val="24"/>
            <w:szCs w:val="24"/>
            <w:rtl w:val="0"/>
          </w:rPr>
          <w:delText>τ</w:delText>
        </w:r>
      </w:del>
      <w:del w:id="358" w:date="2022-03-21T16:27:14Z" w:author="ZAW Inst.f.Papyrologie">
        <w:r>
          <w:rPr>
            <w:rFonts w:ascii="IFAO-Grec Unicode" w:hAnsi="IFAO-Grec Unicode"/>
            <w:sz w:val="24"/>
            <w:szCs w:val="24"/>
            <w:rtl w:val="0"/>
            <w:lang w:val="pt-PT"/>
          </w:rPr>
          <w:delText>]</w:delText>
        </w:r>
      </w:del>
      <w:del w:id="359" w:date="2022-03-21T16:27:14Z" w:author="ZAW Inst.f.Papyrologie">
        <w:r>
          <w:rPr>
            <w:rFonts w:ascii="IFAO-Grec Unicode" w:hAnsi="IFAO-Grec Unicode" w:hint="default"/>
            <w:sz w:val="24"/>
            <w:szCs w:val="24"/>
            <w:rtl w:val="0"/>
          </w:rPr>
          <w:delText>ή̣ν τε Τααρπαγά̣θην καὶ τοὺς παρ</w:delText>
        </w:r>
      </w:del>
      <w:del w:id="360" w:date="2022-03-21T16:27:14Z" w:author="ZAW Inst.f.Papyrologie">
        <w:r>
          <w:rPr>
            <w:rFonts w:ascii="IFAO-Grec Unicode" w:hAnsi="IFAO-Grec Unicode"/>
            <w:sz w:val="24"/>
            <w:szCs w:val="24"/>
            <w:rtl w:val="0"/>
            <w:lang w:val="ru-RU"/>
          </w:rPr>
          <w:delText xml:space="preserve">' </w:delText>
        </w:r>
      </w:del>
      <w:del w:id="361" w:date="2022-03-21T16:27:14Z" w:author="ZAW Inst.f.Papyrologie">
        <w:r>
          <w:rPr>
            <w:rFonts w:ascii="IFAO-Grec Unicode" w:hAnsi="IFAO-Grec Unicode" w:hint="default"/>
            <w:sz w:val="24"/>
            <w:szCs w:val="24"/>
            <w:rtl w:val="0"/>
          </w:rPr>
          <w:delText>αὐτῆς τῷ Ἑριεῖ καὶ τοῖς παρ</w:delText>
        </w:r>
      </w:del>
      <w:del w:id="362" w:date="2022-03-21T16:27:14Z" w:author="ZAW Inst.f.Papyrologie">
        <w:r>
          <w:rPr>
            <w:rFonts w:ascii="IFAO-Grec Unicode" w:hAnsi="IFAO-Grec Unicode"/>
            <w:sz w:val="24"/>
            <w:szCs w:val="24"/>
            <w:rtl w:val="0"/>
            <w:lang w:val="ru-RU"/>
          </w:rPr>
          <w:delText xml:space="preserve">' </w:delText>
        </w:r>
      </w:del>
      <w:del w:id="363" w:date="2022-03-21T16:27:14Z" w:author="ZAW Inst.f.Papyrologie">
        <w:r>
          <w:rPr>
            <w:rFonts w:ascii="IFAO-Grec Unicode" w:hAnsi="IFAO-Grec Unicode" w:hint="default"/>
            <w:sz w:val="24"/>
            <w:szCs w:val="24"/>
            <w:rtl w:val="0"/>
          </w:rPr>
          <w:delText>αὐτοῦ τὰ πε</w:delText>
        </w:r>
      </w:del>
      <w:del w:id="36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365" w:date="2022-03-21T16:27:14Z" w:author="ZAW Inst.f.Papyrologie"/>
          <w:rFonts w:ascii="IFAO-Grec Unicode" w:cs="IFAO-Grec Unicode" w:hAnsi="IFAO-Grec Unicode" w:eastAsia="IFAO-Grec Unicode"/>
          <w:sz w:val="24"/>
          <w:szCs w:val="24"/>
        </w:rPr>
      </w:pPr>
      <w:del w:id="366" w:date="2022-03-21T16:27:14Z" w:author="ZAW Inst.f.Papyrologie">
        <w:r>
          <w:rPr>
            <w:rFonts w:ascii="IFAO-Grec Unicode" w:hAnsi="IFAO-Grec Unicode"/>
            <w:sz w:val="24"/>
            <w:szCs w:val="24"/>
            <w:rtl w:val="0"/>
            <w:lang w:val="pt-PT"/>
          </w:rPr>
          <w:delText>15 [</w:delText>
        </w:r>
      </w:del>
      <w:del w:id="367" w:date="2022-03-21T16:27:14Z" w:author="ZAW Inst.f.Papyrologie">
        <w:r>
          <w:rPr>
            <w:rFonts w:ascii="IFAO-Grec Unicode" w:hAnsi="IFAO-Grec Unicode" w:hint="default"/>
            <w:sz w:val="24"/>
            <w:szCs w:val="24"/>
            <w:rtl w:val="0"/>
          </w:rPr>
          <w:delText>πραμένα αὐτῷ ὡς πρόκειτ</w:delText>
        </w:r>
      </w:del>
      <w:del w:id="368" w:date="2022-03-21T16:27:14Z" w:author="ZAW Inst.f.Papyrologie">
        <w:r>
          <w:rPr>
            <w:rFonts w:ascii="IFAO-Grec Unicode" w:hAnsi="IFAO-Grec Unicode"/>
            <w:sz w:val="24"/>
            <w:szCs w:val="24"/>
            <w:rtl w:val="0"/>
            <w:lang w:val="pt-PT"/>
          </w:rPr>
          <w:delText>]</w:delText>
        </w:r>
      </w:del>
      <w:del w:id="369" w:date="2022-03-21T16:27:14Z" w:author="ZAW Inst.f.Papyrologie">
        <w:r>
          <w:rPr>
            <w:rFonts w:ascii="IFAO-Grec Unicode" w:hAnsi="IFAO-Grec Unicode" w:hint="default"/>
            <w:sz w:val="24"/>
            <w:szCs w:val="24"/>
            <w:rtl w:val="0"/>
          </w:rPr>
          <w:delText xml:space="preserve">αι πάσῃ βεβαιώσει· ἃ καὶ παρέξασθαι </w:delText>
        </w:r>
      </w:del>
      <w:del w:id="370" w:date="2022-03-21T16:27:14Z" w:author="ZAW Inst.f.Papyrologie">
        <w:r>
          <w:rPr>
            <w:rFonts w:ascii="IFAO-Grec Unicode" w:hAnsi="IFAO-Grec Unicode"/>
            <w:sz w:val="24"/>
            <w:szCs w:val="24"/>
            <w:rtl w:val="0"/>
            <w:lang w:val="pt-PT"/>
          </w:rPr>
          <w:delText>[</w:delText>
        </w:r>
      </w:del>
      <w:del w:id="371" w:date="2022-03-21T16:27:14Z" w:author="ZAW Inst.f.Papyrologie">
        <w:r>
          <w:rPr>
            <w:rFonts w:ascii="IFAO-Grec Unicode" w:hAnsi="IFAO-Grec Unicode" w:hint="default"/>
            <w:sz w:val="24"/>
            <w:szCs w:val="24"/>
            <w:rtl w:val="0"/>
          </w:rPr>
          <w:delText>ἀ</w:delText>
        </w:r>
      </w:del>
      <w:del w:id="372" w:date="2022-03-21T16:27:14Z" w:author="ZAW Inst.f.Papyrologie">
        <w:r>
          <w:rPr>
            <w:rFonts w:ascii="IFAO-Grec Unicode" w:hAnsi="IFAO-Grec Unicode"/>
            <w:sz w:val="24"/>
            <w:szCs w:val="24"/>
            <w:rtl w:val="0"/>
            <w:lang w:val="pt-PT"/>
          </w:rPr>
          <w:delText>]</w:delText>
        </w:r>
      </w:del>
      <w:del w:id="373" w:date="2022-03-21T16:27:14Z" w:author="ZAW Inst.f.Papyrologie">
        <w:r>
          <w:rPr>
            <w:rFonts w:ascii="IFAO-Grec Unicode" w:hAnsi="IFAO-Grec Unicode" w:hint="default"/>
            <w:sz w:val="24"/>
            <w:szCs w:val="24"/>
            <w:rtl w:val="0"/>
          </w:rPr>
          <w:delText>ν̣έπα̣φα καὶ ἀνε̣νε̣χ̣ύραστα καὶ ἀνεπιδάνιστα καὶ καθαρὰ ἀπὸ παντὸς</w:delText>
        </w:r>
      </w:del>
    </w:p>
    <w:p>
      <w:pPr>
        <w:pStyle w:val="Text"/>
        <w:spacing w:after="0" w:line="360" w:lineRule="auto"/>
        <w:ind w:left="2268" w:hanging="2268"/>
        <w:rPr>
          <w:del w:id="374" w:date="2022-03-21T16:27:14Z" w:author="ZAW Inst.f.Papyrologie"/>
          <w:rFonts w:ascii="IFAO-Grec Unicode" w:cs="IFAO-Grec Unicode" w:hAnsi="IFAO-Grec Unicode" w:eastAsia="IFAO-Grec Unicode"/>
          <w:sz w:val="24"/>
          <w:szCs w:val="24"/>
        </w:rPr>
      </w:pPr>
      <w:del w:id="375" w:date="2022-03-21T16:27:14Z" w:author="ZAW Inst.f.Papyrologie">
        <w:r>
          <w:rPr>
            <w:rFonts w:ascii="IFAO-Grec Unicode" w:hAnsi="IFAO-Grec Unicode"/>
            <w:sz w:val="24"/>
            <w:szCs w:val="24"/>
            <w:shd w:val="clear" w:color="auto" w:fill="ffff00"/>
            <w:rtl w:val="0"/>
            <w:lang w:val="pt-PT"/>
          </w:rPr>
          <w:delText>[</w:delText>
        </w:r>
      </w:del>
      <w:del w:id="376" w:date="2022-03-21T16:27:14Z" w:author="ZAW Inst.f.Papyrologie">
        <w:r>
          <w:rPr>
            <w:rFonts w:ascii="IFAO-Grec Unicode" w:hAnsi="IFAO-Grec Unicode" w:hint="default"/>
            <w:sz w:val="24"/>
            <w:szCs w:val="24"/>
            <w:shd w:val="clear" w:color="auto" w:fill="ffff00"/>
            <w:rtl w:val="0"/>
          </w:rPr>
          <w:delText>ὀφειλήματος δημοσίου</w:delText>
        </w:r>
      </w:del>
      <w:del w:id="377" w:date="2022-03-21T10:38:00Z" w:author="Graham Claytor">
        <w:r>
          <w:rPr>
            <w:rFonts w:ascii="IFAO-Grec Unicode" w:hAnsi="IFAO-Grec Unicode" w:hint="default"/>
            <w:sz w:val="24"/>
            <w:szCs w:val="24"/>
            <w:rtl w:val="0"/>
          </w:rPr>
          <w:delText xml:space="preserve"> μὲν ἀπὸ τῶν ἔμπροσθεν χρόνων</w:delText>
        </w:r>
      </w:del>
      <w:del w:id="378" w:date="2022-03-21T16:27:14Z" w:author="ZAW Inst.f.Papyrologie">
        <w:r>
          <w:rPr>
            <w:rFonts w:ascii="IFAO-Grec Unicode" w:hAnsi="IFAO-Grec Unicode" w:hint="default"/>
            <w:sz w:val="24"/>
            <w:szCs w:val="24"/>
            <w:shd w:val="clear" w:color="auto" w:fill="ffff00"/>
            <w:rtl w:val="0"/>
          </w:rPr>
          <w:delText xml:space="preserve"> μέχ</w:delText>
        </w:r>
      </w:del>
      <w:del w:id="379" w:date="2022-03-21T16:27:14Z" w:author="ZAW Inst.f.Papyrologie">
        <w:r>
          <w:rPr>
            <w:rFonts w:ascii="IFAO-Grec Unicode" w:hAnsi="IFAO-Grec Unicode"/>
            <w:sz w:val="24"/>
            <w:szCs w:val="24"/>
            <w:shd w:val="clear" w:color="auto" w:fill="ffff00"/>
            <w:rtl w:val="0"/>
            <w:lang w:val="pt-PT"/>
          </w:rPr>
          <w:delText>]</w:delText>
        </w:r>
      </w:del>
      <w:del w:id="380" w:date="2022-03-21T16:27:14Z" w:author="ZAW Inst.f.Papyrologie">
        <w:r>
          <w:rPr>
            <w:rFonts w:ascii="IFAO-Grec Unicode" w:hAnsi="IFAO-Grec Unicode" w:hint="default"/>
            <w:sz w:val="24"/>
            <w:szCs w:val="24"/>
            <w:shd w:val="clear" w:color="auto" w:fill="ffff00"/>
            <w:rtl w:val="0"/>
          </w:rPr>
          <w:delText>ρ̣ι</w:delText>
        </w:r>
      </w:del>
      <w:del w:id="381" w:date="2022-03-21T16:27:14Z" w:author="ZAW Inst.f.Papyrologie">
        <w:r>
          <w:rPr>
            <w:rFonts w:ascii="IFAO-Grec Unicode" w:hAnsi="IFAO-Grec Unicode" w:hint="default"/>
            <w:sz w:val="24"/>
            <w:szCs w:val="24"/>
            <w:rtl w:val="0"/>
          </w:rPr>
          <w:delText xml:space="preserve"> τῆς ἐνεστώση̣</w:delText>
        </w:r>
      </w:del>
      <w:del w:id="382" w:date="2022-03-21T16:27:14Z" w:author="ZAW Inst.f.Papyrologie">
        <w:r>
          <w:rPr>
            <w:rFonts w:ascii="IFAO-Grec Unicode" w:hAnsi="IFAO-Grec Unicode"/>
            <w:sz w:val="24"/>
            <w:szCs w:val="24"/>
            <w:rtl w:val="0"/>
            <w:lang w:val="pt-PT"/>
          </w:rPr>
          <w:delText>[</w:delText>
        </w:r>
      </w:del>
      <w:del w:id="383" w:date="2022-03-21T16:27:14Z" w:author="ZAW Inst.f.Papyrologie">
        <w:r>
          <w:rPr>
            <w:rFonts w:ascii="IFAO-Grec Unicode" w:hAnsi="IFAO-Grec Unicode" w:hint="default"/>
            <w:sz w:val="24"/>
            <w:szCs w:val="24"/>
            <w:rtl w:val="0"/>
          </w:rPr>
          <w:delText>ς ἡ</w:delText>
        </w:r>
      </w:del>
      <w:del w:id="384" w:date="2022-03-21T16:27:14Z" w:author="ZAW Inst.f.Papyrologie">
        <w:r>
          <w:rPr>
            <w:rFonts w:ascii="IFAO-Grec Unicode" w:hAnsi="IFAO-Grec Unicode"/>
            <w:sz w:val="24"/>
            <w:szCs w:val="24"/>
            <w:rtl w:val="0"/>
            <w:lang w:val="pt-PT"/>
          </w:rPr>
          <w:delText>]</w:delText>
        </w:r>
      </w:del>
      <w:del w:id="385" w:date="2022-03-21T16:27:14Z" w:author="ZAW Inst.f.Papyrologie">
        <w:r>
          <w:rPr>
            <w:rFonts w:ascii="IFAO-Grec Unicode" w:hAnsi="IFAO-Grec Unicode" w:hint="default"/>
            <w:sz w:val="24"/>
            <w:szCs w:val="24"/>
            <w:rtl w:val="0"/>
          </w:rPr>
          <w:delText>μέρας</w:delText>
        </w:r>
      </w:del>
      <w:del w:id="386" w:date="2022-03-21T16:27:14Z" w:author="ZAW Inst.f.Papyrologie">
        <w:r>
          <w:rPr>
            <w:rFonts w:ascii="IFAO-Grec Unicode" w:hAnsi="IFAO-Grec Unicode"/>
            <w:sz w:val="24"/>
            <w:szCs w:val="24"/>
            <w:rtl w:val="0"/>
          </w:rPr>
          <w:delText xml:space="preserve">, </w:delText>
        </w:r>
      </w:del>
      <w:del w:id="387" w:date="2022-03-21T16:27:14Z" w:author="ZAW Inst.f.Papyrologie">
        <w:r>
          <w:rPr>
            <w:rFonts w:ascii="IFAO-Grec Unicode" w:hAnsi="IFAO-Grec Unicode" w:hint="default"/>
            <w:sz w:val="24"/>
            <w:szCs w:val="24"/>
            <w:rtl w:val="0"/>
          </w:rPr>
          <w:delText>ἀπὸ δ</w:delText>
        </w:r>
      </w:del>
      <w:del w:id="388" w:date="2022-03-21T16:27:14Z" w:author="ZAW Inst.f.Papyrologie">
        <w:r>
          <w:rPr>
            <w:rFonts w:ascii="IFAO-Grec Unicode" w:hAnsi="IFAO-Grec Unicode"/>
            <w:sz w:val="24"/>
            <w:szCs w:val="24"/>
            <w:rtl w:val="0"/>
            <w:lang w:val="pt-PT"/>
          </w:rPr>
          <w:delText>[</w:delText>
        </w:r>
      </w:del>
      <w:del w:id="389" w:date="2022-03-21T16:27:14Z" w:author="ZAW Inst.f.Papyrologie">
        <w:r>
          <w:rPr>
            <w:rFonts w:ascii="IFAO-Grec Unicode" w:hAnsi="IFAO-Grec Unicode" w:hint="default"/>
            <w:sz w:val="24"/>
            <w:szCs w:val="24"/>
            <w:rtl w:val="0"/>
          </w:rPr>
          <w:delText>ὲ ἰ</w:delText>
        </w:r>
      </w:del>
      <w:del w:id="390" w:date="2022-03-21T16:27:14Z" w:author="ZAW Inst.f.Papyrologie">
        <w:r>
          <w:rPr>
            <w:rFonts w:ascii="IFAO-Grec Unicode" w:hAnsi="IFAO-Grec Unicode"/>
            <w:sz w:val="24"/>
            <w:szCs w:val="24"/>
            <w:rtl w:val="0"/>
            <w:lang w:val="pt-PT"/>
          </w:rPr>
          <w:delText>]</w:delText>
        </w:r>
      </w:del>
      <w:del w:id="391" w:date="2022-03-21T16:27:14Z" w:author="ZAW Inst.f.Papyrologie">
        <w:r>
          <w:rPr>
            <w:rFonts w:ascii="IFAO-Grec Unicode" w:hAnsi="IFAO-Grec Unicode" w:hint="default"/>
            <w:sz w:val="24"/>
            <w:szCs w:val="24"/>
            <w:rtl w:val="0"/>
          </w:rPr>
          <w:delText>δ̣ι̣ωτικο̣ῦ̣ κ̣α̣</w:delText>
        </w:r>
      </w:del>
      <w:del w:id="392" w:date="2022-03-21T16:27:14Z" w:author="ZAW Inst.f.Papyrologie">
        <w:r>
          <w:rPr>
            <w:rFonts w:ascii="IFAO-Grec Unicode" w:hAnsi="IFAO-Grec Unicode"/>
            <w:sz w:val="24"/>
            <w:szCs w:val="24"/>
            <w:rtl w:val="0"/>
            <w:lang w:val="pt-PT"/>
          </w:rPr>
          <w:delText>[</w:delText>
        </w:r>
      </w:del>
      <w:del w:id="393" w:date="2022-03-21T16:27:14Z" w:author="ZAW Inst.f.Papyrologie">
        <w:r>
          <w:rPr>
            <w:rFonts w:ascii="IFAO-Grec Unicode" w:hAnsi="IFAO-Grec Unicode" w:hint="default"/>
            <w:sz w:val="24"/>
            <w:szCs w:val="24"/>
            <w:rtl w:val="0"/>
          </w:rPr>
          <w:delText>ὶ</w:delText>
        </w:r>
      </w:del>
      <w:del w:id="394" w:date="2022-03-21T16:27:14Z" w:author="ZAW Inst.f.Papyrologie">
        <w:r>
          <w:rPr>
            <w:rFonts w:ascii="IFAO-Grec Unicode" w:hAnsi="IFAO-Grec Unicode"/>
            <w:sz w:val="24"/>
            <w:szCs w:val="24"/>
            <w:rtl w:val="0"/>
            <w:lang w:val="pt-PT"/>
          </w:rPr>
          <w:delText xml:space="preserve">] </w:delText>
        </w:r>
      </w:del>
      <w:del w:id="395" w:date="2022-03-21T16:27:14Z" w:author="ZAW Inst.f.Papyrologie">
        <w:r>
          <w:rPr>
            <w:rFonts w:ascii="IFAO-Grec Unicode" w:hAnsi="IFAO-Grec Unicode" w:hint="default"/>
            <w:sz w:val="24"/>
            <w:szCs w:val="24"/>
            <w:rtl w:val="0"/>
          </w:rPr>
          <w:delText xml:space="preserve">πάσης </w:delText>
        </w:r>
      </w:del>
      <w:del w:id="396" w:date="2022-03-21T16:27:14Z" w:author="ZAW Inst.f.Papyrologie">
        <w:r>
          <w:rPr>
            <w:rFonts w:ascii="IFAO-Grec Unicode" w:hAnsi="IFAO-Grec Unicode"/>
            <w:sz w:val="24"/>
            <w:szCs w:val="24"/>
            <w:rtl w:val="0"/>
            <w:lang w:val="pt-PT"/>
          </w:rPr>
          <w:delText>[</w:delText>
        </w:r>
      </w:del>
      <w:del w:id="397" w:date="2022-03-21T16:27:14Z" w:author="ZAW Inst.f.Papyrologie">
        <w:r>
          <w:rPr>
            <w:rFonts w:ascii="IFAO-Grec Unicode" w:hAnsi="IFAO-Grec Unicode" w:hint="default"/>
            <w:sz w:val="24"/>
            <w:szCs w:val="24"/>
            <w:rtl w:val="0"/>
          </w:rPr>
          <w:delText>ἐμποιή</w:delText>
        </w:r>
      </w:del>
      <w:del w:id="398" w:date="2022-03-21T16:27:14Z" w:author="ZAW Inst.f.Papyrologie">
        <w:r>
          <w:rPr>
            <w:rFonts w:ascii="IFAO-Grec Unicode" w:hAnsi="IFAO-Grec Unicode"/>
            <w:sz w:val="24"/>
            <w:szCs w:val="24"/>
            <w:rtl w:val="0"/>
            <w:lang w:val="pt-PT"/>
          </w:rPr>
          <w:delText>]</w:delText>
        </w:r>
      </w:del>
      <w:del w:id="399" w:date="2022-03-21T16:27:14Z" w:author="ZAW Inst.f.Papyrologie">
        <w:r>
          <w:rPr>
            <w:rFonts w:ascii="IFAO-Grec Unicode" w:hAnsi="IFAO-Grec Unicode" w:hint="default"/>
            <w:sz w:val="24"/>
            <w:szCs w:val="24"/>
            <w:rtl w:val="0"/>
          </w:rPr>
          <w:delText>σ̣ε̣ω̣ς̣ ἐπὶ τὸ</w:delText>
        </w:r>
      </w:del>
      <w:del w:id="400" w:date="2022-03-21T16:27:14Z" w:author="ZAW Inst.f.Papyrologie">
        <w:r>
          <w:rPr>
            <w:rFonts w:ascii="IFAO-Grec Unicode" w:hAnsi="IFAO-Grec Unicode"/>
            <w:sz w:val="24"/>
            <w:szCs w:val="24"/>
            <w:rtl w:val="0"/>
            <w:lang w:val="pt-PT"/>
          </w:rPr>
          <w:delText>[</w:delText>
        </w:r>
      </w:del>
      <w:del w:id="401" w:date="2022-03-21T16:27:14Z" w:author="ZAW Inst.f.Papyrologie">
        <w:r>
          <w:rPr>
            <w:rFonts w:ascii="IFAO-Grec Unicode" w:hAnsi="IFAO-Grec Unicode" w:hint="default"/>
            <w:sz w:val="24"/>
            <w:szCs w:val="24"/>
            <w:rtl w:val="0"/>
          </w:rPr>
          <w:delText>ν</w:delText>
        </w:r>
      </w:del>
      <w:del w:id="402" w:date="2022-03-21T16:27:14Z" w:author="ZAW Inst.f.Papyrologie">
        <w:r>
          <w:rPr>
            <w:rFonts w:ascii="IFAO-Grec Unicode" w:hAnsi="IFAO-Grec Unicode"/>
            <w:sz w:val="24"/>
            <w:szCs w:val="24"/>
            <w:rtl w:val="0"/>
            <w:lang w:val="pt-PT"/>
          </w:rPr>
          <w:delText xml:space="preserve">] </w:delText>
        </w:r>
      </w:del>
      <w:del w:id="403" w:date="2022-03-21T16:27:14Z" w:author="ZAW Inst.f.Papyrologie">
        <w:r>
          <w:rPr>
            <w:rFonts w:ascii="IFAO-Grec Unicode" w:hAnsi="IFAO-Grec Unicode" w:hint="default"/>
            <w:sz w:val="24"/>
            <w:szCs w:val="24"/>
            <w:rtl w:val="0"/>
          </w:rPr>
          <w:delText>ἅπαντα χρ̣</w:delText>
        </w:r>
      </w:del>
      <w:del w:id="404" w:date="2022-03-21T16:27:14Z" w:author="ZAW Inst.f.Papyrologie">
        <w:r>
          <w:rPr>
            <w:rFonts w:ascii="IFAO-Grec Unicode" w:hAnsi="IFAO-Grec Unicode"/>
            <w:sz w:val="24"/>
            <w:szCs w:val="24"/>
            <w:rtl w:val="0"/>
            <w:lang w:val="pt-PT"/>
          </w:rPr>
          <w:delText>[</w:delText>
        </w:r>
      </w:del>
      <w:del w:id="405" w:date="2022-03-21T16:27:14Z" w:author="ZAW Inst.f.Papyrologie">
        <w:r>
          <w:rPr>
            <w:rFonts w:ascii="IFAO-Grec Unicode" w:hAnsi="IFAO-Grec Unicode" w:hint="default"/>
            <w:sz w:val="24"/>
            <w:szCs w:val="24"/>
            <w:rtl w:val="0"/>
          </w:rPr>
          <w:delText>όν</w:delText>
        </w:r>
      </w:del>
      <w:del w:id="406" w:date="2022-03-21T16:27:14Z" w:author="ZAW Inst.f.Papyrologie">
        <w:r>
          <w:rPr>
            <w:rFonts w:ascii="IFAO-Grec Unicode" w:hAnsi="IFAO-Grec Unicode"/>
            <w:sz w:val="24"/>
            <w:szCs w:val="24"/>
            <w:rtl w:val="0"/>
            <w:lang w:val="pt-PT"/>
          </w:rPr>
          <w:delText>]</w:delText>
        </w:r>
      </w:del>
      <w:del w:id="407" w:date="2022-03-21T16:27:14Z" w:author="ZAW Inst.f.Papyrologie">
        <w:r>
          <w:rPr>
            <w:rFonts w:ascii="IFAO-Grec Unicode" w:hAnsi="IFAO-Grec Unicode" w:hint="default"/>
            <w:sz w:val="24"/>
            <w:szCs w:val="24"/>
            <w:rtl w:val="0"/>
          </w:rPr>
          <w:delText>̣ο̣ν</w:delText>
        </w:r>
      </w:del>
      <w:del w:id="408" w:date="2022-03-21T16:27:14Z" w:author="ZAW Inst.f.Papyrologie">
        <w:r>
          <w:rPr>
            <w:rFonts w:ascii="IFAO-Grec Unicode" w:hAnsi="IFAO-Grec Unicode"/>
            <w:sz w:val="24"/>
            <w:szCs w:val="24"/>
            <w:rtl w:val="0"/>
          </w:rPr>
          <w:delText xml:space="preserve">. </w:delText>
        </w:r>
      </w:del>
      <w:del w:id="409" w:date="2022-03-21T16:27:14Z" w:author="ZAW Inst.f.Papyrologie">
        <w:r>
          <w:rPr>
            <w:rFonts w:ascii="IFAO-Grec Unicode" w:hAnsi="IFAO-Grec Unicode" w:hint="default"/>
            <w:sz w:val="24"/>
            <w:szCs w:val="24"/>
            <w:rtl w:val="0"/>
          </w:rPr>
          <w:delText>καὶ</w:delText>
        </w:r>
      </w:del>
    </w:p>
    <w:p>
      <w:pPr>
        <w:pStyle w:val="Text"/>
        <w:spacing w:after="0" w:line="360" w:lineRule="auto"/>
        <w:ind w:left="2268" w:hanging="2268"/>
        <w:rPr>
          <w:del w:id="410" w:date="2022-03-21T16:27:14Z" w:author="ZAW Inst.f.Papyrologie"/>
          <w:rFonts w:ascii="IFAO-Grec Unicode" w:cs="IFAO-Grec Unicode" w:hAnsi="IFAO-Grec Unicode" w:eastAsia="IFAO-Grec Unicode"/>
          <w:sz w:val="24"/>
          <w:szCs w:val="24"/>
        </w:rPr>
      </w:pPr>
      <w:del w:id="411" w:date="2022-03-21T16:27:14Z" w:author="ZAW Inst.f.Papyrologie">
        <w:r>
          <w:rPr>
            <w:rFonts w:ascii="IFAO-Grec Unicode" w:hAnsi="IFAO-Grec Unicode"/>
            <w:sz w:val="24"/>
            <w:szCs w:val="24"/>
            <w:rtl w:val="0"/>
            <w:lang w:val="pt-PT"/>
          </w:rPr>
          <w:delText>[</w:delText>
        </w:r>
      </w:del>
      <w:del w:id="412" w:date="2022-03-21T16:27:14Z" w:author="ZAW Inst.f.Papyrologie">
        <w:r>
          <w:rPr>
            <w:rFonts w:ascii="IFAO-Grec Unicode" w:hAnsi="IFAO-Grec Unicode" w:hint="default"/>
            <w:sz w:val="24"/>
            <w:szCs w:val="24"/>
            <w:rtl w:val="0"/>
          </w:rPr>
          <w:delText>μηδένα κω</w:delText>
        </w:r>
      </w:del>
      <w:del w:id="413" w:date="2022-03-21T16:27:14Z" w:author="ZAW Inst.f.Papyrologie">
        <w:r>
          <w:rPr>
            <w:rFonts w:ascii="IFAO-Grec Unicode" w:hAnsi="IFAO-Grec Unicode"/>
            <w:sz w:val="24"/>
            <w:szCs w:val="24"/>
            <w:rtl w:val="0"/>
            <w:lang w:val="pt-PT"/>
          </w:rPr>
          <w:delText>]</w:delText>
        </w:r>
      </w:del>
      <w:del w:id="414" w:date="2022-03-21T16:27:14Z" w:author="ZAW Inst.f.Papyrologie">
        <w:r>
          <w:rPr>
            <w:rFonts w:ascii="IFAO-Grec Unicode" w:hAnsi="IFAO-Grec Unicode" w:hint="default"/>
            <w:sz w:val="24"/>
            <w:szCs w:val="24"/>
            <w:rtl w:val="0"/>
          </w:rPr>
          <w:delText>λ̣ύ̣ο̣ν̣τ̣α̣   ̣  ̣  ̣  ̣Ἑ̣ρ̣ι̣</w:delText>
        </w:r>
      </w:del>
      <w:del w:id="415" w:date="2022-03-21T16:27:14Z" w:author="ZAW Inst.f.Papyrologie">
        <w:r>
          <w:rPr>
            <w:rFonts w:ascii="IFAO-Grec Unicode" w:hAnsi="IFAO-Grec Unicode"/>
            <w:sz w:val="24"/>
            <w:szCs w:val="24"/>
            <w:rtl w:val="0"/>
            <w:lang w:val="pt-PT"/>
          </w:rPr>
          <w:delText>[</w:delText>
        </w:r>
      </w:del>
      <w:del w:id="416" w:date="2022-03-21T16:27:14Z" w:author="ZAW Inst.f.Papyrologie">
        <w:r>
          <w:rPr>
            <w:rFonts w:ascii="IFAO-Grec Unicode" w:hAnsi="IFAO-Grec Unicode" w:hint="default"/>
            <w:sz w:val="24"/>
            <w:szCs w:val="24"/>
            <w:rtl w:val="0"/>
          </w:rPr>
          <w:delText>εῦν</w:delText>
        </w:r>
      </w:del>
      <w:del w:id="417" w:date="2022-03-21T16:27:14Z" w:author="ZAW Inst.f.Papyrologie">
        <w:r>
          <w:rPr>
            <w:rFonts w:ascii="IFAO-Grec Unicode" w:hAnsi="IFAO-Grec Unicode"/>
            <w:sz w:val="24"/>
            <w:szCs w:val="24"/>
            <w:rtl w:val="0"/>
            <w:lang w:val="pt-PT"/>
          </w:rPr>
          <w:delText xml:space="preserve">] </w:delText>
        </w:r>
      </w:del>
      <w:del w:id="418" w:date="2022-03-21T16:27:14Z" w:author="ZAW Inst.f.Papyrologie">
        <w:r>
          <w:rPr>
            <w:rFonts w:ascii="IFAO-Grec Unicode" w:hAnsi="IFAO-Grec Unicode" w:hint="default"/>
            <w:sz w:val="24"/>
            <w:szCs w:val="24"/>
            <w:rtl w:val="0"/>
          </w:rPr>
          <w:delText>μηδὲ τοὺ</w:delText>
        </w:r>
      </w:del>
      <w:del w:id="419" w:date="2022-03-21T16:27:14Z" w:author="ZAW Inst.f.Papyrologie">
        <w:r>
          <w:rPr>
            <w:rFonts w:ascii="IFAO-Grec Unicode" w:hAnsi="IFAO-Grec Unicode"/>
            <w:sz w:val="24"/>
            <w:szCs w:val="24"/>
            <w:rtl w:val="0"/>
            <w:lang w:val="pt-PT"/>
          </w:rPr>
          <w:delText>[</w:delText>
        </w:r>
      </w:del>
      <w:del w:id="420" w:date="2022-03-21T16:27:14Z" w:author="ZAW Inst.f.Papyrologie">
        <w:r>
          <w:rPr>
            <w:rFonts w:ascii="IFAO-Grec Unicode" w:hAnsi="IFAO-Grec Unicode" w:hint="default"/>
            <w:sz w:val="24"/>
            <w:szCs w:val="24"/>
            <w:rtl w:val="0"/>
          </w:rPr>
          <w:delText>ς</w:delText>
        </w:r>
      </w:del>
      <w:del w:id="421" w:date="2022-03-21T16:27:14Z" w:author="ZAW Inst.f.Papyrologie">
        <w:r>
          <w:rPr>
            <w:rFonts w:ascii="IFAO-Grec Unicode" w:hAnsi="IFAO-Grec Unicode"/>
            <w:sz w:val="24"/>
            <w:szCs w:val="24"/>
            <w:rtl w:val="0"/>
            <w:lang w:val="pt-PT"/>
          </w:rPr>
          <w:delText xml:space="preserve">] </w:delText>
        </w:r>
      </w:del>
      <w:del w:id="422" w:date="2022-03-21T16:27:14Z" w:author="ZAW Inst.f.Papyrologie">
        <w:r>
          <w:rPr>
            <w:rFonts w:ascii="IFAO-Grec Unicode" w:hAnsi="IFAO-Grec Unicode" w:hint="default"/>
            <w:sz w:val="24"/>
            <w:szCs w:val="24"/>
            <w:rtl w:val="0"/>
          </w:rPr>
          <w:delText>παρ</w:delText>
        </w:r>
      </w:del>
      <w:del w:id="423" w:date="2022-03-21T16:27:14Z" w:author="ZAW Inst.f.Papyrologie">
        <w:r>
          <w:rPr>
            <w:rFonts w:ascii="IFAO-Grec Unicode" w:hAnsi="IFAO-Grec Unicode"/>
            <w:sz w:val="24"/>
            <w:szCs w:val="24"/>
            <w:rtl w:val="0"/>
            <w:lang w:val="ru-RU"/>
          </w:rPr>
          <w:delText xml:space="preserve">' </w:delText>
        </w:r>
      </w:del>
      <w:del w:id="424" w:date="2022-03-21T16:27:14Z" w:author="ZAW Inst.f.Papyrologie">
        <w:r>
          <w:rPr>
            <w:rFonts w:ascii="IFAO-Grec Unicode" w:hAnsi="IFAO-Grec Unicode" w:hint="default"/>
            <w:sz w:val="24"/>
            <w:szCs w:val="24"/>
            <w:rtl w:val="0"/>
          </w:rPr>
          <w:delText>αὐτ̣οῦ κυριεύοντ</w:delText>
        </w:r>
      </w:del>
      <w:del w:id="425" w:date="2022-03-21T16:27:14Z" w:author="ZAW Inst.f.Papyrologie">
        <w:r>
          <w:rPr>
            <w:rFonts w:ascii="IFAO-Grec Unicode" w:hAnsi="IFAO-Grec Unicode"/>
            <w:sz w:val="24"/>
            <w:szCs w:val="24"/>
            <w:rtl w:val="0"/>
            <w:lang w:val="pt-PT"/>
          </w:rPr>
          <w:delText>[</w:delText>
        </w:r>
      </w:del>
      <w:del w:id="426" w:date="2022-03-21T16:27:14Z" w:author="ZAW Inst.f.Papyrologie">
        <w:r>
          <w:rPr>
            <w:rFonts w:ascii="IFAO-Grec Unicode" w:hAnsi="IFAO-Grec Unicode" w:hint="default"/>
            <w:sz w:val="24"/>
            <w:szCs w:val="24"/>
            <w:rtl w:val="0"/>
          </w:rPr>
          <w:delText>ας</w:delText>
        </w:r>
      </w:del>
      <w:del w:id="427" w:date="2022-03-21T16:27:14Z" w:author="ZAW Inst.f.Papyrologie">
        <w:r>
          <w:rPr>
            <w:rFonts w:ascii="IFAO-Grec Unicode" w:hAnsi="IFAO-Grec Unicode"/>
            <w:sz w:val="24"/>
            <w:szCs w:val="24"/>
            <w:rtl w:val="0"/>
            <w:lang w:val="pt-PT"/>
          </w:rPr>
          <w:delText xml:space="preserve">] </w:delText>
        </w:r>
      </w:del>
      <w:del w:id="428" w:date="2022-03-21T16:27:14Z" w:author="ZAW Inst.f.Papyrologie">
        <w:r>
          <w:rPr>
            <w:rFonts w:ascii="IFAO-Grec Unicode" w:hAnsi="IFAO-Grec Unicode" w:hint="default"/>
            <w:sz w:val="24"/>
            <w:szCs w:val="24"/>
            <w:rtl w:val="0"/>
          </w:rPr>
          <w:delText>τ̣ῶ̣ν πεπραμ</w:delText>
        </w:r>
      </w:del>
      <w:del w:id="429" w:date="2022-03-21T16:27:14Z" w:author="ZAW Inst.f.Papyrologie">
        <w:r>
          <w:rPr>
            <w:rFonts w:ascii="IFAO-Grec Unicode" w:hAnsi="IFAO-Grec Unicode"/>
            <w:sz w:val="24"/>
            <w:szCs w:val="24"/>
            <w:rtl w:val="0"/>
            <w:lang w:val="pt-PT"/>
          </w:rPr>
          <w:delText>[</w:delText>
        </w:r>
      </w:del>
      <w:del w:id="430" w:date="2022-03-21T16:27:14Z" w:author="ZAW Inst.f.Papyrologie">
        <w:r>
          <w:rPr>
            <w:rFonts w:ascii="IFAO-Grec Unicode" w:hAnsi="IFAO-Grec Unicode" w:hint="default"/>
            <w:sz w:val="24"/>
            <w:szCs w:val="24"/>
            <w:rtl w:val="0"/>
          </w:rPr>
          <w:delText>έν</w:delText>
        </w:r>
      </w:del>
      <w:del w:id="431" w:date="2022-03-21T16:27:14Z" w:author="ZAW Inst.f.Papyrologie">
        <w:r>
          <w:rPr>
            <w:rFonts w:ascii="IFAO-Grec Unicode" w:hAnsi="IFAO-Grec Unicode"/>
            <w:sz w:val="24"/>
            <w:szCs w:val="24"/>
            <w:rtl w:val="0"/>
            <w:lang w:val="pt-PT"/>
          </w:rPr>
          <w:delText>]</w:delText>
        </w:r>
      </w:del>
      <w:del w:id="432" w:date="2022-03-21T16:27:14Z" w:author="ZAW Inst.f.Papyrologie">
        <w:r>
          <w:rPr>
            <w:rFonts w:ascii="IFAO-Grec Unicode" w:hAnsi="IFAO-Grec Unicode" w:hint="default"/>
            <w:sz w:val="24"/>
            <w:szCs w:val="24"/>
            <w:rtl w:val="0"/>
          </w:rPr>
          <w:delText>ω̣ν̣ α̣ὐτ̣ῶ̣ι̣ ὡς̣ π̣ρόκειται</w:delText>
        </w:r>
      </w:del>
      <w:del w:id="433" w:date="2022-03-21T16:27:14Z" w:author="ZAW Inst.f.Papyrologie">
        <w:r>
          <w:rPr>
            <w:rFonts w:ascii="IFAO-Grec Unicode" w:hAnsi="IFAO-Grec Unicode"/>
            <w:sz w:val="24"/>
            <w:szCs w:val="24"/>
            <w:rtl w:val="0"/>
          </w:rPr>
          <w:delText xml:space="preserve">, </w:delText>
        </w:r>
      </w:del>
      <w:del w:id="434" w:date="2022-03-21T16:27:14Z" w:author="ZAW Inst.f.Papyrologie">
        <w:r>
          <w:rPr>
            <w:rFonts w:ascii="IFAO-Grec Unicode" w:hAnsi="IFAO-Grec Unicode" w:hint="default"/>
            <w:sz w:val="24"/>
            <w:szCs w:val="24"/>
            <w:rtl w:val="0"/>
          </w:rPr>
          <w:delText>καὶ τὰ ἐξ αὐτῶν περιγειν̣ό̣μ̣ενα</w:delText>
        </w:r>
      </w:del>
    </w:p>
    <w:p>
      <w:pPr>
        <w:pStyle w:val="Text"/>
        <w:spacing w:after="0" w:line="360" w:lineRule="auto"/>
        <w:ind w:left="2268" w:hanging="2268"/>
        <w:rPr>
          <w:del w:id="435" w:date="2022-03-21T16:27:14Z" w:author="ZAW Inst.f.Papyrologie"/>
          <w:rFonts w:ascii="IFAO-Grec Unicode" w:cs="IFAO-Grec Unicode" w:hAnsi="IFAO-Grec Unicode" w:eastAsia="IFAO-Grec Unicode"/>
          <w:sz w:val="24"/>
          <w:szCs w:val="24"/>
        </w:rPr>
      </w:pPr>
      <w:del w:id="436" w:date="2022-03-21T16:27:14Z" w:author="ZAW Inst.f.Papyrologie">
        <w:r>
          <w:rPr>
            <w:rFonts w:ascii="IFAO-Grec Unicode" w:hAnsi="IFAO-Grec Unicode"/>
            <w:sz w:val="24"/>
            <w:szCs w:val="24"/>
            <w:rtl w:val="0"/>
            <w:lang w:val="pt-PT"/>
          </w:rPr>
          <w:delText>[</w:delText>
        </w:r>
      </w:del>
      <w:del w:id="437" w:date="2022-03-21T16:27:14Z" w:author="ZAW Inst.f.Papyrologie">
        <w:r>
          <w:rPr>
            <w:rFonts w:ascii="IFAO-Grec Unicode" w:hAnsi="IFAO-Grec Unicode" w:hint="default"/>
            <w:sz w:val="24"/>
            <w:szCs w:val="24"/>
            <w:rtl w:val="0"/>
          </w:rPr>
          <w:delText>ἀποφερομένου</w:delText>
        </w:r>
      </w:del>
      <w:del w:id="438" w:date="2022-03-21T16:27:14Z" w:author="ZAW Inst.f.Papyrologie">
        <w:r>
          <w:rPr>
            <w:rFonts w:ascii="IFAO-Grec Unicode" w:hAnsi="IFAO-Grec Unicode"/>
            <w:sz w:val="24"/>
            <w:szCs w:val="24"/>
            <w:rtl w:val="0"/>
            <w:lang w:val="pt-PT"/>
          </w:rPr>
          <w:delText>]</w:delText>
        </w:r>
      </w:del>
      <w:del w:id="439" w:date="2022-03-21T16:27:14Z" w:author="ZAW Inst.f.Papyrologie">
        <w:r>
          <w:rPr>
            <w:rFonts w:ascii="IFAO-Grec Unicode" w:hAnsi="IFAO-Grec Unicode" w:hint="default"/>
            <w:sz w:val="24"/>
            <w:szCs w:val="24"/>
            <w:rtl w:val="0"/>
          </w:rPr>
          <w:delText>ς</w:delText>
        </w:r>
      </w:del>
      <w:del w:id="440" w:date="2022-03-21T16:27:14Z" w:author="ZAW Inst.f.Papyrologie">
        <w:r>
          <w:rPr>
            <w:rFonts w:ascii="IFAO-Grec Unicode" w:hAnsi="IFAO-Grec Unicode"/>
            <w:color w:val="ff0000"/>
            <w:sz w:val="24"/>
            <w:szCs w:val="24"/>
            <w:u w:color="ff0000"/>
            <w:rtl w:val="0"/>
          </w:rPr>
          <w:delText xml:space="preserve"> </w:delText>
        </w:r>
      </w:del>
      <w:del w:id="441" w:date="2022-03-21T16:27:14Z" w:author="ZAW Inst.f.Papyrologie">
        <w:r>
          <w:rPr>
            <w:rFonts w:ascii="IFAO-Grec Unicode" w:hAnsi="IFAO-Grec Unicode" w:hint="default"/>
            <w:sz w:val="24"/>
            <w:szCs w:val="24"/>
            <w:rtl w:val="0"/>
          </w:rPr>
          <w:delText>καὶ κα̣θ̣αι̣ροῦντ̣α̣ς καὶ ἀνῳκοδομοῦντας καὶ ὑποτ̣</w:delText>
        </w:r>
      </w:del>
      <w:del w:id="442" w:date="2022-03-21T16:27:14Z" w:author="ZAW Inst.f.Papyrologie">
        <w:r>
          <w:rPr>
            <w:rFonts w:ascii="IFAO-Grec Unicode" w:hAnsi="IFAO-Grec Unicode"/>
            <w:sz w:val="24"/>
            <w:szCs w:val="24"/>
            <w:rtl w:val="0"/>
            <w:lang w:val="pt-PT"/>
          </w:rPr>
          <w:delText>[</w:delText>
        </w:r>
      </w:del>
      <w:del w:id="443" w:date="2022-03-21T16:27:14Z" w:author="ZAW Inst.f.Papyrologie">
        <w:r>
          <w:rPr>
            <w:rFonts w:ascii="IFAO-Grec Unicode" w:hAnsi="IFAO-Grec Unicode" w:hint="default"/>
            <w:sz w:val="24"/>
            <w:szCs w:val="24"/>
            <w:rtl w:val="0"/>
          </w:rPr>
          <w:delText>ιθέν</w:delText>
        </w:r>
      </w:del>
      <w:del w:id="444" w:date="2022-03-21T16:27:14Z" w:author="ZAW Inst.f.Papyrologie">
        <w:r>
          <w:rPr>
            <w:rFonts w:ascii="IFAO-Grec Unicode" w:hAnsi="IFAO-Grec Unicode"/>
            <w:sz w:val="24"/>
            <w:szCs w:val="24"/>
            <w:rtl w:val="0"/>
            <w:lang w:val="pt-PT"/>
          </w:rPr>
          <w:delText>]</w:delText>
        </w:r>
      </w:del>
      <w:del w:id="445" w:date="2022-03-21T16:27:14Z" w:author="ZAW Inst.f.Papyrologie">
        <w:r>
          <w:rPr>
            <w:rFonts w:ascii="IFAO-Grec Unicode" w:hAnsi="IFAO-Grec Unicode" w:hint="default"/>
            <w:sz w:val="24"/>
            <w:szCs w:val="24"/>
            <w:rtl w:val="0"/>
          </w:rPr>
          <w:delText>τας καὶ ἐ</w:delText>
        </w:r>
      </w:del>
      <w:del w:id="446" w:date="2022-03-21T16:27:14Z" w:author="ZAW Inst.f.Papyrologie">
        <w:r>
          <w:rPr>
            <w:rFonts w:ascii="IFAO-Grec Unicode" w:hAnsi="IFAO-Grec Unicode"/>
            <w:sz w:val="24"/>
            <w:szCs w:val="24"/>
            <w:rtl w:val="0"/>
            <w:lang w:val="pt-PT"/>
          </w:rPr>
          <w:delText>[</w:delText>
        </w:r>
      </w:del>
      <w:del w:id="447" w:date="2022-03-21T16:27:14Z" w:author="ZAW Inst.f.Papyrologie">
        <w:r>
          <w:rPr>
            <w:rFonts w:ascii="IFAO-Grec Unicode" w:hAnsi="IFAO-Grec Unicode" w:hint="default"/>
            <w:sz w:val="24"/>
            <w:szCs w:val="24"/>
            <w:rtl w:val="0"/>
          </w:rPr>
          <w:delText>ξ</w:delText>
        </w:r>
      </w:del>
      <w:del w:id="448" w:date="2022-03-21T16:27:14Z" w:author="ZAW Inst.f.Papyrologie">
        <w:r>
          <w:rPr>
            <w:rFonts w:ascii="IFAO-Grec Unicode" w:hAnsi="IFAO-Grec Unicode"/>
            <w:sz w:val="24"/>
            <w:szCs w:val="24"/>
            <w:rtl w:val="0"/>
            <w:lang w:val="pt-PT"/>
          </w:rPr>
          <w:delText>]</w:delText>
        </w:r>
      </w:del>
      <w:del w:id="449" w:date="2022-03-21T16:27:14Z" w:author="ZAW Inst.f.Papyrologie">
        <w:r>
          <w:rPr>
            <w:rFonts w:ascii="IFAO-Grec Unicode" w:hAnsi="IFAO-Grec Unicode" w:hint="default"/>
            <w:sz w:val="24"/>
            <w:szCs w:val="24"/>
            <w:rtl w:val="0"/>
          </w:rPr>
          <w:delText>αλλοτ̣ρ̣ιοῦντας ἑτέροις καὶ οἰκονομοῦντας̣ περὶ αὐτῶν ὡς ἐὰν αἱ</w:delText>
        </w:r>
      </w:del>
      <w:del w:id="450"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451" w:date="2022-03-21T16:27:14Z" w:author="ZAW Inst.f.Papyrologie"/>
          <w:rFonts w:ascii="IFAO-Grec Unicode" w:cs="IFAO-Grec Unicode" w:hAnsi="IFAO-Grec Unicode" w:eastAsia="IFAO-Grec Unicode"/>
          <w:sz w:val="24"/>
          <w:szCs w:val="24"/>
        </w:rPr>
      </w:pPr>
      <w:del w:id="452" w:date="2022-03-21T16:27:14Z" w:author="ZAW Inst.f.Papyrologie">
        <w:r>
          <w:rPr>
            <w:rFonts w:ascii="IFAO-Grec Unicode" w:hAnsi="IFAO-Grec Unicode"/>
            <w:sz w:val="24"/>
            <w:szCs w:val="24"/>
            <w:rtl w:val="0"/>
            <w:lang w:val="pt-PT"/>
          </w:rPr>
          <w:delText>[</w:delText>
        </w:r>
      </w:del>
      <w:del w:id="453" w:date="2022-03-21T16:27:14Z" w:author="ZAW Inst.f.Papyrologie">
        <w:r>
          <w:rPr>
            <w:rFonts w:ascii="IFAO-Grec Unicode" w:hAnsi="IFAO-Grec Unicode" w:hint="default"/>
            <w:sz w:val="24"/>
            <w:szCs w:val="24"/>
            <w:rtl w:val="0"/>
          </w:rPr>
          <w:delText>ρῆται</w:delText>
        </w:r>
      </w:del>
      <w:del w:id="454" w:date="2022-03-21T16:27:14Z" w:author="ZAW Inst.f.Papyrologie">
        <w:r>
          <w:rPr>
            <w:rFonts w:ascii="IFAO-Grec Unicode" w:hAnsi="IFAO-Grec Unicode"/>
            <w:sz w:val="24"/>
            <w:szCs w:val="24"/>
            <w:rtl w:val="0"/>
          </w:rPr>
          <w:delText xml:space="preserve">. </w:delText>
        </w:r>
      </w:del>
      <w:del w:id="455" w:date="2022-03-21T16:27:14Z" w:author="ZAW Inst.f.Papyrologie">
        <w:r>
          <w:rPr>
            <w:rFonts w:ascii="IFAO-Grec Unicode" w:hAnsi="IFAO-Grec Unicode" w:hint="default"/>
            <w:sz w:val="24"/>
            <w:szCs w:val="24"/>
            <w:rtl w:val="0"/>
          </w:rPr>
          <w:delText>ἐὰν δ</w:delText>
        </w:r>
      </w:del>
      <w:del w:id="456" w:date="2022-03-21T16:27:14Z" w:author="ZAW Inst.f.Papyrologie">
        <w:r>
          <w:rPr>
            <w:rFonts w:ascii="IFAO-Grec Unicode" w:hAnsi="IFAO-Grec Unicode"/>
            <w:sz w:val="24"/>
            <w:szCs w:val="24"/>
            <w:rtl w:val="0"/>
            <w:lang w:val="pt-PT"/>
          </w:rPr>
          <w:delText>]</w:delText>
        </w:r>
      </w:del>
      <w:del w:id="457" w:date="2022-03-21T16:27:14Z" w:author="ZAW Inst.f.Papyrologie">
        <w:r>
          <w:rPr>
            <w:rFonts w:ascii="IFAO-Grec Unicode" w:hAnsi="IFAO-Grec Unicode" w:hint="default"/>
            <w:sz w:val="24"/>
            <w:szCs w:val="24"/>
            <w:rtl w:val="0"/>
          </w:rPr>
          <w:delText>ὲ μὴ βεβαιοῖ καθ̣</w:delText>
        </w:r>
      </w:del>
      <w:del w:id="458" w:date="2022-03-21T16:27:14Z" w:author="ZAW Inst.f.Papyrologie">
        <w:r>
          <w:rPr>
            <w:rFonts w:ascii="IFAO-Grec Unicode" w:hAnsi="IFAO-Grec Unicode"/>
            <w:sz w:val="24"/>
            <w:szCs w:val="24"/>
            <w:rtl w:val="0"/>
            <w:lang w:val="pt-PT"/>
          </w:rPr>
          <w:delText>[</w:delText>
        </w:r>
      </w:del>
      <w:del w:id="459" w:date="2022-03-21T16:27:14Z" w:author="ZAW Inst.f.Papyrologie">
        <w:r>
          <w:rPr>
            <w:rFonts w:ascii="IFAO-Grec Unicode" w:hAnsi="IFAO-Grec Unicode" w:hint="default"/>
            <w:sz w:val="24"/>
            <w:szCs w:val="24"/>
            <w:rtl w:val="0"/>
          </w:rPr>
          <w:delText>ὰ</w:delText>
        </w:r>
      </w:del>
      <w:del w:id="460" w:date="2022-03-21T16:27:14Z" w:author="ZAW Inst.f.Papyrologie">
        <w:r>
          <w:rPr>
            <w:rFonts w:ascii="IFAO-Grec Unicode" w:hAnsi="IFAO-Grec Unicode"/>
            <w:sz w:val="24"/>
            <w:szCs w:val="24"/>
            <w:rtl w:val="0"/>
            <w:lang w:val="pt-PT"/>
          </w:rPr>
          <w:delText xml:space="preserve">] </w:delText>
        </w:r>
      </w:del>
      <w:del w:id="461" w:date="2022-03-21T16:27:14Z" w:author="ZAW Inst.f.Papyrologie">
        <w:r>
          <w:rPr>
            <w:rFonts w:ascii="IFAO-Grec Unicode" w:hAnsi="IFAO-Grec Unicode" w:hint="default"/>
            <w:sz w:val="24"/>
            <w:szCs w:val="24"/>
            <w:rtl w:val="0"/>
          </w:rPr>
          <w:delText>γέγραπται ἀποτεισάτωι τῷ Ἑριεῖ τὴ̣</w:delText>
        </w:r>
      </w:del>
      <w:del w:id="462" w:date="2022-03-21T16:27:14Z" w:author="ZAW Inst.f.Papyrologie">
        <w:r>
          <w:rPr>
            <w:rFonts w:ascii="IFAO-Grec Unicode" w:hAnsi="IFAO-Grec Unicode"/>
            <w:sz w:val="24"/>
            <w:szCs w:val="24"/>
            <w:rtl w:val="0"/>
            <w:lang w:val="pt-PT"/>
          </w:rPr>
          <w:delText>[</w:delText>
        </w:r>
      </w:del>
      <w:del w:id="463" w:date="2022-03-21T16:27:14Z" w:author="ZAW Inst.f.Papyrologie">
        <w:r>
          <w:rPr>
            <w:rFonts w:ascii="IFAO-Grec Unicode" w:hAnsi="IFAO-Grec Unicode" w:hint="default"/>
            <w:sz w:val="24"/>
            <w:szCs w:val="24"/>
            <w:rtl w:val="0"/>
          </w:rPr>
          <w:delText>ν τιμὴν μ</w:delText>
        </w:r>
      </w:del>
      <w:del w:id="464" w:date="2022-03-21T16:27:14Z" w:author="ZAW Inst.f.Papyrologie">
        <w:r>
          <w:rPr>
            <w:rFonts w:ascii="IFAO-Grec Unicode" w:hAnsi="IFAO-Grec Unicode"/>
            <w:sz w:val="24"/>
            <w:szCs w:val="24"/>
            <w:rtl w:val="0"/>
            <w:lang w:val="pt-PT"/>
          </w:rPr>
          <w:delText>]</w:delText>
        </w:r>
      </w:del>
      <w:del w:id="465" w:date="2022-03-21T16:27:14Z" w:author="ZAW Inst.f.Papyrologie">
        <w:r>
          <w:rPr>
            <w:rFonts w:ascii="IFAO-Grec Unicode" w:hAnsi="IFAO-Grec Unicode" w:hint="default"/>
            <w:sz w:val="24"/>
            <w:szCs w:val="24"/>
            <w:rtl w:val="0"/>
          </w:rPr>
          <w:delText>ε̣θ̣ʼ ἡ̣μι̣</w:delText>
        </w:r>
      </w:del>
      <w:del w:id="466" w:date="2022-03-21T16:27:14Z" w:author="ZAW Inst.f.Papyrologie">
        <w:r>
          <w:rPr>
            <w:rFonts w:ascii="IFAO-Grec Unicode" w:hAnsi="IFAO-Grec Unicode"/>
            <w:sz w:val="24"/>
            <w:szCs w:val="24"/>
            <w:rtl w:val="0"/>
            <w:lang w:val="pt-PT"/>
          </w:rPr>
          <w:delText>[</w:delText>
        </w:r>
      </w:del>
      <w:del w:id="467" w:date="2022-03-21T16:27:14Z" w:author="ZAW Inst.f.Papyrologie">
        <w:r>
          <w:rPr>
            <w:rFonts w:ascii="IFAO-Grec Unicode" w:hAnsi="IFAO-Grec Unicode" w:hint="default"/>
            <w:sz w:val="24"/>
            <w:szCs w:val="24"/>
            <w:rtl w:val="0"/>
          </w:rPr>
          <w:delText>ο</w:delText>
        </w:r>
      </w:del>
      <w:del w:id="468" w:date="2022-03-21T16:27:14Z" w:author="ZAW Inst.f.Papyrologie">
        <w:r>
          <w:rPr>
            <w:rFonts w:ascii="IFAO-Grec Unicode" w:hAnsi="IFAO-Grec Unicode"/>
            <w:sz w:val="24"/>
            <w:szCs w:val="24"/>
            <w:rtl w:val="0"/>
            <w:lang w:val="pt-PT"/>
          </w:rPr>
          <w:delText>]</w:delText>
        </w:r>
      </w:del>
      <w:del w:id="469" w:date="2022-03-21T16:27:14Z" w:author="ZAW Inst.f.Papyrologie">
        <w:r>
          <w:rPr>
            <w:rFonts w:ascii="IFAO-Grec Unicode" w:hAnsi="IFAO-Grec Unicode" w:hint="default"/>
            <w:sz w:val="24"/>
            <w:szCs w:val="24"/>
            <w:rtl w:val="0"/>
          </w:rPr>
          <w:delText>λ̣ίας καὶ τὰ τέλη κ̣</w:delText>
        </w:r>
      </w:del>
      <w:del w:id="470" w:date="2022-03-21T16:27:14Z" w:author="ZAW Inst.f.Papyrologie">
        <w:r>
          <w:rPr>
            <w:rFonts w:ascii="IFAO-Grec Unicode" w:hAnsi="IFAO-Grec Unicode"/>
            <w:sz w:val="24"/>
            <w:szCs w:val="24"/>
            <w:rtl w:val="0"/>
            <w:lang w:val="pt-PT"/>
          </w:rPr>
          <w:delText>[</w:delText>
        </w:r>
      </w:del>
      <w:del w:id="471" w:date="2022-03-21T16:27:14Z" w:author="ZAW Inst.f.Papyrologie">
        <w:r>
          <w:rPr>
            <w:rFonts w:ascii="IFAO-Grec Unicode" w:hAnsi="IFAO-Grec Unicode" w:hint="default"/>
            <w:sz w:val="24"/>
            <w:szCs w:val="24"/>
            <w:rtl w:val="0"/>
          </w:rPr>
          <w:delText>α</w:delText>
        </w:r>
      </w:del>
      <w:del w:id="472" w:date="2022-03-21T16:27:14Z" w:author="ZAW Inst.f.Papyrologie">
        <w:r>
          <w:rPr>
            <w:rFonts w:ascii="IFAO-Grec Unicode" w:hAnsi="IFAO-Grec Unicode"/>
            <w:sz w:val="24"/>
            <w:szCs w:val="24"/>
            <w:rtl w:val="0"/>
            <w:lang w:val="pt-PT"/>
          </w:rPr>
          <w:delText>]</w:delText>
        </w:r>
      </w:del>
      <w:del w:id="473" w:date="2022-03-21T16:27:14Z" w:author="ZAW Inst.f.Papyrologie">
        <w:r>
          <w:rPr>
            <w:rFonts w:ascii="IFAO-Grec Unicode" w:hAnsi="IFAO-Grec Unicode" w:hint="default"/>
            <w:sz w:val="24"/>
            <w:szCs w:val="24"/>
            <w:rtl w:val="0"/>
          </w:rPr>
          <w:delText>ὶ̣ ἀναλώματα διπλᾶ καὶ ἐπίτειμο̣ν̣ ἀργυ</w:delText>
        </w:r>
      </w:del>
      <w:del w:id="47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475" w:date="2022-03-21T16:27:14Z" w:author="ZAW Inst.f.Papyrologie"/>
          <w:rFonts w:ascii="IFAO-Grec Unicode" w:cs="IFAO-Grec Unicode" w:hAnsi="IFAO-Grec Unicode" w:eastAsia="IFAO-Grec Unicode"/>
          <w:sz w:val="24"/>
          <w:szCs w:val="24"/>
        </w:rPr>
      </w:pPr>
      <w:del w:id="476" w:date="2022-03-21T16:27:14Z" w:author="ZAW Inst.f.Papyrologie">
        <w:r>
          <w:rPr>
            <w:rFonts w:ascii="IFAO-Grec Unicode" w:hAnsi="IFAO-Grec Unicode"/>
            <w:sz w:val="24"/>
            <w:szCs w:val="24"/>
            <w:rtl w:val="0"/>
            <w:lang w:val="pt-PT"/>
          </w:rPr>
          <w:delText>20 [</w:delText>
        </w:r>
      </w:del>
      <w:del w:id="477" w:date="2022-03-21T16:27:14Z" w:author="ZAW Inst.f.Papyrologie">
        <w:r>
          <w:rPr>
            <w:rFonts w:ascii="IFAO-Grec Unicode" w:hAnsi="IFAO-Grec Unicode" w:hint="default"/>
            <w:sz w:val="24"/>
            <w:szCs w:val="24"/>
            <w:rtl w:val="0"/>
          </w:rPr>
          <w:delText>ρίου δραχμὰς</w:delText>
        </w:r>
      </w:del>
      <w:del w:id="478" w:date="2022-03-21T16:27:14Z" w:author="ZAW Inst.f.Papyrologie">
        <w:r>
          <w:rPr>
            <w:rFonts w:ascii="IFAO-Grec Unicode" w:hAnsi="IFAO-Grec Unicode"/>
            <w:sz w:val="24"/>
            <w:szCs w:val="24"/>
            <w:rtl w:val="0"/>
            <w:lang w:val="pt-PT"/>
          </w:rPr>
          <w:delText xml:space="preserve">] </w:delText>
        </w:r>
      </w:del>
      <w:del w:id="479" w:date="2022-03-21T16:27:14Z" w:author="ZAW Inst.f.Papyrologie">
        <w:r>
          <w:rPr>
            <w:rFonts w:ascii="IFAO-Grec Unicode" w:hAnsi="IFAO-Grec Unicode" w:hint="default"/>
            <w:sz w:val="24"/>
            <w:szCs w:val="24"/>
            <w:rtl w:val="0"/>
          </w:rPr>
          <w:delText>τριακοσίας καὶ ἰς̣ τ̣ὸ δη̣μόσιον τὰς ἴσας</w:delText>
        </w:r>
      </w:del>
      <w:del w:id="480" w:date="2022-03-21T16:27:14Z" w:author="ZAW Inst.f.Papyrologie">
        <w:r>
          <w:rPr>
            <w:rFonts w:ascii="IFAO-Grec Unicode" w:hAnsi="IFAO-Grec Unicode"/>
            <w:sz w:val="24"/>
            <w:szCs w:val="24"/>
            <w:rtl w:val="0"/>
          </w:rPr>
          <w:delText xml:space="preserve">, </w:delText>
        </w:r>
      </w:del>
      <w:del w:id="481" w:date="2022-03-21T16:27:14Z" w:author="ZAW Inst.f.Papyrologie">
        <w:r>
          <w:rPr>
            <w:rFonts w:ascii="IFAO-Grec Unicode" w:hAnsi="IFAO-Grec Unicode" w:hint="default"/>
            <w:sz w:val="24"/>
            <w:szCs w:val="24"/>
            <w:rtl w:val="0"/>
          </w:rPr>
          <w:delText>καὶ μηδὲν ἧσ</w:delText>
        </w:r>
      </w:del>
      <w:del w:id="482" w:date="2022-03-21T16:27:14Z" w:author="ZAW Inst.f.Papyrologie">
        <w:r>
          <w:rPr>
            <w:rFonts w:ascii="IFAO-Grec Unicode" w:hAnsi="IFAO-Grec Unicode"/>
            <w:sz w:val="24"/>
            <w:szCs w:val="24"/>
            <w:rtl w:val="0"/>
            <w:lang w:val="pt-PT"/>
          </w:rPr>
          <w:delText>[</w:delText>
        </w:r>
      </w:del>
      <w:del w:id="483" w:date="2022-03-21T16:27:14Z" w:author="ZAW Inst.f.Papyrologie">
        <w:r>
          <w:rPr>
            <w:rFonts w:ascii="IFAO-Grec Unicode" w:hAnsi="IFAO-Grec Unicode" w:hint="default"/>
            <w:sz w:val="24"/>
            <w:szCs w:val="24"/>
            <w:rtl w:val="0"/>
          </w:rPr>
          <w:delText>σον χ</w:delText>
        </w:r>
      </w:del>
      <w:del w:id="484" w:date="2022-03-21T16:27:14Z" w:author="ZAW Inst.f.Papyrologie">
        <w:r>
          <w:rPr>
            <w:rFonts w:ascii="IFAO-Grec Unicode" w:hAnsi="IFAO-Grec Unicode"/>
            <w:sz w:val="24"/>
            <w:szCs w:val="24"/>
            <w:rtl w:val="0"/>
            <w:lang w:val="pt-PT"/>
          </w:rPr>
          <w:delText>]</w:delText>
        </w:r>
      </w:del>
      <w:del w:id="485" w:date="2022-03-21T16:27:14Z" w:author="ZAW Inst.f.Papyrologie">
        <w:r>
          <w:rPr>
            <w:rFonts w:ascii="IFAO-Grec Unicode" w:hAnsi="IFAO-Grec Unicode" w:hint="default"/>
            <w:sz w:val="24"/>
            <w:szCs w:val="24"/>
            <w:rtl w:val="0"/>
          </w:rPr>
          <w:delText>ωρὶς το̣ῦ μέ</w:delText>
        </w:r>
      </w:del>
      <w:del w:id="486" w:date="2022-03-21T16:27:14Z" w:author="ZAW Inst.f.Papyrologie">
        <w:r>
          <w:rPr>
            <w:rFonts w:ascii="IFAO-Grec Unicode" w:hAnsi="IFAO-Grec Unicode"/>
            <w:sz w:val="24"/>
            <w:szCs w:val="24"/>
            <w:rtl w:val="0"/>
            <w:lang w:val="pt-PT"/>
          </w:rPr>
          <w:delText>[</w:delText>
        </w:r>
      </w:del>
      <w:del w:id="487" w:date="2022-03-21T16:27:14Z" w:author="ZAW Inst.f.Papyrologie">
        <w:r>
          <w:rPr>
            <w:rFonts w:ascii="IFAO-Grec Unicode" w:hAnsi="IFAO-Grec Unicode" w:hint="default"/>
            <w:sz w:val="24"/>
            <w:szCs w:val="24"/>
            <w:rtl w:val="0"/>
          </w:rPr>
          <w:delText>ν</w:delText>
        </w:r>
      </w:del>
      <w:del w:id="488" w:date="2022-03-21T16:27:14Z" w:author="ZAW Inst.f.Papyrologie">
        <w:r>
          <w:rPr>
            <w:rFonts w:ascii="IFAO-Grec Unicode" w:hAnsi="IFAO-Grec Unicode"/>
            <w:sz w:val="24"/>
            <w:szCs w:val="24"/>
            <w:rtl w:val="0"/>
            <w:lang w:val="pt-PT"/>
          </w:rPr>
          <w:delText>]</w:delText>
        </w:r>
      </w:del>
      <w:del w:id="489" w:date="2022-03-21T16:27:14Z" w:author="ZAW Inst.f.Papyrologie">
        <w:r>
          <w:rPr>
            <w:rFonts w:ascii="IFAO-Grec Unicode" w:hAnsi="IFAO-Grec Unicode" w:hint="default"/>
            <w:sz w:val="24"/>
            <w:szCs w:val="24"/>
            <w:rtl w:val="0"/>
          </w:rPr>
          <w:delText>ειν κύρια τὰ προγεγραμμένα</w:delText>
        </w:r>
      </w:del>
      <w:del w:id="490" w:date="2022-03-21T16:27:14Z" w:author="ZAW Inst.f.Papyrologie">
        <w:r>
          <w:rPr>
            <w:rFonts w:ascii="IFAO-Grec Unicode" w:hAnsi="IFAO-Grec Unicode"/>
            <w:sz w:val="24"/>
            <w:szCs w:val="24"/>
            <w:rtl w:val="0"/>
          </w:rPr>
          <w:delText xml:space="preserve">. </w:delText>
        </w:r>
      </w:del>
      <w:del w:id="491" w:date="2022-03-21T16:27:14Z" w:author="ZAW Inst.f.Papyrologie">
        <w:r>
          <w:rPr>
            <w:rFonts w:ascii="IFAO-Grec Unicode" w:hAnsi="IFAO-Grec Unicode" w:hint="default"/>
            <w:sz w:val="24"/>
            <w:szCs w:val="24"/>
            <w:rtl w:val="0"/>
          </w:rPr>
          <w:delText>ὑπογραφεὺς τῆς ὁμολογούσ̣ης καὶ το̣ῦ</w:delText>
        </w:r>
      </w:del>
    </w:p>
    <w:p>
      <w:pPr>
        <w:pStyle w:val="Text"/>
        <w:spacing w:after="0" w:line="360" w:lineRule="auto"/>
        <w:ind w:left="2268" w:hanging="2268"/>
        <w:rPr>
          <w:del w:id="492" w:date="2022-03-21T16:27:14Z" w:author="ZAW Inst.f.Papyrologie"/>
          <w:rFonts w:ascii="IFAO-Grec Unicode" w:cs="IFAO-Grec Unicode" w:hAnsi="IFAO-Grec Unicode" w:eastAsia="IFAO-Grec Unicode"/>
          <w:sz w:val="24"/>
          <w:szCs w:val="24"/>
        </w:rPr>
      </w:pPr>
      <w:del w:id="493" w:date="2022-03-21T16:27:14Z" w:author="ZAW Inst.f.Papyrologie">
        <w:r>
          <w:rPr>
            <w:rFonts w:ascii="IFAO-Grec Unicode" w:hAnsi="IFAO-Grec Unicode"/>
            <w:sz w:val="24"/>
            <w:szCs w:val="24"/>
            <w:rtl w:val="0"/>
            <w:lang w:val="pt-PT"/>
          </w:rPr>
          <w:delText>[</w:delText>
        </w:r>
      </w:del>
      <w:del w:id="494" w:date="2022-03-21T16:27:14Z" w:author="ZAW Inst.f.Papyrologie">
        <w:r>
          <w:rPr>
            <w:rFonts w:ascii="IFAO-Grec Unicode" w:hAnsi="IFAO-Grec Unicode" w:hint="default"/>
            <w:sz w:val="24"/>
            <w:szCs w:val="24"/>
            <w:rtl w:val="0"/>
          </w:rPr>
          <w:delText>κυρίου Σουχᾶς</w:delText>
        </w:r>
      </w:del>
      <w:del w:id="495" w:date="2022-03-21T16:27:14Z" w:author="ZAW Inst.f.Papyrologie">
        <w:r>
          <w:rPr>
            <w:rFonts w:ascii="IFAO-Grec Unicode" w:hAnsi="IFAO-Grec Unicode"/>
            <w:sz w:val="24"/>
            <w:szCs w:val="24"/>
            <w:rtl w:val="0"/>
            <w:lang w:val="pt-PT"/>
          </w:rPr>
          <w:delText xml:space="preserve">]  </w:delText>
        </w:r>
      </w:del>
      <w:del w:id="496" w:date="2022-03-21T16:27:14Z" w:author="ZAW Inst.f.Papyrologie">
        <w:r>
          <w:rPr>
            <w:rFonts w:ascii="IFAO-Grec Unicode" w:hAnsi="IFAO-Grec Unicode" w:hint="default"/>
            <w:sz w:val="24"/>
            <w:szCs w:val="24"/>
            <w:rtl w:val="0"/>
          </w:rPr>
          <w:delText xml:space="preserve">̣υ̣ ̣ο̣υ ὡς ἐτῶν </w:delText>
        </w:r>
      </w:del>
      <w:del w:id="497" w:date="2022-03-21T10:38:00Z" w:author="Graham Claytor">
        <w:r>
          <w:rPr>
            <w:rFonts w:ascii="IFAO-Grec Unicode" w:hAnsi="IFAO-Grec Unicode" w:hint="default"/>
            <w:sz w:val="24"/>
            <w:szCs w:val="24"/>
            <w:rtl w:val="0"/>
          </w:rPr>
          <w:delText>ἑξίκ</w:delText>
        </w:r>
      </w:del>
      <w:del w:id="498" w:date="2022-03-21T16:27:14Z" w:author="ZAW Inst.f.Papyrologie">
        <w:r>
          <w:rPr>
            <w:rFonts w:ascii="IFAO-Grec Unicode" w:hAnsi="IFAO-Grec Unicode" w:hint="default"/>
            <w:sz w:val="24"/>
            <w:szCs w:val="24"/>
            <w:rtl w:val="0"/>
          </w:rPr>
          <w:delText>ἑξήκ</w:delText>
        </w:r>
      </w:del>
      <w:del w:id="499" w:date="2022-03-21T16:27:14Z" w:author="ZAW Inst.f.Papyrologie">
        <w:r>
          <w:rPr>
            <w:rFonts w:ascii="IFAO-Grec Unicode" w:hAnsi="IFAO-Grec Unicode"/>
            <w:sz w:val="24"/>
            <w:szCs w:val="24"/>
            <w:rtl w:val="0"/>
            <w:lang w:val="pt-PT"/>
          </w:rPr>
          <w:delText>[</w:delText>
        </w:r>
      </w:del>
      <w:del w:id="500" w:date="2022-03-21T16:27:14Z" w:author="ZAW Inst.f.Papyrologie">
        <w:r>
          <w:rPr>
            <w:rFonts w:ascii="IFAO-Grec Unicode" w:hAnsi="IFAO-Grec Unicode" w:hint="default"/>
            <w:sz w:val="24"/>
            <w:szCs w:val="24"/>
            <w:rtl w:val="0"/>
          </w:rPr>
          <w:delText>ο</w:delText>
        </w:r>
      </w:del>
      <w:del w:id="501" w:date="2022-03-21T16:27:14Z" w:author="ZAW Inst.f.Papyrologie">
        <w:r>
          <w:rPr>
            <w:rFonts w:ascii="IFAO-Grec Unicode" w:hAnsi="IFAO-Grec Unicode"/>
            <w:sz w:val="24"/>
            <w:szCs w:val="24"/>
            <w:rtl w:val="0"/>
            <w:lang w:val="pt-PT"/>
          </w:rPr>
          <w:delText>]</w:delText>
        </w:r>
      </w:del>
      <w:del w:id="502" w:date="2022-03-21T16:27:14Z" w:author="ZAW Inst.f.Papyrologie">
        <w:r>
          <w:rPr>
            <w:rFonts w:ascii="IFAO-Grec Unicode" w:hAnsi="IFAO-Grec Unicode" w:hint="default"/>
            <w:sz w:val="24"/>
            <w:szCs w:val="24"/>
            <w:rtl w:val="0"/>
          </w:rPr>
          <w:delText>ντα τριῶν οὐλὴι ἀντικνημίωι ἀρ̣ι̣</w:delText>
        </w:r>
      </w:del>
      <w:del w:id="503" w:date="2022-03-21T16:27:14Z" w:author="ZAW Inst.f.Papyrologie">
        <w:r>
          <w:rPr>
            <w:rFonts w:ascii="IFAO-Grec Unicode" w:hAnsi="IFAO-Grec Unicode"/>
            <w:sz w:val="24"/>
            <w:szCs w:val="24"/>
            <w:rtl w:val="0"/>
            <w:lang w:val="pt-PT"/>
          </w:rPr>
          <w:delText>[</w:delText>
        </w:r>
      </w:del>
      <w:del w:id="504" w:date="2022-03-21T16:27:14Z" w:author="ZAW Inst.f.Papyrologie">
        <w:r>
          <w:rPr>
            <w:rFonts w:ascii="IFAO-Grec Unicode" w:hAnsi="IFAO-Grec Unicode" w:hint="default"/>
            <w:sz w:val="24"/>
            <w:szCs w:val="24"/>
            <w:rtl w:val="0"/>
          </w:rPr>
          <w:delText>στ</w:delText>
        </w:r>
      </w:del>
      <w:del w:id="505" w:date="2022-03-21T16:27:14Z" w:author="ZAW Inst.f.Papyrologie">
        <w:r>
          <w:rPr>
            <w:rFonts w:ascii="IFAO-Grec Unicode" w:hAnsi="IFAO-Grec Unicode"/>
            <w:sz w:val="24"/>
            <w:szCs w:val="24"/>
            <w:rtl w:val="0"/>
            <w:lang w:val="pt-PT"/>
          </w:rPr>
          <w:delText>]</w:delText>
        </w:r>
      </w:del>
      <w:del w:id="506" w:date="2022-03-21T16:27:14Z" w:author="ZAW Inst.f.Papyrologie">
        <w:r>
          <w:rPr>
            <w:rFonts w:ascii="IFAO-Grec Unicode" w:hAnsi="IFAO-Grec Unicode" w:hint="default"/>
            <w:sz w:val="24"/>
            <w:szCs w:val="24"/>
            <w:rtl w:val="0"/>
          </w:rPr>
          <w:delText>ερῶι</w:delText>
        </w:r>
      </w:del>
      <w:del w:id="507" w:date="2022-03-21T16:27:14Z" w:author="ZAW Inst.f.Papyrologie">
        <w:r>
          <w:rPr>
            <w:rFonts w:ascii="IFAO-Grec Unicode" w:hAnsi="IFAO-Grec Unicode"/>
            <w:sz w:val="24"/>
            <w:szCs w:val="24"/>
            <w:rtl w:val="0"/>
          </w:rPr>
          <w:delText xml:space="preserve">. (h. 2) </w:delText>
        </w:r>
      </w:del>
      <w:del w:id="508" w:date="2022-03-21T16:27:14Z" w:author="ZAW Inst.f.Papyrologie">
        <w:r>
          <w:rPr>
            <w:rFonts w:ascii="IFAO-Grec Unicode" w:hAnsi="IFAO-Grec Unicode" w:hint="default"/>
            <w:sz w:val="24"/>
            <w:szCs w:val="24"/>
            <w:rtl w:val="0"/>
          </w:rPr>
          <w:delText>Ταα̣ρ̣πα̣γάθη̣ς Τεσενούφεως̣ με̣τὰ κυρίου τοῦ</w:delText>
        </w:r>
      </w:del>
    </w:p>
    <w:p>
      <w:pPr>
        <w:pStyle w:val="Text"/>
        <w:spacing w:after="0" w:line="360" w:lineRule="auto"/>
        <w:ind w:left="2268" w:hanging="2268"/>
        <w:rPr>
          <w:del w:id="509" w:date="2022-03-21T16:27:14Z" w:author="ZAW Inst.f.Papyrologie"/>
          <w:rFonts w:ascii="IFAO-Grec Unicode" w:cs="IFAO-Grec Unicode" w:hAnsi="IFAO-Grec Unicode" w:eastAsia="IFAO-Grec Unicode"/>
          <w:sz w:val="24"/>
          <w:szCs w:val="24"/>
        </w:rPr>
      </w:pPr>
      <w:del w:id="510" w:date="2022-03-21T16:27:14Z" w:author="ZAW Inst.f.Papyrologie">
        <w:r>
          <w:rPr>
            <w:rFonts w:ascii="IFAO-Grec Unicode" w:hAnsi="IFAO-Grec Unicode"/>
            <w:sz w:val="24"/>
            <w:szCs w:val="24"/>
            <w:rtl w:val="0"/>
            <w:lang w:val="pt-PT"/>
          </w:rPr>
          <w:delText>[</w:delText>
        </w:r>
      </w:del>
      <w:del w:id="511" w:date="2022-03-21T16:27:14Z" w:author="ZAW Inst.f.Papyrologie">
        <w:r>
          <w:rPr>
            <w:rFonts w:ascii="IFAO-Grec Unicode" w:hAnsi="IFAO-Grec Unicode" w:hint="default"/>
            <w:sz w:val="24"/>
            <w:szCs w:val="24"/>
            <w:rtl w:val="0"/>
          </w:rPr>
          <w:delText>υἱοῦ μου Ἁρπα</w:delText>
        </w:r>
      </w:del>
      <w:del w:id="512" w:date="2022-03-21T16:27:14Z" w:author="ZAW Inst.f.Papyrologie">
        <w:r>
          <w:rPr>
            <w:rFonts w:ascii="IFAO-Grec Unicode" w:hAnsi="IFAO-Grec Unicode"/>
            <w:sz w:val="24"/>
            <w:szCs w:val="24"/>
            <w:rtl w:val="0"/>
            <w:lang w:val="pt-PT"/>
          </w:rPr>
          <w:delText>]</w:delText>
        </w:r>
      </w:del>
      <w:del w:id="513" w:date="2022-03-21T16:27:14Z" w:author="ZAW Inst.f.Papyrologie">
        <w:r>
          <w:rPr>
            <w:rFonts w:ascii="IFAO-Grec Unicode" w:hAnsi="IFAO-Grec Unicode" w:hint="default"/>
            <w:sz w:val="24"/>
            <w:szCs w:val="24"/>
            <w:rtl w:val="0"/>
          </w:rPr>
          <w:delText>γ̣άθου τοῦ Σ</w:delText>
        </w:r>
      </w:del>
      <w:del w:id="514" w:date="2022-03-21T16:27:14Z" w:author="ZAW Inst.f.Papyrologie">
        <w:r>
          <w:rPr>
            <w:rFonts w:ascii="IFAO-Grec Unicode" w:hAnsi="IFAO-Grec Unicode"/>
            <w:sz w:val="24"/>
            <w:szCs w:val="24"/>
            <w:rtl w:val="0"/>
            <w:lang w:val="pt-PT"/>
          </w:rPr>
          <w:delText>[</w:delText>
        </w:r>
      </w:del>
      <w:del w:id="515" w:date="2022-03-21T16:27:14Z" w:author="ZAW Inst.f.Papyrologie">
        <w:r>
          <w:rPr>
            <w:rFonts w:ascii="IFAO-Grec Unicode" w:hAnsi="IFAO-Grec Unicode" w:hint="default"/>
            <w:sz w:val="24"/>
            <w:szCs w:val="24"/>
            <w:rtl w:val="0"/>
          </w:rPr>
          <w:delText>α</w:delText>
        </w:r>
      </w:del>
      <w:del w:id="516" w:date="2022-03-21T16:27:14Z" w:author="ZAW Inst.f.Papyrologie">
        <w:r>
          <w:rPr>
            <w:rFonts w:ascii="IFAO-Grec Unicode" w:hAnsi="IFAO-Grec Unicode"/>
            <w:sz w:val="24"/>
            <w:szCs w:val="24"/>
            <w:rtl w:val="0"/>
            <w:lang w:val="pt-PT"/>
          </w:rPr>
          <w:delText>]</w:delText>
        </w:r>
      </w:del>
      <w:del w:id="517" w:date="2022-03-21T16:27:14Z" w:author="ZAW Inst.f.Papyrologie">
        <w:r>
          <w:rPr>
            <w:rFonts w:ascii="IFAO-Grec Unicode" w:hAnsi="IFAO-Grec Unicode" w:hint="default"/>
            <w:sz w:val="24"/>
            <w:szCs w:val="24"/>
            <w:rtl w:val="0"/>
          </w:rPr>
          <w:delText>τ̣αβοῦτος ὁμολογῶι πεπ</w:delText>
        </w:r>
      </w:del>
      <w:del w:id="518" w:date="2022-03-21T16:27:14Z" w:author="ZAW Inst.f.Papyrologie">
        <w:r>
          <w:rPr>
            <w:rFonts w:ascii="IFAO-Grec Unicode" w:hAnsi="IFAO-Grec Unicode"/>
            <w:sz w:val="24"/>
            <w:szCs w:val="24"/>
            <w:rtl w:val="0"/>
            <w:lang w:val="pt-PT"/>
          </w:rPr>
          <w:delText>[</w:delText>
        </w:r>
      </w:del>
      <w:del w:id="519" w:date="2022-03-21T16:27:14Z" w:author="ZAW Inst.f.Papyrologie">
        <w:r>
          <w:rPr>
            <w:rFonts w:ascii="IFAO-Grec Unicode" w:hAnsi="IFAO-Grec Unicode" w:hint="default"/>
            <w:sz w:val="24"/>
            <w:szCs w:val="24"/>
            <w:rtl w:val="0"/>
          </w:rPr>
          <w:delText>ρ</w:delText>
        </w:r>
      </w:del>
      <w:del w:id="520" w:date="2022-03-21T16:27:14Z" w:author="ZAW Inst.f.Papyrologie">
        <w:r>
          <w:rPr>
            <w:rFonts w:ascii="IFAO-Grec Unicode" w:hAnsi="IFAO-Grec Unicode"/>
            <w:sz w:val="24"/>
            <w:szCs w:val="24"/>
            <w:rtl w:val="0"/>
            <w:lang w:val="pt-PT"/>
          </w:rPr>
          <w:delText>]</w:delText>
        </w:r>
      </w:del>
      <w:del w:id="521" w:date="2022-03-21T16:27:14Z" w:author="ZAW Inst.f.Papyrologie">
        <w:r>
          <w:rPr>
            <w:rFonts w:ascii="IFAO-Grec Unicode" w:hAnsi="IFAO-Grec Unicode" w:hint="default"/>
            <w:sz w:val="24"/>
            <w:szCs w:val="24"/>
            <w:rtl w:val="0"/>
          </w:rPr>
          <w:delText>α̣κέ̣ναι τ̣ῷ̣ Ἑ̣ριεῦ̣τ̣ι̣ ἀφήλικι ἐπὶ τὸν ἅπαντα χρόνο̣</w:delText>
        </w:r>
      </w:del>
      <w:del w:id="522" w:date="2022-03-21T16:27:14Z" w:author="ZAW Inst.f.Papyrologie">
        <w:r>
          <w:rPr>
            <w:rFonts w:ascii="IFAO-Grec Unicode" w:hAnsi="IFAO-Grec Unicode"/>
            <w:sz w:val="24"/>
            <w:szCs w:val="24"/>
            <w:rtl w:val="0"/>
          </w:rPr>
          <w:delText>(</w:delText>
        </w:r>
      </w:del>
      <w:del w:id="523" w:date="2022-03-21T16:27:14Z" w:author="ZAW Inst.f.Papyrologie">
        <w:r>
          <w:rPr>
            <w:rFonts w:ascii="IFAO-Grec Unicode" w:hAnsi="IFAO-Grec Unicode" w:hint="default"/>
            <w:sz w:val="24"/>
            <w:szCs w:val="24"/>
            <w:rtl w:val="0"/>
          </w:rPr>
          <w:delText>ν</w:delText>
        </w:r>
      </w:del>
      <w:del w:id="52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525" w:date="2022-03-21T16:27:14Z" w:author="ZAW Inst.f.Papyrologie"/>
          <w:rFonts w:ascii="IFAO-Grec Unicode" w:cs="IFAO-Grec Unicode" w:hAnsi="IFAO-Grec Unicode" w:eastAsia="IFAO-Grec Unicode"/>
          <w:sz w:val="24"/>
          <w:szCs w:val="24"/>
        </w:rPr>
      </w:pPr>
      <w:del w:id="526" w:date="2022-03-21T16:27:14Z" w:author="ZAW Inst.f.Papyrologie">
        <w:r>
          <w:rPr>
            <w:rFonts w:ascii="IFAO-Grec Unicode" w:hAnsi="IFAO-Grec Unicode"/>
            <w:sz w:val="24"/>
            <w:szCs w:val="24"/>
            <w:rtl w:val="0"/>
            <w:lang w:val="pt-PT"/>
          </w:rPr>
          <w:delText>[</w:delText>
        </w:r>
      </w:del>
      <w:del w:id="527" w:date="2022-03-21T16:27:14Z" w:author="ZAW Inst.f.Papyrologie">
        <w:r>
          <w:rPr>
            <w:rFonts w:ascii="IFAO-Grec Unicode" w:hAnsi="IFAO-Grec Unicode" w:hint="default"/>
            <w:sz w:val="24"/>
            <w:szCs w:val="24"/>
            <w:rtl w:val="0"/>
          </w:rPr>
          <w:delText>τὴν ὑπάρχο</w:delText>
        </w:r>
      </w:del>
      <w:del w:id="528" w:date="2022-03-21T16:27:14Z" w:author="ZAW Inst.f.Papyrologie">
        <w:r>
          <w:rPr>
            <w:rFonts w:ascii="IFAO-Grec Unicode" w:hAnsi="IFAO-Grec Unicode"/>
            <w:sz w:val="24"/>
            <w:szCs w:val="24"/>
            <w:rtl w:val="0"/>
            <w:lang w:val="pt-PT"/>
          </w:rPr>
          <w:delText>]</w:delText>
        </w:r>
      </w:del>
      <w:del w:id="529" w:date="2022-03-21T16:27:14Z" w:author="ZAW Inst.f.Papyrologie">
        <w:r>
          <w:rPr>
            <w:rFonts w:ascii="IFAO-Grec Unicode" w:hAnsi="IFAO-Grec Unicode" w:hint="default"/>
            <w:sz w:val="24"/>
            <w:szCs w:val="24"/>
            <w:rtl w:val="0"/>
          </w:rPr>
          <w:delText>υσάν μοι ἀπ̣</w:delText>
        </w:r>
      </w:del>
      <w:del w:id="530" w:date="2022-03-21T16:27:14Z" w:author="ZAW Inst.f.Papyrologie">
        <w:r>
          <w:rPr>
            <w:rFonts w:ascii="IFAO-Grec Unicode" w:hAnsi="IFAO-Grec Unicode"/>
            <w:sz w:val="24"/>
            <w:szCs w:val="24"/>
            <w:rtl w:val="0"/>
            <w:lang w:val="pt-PT"/>
          </w:rPr>
          <w:delText>[</w:delText>
        </w:r>
      </w:del>
      <w:del w:id="531" w:date="2022-03-21T16:27:14Z" w:author="ZAW Inst.f.Papyrologie">
        <w:r>
          <w:rPr>
            <w:rFonts w:ascii="IFAO-Grec Unicode" w:hAnsi="IFAO-Grec Unicode" w:hint="default"/>
            <w:sz w:val="24"/>
            <w:szCs w:val="24"/>
            <w:rtl w:val="0"/>
          </w:rPr>
          <w:delText>ὸ</w:delText>
        </w:r>
      </w:del>
      <w:del w:id="532" w:date="2022-03-21T16:27:14Z" w:author="ZAW Inst.f.Papyrologie">
        <w:r>
          <w:rPr>
            <w:rFonts w:ascii="IFAO-Grec Unicode" w:hAnsi="IFAO-Grec Unicode"/>
            <w:sz w:val="24"/>
            <w:szCs w:val="24"/>
            <w:rtl w:val="0"/>
            <w:lang w:val="pt-PT"/>
          </w:rPr>
          <w:delText xml:space="preserve">] </w:delText>
        </w:r>
      </w:del>
      <w:del w:id="533" w:date="2022-03-21T16:27:14Z" w:author="ZAW Inst.f.Papyrologie">
        <w:r>
          <w:rPr>
            <w:rFonts w:ascii="IFAO-Grec Unicode" w:hAnsi="IFAO-Grec Unicode" w:hint="default"/>
            <w:sz w:val="24"/>
            <w:szCs w:val="24"/>
            <w:rtl w:val="0"/>
          </w:rPr>
          <w:delText xml:space="preserve">κληρονομίας τοῦ ἀνδρός </w:delText>
        </w:r>
      </w:del>
      <w:del w:id="534" w:date="2022-03-21T16:27:14Z" w:author="ZAW Inst.f.Papyrologie">
        <w:r>
          <w:rPr>
            <w:rFonts w:ascii="IFAO-Grec Unicode" w:hAnsi="IFAO-Grec Unicode"/>
            <w:sz w:val="24"/>
            <w:szCs w:val="24"/>
            <w:rtl w:val="0"/>
            <w:lang w:val="pt-PT"/>
          </w:rPr>
          <w:delText>[</w:delText>
        </w:r>
      </w:del>
      <w:del w:id="535" w:date="2022-03-21T16:27:14Z" w:author="ZAW Inst.f.Papyrologie">
        <w:r>
          <w:rPr>
            <w:rFonts w:ascii="IFAO-Grec Unicode" w:hAnsi="IFAO-Grec Unicode" w:hint="default"/>
            <w:sz w:val="24"/>
            <w:szCs w:val="24"/>
            <w:rtl w:val="0"/>
          </w:rPr>
          <w:delText>μο</w:delText>
        </w:r>
      </w:del>
      <w:del w:id="536" w:date="2022-03-21T16:27:14Z" w:author="ZAW Inst.f.Papyrologie">
        <w:r>
          <w:rPr>
            <w:rFonts w:ascii="IFAO-Grec Unicode" w:hAnsi="IFAO-Grec Unicode"/>
            <w:sz w:val="24"/>
            <w:szCs w:val="24"/>
            <w:rtl w:val="0"/>
            <w:lang w:val="pt-PT"/>
          </w:rPr>
          <w:delText>]</w:delText>
        </w:r>
      </w:del>
      <w:del w:id="537" w:date="2022-03-21T16:27:14Z" w:author="ZAW Inst.f.Papyrologie">
        <w:r>
          <w:rPr>
            <w:rFonts w:ascii="IFAO-Grec Unicode" w:hAnsi="IFAO-Grec Unicode" w:hint="default"/>
            <w:sz w:val="24"/>
            <w:szCs w:val="24"/>
            <w:rtl w:val="0"/>
          </w:rPr>
          <w:delText>υ̣ Σ̣α̣τ̣α̣β̣</w:delText>
        </w:r>
      </w:del>
      <w:del w:id="538" w:date="2022-03-21T16:27:14Z" w:author="ZAW Inst.f.Papyrologie">
        <w:r>
          <w:rPr>
            <w:rFonts w:ascii="IFAO-Grec Unicode" w:hAnsi="IFAO-Grec Unicode"/>
            <w:sz w:val="24"/>
            <w:szCs w:val="24"/>
            <w:rtl w:val="0"/>
            <w:lang w:val="pt-PT"/>
          </w:rPr>
          <w:delText>[</w:delText>
        </w:r>
      </w:del>
      <w:del w:id="539" w:date="2022-03-21T16:27:14Z" w:author="ZAW Inst.f.Papyrologie">
        <w:r>
          <w:rPr>
            <w:rFonts w:ascii="IFAO-Grec Unicode" w:hAnsi="IFAO-Grec Unicode" w:hint="default"/>
            <w:sz w:val="24"/>
            <w:szCs w:val="24"/>
            <w:rtl w:val="0"/>
          </w:rPr>
          <w:delText>οῦ</w:delText>
        </w:r>
      </w:del>
      <w:del w:id="540" w:date="2022-03-21T16:27:14Z" w:author="ZAW Inst.f.Papyrologie">
        <w:r>
          <w:rPr>
            <w:rFonts w:ascii="IFAO-Grec Unicode" w:hAnsi="IFAO-Grec Unicode"/>
            <w:sz w:val="24"/>
            <w:szCs w:val="24"/>
            <w:rtl w:val="0"/>
            <w:lang w:val="pt-PT"/>
          </w:rPr>
          <w:delText>]</w:delText>
        </w:r>
      </w:del>
      <w:del w:id="541" w:date="2022-03-21T16:27:14Z" w:author="ZAW Inst.f.Papyrologie">
        <w:r>
          <w:rPr>
            <w:rFonts w:ascii="IFAO-Grec Unicode" w:hAnsi="IFAO-Grec Unicode" w:hint="default"/>
            <w:sz w:val="24"/>
            <w:szCs w:val="24"/>
            <w:rtl w:val="0"/>
          </w:rPr>
          <w:delText>τος̣ οἰκίαν κ̣α̣ὶ̣ αὐλὴν</w:delText>
        </w:r>
      </w:del>
      <w:del w:id="542" w:date="2022-03-21T16:27:14Z" w:author="ZAW Inst.f.Papyrologie">
        <w:r>
          <w:rPr>
            <w:rFonts w:ascii="IFAO-Grec Unicode" w:hAnsi="IFAO-Grec Unicode"/>
            <w:color w:val="ff0000"/>
            <w:sz w:val="24"/>
            <w:szCs w:val="24"/>
            <w:u w:color="ff0000"/>
            <w:rtl w:val="0"/>
          </w:rPr>
          <w:delText xml:space="preserve"> </w:delText>
        </w:r>
      </w:del>
      <w:del w:id="543" w:date="2022-03-21T16:27:14Z" w:author="ZAW Inst.f.Papyrologie">
        <w:r>
          <w:rPr>
            <w:rFonts w:ascii="IFAO-Grec Unicode" w:hAnsi="IFAO-Grec Unicode" w:hint="default"/>
            <w:sz w:val="24"/>
            <w:szCs w:val="24"/>
            <w:rtl w:val="0"/>
          </w:rPr>
          <w:delText>κ̣α̣ὶ̣ τὰ συνκύ̣ρον</w:delText>
        </w:r>
      </w:del>
      <w:del w:id="544"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545" w:date="2022-03-21T16:27:14Z" w:author="ZAW Inst.f.Papyrologie"/>
          <w:rFonts w:ascii="IFAO-Grec Unicode" w:cs="IFAO-Grec Unicode" w:hAnsi="IFAO-Grec Unicode" w:eastAsia="IFAO-Grec Unicode"/>
          <w:sz w:val="24"/>
          <w:szCs w:val="24"/>
        </w:rPr>
      </w:pPr>
      <w:del w:id="546" w:date="2022-03-21T16:27:14Z" w:author="ZAW Inst.f.Papyrologie">
        <w:r>
          <w:rPr>
            <w:rFonts w:ascii="IFAO-Grec Unicode" w:hAnsi="IFAO-Grec Unicode"/>
            <w:sz w:val="24"/>
            <w:szCs w:val="24"/>
            <w:rtl w:val="0"/>
            <w:lang w:val="pt-PT"/>
          </w:rPr>
          <w:delText>[</w:delText>
        </w:r>
      </w:del>
      <w:del w:id="547" w:date="2022-03-21T16:27:14Z" w:author="ZAW Inst.f.Papyrologie">
        <w:r>
          <w:rPr>
            <w:rFonts w:ascii="IFAO-Grec Unicode" w:hAnsi="IFAO-Grec Unicode" w:hint="default"/>
            <w:sz w:val="24"/>
            <w:szCs w:val="24"/>
            <w:rtl w:val="0"/>
          </w:rPr>
          <w:delText>τα πάντ</w:delText>
        </w:r>
      </w:del>
      <w:del w:id="548" w:date="2022-03-21T16:27:14Z" w:author="ZAW Inst.f.Papyrologie">
        <w:r>
          <w:rPr>
            <w:rFonts w:ascii="IFAO-Grec Unicode" w:hAnsi="IFAO-Grec Unicode"/>
            <w:sz w:val="24"/>
            <w:szCs w:val="24"/>
            <w:rtl w:val="0"/>
            <w:lang w:val="pt-PT"/>
          </w:rPr>
          <w:delText>]</w:delText>
        </w:r>
      </w:del>
      <w:del w:id="549" w:date="2022-03-21T16:27:14Z" w:author="ZAW Inst.f.Papyrologie">
        <w:r>
          <w:rPr>
            <w:rFonts w:ascii="IFAO-Grec Unicode" w:hAnsi="IFAO-Grec Unicode" w:hint="default"/>
            <w:sz w:val="24"/>
            <w:szCs w:val="24"/>
            <w:rtl w:val="0"/>
          </w:rPr>
          <w:delText>α̣ ἐν κώμηι̣ Σ̣</w:delText>
        </w:r>
      </w:del>
      <w:del w:id="550" w:date="2022-03-21T16:27:14Z" w:author="ZAW Inst.f.Papyrologie">
        <w:r>
          <w:rPr>
            <w:rFonts w:ascii="IFAO-Grec Unicode" w:hAnsi="IFAO-Grec Unicode"/>
            <w:sz w:val="24"/>
            <w:szCs w:val="24"/>
            <w:rtl w:val="0"/>
            <w:lang w:val="pt-PT"/>
          </w:rPr>
          <w:delText>[</w:delText>
        </w:r>
      </w:del>
      <w:del w:id="551" w:date="2022-03-21T16:27:14Z" w:author="ZAW Inst.f.Papyrologie">
        <w:r>
          <w:rPr>
            <w:rFonts w:ascii="IFAO-Grec Unicode" w:hAnsi="IFAO-Grec Unicode" w:hint="default"/>
            <w:sz w:val="24"/>
            <w:szCs w:val="24"/>
            <w:rtl w:val="0"/>
          </w:rPr>
          <w:delText>οκ</w:delText>
        </w:r>
      </w:del>
      <w:del w:id="552" w:date="2022-03-21T16:27:14Z" w:author="ZAW Inst.f.Papyrologie">
        <w:r>
          <w:rPr>
            <w:rFonts w:ascii="IFAO-Grec Unicode" w:hAnsi="IFAO-Grec Unicode"/>
            <w:sz w:val="24"/>
            <w:szCs w:val="24"/>
            <w:rtl w:val="0"/>
            <w:lang w:val="pt-PT"/>
          </w:rPr>
          <w:delText>]</w:delText>
        </w:r>
      </w:del>
      <w:del w:id="553" w:date="2022-03-21T16:27:14Z" w:author="ZAW Inst.f.Papyrologie">
        <w:r>
          <w:rPr>
            <w:rFonts w:ascii="IFAO-Grec Unicode" w:hAnsi="IFAO-Grec Unicode" w:hint="default"/>
            <w:sz w:val="24"/>
            <w:szCs w:val="24"/>
            <w:rtl w:val="0"/>
          </w:rPr>
          <w:delText>νοπ</w:delText>
        </w:r>
      </w:del>
      <w:del w:id="554" w:date="2022-03-21T16:27:14Z" w:author="ZAW Inst.f.Papyrologie">
        <w:r>
          <w:rPr>
            <w:rFonts w:ascii="IFAO-Grec Unicode" w:hAnsi="IFAO-Grec Unicode"/>
            <w:sz w:val="24"/>
            <w:szCs w:val="24"/>
            <w:rtl w:val="0"/>
          </w:rPr>
          <w:delText>(</w:delText>
        </w:r>
      </w:del>
      <w:del w:id="555" w:date="2022-03-21T16:27:14Z" w:author="ZAW Inst.f.Papyrologie">
        <w:r>
          <w:rPr>
            <w:rFonts w:ascii="IFAO-Grec Unicode" w:hAnsi="IFAO-Grec Unicode" w:hint="default"/>
            <w:sz w:val="24"/>
            <w:szCs w:val="24"/>
            <w:rtl w:val="0"/>
          </w:rPr>
          <w:delText>αίου</w:delText>
        </w:r>
      </w:del>
      <w:del w:id="556" w:date="2022-03-21T16:27:14Z" w:author="ZAW Inst.f.Papyrologie">
        <w:r>
          <w:rPr>
            <w:rFonts w:ascii="IFAO-Grec Unicode" w:hAnsi="IFAO-Grec Unicode"/>
            <w:sz w:val="24"/>
            <w:szCs w:val="24"/>
            <w:rtl w:val="0"/>
          </w:rPr>
          <w:delText xml:space="preserve">) </w:delText>
        </w:r>
      </w:del>
      <w:del w:id="557" w:date="2022-03-21T16:27:14Z" w:author="ZAW Inst.f.Papyrologie">
        <w:r>
          <w:rPr>
            <w:rFonts w:ascii="IFAO-Grec Unicode" w:hAnsi="IFAO-Grec Unicode" w:hint="default"/>
            <w:sz w:val="24"/>
            <w:szCs w:val="24"/>
            <w:rtl w:val="0"/>
          </w:rPr>
          <w:delText>Νήσῳ ἐπὶ̣ τοῖς ἑτ̣έρ</w:delText>
        </w:r>
      </w:del>
      <w:del w:id="558" w:date="2022-03-21T16:27:14Z" w:author="ZAW Inst.f.Papyrologie">
        <w:r>
          <w:rPr>
            <w:rFonts w:ascii="IFAO-Grec Unicode" w:hAnsi="IFAO-Grec Unicode"/>
            <w:sz w:val="24"/>
            <w:szCs w:val="24"/>
            <w:rtl w:val="0"/>
            <w:lang w:val="pt-PT"/>
          </w:rPr>
          <w:delText>[</w:delText>
        </w:r>
      </w:del>
      <w:del w:id="559" w:date="2022-03-21T16:27:14Z" w:author="ZAW Inst.f.Papyrologie">
        <w:r>
          <w:rPr>
            <w:rFonts w:ascii="IFAO-Grec Unicode" w:hAnsi="IFAO-Grec Unicode" w:hint="default"/>
            <w:sz w:val="24"/>
            <w:szCs w:val="24"/>
            <w:rtl w:val="0"/>
          </w:rPr>
          <w:delText>οις α</w:delText>
        </w:r>
      </w:del>
      <w:del w:id="560" w:date="2022-03-21T16:27:14Z" w:author="ZAW Inst.f.Papyrologie">
        <w:r>
          <w:rPr>
            <w:rFonts w:ascii="IFAO-Grec Unicode" w:hAnsi="IFAO-Grec Unicode"/>
            <w:sz w:val="24"/>
            <w:szCs w:val="24"/>
            <w:rtl w:val="0"/>
            <w:lang w:val="pt-PT"/>
          </w:rPr>
          <w:delText>]</w:delText>
        </w:r>
      </w:del>
      <w:del w:id="561" w:date="2022-03-21T16:27:14Z" w:author="ZAW Inst.f.Papyrologie">
        <w:r>
          <w:rPr>
            <w:rFonts w:ascii="IFAO-Grec Unicode" w:hAnsi="IFAO-Grec Unicode" w:hint="default"/>
            <w:sz w:val="24"/>
            <w:szCs w:val="24"/>
            <w:rtl w:val="0"/>
          </w:rPr>
          <w:delText>ὐ̣τῆς̣ δι̣καί</w:delText>
        </w:r>
      </w:del>
      <w:del w:id="562" w:date="2022-03-21T16:27:14Z" w:author="ZAW Inst.f.Papyrologie">
        <w:r>
          <w:rPr>
            <w:rFonts w:ascii="IFAO-Grec Unicode" w:hAnsi="IFAO-Grec Unicode"/>
            <w:sz w:val="24"/>
            <w:szCs w:val="24"/>
            <w:rtl w:val="0"/>
            <w:lang w:val="pt-PT"/>
          </w:rPr>
          <w:delText>[</w:delText>
        </w:r>
      </w:del>
      <w:del w:id="563" w:date="2022-03-21T16:27:14Z" w:author="ZAW Inst.f.Papyrologie">
        <w:r>
          <w:rPr>
            <w:rFonts w:ascii="IFAO-Grec Unicode" w:hAnsi="IFAO-Grec Unicode" w:hint="default"/>
            <w:sz w:val="24"/>
            <w:szCs w:val="24"/>
            <w:rtl w:val="0"/>
          </w:rPr>
          <w:delText>οι</w:delText>
        </w:r>
      </w:del>
      <w:del w:id="564" w:date="2022-03-21T16:27:14Z" w:author="ZAW Inst.f.Papyrologie">
        <w:r>
          <w:rPr>
            <w:rFonts w:ascii="IFAO-Grec Unicode" w:hAnsi="IFAO-Grec Unicode"/>
            <w:sz w:val="24"/>
            <w:szCs w:val="24"/>
            <w:rtl w:val="0"/>
            <w:lang w:val="pt-PT"/>
          </w:rPr>
          <w:delText>]</w:delText>
        </w:r>
      </w:del>
      <w:del w:id="565" w:date="2022-03-21T16:27:14Z" w:author="ZAW Inst.f.Papyrologie">
        <w:r>
          <w:rPr>
            <w:rFonts w:ascii="IFAO-Grec Unicode" w:hAnsi="IFAO-Grec Unicode" w:hint="default"/>
            <w:sz w:val="24"/>
            <w:szCs w:val="24"/>
            <w:rtl w:val="0"/>
          </w:rPr>
          <w:delText>ς πᾶ̣σι</w:delText>
        </w:r>
      </w:del>
      <w:del w:id="566" w:date="2022-03-21T16:27:14Z" w:author="ZAW Inst.f.Papyrologie">
        <w:r>
          <w:rPr>
            <w:rFonts w:ascii="IFAO-Grec Unicode" w:hAnsi="IFAO-Grec Unicode"/>
            <w:sz w:val="24"/>
            <w:szCs w:val="24"/>
            <w:rtl w:val="0"/>
          </w:rPr>
          <w:delText xml:space="preserve">, </w:delText>
        </w:r>
      </w:del>
      <w:del w:id="567" w:date="2022-03-21T16:27:14Z" w:author="ZAW Inst.f.Papyrologie">
        <w:r>
          <w:rPr>
            <w:rFonts w:ascii="IFAO-Grec Unicode" w:hAnsi="IFAO-Grec Unicode" w:hint="default"/>
            <w:sz w:val="24"/>
            <w:szCs w:val="24"/>
            <w:rtl w:val="0"/>
          </w:rPr>
          <w:delText>ὧν α̣ἱ γιτνίαι πρόκεινται</w:delText>
        </w:r>
      </w:del>
      <w:del w:id="568" w:date="2022-03-21T16:27:14Z" w:author="ZAW Inst.f.Papyrologie">
        <w:r>
          <w:rPr>
            <w:rFonts w:ascii="IFAO-Grec Unicode" w:hAnsi="IFAO-Grec Unicode"/>
            <w:sz w:val="24"/>
            <w:szCs w:val="24"/>
            <w:rtl w:val="0"/>
          </w:rPr>
          <w:delText xml:space="preserve">. </w:delText>
        </w:r>
      </w:del>
      <w:del w:id="569" w:date="2022-03-21T16:27:14Z" w:author="ZAW Inst.f.Papyrologie">
        <w:r>
          <w:rPr>
            <w:rFonts w:ascii="IFAO-Grec Unicode" w:hAnsi="IFAO-Grec Unicode" w:hint="default"/>
            <w:sz w:val="24"/>
            <w:szCs w:val="24"/>
            <w:rtl w:val="0"/>
          </w:rPr>
          <w:delText>καὶ ἀπέχωι</w:delText>
        </w:r>
      </w:del>
    </w:p>
    <w:p>
      <w:pPr>
        <w:pStyle w:val="Text"/>
        <w:spacing w:after="0" w:line="360" w:lineRule="auto"/>
        <w:ind w:left="2268" w:hanging="2268"/>
        <w:rPr>
          <w:del w:id="570" w:date="2022-03-21T16:27:14Z" w:author="ZAW Inst.f.Papyrologie"/>
          <w:rFonts w:ascii="IFAO-Grec Unicode" w:cs="IFAO-Grec Unicode" w:hAnsi="IFAO-Grec Unicode" w:eastAsia="IFAO-Grec Unicode"/>
          <w:sz w:val="24"/>
          <w:szCs w:val="24"/>
        </w:rPr>
      </w:pPr>
      <w:del w:id="571" w:date="2022-03-21T16:27:14Z" w:author="ZAW Inst.f.Papyrologie">
        <w:r>
          <w:rPr>
            <w:rFonts w:ascii="IFAO-Grec Unicode" w:hAnsi="IFAO-Grec Unicode"/>
            <w:sz w:val="24"/>
            <w:szCs w:val="24"/>
            <w:rtl w:val="0"/>
            <w:lang w:val="pt-PT"/>
          </w:rPr>
          <w:delText>25 [</w:delText>
        </w:r>
      </w:del>
      <w:del w:id="572" w:date="2022-03-21T16:27:14Z" w:author="ZAW Inst.f.Papyrologie">
        <w:r>
          <w:rPr>
            <w:rFonts w:ascii="IFAO-Grec Unicode" w:hAnsi="IFAO-Grec Unicode" w:hint="default"/>
            <w:sz w:val="24"/>
            <w:szCs w:val="24"/>
            <w:rtl w:val="0"/>
          </w:rPr>
          <w:delText>τὴν τιμὴ</w:delText>
        </w:r>
      </w:del>
      <w:del w:id="573" w:date="2022-03-21T16:27:14Z" w:author="ZAW Inst.f.Papyrologie">
        <w:r>
          <w:rPr>
            <w:rFonts w:ascii="IFAO-Grec Unicode" w:hAnsi="IFAO-Grec Unicode"/>
            <w:sz w:val="24"/>
            <w:szCs w:val="24"/>
            <w:rtl w:val="0"/>
            <w:lang w:val="pt-PT"/>
          </w:rPr>
          <w:delText>]</w:delText>
        </w:r>
      </w:del>
      <w:del w:id="574" w:date="2022-03-21T16:27:14Z" w:author="ZAW Inst.f.Papyrologie">
        <w:r>
          <w:rPr>
            <w:rFonts w:ascii="IFAO-Grec Unicode" w:hAnsi="IFAO-Grec Unicode" w:hint="default"/>
            <w:sz w:val="24"/>
            <w:szCs w:val="24"/>
            <w:rtl w:val="0"/>
          </w:rPr>
          <w:delText>ν ἀργυρίου δ̣</w:delText>
        </w:r>
      </w:del>
      <w:del w:id="575" w:date="2022-03-21T16:27:14Z" w:author="ZAW Inst.f.Papyrologie">
        <w:r>
          <w:rPr>
            <w:rFonts w:ascii="IFAO-Grec Unicode" w:hAnsi="IFAO-Grec Unicode"/>
            <w:sz w:val="24"/>
            <w:szCs w:val="24"/>
            <w:rtl w:val="0"/>
            <w:lang w:val="pt-PT"/>
          </w:rPr>
          <w:delText>[</w:delText>
        </w:r>
      </w:del>
      <w:del w:id="576" w:date="2022-03-21T16:27:14Z" w:author="ZAW Inst.f.Papyrologie">
        <w:r>
          <w:rPr>
            <w:rFonts w:ascii="IFAO-Grec Unicode" w:hAnsi="IFAO-Grec Unicode" w:hint="default"/>
            <w:sz w:val="24"/>
            <w:szCs w:val="24"/>
            <w:rtl w:val="0"/>
          </w:rPr>
          <w:delText>ρ</w:delText>
        </w:r>
      </w:del>
      <w:del w:id="577" w:date="2022-03-21T16:27:14Z" w:author="ZAW Inst.f.Papyrologie">
        <w:r>
          <w:rPr>
            <w:rFonts w:ascii="IFAO-Grec Unicode" w:hAnsi="IFAO-Grec Unicode"/>
            <w:sz w:val="24"/>
            <w:szCs w:val="24"/>
            <w:rtl w:val="0"/>
            <w:lang w:val="pt-PT"/>
          </w:rPr>
          <w:delText>]</w:delText>
        </w:r>
      </w:del>
      <w:del w:id="578" w:date="2022-03-21T16:27:14Z" w:author="ZAW Inst.f.Papyrologie">
        <w:r>
          <w:rPr>
            <w:rFonts w:ascii="IFAO-Grec Unicode" w:hAnsi="IFAO-Grec Unicode" w:hint="default"/>
            <w:sz w:val="24"/>
            <w:szCs w:val="24"/>
            <w:rtl w:val="0"/>
          </w:rPr>
          <w:delText>αχμὰς ἑξ</w:delText>
        </w:r>
      </w:del>
      <w:del w:id="579" w:date="2022-03-21T16:27:14Z" w:author="ZAW Inst.f.Papyrologie">
        <w:r>
          <w:rPr>
            <w:rFonts w:ascii="IFAO-Grec Unicode" w:hAnsi="IFAO-Grec Unicode"/>
            <w:sz w:val="24"/>
            <w:szCs w:val="24"/>
            <w:rtl w:val="0"/>
            <w:lang w:val="pt-PT"/>
          </w:rPr>
          <w:delText>[</w:delText>
        </w:r>
      </w:del>
      <w:del w:id="580" w:date="2022-03-21T16:27:14Z" w:author="ZAW Inst.f.Papyrologie">
        <w:r>
          <w:rPr>
            <w:rFonts w:ascii="IFAO-Grec Unicode" w:hAnsi="IFAO-Grec Unicode" w:hint="default"/>
            <w:sz w:val="24"/>
            <w:szCs w:val="24"/>
            <w:rtl w:val="0"/>
          </w:rPr>
          <w:delText>α</w:delText>
        </w:r>
      </w:del>
      <w:del w:id="581" w:date="2022-03-21T16:27:14Z" w:author="ZAW Inst.f.Papyrologie">
        <w:r>
          <w:rPr>
            <w:rFonts w:ascii="IFAO-Grec Unicode" w:hAnsi="IFAO-Grec Unicode"/>
            <w:sz w:val="24"/>
            <w:szCs w:val="24"/>
            <w:rtl w:val="0"/>
            <w:lang w:val="pt-PT"/>
          </w:rPr>
          <w:delText>]</w:delText>
        </w:r>
      </w:del>
      <w:del w:id="582" w:date="2022-03-21T16:27:14Z" w:author="ZAW Inst.f.Papyrologie">
        <w:r>
          <w:rPr>
            <w:rFonts w:ascii="IFAO-Grec Unicode" w:hAnsi="IFAO-Grec Unicode" w:hint="default"/>
            <w:sz w:val="24"/>
            <w:szCs w:val="24"/>
            <w:rtl w:val="0"/>
          </w:rPr>
          <w:delText xml:space="preserve">κ̣οσίας διὰ τῆς </w:delText>
        </w:r>
      </w:del>
      <w:del w:id="583" w:date="2022-03-21T16:27:14Z" w:author="ZAW Inst.f.Papyrologie">
        <w:r>
          <w:rPr>
            <w:rFonts w:ascii="IFAO-Grec Unicode" w:hAnsi="IFAO-Grec Unicode"/>
            <w:sz w:val="24"/>
            <w:szCs w:val="24"/>
            <w:rtl w:val="0"/>
            <w:lang w:val="pt-PT"/>
          </w:rPr>
          <w:delText>[</w:delText>
        </w:r>
      </w:del>
      <w:del w:id="584" w:date="2022-03-21T16:27:14Z" w:author="ZAW Inst.f.Papyrologie">
        <w:r>
          <w:rPr>
            <w:rFonts w:ascii="IFAO-Grec Unicode" w:hAnsi="IFAO-Grec Unicode" w:hint="default"/>
            <w:sz w:val="24"/>
            <w:szCs w:val="24"/>
            <w:rtl w:val="0"/>
          </w:rPr>
          <w:delText>Σ</w:delText>
        </w:r>
      </w:del>
      <w:del w:id="585" w:date="2022-03-21T16:27:14Z" w:author="ZAW Inst.f.Papyrologie">
        <w:r>
          <w:rPr>
            <w:rFonts w:ascii="IFAO-Grec Unicode" w:hAnsi="IFAO-Grec Unicode"/>
            <w:sz w:val="24"/>
            <w:szCs w:val="24"/>
            <w:rtl w:val="0"/>
            <w:lang w:val="pt-PT"/>
          </w:rPr>
          <w:delText>]</w:delText>
        </w:r>
      </w:del>
      <w:del w:id="586" w:date="2022-03-21T16:27:14Z" w:author="ZAW Inst.f.Papyrologie">
        <w:r>
          <w:rPr>
            <w:rFonts w:ascii="IFAO-Grec Unicode" w:hAnsi="IFAO-Grec Unicode" w:hint="default"/>
            <w:sz w:val="24"/>
            <w:szCs w:val="24"/>
            <w:rtl w:val="0"/>
          </w:rPr>
          <w:delText>α̣β̣είνου τ̣ρ̣α̣πέζης καὶ βεβαιώσο̣ πάσῃ βεβαιώσε̣ι̣ καὶ καθα</w:delText>
        </w:r>
      </w:del>
      <w:del w:id="587"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588" w:date="2022-03-21T16:27:14Z" w:author="ZAW Inst.f.Papyrologie"/>
          <w:rFonts w:ascii="IFAO-Grec Unicode" w:cs="IFAO-Grec Unicode" w:hAnsi="IFAO-Grec Unicode" w:eastAsia="IFAO-Grec Unicode"/>
          <w:sz w:val="24"/>
          <w:szCs w:val="24"/>
        </w:rPr>
      </w:pPr>
      <w:del w:id="589" w:date="2022-03-21T16:27:14Z" w:author="ZAW Inst.f.Papyrologie">
        <w:r>
          <w:rPr>
            <w:rFonts w:ascii="IFAO-Grec Unicode" w:hAnsi="IFAO-Grec Unicode"/>
            <w:sz w:val="24"/>
            <w:szCs w:val="24"/>
            <w:rtl w:val="0"/>
            <w:lang w:val="pt-PT"/>
          </w:rPr>
          <w:delText>[</w:delText>
        </w:r>
      </w:del>
      <w:del w:id="590" w:date="2022-03-21T16:27:14Z" w:author="ZAW Inst.f.Papyrologie">
        <w:r>
          <w:rPr>
            <w:rFonts w:ascii="IFAO-Grec Unicode" w:hAnsi="IFAO-Grec Unicode" w:hint="default"/>
            <w:sz w:val="24"/>
            <w:szCs w:val="24"/>
            <w:rtl w:val="0"/>
          </w:rPr>
          <w:delText>ρὰν ἀπὸ πα</w:delText>
        </w:r>
      </w:del>
      <w:del w:id="591" w:date="2022-03-21T16:27:14Z" w:author="ZAW Inst.f.Papyrologie">
        <w:r>
          <w:rPr>
            <w:rFonts w:ascii="IFAO-Grec Unicode" w:hAnsi="IFAO-Grec Unicode"/>
            <w:sz w:val="24"/>
            <w:szCs w:val="24"/>
            <w:rtl w:val="0"/>
            <w:lang w:val="pt-PT"/>
          </w:rPr>
          <w:delText>]</w:delText>
        </w:r>
      </w:del>
      <w:del w:id="592" w:date="2022-03-21T16:27:14Z" w:author="ZAW Inst.f.Papyrologie">
        <w:r>
          <w:rPr>
            <w:rFonts w:ascii="IFAO-Grec Unicode" w:hAnsi="IFAO-Grec Unicode" w:hint="default"/>
            <w:sz w:val="24"/>
            <w:szCs w:val="24"/>
            <w:rtl w:val="0"/>
          </w:rPr>
          <w:delText>ν̣τὸς ὠφειλίματος δη̣</w:delText>
        </w:r>
      </w:del>
      <w:del w:id="593" w:date="2022-03-21T16:27:14Z" w:author="ZAW Inst.f.Papyrologie">
        <w:r>
          <w:rPr>
            <w:rFonts w:ascii="IFAO-Grec Unicode" w:hAnsi="IFAO-Grec Unicode"/>
            <w:sz w:val="24"/>
            <w:szCs w:val="24"/>
            <w:rtl w:val="0"/>
            <w:lang w:val="pt-PT"/>
          </w:rPr>
          <w:delText>[</w:delText>
        </w:r>
      </w:del>
      <w:del w:id="594" w:date="2022-03-21T16:27:14Z" w:author="ZAW Inst.f.Papyrologie">
        <w:r>
          <w:rPr>
            <w:rFonts w:ascii="IFAO-Grec Unicode" w:hAnsi="IFAO-Grec Unicode" w:hint="default"/>
            <w:sz w:val="24"/>
            <w:szCs w:val="24"/>
            <w:rtl w:val="0"/>
          </w:rPr>
          <w:delText>μ</w:delText>
        </w:r>
      </w:del>
      <w:del w:id="595" w:date="2022-03-21T16:27:14Z" w:author="ZAW Inst.f.Papyrologie">
        <w:r>
          <w:rPr>
            <w:rFonts w:ascii="IFAO-Grec Unicode" w:hAnsi="IFAO-Grec Unicode"/>
            <w:sz w:val="24"/>
            <w:szCs w:val="24"/>
            <w:rtl w:val="0"/>
            <w:lang w:val="pt-PT"/>
          </w:rPr>
          <w:delText>]</w:delText>
        </w:r>
      </w:del>
      <w:del w:id="596" w:date="2022-03-21T16:27:14Z" w:author="ZAW Inst.f.Papyrologie">
        <w:r>
          <w:rPr>
            <w:rFonts w:ascii="IFAO-Grec Unicode" w:hAnsi="IFAO-Grec Unicode" w:hint="default"/>
            <w:sz w:val="24"/>
            <w:szCs w:val="24"/>
            <w:rtl w:val="0"/>
          </w:rPr>
          <w:delText>οσίου τε καὶ ἰ</w:delText>
        </w:r>
      </w:del>
      <w:del w:id="597" w:date="2022-03-21T16:27:14Z" w:author="ZAW Inst.f.Papyrologie">
        <w:r>
          <w:rPr>
            <w:rFonts w:ascii="IFAO-Grec Unicode" w:hAnsi="IFAO-Grec Unicode"/>
            <w:sz w:val="24"/>
            <w:szCs w:val="24"/>
            <w:rtl w:val="0"/>
            <w:lang w:val="pt-PT"/>
          </w:rPr>
          <w:delText>[</w:delText>
        </w:r>
      </w:del>
      <w:del w:id="598" w:date="2022-03-21T16:27:14Z" w:author="ZAW Inst.f.Papyrologie">
        <w:r>
          <w:rPr>
            <w:rFonts w:ascii="IFAO-Grec Unicode" w:hAnsi="IFAO-Grec Unicode" w:hint="default"/>
            <w:sz w:val="24"/>
            <w:szCs w:val="24"/>
            <w:rtl w:val="0"/>
          </w:rPr>
          <w:delText>διωτ</w:delText>
        </w:r>
      </w:del>
      <w:del w:id="599" w:date="2022-03-21T16:27:14Z" w:author="ZAW Inst.f.Papyrologie">
        <w:r>
          <w:rPr>
            <w:rFonts w:ascii="IFAO-Grec Unicode" w:hAnsi="IFAO-Grec Unicode"/>
            <w:sz w:val="24"/>
            <w:szCs w:val="24"/>
            <w:rtl w:val="0"/>
            <w:lang w:val="pt-PT"/>
          </w:rPr>
          <w:delText>]</w:delText>
        </w:r>
      </w:del>
      <w:del w:id="600" w:date="2022-03-21T16:27:14Z" w:author="ZAW Inst.f.Papyrologie">
        <w:r>
          <w:rPr>
            <w:rFonts w:ascii="IFAO-Grec Unicode" w:hAnsi="IFAO-Grec Unicode" w:hint="default"/>
            <w:sz w:val="24"/>
            <w:szCs w:val="24"/>
            <w:rtl w:val="0"/>
          </w:rPr>
          <w:delText>ι̣κ̣ο̣ῦ̣ κ̣α̣ὶ̣ π̣ά̣σ̣η̣ς̣ ἐ̣μ̣ποιήσεως καθὼς πρόκιται</w:delText>
        </w:r>
      </w:del>
      <w:del w:id="601" w:date="2022-03-21T16:27:14Z" w:author="ZAW Inst.f.Papyrologie">
        <w:r>
          <w:rPr>
            <w:rFonts w:ascii="IFAO-Grec Unicode" w:hAnsi="IFAO-Grec Unicode"/>
            <w:sz w:val="24"/>
            <w:szCs w:val="24"/>
            <w:rtl w:val="0"/>
          </w:rPr>
          <w:delText xml:space="preserve">. </w:delText>
        </w:r>
      </w:del>
      <w:del w:id="602" w:date="2022-03-21T16:27:14Z" w:author="ZAW Inst.f.Papyrologie">
        <w:r>
          <w:rPr>
            <w:rFonts w:ascii="IFAO-Grec Unicode" w:hAnsi="IFAO-Grec Unicode" w:hint="default"/>
            <w:sz w:val="24"/>
            <w:szCs w:val="24"/>
            <w:rtl w:val="0"/>
          </w:rPr>
          <w:delText>ἔγραψεν</w:delText>
        </w:r>
      </w:del>
    </w:p>
    <w:p>
      <w:pPr>
        <w:pStyle w:val="Text"/>
        <w:spacing w:after="0" w:line="360" w:lineRule="auto"/>
        <w:ind w:left="2268" w:hanging="2268"/>
        <w:rPr>
          <w:del w:id="603" w:date="2022-03-21T16:27:14Z" w:author="ZAW Inst.f.Papyrologie"/>
          <w:rFonts w:ascii="IFAO-Grec Unicode" w:cs="IFAO-Grec Unicode" w:hAnsi="IFAO-Grec Unicode" w:eastAsia="IFAO-Grec Unicode"/>
          <w:sz w:val="24"/>
          <w:szCs w:val="24"/>
        </w:rPr>
      </w:pPr>
      <w:del w:id="604" w:date="2022-03-21T16:27:14Z" w:author="ZAW Inst.f.Papyrologie">
        <w:r>
          <w:rPr>
            <w:rFonts w:ascii="IFAO-Grec Unicode" w:hAnsi="IFAO-Grec Unicode"/>
            <w:sz w:val="24"/>
            <w:szCs w:val="24"/>
            <w:rtl w:val="0"/>
            <w:lang w:val="pt-PT"/>
          </w:rPr>
          <w:delText>[</w:delText>
        </w:r>
      </w:del>
      <w:del w:id="605" w:date="2022-03-21T16:27:14Z" w:author="ZAW Inst.f.Papyrologie">
        <w:r>
          <w:rPr>
            <w:rFonts w:ascii="IFAO-Grec Unicode" w:hAnsi="IFAO-Grec Unicode" w:hint="default"/>
            <w:sz w:val="24"/>
            <w:szCs w:val="24"/>
            <w:rtl w:val="0"/>
          </w:rPr>
          <w:delText>ὑπὲρ αὐτῶ</w:delText>
        </w:r>
      </w:del>
      <w:del w:id="606" w:date="2022-03-21T16:27:14Z" w:author="ZAW Inst.f.Papyrologie">
        <w:r>
          <w:rPr>
            <w:rFonts w:ascii="IFAO-Grec Unicode" w:hAnsi="IFAO-Grec Unicode"/>
            <w:sz w:val="24"/>
            <w:szCs w:val="24"/>
            <w:rtl w:val="0"/>
            <w:lang w:val="pt-PT"/>
          </w:rPr>
          <w:delText>]</w:delText>
        </w:r>
      </w:del>
      <w:del w:id="607" w:date="2022-03-21T16:27:14Z" w:author="ZAW Inst.f.Papyrologie">
        <w:r>
          <w:rPr>
            <w:rFonts w:ascii="IFAO-Grec Unicode" w:hAnsi="IFAO-Grec Unicode" w:hint="default"/>
            <w:sz w:val="24"/>
            <w:szCs w:val="24"/>
            <w:rtl w:val="0"/>
          </w:rPr>
          <w:delText>ν̣ Σουχᾶς δι</w:delText>
        </w:r>
      </w:del>
      <w:del w:id="608" w:date="2022-03-21T16:27:14Z" w:author="ZAW Inst.f.Papyrologie">
        <w:r>
          <w:rPr>
            <w:rFonts w:ascii="IFAO-Grec Unicode" w:hAnsi="IFAO-Grec Unicode"/>
            <w:sz w:val="24"/>
            <w:szCs w:val="24"/>
            <w:rtl w:val="0"/>
            <w:lang w:val="ru-RU"/>
          </w:rPr>
          <w:delText xml:space="preserve">' </w:delText>
        </w:r>
      </w:del>
      <w:del w:id="609" w:date="2022-03-21T16:27:14Z" w:author="ZAW Inst.f.Papyrologie">
        <w:r>
          <w:rPr>
            <w:rFonts w:ascii="IFAO-Grec Unicode" w:hAnsi="IFAO-Grec Unicode" w:hint="default"/>
            <w:sz w:val="24"/>
            <w:szCs w:val="24"/>
            <w:rtl w:val="0"/>
          </w:rPr>
          <w:delText>αὐτοὺς μὴ εἰ</w:delText>
        </w:r>
      </w:del>
      <w:del w:id="610" w:date="2022-03-21T16:27:14Z" w:author="ZAW Inst.f.Papyrologie">
        <w:r>
          <w:rPr>
            <w:rFonts w:ascii="IFAO-Grec Unicode" w:hAnsi="IFAO-Grec Unicode"/>
            <w:sz w:val="24"/>
            <w:szCs w:val="24"/>
            <w:rtl w:val="0"/>
            <w:lang w:val="pt-PT"/>
          </w:rPr>
          <w:delText>[</w:delText>
        </w:r>
      </w:del>
      <w:del w:id="611" w:date="2022-03-21T16:27:14Z" w:author="ZAW Inst.f.Papyrologie">
        <w:r>
          <w:rPr>
            <w:rFonts w:ascii="IFAO-Grec Unicode" w:hAnsi="IFAO-Grec Unicode" w:hint="default"/>
            <w:sz w:val="24"/>
            <w:szCs w:val="24"/>
            <w:rtl w:val="0"/>
          </w:rPr>
          <w:delText>δότα</w:delText>
        </w:r>
      </w:del>
      <w:del w:id="612" w:date="2022-03-21T16:27:14Z" w:author="ZAW Inst.f.Papyrologie">
        <w:r>
          <w:rPr>
            <w:rFonts w:ascii="IFAO-Grec Unicode" w:hAnsi="IFAO-Grec Unicode"/>
            <w:sz w:val="24"/>
            <w:szCs w:val="24"/>
            <w:rtl w:val="0"/>
            <w:lang w:val="pt-PT"/>
          </w:rPr>
          <w:delText>]</w:delText>
        </w:r>
      </w:del>
      <w:del w:id="613" w:date="2022-03-21T16:27:14Z" w:author="ZAW Inst.f.Papyrologie">
        <w:r>
          <w:rPr>
            <w:rFonts w:ascii="IFAO-Grec Unicode" w:hAnsi="IFAO-Grec Unicode" w:hint="default"/>
            <w:sz w:val="24"/>
            <w:szCs w:val="24"/>
            <w:rtl w:val="0"/>
          </w:rPr>
          <w:delText>ς̣ γράμματα</w:delText>
        </w:r>
      </w:del>
      <w:del w:id="614" w:date="2022-03-21T16:27:14Z" w:author="ZAW Inst.f.Papyrologie">
        <w:r>
          <w:rPr>
            <w:rFonts w:ascii="IFAO-Grec Unicode" w:hAnsi="IFAO-Grec Unicode"/>
            <w:sz w:val="24"/>
            <w:szCs w:val="24"/>
            <w:rtl w:val="0"/>
          </w:rPr>
          <w:delText xml:space="preserve">. (h. 3) </w:delText>
        </w:r>
      </w:del>
      <w:del w:id="615" w:date="2022-03-21T16:27:14Z" w:author="ZAW Inst.f.Papyrologie">
        <w:r>
          <w:rPr>
            <w:rFonts w:ascii="IFAO-Grec Unicode" w:hAnsi="IFAO-Grec Unicode" w:hint="default"/>
            <w:sz w:val="24"/>
            <w:szCs w:val="24"/>
            <w:rtl w:val="0"/>
          </w:rPr>
          <w:delText>Γ̣</w:delText>
        </w:r>
      </w:del>
      <w:del w:id="616" w:date="2022-03-21T16:27:14Z" w:author="ZAW Inst.f.Papyrologie">
        <w:r>
          <w:rPr>
            <w:rFonts w:ascii="IFAO-Grec Unicode" w:hAnsi="IFAO-Grec Unicode"/>
            <w:sz w:val="24"/>
            <w:szCs w:val="24"/>
            <w:rtl w:val="0"/>
            <w:lang w:val="pt-PT"/>
          </w:rPr>
          <w:delText>[</w:delText>
        </w:r>
      </w:del>
      <w:del w:id="617" w:date="2022-03-21T16:27:14Z" w:author="ZAW Inst.f.Papyrologie">
        <w:r>
          <w:rPr>
            <w:rFonts w:ascii="IFAO-Grec Unicode" w:hAnsi="IFAO-Grec Unicode" w:hint="default"/>
            <w:sz w:val="24"/>
            <w:szCs w:val="24"/>
            <w:rtl w:val="0"/>
          </w:rPr>
          <w:delText>α</w:delText>
        </w:r>
      </w:del>
      <w:del w:id="618" w:date="2022-03-21T16:27:14Z" w:author="ZAW Inst.f.Papyrologie">
        <w:r>
          <w:rPr>
            <w:rFonts w:ascii="IFAO-Grec Unicode" w:hAnsi="IFAO-Grec Unicode"/>
            <w:sz w:val="24"/>
            <w:szCs w:val="24"/>
            <w:rtl w:val="0"/>
            <w:lang w:val="pt-PT"/>
          </w:rPr>
          <w:delText>]</w:delText>
        </w:r>
      </w:del>
      <w:del w:id="619" w:date="2022-03-21T16:27:14Z" w:author="ZAW Inst.f.Papyrologie">
        <w:r>
          <w:rPr>
            <w:rFonts w:ascii="IFAO-Grec Unicode" w:hAnsi="IFAO-Grec Unicode" w:hint="default"/>
            <w:sz w:val="24"/>
            <w:szCs w:val="24"/>
            <w:rtl w:val="0"/>
          </w:rPr>
          <w:delText xml:space="preserve">ί̣ων Ἱππά̣ρχου̣· </w:delText>
        </w:r>
      </w:del>
      <w:del w:id="620" w:date="2022-03-21T16:27:14Z" w:author="ZAW Inst.f.Papyrologie">
        <w:r>
          <w:rPr>
            <w:rFonts w:ascii="IFAO-Grec Unicode" w:hAnsi="IFAO-Grec Unicode"/>
            <w:sz w:val="24"/>
            <w:szCs w:val="24"/>
            <w:rtl w:val="0"/>
            <w:lang w:val="pt-PT"/>
          </w:rPr>
          <w:delText>[</w:delText>
        </w:r>
      </w:del>
      <w:del w:id="621" w:date="2022-03-21T16:27:14Z" w:author="ZAW Inst.f.Papyrologie">
        <w:r>
          <w:rPr>
            <w:rFonts w:ascii="IFAO-Grec Unicode" w:hAnsi="IFAO-Grec Unicode" w:hint="default"/>
            <w:sz w:val="24"/>
            <w:szCs w:val="24"/>
            <w:rtl w:val="0"/>
          </w:rPr>
          <w:delText>γέ</w:delText>
        </w:r>
      </w:del>
      <w:del w:id="622" w:date="2022-03-21T16:27:14Z" w:author="ZAW Inst.f.Papyrologie">
        <w:r>
          <w:rPr>
            <w:rFonts w:ascii="IFAO-Grec Unicode" w:hAnsi="IFAO-Grec Unicode"/>
            <w:sz w:val="24"/>
            <w:szCs w:val="24"/>
            <w:rtl w:val="0"/>
            <w:lang w:val="pt-PT"/>
          </w:rPr>
          <w:delText>]</w:delText>
        </w:r>
      </w:del>
      <w:del w:id="623" w:date="2022-03-21T16:27:14Z" w:author="ZAW Inst.f.Papyrologie">
        <w:r>
          <w:rPr>
            <w:rFonts w:ascii="IFAO-Grec Unicode" w:hAnsi="IFAO-Grec Unicode" w:hint="default"/>
            <w:sz w:val="24"/>
            <w:szCs w:val="24"/>
            <w:rtl w:val="0"/>
          </w:rPr>
          <w:delText>γον</w:delText>
        </w:r>
      </w:del>
      <w:del w:id="624" w:date="2022-03-21T16:27:14Z" w:author="ZAW Inst.f.Papyrologie">
        <w:r>
          <w:rPr>
            <w:rFonts w:ascii="IFAO-Grec Unicode" w:hAnsi="IFAO-Grec Unicode"/>
            <w:sz w:val="24"/>
            <w:szCs w:val="24"/>
            <w:rtl w:val="0"/>
            <w:lang w:val="ru-RU"/>
          </w:rPr>
          <w:delText xml:space="preserve">' </w:delText>
        </w:r>
      </w:del>
      <w:del w:id="625" w:date="2022-03-21T16:27:14Z" w:author="ZAW Inst.f.Papyrologie">
        <w:r>
          <w:rPr>
            <w:rFonts w:ascii="IFAO-Grec Unicode" w:hAnsi="IFAO-Grec Unicode" w:hint="default"/>
            <w:sz w:val="24"/>
            <w:szCs w:val="24"/>
            <w:rtl w:val="0"/>
          </w:rPr>
          <w:delText>ἐ̣ς τὸν φροντιζόμενον ὑπ</w:delText>
        </w:r>
      </w:del>
      <w:del w:id="626" w:date="2022-03-21T16:27:14Z" w:author="ZAW Inst.f.Papyrologie">
        <w:r>
          <w:rPr>
            <w:rFonts w:ascii="IFAO-Grec Unicode" w:hAnsi="IFAO-Grec Unicode"/>
            <w:sz w:val="24"/>
            <w:szCs w:val="24"/>
            <w:rtl w:val="0"/>
            <w:lang w:val="ru-RU"/>
          </w:rPr>
          <w:delText xml:space="preserve">' </w:delText>
        </w:r>
      </w:del>
      <w:del w:id="627" w:date="2022-03-21T16:27:14Z" w:author="ZAW Inst.f.Papyrologie">
        <w:r>
          <w:rPr>
            <w:rFonts w:ascii="IFAO-Grec Unicode" w:hAnsi="IFAO-Grec Unicode" w:hint="default"/>
            <w:sz w:val="24"/>
            <w:szCs w:val="24"/>
            <w:rtl w:val="0"/>
          </w:rPr>
          <w:delText>ἐμοῦ Ἑριεῦν ἀφή</w:delText>
        </w:r>
      </w:del>
      <w:del w:id="628" w:date="2022-03-21T16:27:14Z" w:author="ZAW Inst.f.Papyrologie">
        <w:r>
          <w:rPr>
            <w:rFonts w:ascii="IFAO-Grec Unicode" w:hAnsi="IFAO-Grec Unicode"/>
            <w:sz w:val="24"/>
            <w:szCs w:val="24"/>
            <w:rtl w:val="0"/>
          </w:rPr>
          <w:delText>-</w:delText>
        </w:r>
      </w:del>
    </w:p>
    <w:p>
      <w:pPr>
        <w:pStyle w:val="Text"/>
        <w:spacing w:after="0" w:line="360" w:lineRule="auto"/>
        <w:ind w:left="2268" w:hanging="2268"/>
        <w:rPr>
          <w:del w:id="629" w:date="2022-03-21T16:27:14Z" w:author="ZAW Inst.f.Papyrologie"/>
          <w:rFonts w:ascii="IFAO-Grec Unicode" w:cs="IFAO-Grec Unicode" w:hAnsi="IFAO-Grec Unicode" w:eastAsia="IFAO-Grec Unicode"/>
          <w:sz w:val="24"/>
          <w:szCs w:val="24"/>
        </w:rPr>
      </w:pPr>
      <w:del w:id="630" w:date="2022-03-21T16:27:14Z" w:author="ZAW Inst.f.Papyrologie">
        <w:r>
          <w:rPr>
            <w:rFonts w:ascii="IFAO-Grec Unicode" w:hAnsi="IFAO-Grec Unicode"/>
            <w:sz w:val="24"/>
            <w:szCs w:val="24"/>
            <w:rtl w:val="0"/>
            <w:lang w:val="pt-PT"/>
          </w:rPr>
          <w:delText>[</w:delText>
        </w:r>
      </w:del>
      <w:del w:id="631" w:date="2022-03-21T16:27:14Z" w:author="ZAW Inst.f.Papyrologie">
        <w:r>
          <w:rPr>
            <w:rFonts w:ascii="IFAO-Grec Unicode" w:hAnsi="IFAO-Grec Unicode" w:hint="default"/>
            <w:sz w:val="24"/>
            <w:szCs w:val="24"/>
            <w:rtl w:val="0"/>
          </w:rPr>
          <w:delText>λικα ἡ ὠ</w:delText>
        </w:r>
      </w:del>
      <w:del w:id="632" w:date="2022-03-21T16:27:14Z" w:author="ZAW Inst.f.Papyrologie">
        <w:r>
          <w:rPr>
            <w:rFonts w:ascii="IFAO-Grec Unicode" w:hAnsi="IFAO-Grec Unicode"/>
            <w:sz w:val="24"/>
            <w:szCs w:val="24"/>
            <w:rtl w:val="0"/>
            <w:lang w:val="pt-PT"/>
          </w:rPr>
          <w:delText>]</w:delText>
        </w:r>
      </w:del>
      <w:del w:id="633" w:date="2022-03-21T16:27:14Z" w:author="ZAW Inst.f.Papyrologie">
        <w:r>
          <w:rPr>
            <w:rFonts w:ascii="IFAO-Grec Unicode" w:hAnsi="IFAO-Grec Unicode" w:hint="default"/>
            <w:sz w:val="24"/>
            <w:szCs w:val="24"/>
            <w:rtl w:val="0"/>
          </w:rPr>
          <w:delText>ν̣ὴι καθὼς πρόκιται</w:delText>
        </w:r>
      </w:del>
      <w:del w:id="634" w:date="2022-03-21T16:27:14Z" w:author="ZAW Inst.f.Papyrologie">
        <w:r>
          <w:rPr>
            <w:rFonts w:ascii="IFAO-Grec Unicode" w:hAnsi="IFAO-Grec Unicode"/>
            <w:sz w:val="24"/>
            <w:szCs w:val="24"/>
            <w:rtl w:val="0"/>
          </w:rPr>
          <w:delText>.</w:delText>
        </w:r>
      </w:del>
    </w:p>
    <w:p>
      <w:pPr>
        <w:pStyle w:val="Text"/>
        <w:spacing w:after="0" w:line="360" w:lineRule="auto"/>
        <w:rPr>
          <w:del w:id="635" w:date="2022-03-21T16:27:14Z" w:author="ZAW Inst.f.Papyrologie"/>
          <w:rFonts w:ascii="IFAO-Grec Unicode" w:cs="IFAO-Grec Unicode" w:hAnsi="IFAO-Grec Unicode" w:eastAsia="IFAO-Grec Unicode"/>
          <w:sz w:val="24"/>
          <w:szCs w:val="24"/>
        </w:rPr>
      </w:pPr>
      <w:del w:id="636" w:date="2022-03-21T16:27:14Z" w:author="ZAW Inst.f.Papyrologie">
        <w:r>
          <w:rPr>
            <w:rFonts w:ascii="IFAO-Grec Unicode" w:hAnsi="IFAO-Grec Unicode"/>
            <w:sz w:val="24"/>
            <w:szCs w:val="24"/>
            <w:rtl w:val="0"/>
            <w:lang w:val="it-IT"/>
          </w:rPr>
          <w:delText>col</w:delText>
        </w:r>
      </w:del>
      <w:del w:id="637" w:date="2022-03-21T16:27:14Z" w:author="ZAW Inst.f.Papyrologie">
        <w:r>
          <w:rPr>
            <w:rFonts w:ascii="IFAO-Grec Unicode" w:hAnsi="IFAO-Grec Unicode"/>
            <w:sz w:val="24"/>
            <w:szCs w:val="24"/>
            <w:rtl w:val="0"/>
          </w:rPr>
          <w:delText xml:space="preserve">. </w:delText>
        </w:r>
      </w:del>
      <w:del w:id="638" w:date="2022-03-21T16:27:14Z" w:author="ZAW Inst.f.Papyrologie">
        <w:r>
          <w:rPr>
            <w:rFonts w:ascii="IFAO-Grec Unicode" w:hAnsi="IFAO-Grec Unicode"/>
            <w:sz w:val="24"/>
            <w:szCs w:val="24"/>
            <w:rtl w:val="0"/>
            <w:lang w:val="it-IT"/>
          </w:rPr>
          <w:delText>ii</w:delText>
        </w:r>
      </w:del>
    </w:p>
    <w:p>
      <w:pPr>
        <w:pStyle w:val="Text"/>
        <w:spacing w:after="0" w:line="360" w:lineRule="auto"/>
        <w:rPr>
          <w:del w:id="639" w:date="2022-03-21T16:27:14Z" w:author="ZAW Inst.f.Papyrologie"/>
          <w:rFonts w:ascii="IFAO-Grec Unicode" w:cs="IFAO-Grec Unicode" w:hAnsi="IFAO-Grec Unicode" w:eastAsia="IFAO-Grec Unicode"/>
          <w:sz w:val="24"/>
          <w:szCs w:val="24"/>
        </w:rPr>
      </w:pPr>
      <w:del w:id="640" w:date="2022-03-21T16:27:14Z" w:author="ZAW Inst.f.Papyrologie">
        <w:r>
          <w:rPr>
            <w:rFonts w:ascii="IFAO-Grec Unicode" w:hAnsi="IFAO-Grec Unicode"/>
            <w:sz w:val="24"/>
            <w:szCs w:val="24"/>
            <w:rtl w:val="0"/>
          </w:rPr>
          <w:delText xml:space="preserve">(h. 6) </w:delText>
        </w:r>
      </w:del>
      <w:del w:id="641" w:date="2022-03-21T16:27:14Z" w:author="ZAW Inst.f.Papyrologie">
        <w:r>
          <w:rPr>
            <w:rFonts w:ascii="IFAO-Grec Unicode" w:hAnsi="IFAO-Grec Unicode" w:hint="default"/>
            <w:sz w:val="24"/>
            <w:szCs w:val="24"/>
            <w:rtl w:val="0"/>
          </w:rPr>
          <w:delText>Ἀπολλω</w:delText>
        </w:r>
      </w:del>
      <w:del w:id="642" w:date="2022-03-21T16:27:14Z" w:author="ZAW Inst.f.Papyrologie">
        <w:r>
          <w:rPr>
            <w:rFonts w:ascii="IFAO-Grec Unicode" w:hAnsi="IFAO-Grec Unicode"/>
            <w:sz w:val="24"/>
            <w:szCs w:val="24"/>
            <w:rtl w:val="0"/>
            <w:lang w:val="de-DE"/>
          </w:rPr>
          <w:delText xml:space="preserve">(  ) </w:delText>
        </w:r>
      </w:del>
      <w:del w:id="643" w:date="2022-03-21T16:27:14Z" w:author="ZAW Inst.f.Papyrologie">
        <w:r>
          <w:rPr>
            <w:rFonts w:ascii="IFAO-Grec Unicode" w:hAnsi="IFAO-Grec Unicode" w:hint="default"/>
            <w:sz w:val="24"/>
            <w:szCs w:val="24"/>
            <w:rtl w:val="0"/>
          </w:rPr>
          <w:delText>σεση</w:delText>
        </w:r>
      </w:del>
      <w:del w:id="644" w:date="2022-03-21T16:27:14Z" w:author="ZAW Inst.f.Papyrologie">
        <w:r>
          <w:rPr>
            <w:rFonts w:ascii="IFAO-Grec Unicode" w:hAnsi="IFAO-Grec Unicode"/>
            <w:sz w:val="24"/>
            <w:szCs w:val="24"/>
            <w:rtl w:val="0"/>
          </w:rPr>
          <w:delText>(</w:delText>
        </w:r>
      </w:del>
      <w:del w:id="645" w:date="2022-03-21T16:27:14Z" w:author="ZAW Inst.f.Papyrologie">
        <w:r>
          <w:rPr>
            <w:rFonts w:ascii="IFAO-Grec Unicode" w:hAnsi="IFAO-Grec Unicode" w:hint="default"/>
            <w:sz w:val="24"/>
            <w:szCs w:val="24"/>
            <w:rtl w:val="0"/>
          </w:rPr>
          <w:delText>μείωμαι</w:delText>
        </w:r>
      </w:del>
      <w:del w:id="646" w:date="2022-03-21T16:27:14Z" w:author="ZAW Inst.f.Papyrologie">
        <w:r>
          <w:rPr>
            <w:rFonts w:ascii="IFAO-Grec Unicode" w:hAnsi="IFAO-Grec Unicode"/>
            <w:sz w:val="24"/>
            <w:szCs w:val="24"/>
            <w:rtl w:val="0"/>
          </w:rPr>
          <w:delText xml:space="preserve">). </w:delText>
        </w:r>
      </w:del>
      <w:del w:id="647" w:date="2022-03-21T16:27:14Z" w:author="ZAW Inst.f.Papyrologie">
        <w:r>
          <w:rPr>
            <w:rFonts w:ascii="IFAO-Grec Unicode" w:hAnsi="IFAO-Grec Unicode" w:hint="default"/>
            <w:sz w:val="24"/>
            <w:szCs w:val="24"/>
            <w:rtl w:val="0"/>
          </w:rPr>
          <w:delText>ιθ ἔτους Ἁδριανοῦ Καίσαρος τοῦ κυρίου</w:delText>
        </w:r>
      </w:del>
    </w:p>
    <w:p>
      <w:pPr>
        <w:pStyle w:val="Text"/>
        <w:spacing w:after="0" w:line="360" w:lineRule="auto"/>
        <w:rPr>
          <w:del w:id="648" w:date="2022-03-21T17:16:17Z" w:author="ZAW Inst.f.Papyrologie"/>
          <w:rFonts w:ascii="IFAO-Grec Unicode" w:cs="IFAO-Grec Unicode" w:hAnsi="IFAO-Grec Unicode" w:eastAsia="IFAO-Grec Unicode"/>
          <w:sz w:val="24"/>
          <w:szCs w:val="24"/>
        </w:rPr>
      </w:pPr>
      <w:del w:id="649" w:date="2022-03-21T16:27:14Z" w:author="ZAW Inst.f.Papyrologie">
        <w:r>
          <w:rPr>
            <w:rFonts w:ascii="IFAO-Grec Unicode" w:hAnsi="IFAO-Grec Unicode"/>
            <w:sz w:val="24"/>
            <w:szCs w:val="24"/>
            <w:rtl w:val="0"/>
          </w:rPr>
          <w:delText xml:space="preserve">30 </w:delText>
        </w:r>
      </w:del>
      <w:del w:id="650" w:date="2022-03-21T16:27:14Z" w:author="ZAW Inst.f.Papyrologie">
        <w:r>
          <w:rPr>
            <w:rFonts w:ascii="IFAO-Grec Unicode" w:hAnsi="IFAO-Grec Unicode" w:hint="default"/>
            <w:sz w:val="24"/>
            <w:szCs w:val="24"/>
            <w:rtl w:val="0"/>
          </w:rPr>
          <w:delText xml:space="preserve">Ἁθυρ </w:delText>
        </w:r>
      </w:del>
      <w:del w:id="651" w:date="2022-03-21T10:38:00Z" w:author="Graham Claytor">
        <w:r>
          <w:rPr>
            <w:rFonts w:ascii="IFAO-Grec Unicode" w:hAnsi="IFAO-Grec Unicode" w:hint="default"/>
            <w:sz w:val="24"/>
            <w:szCs w:val="24"/>
            <w:rtl w:val="0"/>
          </w:rPr>
          <w:delText>κδ</w:delText>
        </w:r>
      </w:del>
      <w:del w:id="652" w:date="2022-03-21T10:38:00Z" w:author="Graham Claytor">
        <w:r>
          <w:rPr>
            <w:rFonts w:ascii="IFAO-Grec Unicode" w:hAnsi="IFAO-Grec Unicode"/>
            <w:sz w:val="24"/>
            <w:szCs w:val="24"/>
            <w:rtl w:val="0"/>
          </w:rPr>
          <w:delText>.</w:delText>
        </w:r>
      </w:del>
      <w:del w:id="653" w:date="2022-03-21T17:16:17Z" w:author="ZAW Inst.f.Papyrologie">
        <w:r>
          <w:rPr>
            <w:rFonts w:ascii="IFAO-Grec Unicode" w:hAnsi="IFAO-Grec Unicode" w:hint="default"/>
            <w:sz w:val="24"/>
            <w:szCs w:val="24"/>
            <w:rtl w:val="0"/>
          </w:rPr>
          <w:delText>κδ</w:delText>
        </w:r>
      </w:del>
      <w:del w:id="654" w:date="2022-03-21T17:16:17Z" w:author="ZAW Inst.f.Papyrologie">
        <w:r>
          <w:rPr>
            <w:rFonts w:ascii="Arial Unicode MS" w:cs="Arial Unicode MS" w:hAnsi="Arial Unicode MS" w:eastAsia="Arial Unicode MS" w:hint="default"/>
            <w:b w:val="0"/>
            <w:bCs w:val="0"/>
            <w:i w:val="0"/>
            <w:iCs w:val="0"/>
            <w:sz w:val="24"/>
            <w:szCs w:val="24"/>
            <w:rtl w:val="0"/>
          </w:rPr>
          <w:delText>͞</w:delText>
        </w:r>
      </w:del>
      <w:del w:id="655" w:date="2022-03-21T17:16:17Z" w:author="ZAW Inst.f.Papyrologie">
        <w:r>
          <w:rPr>
            <w:rFonts w:ascii="IFAO-Grec Unicode" w:hAnsi="IFAO-Grec Unicode"/>
            <w:sz w:val="24"/>
            <w:szCs w:val="24"/>
            <w:rtl w:val="0"/>
          </w:rPr>
          <w:delText xml:space="preserve">. </w:delText>
        </w:r>
      </w:del>
    </w:p>
    <w:p>
      <w:pPr>
        <w:pStyle w:val="Text"/>
        <w:spacing w:after="0" w:line="360" w:lineRule="auto"/>
        <w:rPr>
          <w:del w:id="656" w:date="2022-03-21T17:16:17Z" w:author="ZAW Inst.f.Papyrologie"/>
          <w:rFonts w:ascii="IFAO-Grec Unicode" w:cs="IFAO-Grec Unicode" w:hAnsi="IFAO-Grec Unicode" w:eastAsia="IFAO-Grec Unicode"/>
          <w:sz w:val="24"/>
          <w:szCs w:val="24"/>
        </w:rPr>
      </w:pPr>
      <w:del w:id="657" w:date="2022-03-21T17:16:17Z" w:author="ZAW Inst.f.Papyrologie">
        <w:r>
          <w:rPr>
            <w:rFonts w:ascii="IFAO-Grec Unicode" w:hAnsi="IFAO-Grec Unicode"/>
            <w:sz w:val="24"/>
            <w:szCs w:val="24"/>
            <w:rtl w:val="0"/>
          </w:rPr>
          <w:delText>(</w:delText>
        </w:r>
      </w:del>
      <w:del w:id="658" w:date="2022-03-21T17:16:17Z" w:author="ZAW Inst.f.Papyrologie">
        <w:r>
          <w:rPr>
            <w:rFonts w:ascii="IFAO-Grec Unicode" w:hAnsi="IFAO-Grec Unicode"/>
            <w:sz w:val="24"/>
            <w:szCs w:val="24"/>
            <w:rtl w:val="0"/>
            <w:lang w:val="de-DE"/>
          </w:rPr>
          <w:delText>h</w:delText>
        </w:r>
      </w:del>
      <w:del w:id="659" w:date="2022-03-21T17:16:17Z" w:author="ZAW Inst.f.Papyrologie">
        <w:r>
          <w:rPr>
            <w:rFonts w:ascii="IFAO-Grec Unicode" w:hAnsi="IFAO-Grec Unicode"/>
            <w:sz w:val="24"/>
            <w:szCs w:val="24"/>
            <w:rtl w:val="0"/>
          </w:rPr>
          <w:delText xml:space="preserve">. 5) </w:delText>
        </w:r>
      </w:del>
      <w:del w:id="660" w:date="2022-03-21T17:16:17Z" w:author="ZAW Inst.f.Papyrologie">
        <w:r>
          <w:rPr>
            <w:rFonts w:ascii="IFAO-Grec Unicode" w:hAnsi="IFAO-Grec Unicode" w:hint="default"/>
            <w:sz w:val="24"/>
            <w:szCs w:val="24"/>
            <w:rtl w:val="0"/>
          </w:rPr>
          <w:delText>Δίωι καὶ Ὡριγένει καὶ Πτολεμαίωι καὶ Ἡρακ</w:delText>
        </w:r>
      </w:del>
      <w:del w:id="661" w:date="2022-03-21T17:16:17Z" w:author="ZAW Inst.f.Papyrologie">
        <w:r>
          <w:rPr>
            <w:rFonts w:ascii="IFAO-Grec Unicode" w:hAnsi="IFAO-Grec Unicode"/>
            <w:sz w:val="24"/>
            <w:szCs w:val="24"/>
            <w:rtl w:val="0"/>
          </w:rPr>
          <w:delText>(</w:delText>
        </w:r>
      </w:del>
      <w:del w:id="662" w:date="2022-03-21T17:16:17Z" w:author="ZAW Inst.f.Papyrologie">
        <w:r>
          <w:rPr>
            <w:rFonts w:ascii="IFAO-Grec Unicode" w:hAnsi="IFAO-Grec Unicode" w:hint="default"/>
            <w:sz w:val="24"/>
            <w:szCs w:val="24"/>
            <w:rtl w:val="0"/>
          </w:rPr>
          <w:delText>λείδει</w:delText>
        </w:r>
      </w:del>
      <w:del w:id="663" w:date="2022-03-21T17:16:17Z" w:author="ZAW Inst.f.Papyrologie">
        <w:r>
          <w:rPr>
            <w:rFonts w:ascii="IFAO-Grec Unicode" w:hAnsi="IFAO-Grec Unicode"/>
            <w:sz w:val="24"/>
            <w:szCs w:val="24"/>
            <w:rtl w:val="0"/>
          </w:rPr>
          <w:delText xml:space="preserve">) </w:delText>
        </w:r>
      </w:del>
      <w:del w:id="664" w:date="2022-03-21T17:16:17Z" w:author="ZAW Inst.f.Papyrologie">
        <w:r>
          <w:rPr>
            <w:rFonts w:ascii="IFAO-Grec Unicode" w:hAnsi="IFAO-Grec Unicode" w:hint="default"/>
            <w:sz w:val="24"/>
            <w:szCs w:val="24"/>
            <w:rtl w:val="0"/>
          </w:rPr>
          <w:delText>γεγυ</w:delText>
        </w:r>
      </w:del>
      <w:del w:id="665" w:date="2022-03-21T17:16:17Z" w:author="ZAW Inst.f.Papyrologie">
        <w:r>
          <w:rPr>
            <w:rFonts w:ascii="IFAO-Grec Unicode" w:hAnsi="IFAO-Grec Unicode"/>
            <w:sz w:val="24"/>
            <w:szCs w:val="24"/>
            <w:rtl w:val="0"/>
          </w:rPr>
          <w:delText>(</w:delText>
        </w:r>
      </w:del>
      <w:del w:id="666" w:date="2022-03-21T17:16:17Z" w:author="ZAW Inst.f.Papyrologie">
        <w:r>
          <w:rPr>
            <w:rFonts w:ascii="IFAO-Grec Unicode" w:hAnsi="IFAO-Grec Unicode" w:hint="default"/>
            <w:sz w:val="24"/>
            <w:szCs w:val="24"/>
            <w:rtl w:val="0"/>
          </w:rPr>
          <w:delText>μνασιαρχηκόσι</w:delText>
        </w:r>
      </w:del>
      <w:del w:id="667" w:date="2022-03-21T17:16:17Z" w:author="ZAW Inst.f.Papyrologie">
        <w:r>
          <w:rPr>
            <w:rFonts w:ascii="IFAO-Grec Unicode" w:hAnsi="IFAO-Grec Unicode"/>
            <w:sz w:val="24"/>
            <w:szCs w:val="24"/>
            <w:rtl w:val="0"/>
          </w:rPr>
          <w:delText>)</w:delText>
        </w:r>
      </w:del>
    </w:p>
    <w:p>
      <w:pPr>
        <w:pStyle w:val="Text"/>
        <w:spacing w:after="0" w:line="360" w:lineRule="auto"/>
        <w:rPr>
          <w:del w:id="668" w:date="2022-03-21T17:16:17Z" w:author="ZAW Inst.f.Papyrologie"/>
          <w:rFonts w:ascii="IFAO-Grec Unicode" w:cs="IFAO-Grec Unicode" w:hAnsi="IFAO-Grec Unicode" w:eastAsia="IFAO-Grec Unicode"/>
          <w:sz w:val="24"/>
          <w:szCs w:val="24"/>
        </w:rPr>
      </w:pPr>
      <w:del w:id="669" w:date="2022-03-21T17:16:17Z" w:author="ZAW Inst.f.Papyrologie">
        <w:r>
          <w:rPr>
            <w:rFonts w:ascii="IFAO-Grec Unicode" w:hAnsi="IFAO-Grec Unicode" w:hint="default"/>
            <w:sz w:val="24"/>
            <w:szCs w:val="24"/>
            <w:rtl w:val="0"/>
          </w:rPr>
          <w:delText>δοθεῖσι εἰς κλῆ</w:delText>
        </w:r>
      </w:del>
      <w:del w:id="670" w:date="2022-03-21T17:16:17Z" w:author="ZAW Inst.f.Papyrologie">
        <w:r>
          <w:rPr>
            <w:rFonts w:ascii="IFAO-Grec Unicode" w:hAnsi="IFAO-Grec Unicode"/>
            <w:sz w:val="24"/>
            <w:szCs w:val="24"/>
            <w:rtl w:val="0"/>
          </w:rPr>
          <w:delText>(</w:delText>
        </w:r>
      </w:del>
      <w:del w:id="671" w:date="2022-03-21T17:16:17Z" w:author="ZAW Inst.f.Papyrologie">
        <w:r>
          <w:rPr>
            <w:rFonts w:ascii="IFAO-Grec Unicode" w:hAnsi="IFAO-Grec Unicode" w:hint="default"/>
            <w:sz w:val="24"/>
            <w:szCs w:val="24"/>
            <w:rtl w:val="0"/>
          </w:rPr>
          <w:delText>ρον</w:delText>
        </w:r>
      </w:del>
      <w:del w:id="672" w:date="2022-03-21T17:16:17Z" w:author="ZAW Inst.f.Papyrologie">
        <w:r>
          <w:rPr>
            <w:rFonts w:ascii="IFAO-Grec Unicode" w:hAnsi="IFAO-Grec Unicode"/>
            <w:sz w:val="24"/>
            <w:szCs w:val="24"/>
            <w:rtl w:val="0"/>
          </w:rPr>
          <w:delText xml:space="preserve">) </w:delText>
        </w:r>
      </w:del>
      <w:del w:id="673" w:date="2022-03-21T17:16:17Z" w:author="ZAW Inst.f.Papyrologie">
        <w:r>
          <w:rPr>
            <w:rFonts w:ascii="IFAO-Grec Unicode" w:hAnsi="IFAO-Grec Unicode" w:hint="default"/>
            <w:sz w:val="24"/>
            <w:szCs w:val="24"/>
            <w:rtl w:val="0"/>
          </w:rPr>
          <w:delText>βιβλ</w:delText>
        </w:r>
      </w:del>
      <w:del w:id="674" w:date="2022-03-21T17:16:17Z" w:author="ZAW Inst.f.Papyrologie">
        <w:r>
          <w:rPr>
            <w:rFonts w:ascii="IFAO-Grec Unicode" w:hAnsi="IFAO-Grec Unicode"/>
            <w:sz w:val="24"/>
            <w:szCs w:val="24"/>
            <w:rtl w:val="0"/>
          </w:rPr>
          <w:delText>(</w:delText>
        </w:r>
      </w:del>
      <w:del w:id="675" w:date="2022-03-21T17:16:17Z" w:author="ZAW Inst.f.Papyrologie">
        <w:r>
          <w:rPr>
            <w:rFonts w:ascii="IFAO-Grec Unicode" w:hAnsi="IFAO-Grec Unicode" w:hint="default"/>
            <w:sz w:val="24"/>
            <w:szCs w:val="24"/>
            <w:rtl w:val="0"/>
          </w:rPr>
          <w:delText>ιοφυλακίας</w:delText>
        </w:r>
      </w:del>
      <w:del w:id="676" w:date="2022-03-21T17:16:17Z" w:author="ZAW Inst.f.Papyrologie">
        <w:r>
          <w:rPr>
            <w:rFonts w:ascii="IFAO-Grec Unicode" w:hAnsi="IFAO-Grec Unicode"/>
            <w:sz w:val="24"/>
            <w:szCs w:val="24"/>
            <w:rtl w:val="0"/>
          </w:rPr>
          <w:delText xml:space="preserve">) </w:delText>
        </w:r>
      </w:del>
      <w:del w:id="677" w:date="2022-03-21T17:16:17Z" w:author="ZAW Inst.f.Papyrologie">
        <w:r>
          <w:rPr>
            <w:rFonts w:ascii="IFAO-Grec Unicode" w:hAnsi="IFAO-Grec Unicode" w:hint="default"/>
            <w:sz w:val="24"/>
            <w:szCs w:val="24"/>
            <w:rtl w:val="0"/>
          </w:rPr>
          <w:delText>ἐνκτή</w:delText>
        </w:r>
      </w:del>
      <w:del w:id="678" w:date="2022-03-21T17:16:17Z" w:author="ZAW Inst.f.Papyrologie">
        <w:r>
          <w:rPr>
            <w:rFonts w:ascii="IFAO-Grec Unicode" w:hAnsi="IFAO-Grec Unicode"/>
            <w:sz w:val="24"/>
            <w:szCs w:val="24"/>
            <w:rtl w:val="0"/>
          </w:rPr>
          <w:delText>(</w:delText>
        </w:r>
      </w:del>
      <w:del w:id="679" w:date="2022-03-21T17:16:17Z" w:author="ZAW Inst.f.Papyrologie">
        <w:r>
          <w:rPr>
            <w:rFonts w:ascii="IFAO-Grec Unicode" w:hAnsi="IFAO-Grec Unicode" w:hint="default"/>
            <w:sz w:val="24"/>
            <w:szCs w:val="24"/>
            <w:rtl w:val="0"/>
          </w:rPr>
          <w:delText>σεων</w:delText>
        </w:r>
      </w:del>
      <w:del w:id="680" w:date="2022-03-21T17:16:17Z" w:author="ZAW Inst.f.Papyrologie">
        <w:r>
          <w:rPr>
            <w:rFonts w:ascii="IFAO-Grec Unicode" w:hAnsi="IFAO-Grec Unicode"/>
            <w:sz w:val="24"/>
            <w:szCs w:val="24"/>
            <w:rtl w:val="0"/>
          </w:rPr>
          <w:delText xml:space="preserve">) </w:delText>
        </w:r>
      </w:del>
      <w:del w:id="681" w:date="2022-03-21T17:16:17Z" w:author="ZAW Inst.f.Papyrologie">
        <w:r>
          <w:rPr>
            <w:rFonts w:ascii="IFAO-Grec Unicode" w:hAnsi="IFAO-Grec Unicode" w:hint="default"/>
            <w:sz w:val="24"/>
            <w:szCs w:val="24"/>
            <w:rtl w:val="0"/>
          </w:rPr>
          <w:delText>Ἀρσι</w:delText>
        </w:r>
      </w:del>
      <w:del w:id="682" w:date="2022-03-21T17:16:17Z" w:author="ZAW Inst.f.Papyrologie">
        <w:r>
          <w:rPr>
            <w:rFonts w:ascii="IFAO-Grec Unicode" w:hAnsi="IFAO-Grec Unicode"/>
            <w:sz w:val="24"/>
            <w:szCs w:val="24"/>
            <w:rtl w:val="0"/>
          </w:rPr>
          <w:delText>(</w:delText>
        </w:r>
      </w:del>
      <w:del w:id="683" w:date="2022-03-21T17:16:17Z" w:author="ZAW Inst.f.Papyrologie">
        <w:r>
          <w:rPr>
            <w:rFonts w:ascii="IFAO-Grec Unicode" w:hAnsi="IFAO-Grec Unicode" w:hint="default"/>
            <w:sz w:val="24"/>
            <w:szCs w:val="24"/>
            <w:rtl w:val="0"/>
          </w:rPr>
          <w:delText>νοίτου</w:delText>
        </w:r>
      </w:del>
      <w:del w:id="684" w:date="2022-03-21T17:16:17Z" w:author="ZAW Inst.f.Papyrologie">
        <w:r>
          <w:rPr>
            <w:rFonts w:ascii="IFAO-Grec Unicode" w:hAnsi="IFAO-Grec Unicode"/>
            <w:sz w:val="24"/>
            <w:szCs w:val="24"/>
            <w:rtl w:val="0"/>
          </w:rPr>
          <w:delText>)</w:delText>
        </w:r>
      </w:del>
    </w:p>
    <w:p>
      <w:pPr>
        <w:pStyle w:val="Text"/>
        <w:spacing w:after="0" w:line="360" w:lineRule="auto"/>
        <w:rPr>
          <w:del w:id="685" w:date="2022-03-21T17:16:17Z" w:author="ZAW Inst.f.Papyrologie"/>
          <w:rFonts w:ascii="IFAO-Grec Unicode" w:cs="IFAO-Grec Unicode" w:hAnsi="IFAO-Grec Unicode" w:eastAsia="IFAO-Grec Unicode"/>
          <w:sz w:val="24"/>
          <w:szCs w:val="24"/>
        </w:rPr>
      </w:pPr>
      <w:del w:id="686" w:date="2022-03-21T17:16:17Z" w:author="ZAW Inst.f.Papyrologie">
        <w:r>
          <w:rPr>
            <w:rFonts w:ascii="IFAO-Grec Unicode" w:hAnsi="IFAO-Grec Unicode" w:hint="default"/>
            <w:sz w:val="24"/>
            <w:szCs w:val="24"/>
            <w:rtl w:val="0"/>
          </w:rPr>
          <w:delText>παρὰ Ἑριέω̣ς τοῦ Ἑριέω</w:delText>
        </w:r>
      </w:del>
      <w:del w:id="687" w:date="2022-03-21T17:16:17Z" w:author="ZAW Inst.f.Papyrologie">
        <w:r>
          <w:rPr>
            <w:rFonts w:ascii="IFAO-Grec Unicode" w:hAnsi="IFAO-Grec Unicode"/>
            <w:sz w:val="24"/>
            <w:szCs w:val="24"/>
            <w:rtl w:val="0"/>
            <w:lang w:val="pt-PT"/>
          </w:rPr>
          <w:delText>[</w:delText>
        </w:r>
      </w:del>
      <w:del w:id="688" w:date="2022-03-21T17:16:17Z" w:author="ZAW Inst.f.Papyrologie">
        <w:r>
          <w:rPr>
            <w:rFonts w:ascii="IFAO-Grec Unicode" w:hAnsi="IFAO-Grec Unicode" w:hint="default"/>
            <w:sz w:val="24"/>
            <w:szCs w:val="24"/>
            <w:rtl w:val="0"/>
          </w:rPr>
          <w:delText>ς</w:delText>
        </w:r>
      </w:del>
      <w:del w:id="689" w:date="2022-03-21T17:16:17Z" w:author="ZAW Inst.f.Papyrologie">
        <w:r>
          <w:rPr>
            <w:rFonts w:ascii="IFAO-Grec Unicode" w:hAnsi="IFAO-Grec Unicode"/>
            <w:sz w:val="24"/>
            <w:szCs w:val="24"/>
            <w:rtl w:val="0"/>
            <w:lang w:val="pt-PT"/>
          </w:rPr>
          <w:delText xml:space="preserve">] </w:delText>
        </w:r>
      </w:del>
      <w:del w:id="690" w:date="2022-03-21T17:16:17Z" w:author="ZAW Inst.f.Papyrologie">
        <w:r>
          <w:rPr>
            <w:rFonts w:ascii="IFAO-Grec Unicode" w:hAnsi="IFAO-Grec Unicode" w:hint="default"/>
            <w:sz w:val="24"/>
            <w:szCs w:val="24"/>
            <w:rtl w:val="0"/>
          </w:rPr>
          <w:delText>τοῦ Σαταβοῦτος ἀφή</w:delText>
        </w:r>
      </w:del>
      <w:del w:id="691" w:date="2022-03-21T17:16:17Z" w:author="ZAW Inst.f.Papyrologie">
        <w:r>
          <w:rPr>
            <w:rFonts w:ascii="IFAO-Grec Unicode" w:hAnsi="IFAO-Grec Unicode"/>
            <w:sz w:val="24"/>
            <w:szCs w:val="24"/>
            <w:rtl w:val="0"/>
          </w:rPr>
          <w:delText>-</w:delText>
        </w:r>
      </w:del>
    </w:p>
    <w:p>
      <w:pPr>
        <w:pStyle w:val="Text"/>
        <w:spacing w:after="0" w:line="360" w:lineRule="auto"/>
        <w:rPr>
          <w:del w:id="692" w:date="2022-03-21T17:16:17Z" w:author="ZAW Inst.f.Papyrologie"/>
          <w:rFonts w:ascii="IFAO-Grec Unicode" w:cs="IFAO-Grec Unicode" w:hAnsi="IFAO-Grec Unicode" w:eastAsia="IFAO-Grec Unicode"/>
          <w:sz w:val="24"/>
          <w:szCs w:val="24"/>
        </w:rPr>
      </w:pPr>
      <w:del w:id="693" w:date="2022-03-21T17:16:17Z" w:author="ZAW Inst.f.Papyrologie">
        <w:r>
          <w:rPr>
            <w:rFonts w:ascii="IFAO-Grec Unicode" w:hAnsi="IFAO-Grec Unicode" w:hint="default"/>
            <w:sz w:val="24"/>
            <w:szCs w:val="24"/>
            <w:rtl w:val="0"/>
          </w:rPr>
          <w:delText>λικος τῶν ἀπὸ κώμης Σ</w:delText>
        </w:r>
      </w:del>
      <w:del w:id="694" w:date="2022-03-21T17:16:17Z" w:author="ZAW Inst.f.Papyrologie">
        <w:r>
          <w:rPr>
            <w:rFonts w:ascii="IFAO-Grec Unicode" w:hAnsi="IFAO-Grec Unicode"/>
            <w:sz w:val="24"/>
            <w:szCs w:val="24"/>
            <w:rtl w:val="0"/>
            <w:lang w:val="pt-PT"/>
          </w:rPr>
          <w:delText>[</w:delText>
        </w:r>
      </w:del>
      <w:del w:id="695" w:date="2022-03-21T17:16:17Z" w:author="ZAW Inst.f.Papyrologie">
        <w:r>
          <w:rPr>
            <w:rFonts w:ascii="IFAO-Grec Unicode" w:hAnsi="IFAO-Grec Unicode" w:hint="default"/>
            <w:sz w:val="24"/>
            <w:szCs w:val="24"/>
            <w:rtl w:val="0"/>
          </w:rPr>
          <w:delText>ο</w:delText>
        </w:r>
      </w:del>
      <w:del w:id="696" w:date="2022-03-21T17:16:17Z" w:author="ZAW Inst.f.Papyrologie">
        <w:r>
          <w:rPr>
            <w:rFonts w:ascii="IFAO-Grec Unicode" w:hAnsi="IFAO-Grec Unicode"/>
            <w:sz w:val="24"/>
            <w:szCs w:val="24"/>
            <w:rtl w:val="0"/>
            <w:lang w:val="pt-PT"/>
          </w:rPr>
          <w:delText>]</w:delText>
        </w:r>
      </w:del>
      <w:del w:id="697" w:date="2022-03-21T17:16:17Z" w:author="ZAW Inst.f.Papyrologie">
        <w:r>
          <w:rPr>
            <w:rFonts w:ascii="IFAO-Grec Unicode" w:hAnsi="IFAO-Grec Unicode" w:hint="default"/>
            <w:sz w:val="24"/>
            <w:szCs w:val="24"/>
            <w:rtl w:val="0"/>
          </w:rPr>
          <w:delText>κνοπαίου Νήσου</w:delText>
        </w:r>
      </w:del>
    </w:p>
    <w:p>
      <w:pPr>
        <w:pStyle w:val="Text"/>
        <w:spacing w:after="0" w:line="360" w:lineRule="auto"/>
        <w:rPr>
          <w:del w:id="698" w:date="2022-03-21T17:16:17Z" w:author="ZAW Inst.f.Papyrologie"/>
          <w:rFonts w:ascii="IFAO-Grec Unicode" w:cs="IFAO-Grec Unicode" w:hAnsi="IFAO-Grec Unicode" w:eastAsia="IFAO-Grec Unicode"/>
          <w:sz w:val="24"/>
          <w:szCs w:val="24"/>
        </w:rPr>
      </w:pPr>
      <w:del w:id="699" w:date="2022-03-21T17:16:17Z" w:author="ZAW Inst.f.Papyrologie">
        <w:r>
          <w:rPr>
            <w:rFonts w:ascii="IFAO-Grec Unicode" w:hAnsi="IFAO-Grec Unicode"/>
            <w:sz w:val="24"/>
            <w:szCs w:val="24"/>
            <w:rtl w:val="0"/>
          </w:rPr>
          <w:delText xml:space="preserve">35 </w:delText>
        </w:r>
      </w:del>
      <w:del w:id="700" w:date="2022-03-21T17:16:17Z" w:author="ZAW Inst.f.Papyrologie">
        <w:r>
          <w:rPr>
            <w:rFonts w:ascii="IFAO-Grec Unicode" w:hAnsi="IFAO-Grec Unicode" w:hint="default"/>
            <w:sz w:val="24"/>
            <w:szCs w:val="24"/>
            <w:rtl w:val="0"/>
          </w:rPr>
          <w:delText>διὰ φροντιστοῦ πρὸ̣ς μόνον τοῦτο Γαίωνος τοῦ̣</w:delText>
        </w:r>
      </w:del>
    </w:p>
    <w:p>
      <w:pPr>
        <w:pStyle w:val="Text"/>
        <w:spacing w:after="0" w:line="360" w:lineRule="auto"/>
        <w:rPr>
          <w:del w:id="701" w:date="2022-03-21T17:16:17Z" w:author="ZAW Inst.f.Papyrologie"/>
          <w:rFonts w:ascii="IFAO-Grec Unicode" w:cs="IFAO-Grec Unicode" w:hAnsi="IFAO-Grec Unicode" w:eastAsia="IFAO-Grec Unicode"/>
          <w:sz w:val="24"/>
          <w:szCs w:val="24"/>
        </w:rPr>
      </w:pPr>
      <w:del w:id="702" w:date="2022-03-21T17:16:17Z" w:author="ZAW Inst.f.Papyrologie">
        <w:r>
          <w:rPr>
            <w:rFonts w:ascii="IFAO-Grec Unicode" w:hAnsi="IFAO-Grec Unicode" w:hint="default"/>
            <w:sz w:val="24"/>
            <w:szCs w:val="24"/>
            <w:rtl w:val="0"/>
          </w:rPr>
          <w:delText>Ἱππάρχου</w:delText>
        </w:r>
      </w:del>
      <w:del w:id="703" w:date="2022-03-21T17:16:17Z" w:author="ZAW Inst.f.Papyrologie">
        <w:r>
          <w:rPr>
            <w:rFonts w:ascii="IFAO-Grec Unicode" w:hAnsi="IFAO-Grec Unicode"/>
            <w:sz w:val="24"/>
            <w:szCs w:val="24"/>
            <w:rtl w:val="0"/>
          </w:rPr>
          <w:delText xml:space="preserve">. </w:delText>
        </w:r>
      </w:del>
      <w:del w:id="704" w:date="2022-03-21T17:16:17Z" w:author="ZAW Inst.f.Papyrologie">
        <w:r>
          <w:rPr>
            <w:rFonts w:ascii="IFAO-Grec Unicode" w:hAnsi="IFAO-Grec Unicode"/>
            <w:sz w:val="24"/>
            <w:szCs w:val="24"/>
            <w:rtl w:val="0"/>
            <w:lang w:val="it-IT"/>
          </w:rPr>
          <w:delText>vac</w:delText>
        </w:r>
      </w:del>
      <w:del w:id="705" w:date="2022-03-21T17:16:17Z" w:author="ZAW Inst.f.Papyrologie">
        <w:r>
          <w:rPr>
            <w:rFonts w:ascii="IFAO-Grec Unicode" w:hAnsi="IFAO-Grec Unicode"/>
            <w:sz w:val="24"/>
            <w:szCs w:val="24"/>
            <w:rtl w:val="0"/>
          </w:rPr>
          <w:delText xml:space="preserve">. </w:delText>
        </w:r>
      </w:del>
      <w:del w:id="706" w:date="2022-03-21T17:16:17Z" w:author="ZAW Inst.f.Papyrologie">
        <w:r>
          <w:rPr>
            <w:rFonts w:ascii="IFAO-Grec Unicode" w:hAnsi="IFAO-Grec Unicode" w:hint="default"/>
            <w:sz w:val="24"/>
            <w:szCs w:val="24"/>
            <w:rtl w:val="0"/>
          </w:rPr>
          <w:delText>ἀπογράφομαι πρώτως</w:delText>
        </w:r>
      </w:del>
    </w:p>
    <w:p>
      <w:pPr>
        <w:pStyle w:val="Text"/>
        <w:spacing w:after="0" w:line="360" w:lineRule="auto"/>
        <w:rPr>
          <w:del w:id="707" w:date="2022-03-21T17:16:17Z" w:author="ZAW Inst.f.Papyrologie"/>
          <w:rFonts w:ascii="IFAO-Grec Unicode" w:cs="IFAO-Grec Unicode" w:hAnsi="IFAO-Grec Unicode" w:eastAsia="IFAO-Grec Unicode"/>
          <w:sz w:val="24"/>
          <w:szCs w:val="24"/>
        </w:rPr>
      </w:pPr>
      <w:del w:id="708" w:date="2022-03-21T17:16:17Z" w:author="ZAW Inst.f.Papyrologie">
        <w:r>
          <w:rPr>
            <w:rFonts w:ascii="IFAO-Grec Unicode" w:hAnsi="IFAO-Grec Unicode" w:hint="default"/>
            <w:sz w:val="24"/>
            <w:szCs w:val="24"/>
            <w:rtl w:val="0"/>
          </w:rPr>
          <w:delText>ἣν ἠγόρασα τῇ ἐνεσ̣τώσῃ ἡμέρᾳ παρ̣ὰ τῆς</w:delText>
        </w:r>
      </w:del>
    </w:p>
    <w:p>
      <w:pPr>
        <w:pStyle w:val="Text"/>
        <w:spacing w:after="0" w:line="360" w:lineRule="auto"/>
        <w:rPr>
          <w:del w:id="709" w:date="2022-03-21T17:16:17Z" w:author="ZAW Inst.f.Papyrologie"/>
          <w:rFonts w:ascii="IFAO-Grec Unicode" w:cs="IFAO-Grec Unicode" w:hAnsi="IFAO-Grec Unicode" w:eastAsia="IFAO-Grec Unicode"/>
          <w:sz w:val="24"/>
          <w:szCs w:val="24"/>
        </w:rPr>
      </w:pPr>
      <w:del w:id="710" w:date="2022-03-21T17:16:17Z" w:author="ZAW Inst.f.Papyrologie">
        <w:r>
          <w:rPr>
            <w:rFonts w:ascii="IFAO-Grec Unicode" w:hAnsi="IFAO-Grec Unicode" w:hint="default"/>
            <w:sz w:val="24"/>
            <w:szCs w:val="24"/>
            <w:rtl w:val="0"/>
          </w:rPr>
          <w:delText>κατὰ πατέρα μου μάμμης Τααρπαγάθης</w:delText>
        </w:r>
      </w:del>
    </w:p>
    <w:p>
      <w:pPr>
        <w:pStyle w:val="Text"/>
        <w:spacing w:after="0" w:line="360" w:lineRule="auto"/>
        <w:rPr>
          <w:del w:id="711" w:date="2022-03-21T17:16:17Z" w:author="ZAW Inst.f.Papyrologie"/>
          <w:rFonts w:ascii="IFAO-Grec Unicode" w:cs="IFAO-Grec Unicode" w:hAnsi="IFAO-Grec Unicode" w:eastAsia="IFAO-Grec Unicode"/>
          <w:sz w:val="24"/>
          <w:szCs w:val="24"/>
        </w:rPr>
      </w:pPr>
      <w:del w:id="712" w:date="2022-03-21T17:16:17Z" w:author="ZAW Inst.f.Papyrologie">
        <w:r>
          <w:rPr>
            <w:rFonts w:ascii="IFAO-Grec Unicode" w:hAnsi="IFAO-Grec Unicode" w:hint="default"/>
            <w:sz w:val="24"/>
            <w:szCs w:val="24"/>
            <w:rtl w:val="0"/>
          </w:rPr>
          <w:delText>τῆ̣ς Τεσενούφεως τοῦ Ἑ̣ριέως ἱε̣ρ̣̣ε̣ί̣</w:delText>
        </w:r>
      </w:del>
      <w:del w:id="713" w:date="2022-03-21T17:16:17Z" w:author="ZAW Inst.f.Papyrologie">
        <w:r>
          <w:rPr>
            <w:rFonts w:ascii="IFAO-Grec Unicode" w:hAnsi="IFAO-Grec Unicode"/>
            <w:sz w:val="24"/>
            <w:szCs w:val="24"/>
            <w:rtl w:val="0"/>
            <w:lang w:val="pt-PT"/>
          </w:rPr>
          <w:delText>[</w:delText>
        </w:r>
      </w:del>
      <w:del w:id="714" w:date="2022-03-21T17:16:17Z" w:author="ZAW Inst.f.Papyrologie">
        <w:r>
          <w:rPr>
            <w:rFonts w:ascii="IFAO-Grec Unicode" w:hAnsi="IFAO-Grec Unicode" w:hint="default"/>
            <w:sz w:val="24"/>
            <w:szCs w:val="24"/>
            <w:rtl w:val="0"/>
          </w:rPr>
          <w:delText>ας</w:delText>
        </w:r>
      </w:del>
      <w:del w:id="715" w:date="2022-03-21T17:16:17Z" w:author="ZAW Inst.f.Papyrologie">
        <w:r>
          <w:rPr>
            <w:rFonts w:ascii="IFAO-Grec Unicode" w:hAnsi="IFAO-Grec Unicode"/>
            <w:sz w:val="24"/>
            <w:szCs w:val="24"/>
            <w:rtl w:val="0"/>
            <w:lang w:val="pt-PT"/>
          </w:rPr>
          <w:delText xml:space="preserve">] </w:delText>
        </w:r>
      </w:del>
      <w:del w:id="716" w:date="2022-03-21T17:16:17Z" w:author="ZAW Inst.f.Papyrologie">
        <w:r>
          <w:rPr>
            <w:rFonts w:ascii="IFAO-Grec Unicode" w:hAnsi="IFAO-Grec Unicode" w:hint="default"/>
            <w:sz w:val="24"/>
            <w:szCs w:val="24"/>
            <w:rtl w:val="0"/>
          </w:rPr>
          <w:delText>ἀπὸ</w:delText>
        </w:r>
      </w:del>
    </w:p>
    <w:p>
      <w:pPr>
        <w:pStyle w:val="Text"/>
        <w:spacing w:after="0" w:line="360" w:lineRule="auto"/>
        <w:rPr>
          <w:del w:id="717" w:date="2022-03-21T17:16:17Z" w:author="ZAW Inst.f.Papyrologie"/>
          <w:rFonts w:ascii="IFAO-Grec Unicode" w:cs="IFAO-Grec Unicode" w:hAnsi="IFAO-Grec Unicode" w:eastAsia="IFAO-Grec Unicode"/>
          <w:sz w:val="24"/>
          <w:szCs w:val="24"/>
        </w:rPr>
      </w:pPr>
      <w:del w:id="718" w:date="2022-03-21T17:16:17Z" w:author="ZAW Inst.f.Papyrologie">
        <w:r>
          <w:rPr>
            <w:rFonts w:ascii="IFAO-Grec Unicode" w:hAnsi="IFAO-Grec Unicode"/>
            <w:sz w:val="24"/>
            <w:szCs w:val="24"/>
            <w:rtl w:val="0"/>
          </w:rPr>
          <w:delText xml:space="preserve">40 </w:delText>
        </w:r>
      </w:del>
      <w:del w:id="719" w:date="2022-03-21T17:16:17Z" w:author="ZAW Inst.f.Papyrologie">
        <w:r>
          <w:rPr>
            <w:rFonts w:ascii="IFAO-Grec Unicode" w:hAnsi="IFAO-Grec Unicode" w:hint="default"/>
            <w:sz w:val="24"/>
            <w:szCs w:val="24"/>
            <w:rtl w:val="0"/>
          </w:rPr>
          <w:delText>τῆς αὐτῆς κώμης ἀπογ̣εγραμμένης̣ διὰ</w:delText>
        </w:r>
      </w:del>
    </w:p>
    <w:p>
      <w:pPr>
        <w:pStyle w:val="Text"/>
        <w:spacing w:after="0" w:line="360" w:lineRule="auto"/>
        <w:rPr>
          <w:del w:id="720" w:date="2022-03-21T17:16:17Z" w:author="ZAW Inst.f.Papyrologie"/>
          <w:rFonts w:ascii="IFAO-Grec Unicode" w:cs="IFAO-Grec Unicode" w:hAnsi="IFAO-Grec Unicode" w:eastAsia="IFAO-Grec Unicode"/>
          <w:sz w:val="24"/>
          <w:szCs w:val="24"/>
        </w:rPr>
      </w:pPr>
      <w:del w:id="721" w:date="2022-03-21T17:16:17Z" w:author="ZAW Inst.f.Papyrologie">
        <w:r>
          <w:rPr>
            <w:rFonts w:ascii="IFAO-Grec Unicode" w:hAnsi="IFAO-Grec Unicode" w:hint="default"/>
            <w:sz w:val="24"/>
            <w:szCs w:val="24"/>
            <w:rtl w:val="0"/>
          </w:rPr>
          <w:delText>τῶν προτέρ̣ων βιβλ̣ι̣οφυλάκων καὶ τῇ</w:delText>
        </w:r>
      </w:del>
    </w:p>
    <w:p>
      <w:pPr>
        <w:pStyle w:val="Text"/>
        <w:spacing w:after="0" w:line="360" w:lineRule="auto"/>
        <w:rPr>
          <w:del w:id="722" w:date="2022-03-21T17:16:17Z" w:author="ZAW Inst.f.Papyrologie"/>
          <w:rFonts w:ascii="IFAO-Grec Unicode" w:cs="IFAO-Grec Unicode" w:hAnsi="IFAO-Grec Unicode" w:eastAsia="IFAO-Grec Unicode"/>
          <w:sz w:val="24"/>
          <w:szCs w:val="24"/>
        </w:rPr>
      </w:pPr>
      <w:del w:id="723" w:date="2022-03-21T17:16:17Z" w:author="ZAW Inst.f.Papyrologie">
        <w:r>
          <w:rPr>
            <w:rFonts w:ascii="IFAO-Grec Unicode" w:hAnsi="IFAO-Grec Unicode" w:hint="default"/>
            <w:sz w:val="24"/>
            <w:szCs w:val="24"/>
            <w:rtl w:val="0"/>
          </w:rPr>
          <w:delText>προθεσμίᾳ μετ̣ὰ̣ κυρίου τοῦ υ̣ἱ̣οῦ Ἁρπαγά̣</w:delText>
        </w:r>
      </w:del>
      <w:del w:id="724" w:date="2022-03-21T17:16:17Z" w:author="ZAW Inst.f.Papyrologie">
        <w:r>
          <w:rPr>
            <w:rFonts w:ascii="IFAO-Grec Unicode" w:hAnsi="IFAO-Grec Unicode"/>
            <w:sz w:val="24"/>
            <w:szCs w:val="24"/>
            <w:rtl w:val="0"/>
          </w:rPr>
          <w:delText>-</w:delText>
        </w:r>
      </w:del>
    </w:p>
    <w:p>
      <w:pPr>
        <w:pStyle w:val="Text"/>
        <w:spacing w:after="0" w:line="360" w:lineRule="auto"/>
        <w:rPr>
          <w:del w:id="725" w:date="2022-03-21T17:16:17Z" w:author="ZAW Inst.f.Papyrologie"/>
          <w:rFonts w:ascii="IFAO-Grec Unicode" w:cs="IFAO-Grec Unicode" w:hAnsi="IFAO-Grec Unicode" w:eastAsia="IFAO-Grec Unicode"/>
          <w:sz w:val="24"/>
          <w:szCs w:val="24"/>
        </w:rPr>
      </w:pPr>
      <w:del w:id="726" w:date="2022-03-21T17:16:17Z" w:author="ZAW Inst.f.Papyrologie">
        <w:r>
          <w:rPr>
            <w:rFonts w:ascii="IFAO-Grec Unicode" w:hAnsi="IFAO-Grec Unicode" w:hint="default"/>
            <w:sz w:val="24"/>
            <w:szCs w:val="24"/>
            <w:rtl w:val="0"/>
          </w:rPr>
          <w:delText>θο̣υ τοῦ Σ̣α̣</w:delText>
        </w:r>
      </w:del>
      <w:del w:id="727" w:date="2022-03-21T17:16:17Z" w:author="ZAW Inst.f.Papyrologie">
        <w:r>
          <w:rPr>
            <w:rFonts w:ascii="IFAO-Grec Unicode" w:hAnsi="IFAO-Grec Unicode"/>
            <w:sz w:val="24"/>
            <w:szCs w:val="24"/>
            <w:rtl w:val="0"/>
            <w:lang w:val="pt-PT"/>
          </w:rPr>
          <w:delText>[</w:delText>
        </w:r>
      </w:del>
      <w:del w:id="728" w:date="2022-03-21T17:16:17Z" w:author="ZAW Inst.f.Papyrologie">
        <w:r>
          <w:rPr>
            <w:rFonts w:ascii="IFAO-Grec Unicode" w:hAnsi="IFAO-Grec Unicode" w:hint="default"/>
            <w:sz w:val="24"/>
            <w:szCs w:val="24"/>
            <w:rtl w:val="0"/>
          </w:rPr>
          <w:delText>τα</w:delText>
        </w:r>
      </w:del>
      <w:del w:id="729" w:date="2022-03-21T17:16:17Z" w:author="ZAW Inst.f.Papyrologie">
        <w:r>
          <w:rPr>
            <w:rFonts w:ascii="IFAO-Grec Unicode" w:hAnsi="IFAO-Grec Unicode"/>
            <w:sz w:val="24"/>
            <w:szCs w:val="24"/>
            <w:rtl w:val="0"/>
            <w:lang w:val="pt-PT"/>
          </w:rPr>
          <w:delText>]</w:delText>
        </w:r>
      </w:del>
      <w:del w:id="730" w:date="2022-03-21T17:16:17Z" w:author="ZAW Inst.f.Papyrologie">
        <w:r>
          <w:rPr>
            <w:rFonts w:ascii="IFAO-Grec Unicode" w:hAnsi="IFAO-Grec Unicode" w:hint="default"/>
            <w:sz w:val="24"/>
            <w:szCs w:val="24"/>
            <w:rtl w:val="0"/>
          </w:rPr>
          <w:delText xml:space="preserve">β̣ο̣ῦ̣τ̣ο̣ς̣ ο̣ἰ̣κ̣ί̣α̣ν κ̣α̣ὶ̣ </w:delText>
        </w:r>
      </w:del>
      <w:del w:id="731" w:date="2022-03-21T17:16:17Z" w:author="ZAW Inst.f.Papyrologie">
        <w:r>
          <w:rPr>
            <w:rFonts w:ascii="IFAO-Grec Unicode" w:hAnsi="IFAO-Grec Unicode"/>
            <w:sz w:val="24"/>
            <w:szCs w:val="24"/>
            <w:rtl w:val="0"/>
            <w:lang w:val="pt-PT"/>
          </w:rPr>
          <w:delText>[</w:delText>
        </w:r>
      </w:del>
      <w:del w:id="732" w:date="2022-03-21T17:16:17Z" w:author="ZAW Inst.f.Papyrologie">
        <w:r>
          <w:rPr>
            <w:rFonts w:ascii="IFAO-Grec Unicode" w:hAnsi="IFAO-Grec Unicode" w:hint="default"/>
            <w:sz w:val="24"/>
            <w:szCs w:val="24"/>
            <w:rtl w:val="0"/>
          </w:rPr>
          <w:delText>α</w:delText>
        </w:r>
      </w:del>
      <w:del w:id="733" w:date="2022-03-21T17:16:17Z" w:author="ZAW Inst.f.Papyrologie">
        <w:r>
          <w:rPr>
            <w:rFonts w:ascii="IFAO-Grec Unicode" w:hAnsi="IFAO-Grec Unicode"/>
            <w:sz w:val="24"/>
            <w:szCs w:val="24"/>
            <w:rtl w:val="0"/>
            <w:lang w:val="pt-PT"/>
          </w:rPr>
          <w:delText>]</w:delText>
        </w:r>
      </w:del>
      <w:del w:id="734" w:date="2022-03-21T17:16:17Z" w:author="ZAW Inst.f.Papyrologie">
        <w:r>
          <w:rPr>
            <w:rFonts w:ascii="IFAO-Grec Unicode" w:hAnsi="IFAO-Grec Unicode" w:hint="default"/>
            <w:sz w:val="24"/>
            <w:szCs w:val="24"/>
            <w:rtl w:val="0"/>
          </w:rPr>
          <w:delText>ὐ̣λὴν</w:delText>
        </w:r>
      </w:del>
    </w:p>
    <w:p>
      <w:pPr>
        <w:pStyle w:val="Text"/>
        <w:spacing w:after="0" w:line="360" w:lineRule="auto"/>
        <w:rPr>
          <w:del w:id="735" w:date="2022-03-21T17:16:17Z" w:author="ZAW Inst.f.Papyrologie"/>
          <w:rFonts w:ascii="IFAO-Grec Unicode" w:cs="IFAO-Grec Unicode" w:hAnsi="IFAO-Grec Unicode" w:eastAsia="IFAO-Grec Unicode"/>
          <w:sz w:val="24"/>
          <w:szCs w:val="24"/>
        </w:rPr>
      </w:pPr>
      <w:del w:id="736" w:date="2022-03-21T17:16:17Z" w:author="ZAW Inst.f.Papyrologie">
        <w:r>
          <w:rPr>
            <w:rFonts w:ascii="IFAO-Grec Unicode" w:hAnsi="IFAO-Grec Unicode" w:hint="default"/>
            <w:sz w:val="24"/>
            <w:szCs w:val="24"/>
            <w:rtl w:val="0"/>
          </w:rPr>
          <w:delText>ἐν τῇ προκειμένηι κώμ̣ηι Σοκνοπαίου</w:delText>
        </w:r>
      </w:del>
    </w:p>
    <w:p>
      <w:pPr>
        <w:pStyle w:val="Text"/>
        <w:spacing w:after="0" w:line="360" w:lineRule="auto"/>
        <w:rPr>
          <w:del w:id="737" w:date="2022-03-21T17:16:17Z" w:author="ZAW Inst.f.Papyrologie"/>
          <w:rFonts w:ascii="IFAO-Grec Unicode" w:cs="IFAO-Grec Unicode" w:hAnsi="IFAO-Grec Unicode" w:eastAsia="IFAO-Grec Unicode"/>
          <w:sz w:val="24"/>
          <w:szCs w:val="24"/>
        </w:rPr>
      </w:pPr>
      <w:del w:id="738" w:date="2022-03-21T17:16:17Z" w:author="ZAW Inst.f.Papyrologie">
        <w:r>
          <w:rPr>
            <w:rFonts w:ascii="IFAO-Grec Unicode" w:hAnsi="IFAO-Grec Unicode"/>
            <w:sz w:val="24"/>
            <w:szCs w:val="24"/>
            <w:rtl w:val="0"/>
          </w:rPr>
          <w:delText xml:space="preserve">45 </w:delText>
        </w:r>
      </w:del>
      <w:del w:id="739" w:date="2022-03-21T17:16:17Z" w:author="ZAW Inst.f.Papyrologie">
        <w:r>
          <w:rPr>
            <w:rFonts w:ascii="IFAO-Grec Unicode" w:hAnsi="IFAO-Grec Unicode" w:hint="default"/>
            <w:sz w:val="24"/>
            <w:szCs w:val="24"/>
            <w:rtl w:val="0"/>
          </w:rPr>
          <w:delText>Νήσωι τειμῆς ἀργυρίου δραχμῶν ἑξακο̣</w:delText>
        </w:r>
      </w:del>
      <w:del w:id="740" w:date="2022-03-21T17:16:17Z" w:author="ZAW Inst.f.Papyrologie">
        <w:r>
          <w:rPr>
            <w:rFonts w:ascii="IFAO-Grec Unicode" w:hAnsi="IFAO-Grec Unicode"/>
            <w:sz w:val="24"/>
            <w:szCs w:val="24"/>
            <w:rtl w:val="0"/>
          </w:rPr>
          <w:delText>-</w:delText>
        </w:r>
      </w:del>
    </w:p>
    <w:p>
      <w:pPr>
        <w:pStyle w:val="Text"/>
        <w:spacing w:after="0" w:line="360" w:lineRule="auto"/>
        <w:rPr>
          <w:del w:id="741" w:date="2022-03-21T17:16:17Z" w:author="ZAW Inst.f.Papyrologie"/>
          <w:rFonts w:ascii="IFAO-Grec Unicode" w:cs="IFAO-Grec Unicode" w:hAnsi="IFAO-Grec Unicode" w:eastAsia="IFAO-Grec Unicode"/>
          <w:sz w:val="24"/>
          <w:szCs w:val="24"/>
        </w:rPr>
      </w:pPr>
      <w:del w:id="742" w:date="2022-03-21T17:16:17Z" w:author="ZAW Inst.f.Papyrologie">
        <w:r>
          <w:rPr>
            <w:rFonts w:ascii="IFAO-Grec Unicode" w:hAnsi="IFAO-Grec Unicode" w:hint="default"/>
            <w:sz w:val="24"/>
            <w:szCs w:val="24"/>
            <w:rtl w:val="0"/>
          </w:rPr>
          <w:delText>σίων</w:delText>
        </w:r>
      </w:del>
      <w:del w:id="743" w:date="2022-03-21T17:16:17Z" w:author="ZAW Inst.f.Papyrologie">
        <w:r>
          <w:rPr>
            <w:rFonts w:ascii="IFAO-Grec Unicode" w:hAnsi="IFAO-Grec Unicode"/>
            <w:sz w:val="24"/>
            <w:szCs w:val="24"/>
            <w:rtl w:val="0"/>
          </w:rPr>
          <w:delText xml:space="preserve">. </w:delText>
        </w:r>
      </w:del>
      <w:del w:id="744" w:date="2022-03-21T17:16:17Z" w:author="ZAW Inst.f.Papyrologie">
        <w:r>
          <w:rPr>
            <w:rFonts w:ascii="IFAO-Grec Unicode" w:hAnsi="IFAO-Grec Unicode" w:hint="default"/>
            <w:sz w:val="24"/>
            <w:szCs w:val="24"/>
            <w:rtl w:val="0"/>
          </w:rPr>
          <w:delText>διὸ ἐπιδίδωμι τὴν ἀπογραφήν</w:delText>
        </w:r>
      </w:del>
      <w:del w:id="745" w:date="2022-03-21T17:16:17Z" w:author="ZAW Inst.f.Papyrologie">
        <w:r>
          <w:rPr>
            <w:rFonts w:ascii="IFAO-Grec Unicode" w:hAnsi="IFAO-Grec Unicode"/>
            <w:sz w:val="24"/>
            <w:szCs w:val="24"/>
            <w:rtl w:val="0"/>
          </w:rPr>
          <w:delText>.</w:delText>
        </w:r>
      </w:del>
    </w:p>
    <w:p>
      <w:pPr>
        <w:pStyle w:val="Text"/>
        <w:spacing w:after="0" w:line="360" w:lineRule="auto"/>
        <w:rPr>
          <w:del w:id="746" w:date="2022-03-21T17:16:17Z" w:author="ZAW Inst.f.Papyrologie"/>
          <w:rFonts w:ascii="IFAO-Grec Unicode" w:cs="IFAO-Grec Unicode" w:hAnsi="IFAO-Grec Unicode" w:eastAsia="IFAO-Grec Unicode"/>
          <w:sz w:val="24"/>
          <w:szCs w:val="24"/>
        </w:rPr>
      </w:pPr>
      <w:del w:id="747" w:date="2022-03-21T17:16:17Z" w:author="ZAW Inst.f.Papyrologie">
        <w:r>
          <w:rPr>
            <w:rFonts w:ascii="IFAO-Grec Unicode" w:hAnsi="IFAO-Grec Unicode"/>
            <w:sz w:val="24"/>
            <w:szCs w:val="24"/>
            <w:rtl w:val="0"/>
            <w:lang w:val="it-IT"/>
          </w:rPr>
          <w:delText>col</w:delText>
        </w:r>
      </w:del>
      <w:del w:id="748" w:date="2022-03-21T17:16:17Z" w:author="ZAW Inst.f.Papyrologie">
        <w:r>
          <w:rPr>
            <w:rFonts w:ascii="IFAO-Grec Unicode" w:hAnsi="IFAO-Grec Unicode"/>
            <w:sz w:val="24"/>
            <w:szCs w:val="24"/>
            <w:rtl w:val="0"/>
          </w:rPr>
          <w:delText xml:space="preserve">. </w:delText>
        </w:r>
      </w:del>
      <w:del w:id="749" w:date="2022-03-21T17:16:17Z" w:author="ZAW Inst.f.Papyrologie">
        <w:r>
          <w:rPr>
            <w:rFonts w:ascii="IFAO-Grec Unicode" w:hAnsi="IFAO-Grec Unicode"/>
            <w:sz w:val="24"/>
            <w:szCs w:val="24"/>
            <w:rtl w:val="0"/>
            <w:lang w:val="it-IT"/>
          </w:rPr>
          <w:delText>iii</w:delText>
        </w:r>
      </w:del>
    </w:p>
    <w:p>
      <w:pPr>
        <w:pStyle w:val="Text"/>
        <w:spacing w:after="0" w:line="360" w:lineRule="auto"/>
        <w:rPr>
          <w:del w:id="750" w:date="2022-03-21T17:16:17Z" w:author="ZAW Inst.f.Papyrologie"/>
          <w:rFonts w:ascii="IFAO-Grec Unicode" w:cs="IFAO-Grec Unicode" w:hAnsi="IFAO-Grec Unicode" w:eastAsia="IFAO-Grec Unicode"/>
          <w:sz w:val="24"/>
          <w:szCs w:val="24"/>
        </w:rPr>
      </w:pPr>
      <w:del w:id="751" w:date="2022-03-21T17:16:17Z" w:author="ZAW Inst.f.Papyrologie">
        <w:r>
          <w:rPr>
            <w:rFonts w:ascii="IFAO-Grec Unicode" w:hAnsi="IFAO-Grec Unicode"/>
            <w:sz w:val="24"/>
            <w:szCs w:val="24"/>
            <w:rtl w:val="0"/>
          </w:rPr>
          <w:delText>(</w:delText>
        </w:r>
      </w:del>
      <w:del w:id="752" w:date="2022-03-21T17:16:17Z" w:author="ZAW Inst.f.Papyrologie">
        <w:r>
          <w:rPr>
            <w:rFonts w:ascii="IFAO-Grec Unicode" w:hAnsi="IFAO-Grec Unicode"/>
            <w:sz w:val="24"/>
            <w:szCs w:val="24"/>
            <w:rtl w:val="0"/>
            <w:lang w:val="it-IT"/>
          </w:rPr>
          <w:delText>hand</w:delText>
        </w:r>
      </w:del>
      <w:del w:id="753" w:date="2022-03-21T17:16:17Z" w:author="ZAW Inst.f.Papyrologie">
        <w:r>
          <w:rPr>
            <w:rFonts w:ascii="IFAO-Grec Unicode" w:hAnsi="IFAO-Grec Unicode"/>
            <w:sz w:val="24"/>
            <w:szCs w:val="24"/>
            <w:rtl w:val="0"/>
          </w:rPr>
          <w:delText xml:space="preserve"> 7) </w:delText>
        </w:r>
      </w:del>
      <w:del w:id="754" w:date="2022-03-21T17:16:17Z" w:author="ZAW Inst.f.Papyrologie">
        <w:r>
          <w:rPr>
            <w:rFonts w:ascii="IFAO-Grec Unicode" w:hAnsi="IFAO-Grec Unicode" w:hint="default"/>
            <w:sz w:val="24"/>
            <w:szCs w:val="24"/>
            <w:rtl w:val="0"/>
          </w:rPr>
          <w:delText>ἀ̣πὸ τῆς Σαβ̣είνου</w:delText>
        </w:r>
      </w:del>
    </w:p>
    <w:p>
      <w:pPr>
        <w:pStyle w:val="Text"/>
        <w:spacing w:after="0" w:line="360" w:lineRule="auto"/>
        <w:rPr>
          <w:del w:id="755" w:date="2022-03-21T17:16:17Z" w:author="ZAW Inst.f.Papyrologie"/>
          <w:rFonts w:ascii="IFAO-Grec Unicode" w:cs="IFAO-Grec Unicode" w:hAnsi="IFAO-Grec Unicode" w:eastAsia="IFAO-Grec Unicode"/>
          <w:sz w:val="24"/>
          <w:szCs w:val="24"/>
        </w:rPr>
      </w:pPr>
      <w:del w:id="756" w:date="2022-03-21T17:16:17Z" w:author="ZAW Inst.f.Papyrologie">
        <w:r>
          <w:rPr>
            <w:rFonts w:ascii="IFAO-Grec Unicode" w:hAnsi="IFAO-Grec Unicode" w:hint="default"/>
            <w:sz w:val="24"/>
            <w:szCs w:val="24"/>
            <w:rtl w:val="0"/>
          </w:rPr>
          <w:delText>τραπέζης̣ στοᾶς</w:delText>
        </w:r>
      </w:del>
    </w:p>
    <w:p>
      <w:pPr>
        <w:pStyle w:val="Text"/>
        <w:spacing w:after="0" w:line="360" w:lineRule="auto"/>
        <w:rPr>
          <w:del w:id="757" w:date="2022-03-21T17:16:17Z" w:author="ZAW Inst.f.Papyrologie"/>
          <w:rFonts w:ascii="IFAO-Grec Unicode" w:cs="IFAO-Grec Unicode" w:hAnsi="IFAO-Grec Unicode" w:eastAsia="IFAO-Grec Unicode"/>
          <w:sz w:val="24"/>
          <w:szCs w:val="24"/>
        </w:rPr>
      </w:pPr>
      <w:del w:id="758" w:date="2022-03-21T17:16:17Z" w:author="ZAW Inst.f.Papyrologie">
        <w:r>
          <w:rPr>
            <w:rFonts w:ascii="IFAO-Grec Unicode" w:hAnsi="IFAO-Grec Unicode" w:hint="default"/>
            <w:sz w:val="24"/>
            <w:szCs w:val="24"/>
            <w:rtl w:val="0"/>
          </w:rPr>
          <w:delText>Ἀθηνᾶς</w:delText>
        </w:r>
      </w:del>
      <w:del w:id="759" w:date="2022-03-21T17:16:17Z" w:author="ZAW Inst.f.Papyrologie">
        <w:r>
          <w:rPr>
            <w:rFonts w:ascii="IFAO-Grec Unicode" w:hAnsi="IFAO-Grec Unicode"/>
            <w:sz w:val="24"/>
            <w:szCs w:val="24"/>
            <w:rtl w:val="0"/>
          </w:rPr>
          <w:delText xml:space="preserve">. </w:delText>
        </w:r>
      </w:del>
      <w:del w:id="760" w:date="2022-03-21T17:16:17Z" w:author="ZAW Inst.f.Papyrologie">
        <w:r>
          <w:rPr>
            <w:rFonts w:ascii="IFAO-Grec Unicode" w:hAnsi="IFAO-Grec Unicode" w:hint="default"/>
            <w:sz w:val="24"/>
            <w:szCs w:val="24"/>
            <w:rtl w:val="0"/>
          </w:rPr>
          <w:delText>ἔτ̣ους ἐννεα</w:delText>
        </w:r>
      </w:del>
      <w:del w:id="761" w:date="2022-03-21T17:16:17Z" w:author="ZAW Inst.f.Papyrologie">
        <w:r>
          <w:rPr>
            <w:rFonts w:ascii="IFAO-Grec Unicode" w:hAnsi="IFAO-Grec Unicode"/>
            <w:sz w:val="24"/>
            <w:szCs w:val="24"/>
            <w:rtl w:val="0"/>
          </w:rPr>
          <w:delText>-</w:delText>
        </w:r>
      </w:del>
    </w:p>
    <w:p>
      <w:pPr>
        <w:pStyle w:val="Text"/>
        <w:spacing w:after="0" w:line="360" w:lineRule="auto"/>
        <w:rPr>
          <w:del w:id="762" w:date="2022-03-21T17:16:17Z" w:author="ZAW Inst.f.Papyrologie"/>
          <w:rFonts w:ascii="IFAO-Grec Unicode" w:cs="IFAO-Grec Unicode" w:hAnsi="IFAO-Grec Unicode" w:eastAsia="IFAO-Grec Unicode"/>
          <w:sz w:val="24"/>
          <w:szCs w:val="24"/>
        </w:rPr>
      </w:pPr>
      <w:del w:id="763" w:date="2022-03-21T17:16:17Z" w:author="ZAW Inst.f.Papyrologie">
        <w:r>
          <w:rPr>
            <w:rFonts w:ascii="IFAO-Grec Unicode" w:hAnsi="IFAO-Grec Unicode"/>
            <w:sz w:val="24"/>
            <w:szCs w:val="24"/>
            <w:rtl w:val="0"/>
          </w:rPr>
          <w:delText xml:space="preserve">50 </w:delText>
        </w:r>
      </w:del>
      <w:del w:id="764" w:date="2022-03-21T17:16:17Z" w:author="ZAW Inst.f.Papyrologie">
        <w:r>
          <w:rPr>
            <w:rFonts w:ascii="IFAO-Grec Unicode" w:hAnsi="IFAO-Grec Unicode" w:hint="default"/>
            <w:sz w:val="24"/>
            <w:szCs w:val="24"/>
            <w:rtl w:val="0"/>
          </w:rPr>
          <w:delText>κ̣αιδεκάτου Α̣ὐτοκράτορος</w:delText>
        </w:r>
      </w:del>
    </w:p>
    <w:p>
      <w:pPr>
        <w:pStyle w:val="Text"/>
        <w:spacing w:after="0" w:line="360" w:lineRule="auto"/>
        <w:rPr>
          <w:del w:id="765" w:date="2022-03-21T17:16:17Z" w:author="ZAW Inst.f.Papyrologie"/>
          <w:rFonts w:ascii="IFAO-Grec Unicode" w:cs="IFAO-Grec Unicode" w:hAnsi="IFAO-Grec Unicode" w:eastAsia="IFAO-Grec Unicode"/>
          <w:sz w:val="24"/>
          <w:szCs w:val="24"/>
        </w:rPr>
      </w:pPr>
      <w:del w:id="766" w:date="2022-03-21T17:16:17Z" w:author="ZAW Inst.f.Papyrologie">
        <w:r>
          <w:rPr>
            <w:rFonts w:ascii="IFAO-Grec Unicode" w:hAnsi="IFAO-Grec Unicode" w:hint="default"/>
            <w:sz w:val="24"/>
            <w:szCs w:val="24"/>
            <w:rtl w:val="0"/>
          </w:rPr>
          <w:delText>Κ̣αίσαρος Τρ̣α̣ιανοῦ</w:delText>
        </w:r>
      </w:del>
    </w:p>
    <w:p>
      <w:pPr>
        <w:pStyle w:val="Text"/>
        <w:spacing w:after="0" w:line="360" w:lineRule="auto"/>
        <w:rPr>
          <w:del w:id="767" w:date="2022-03-21T17:16:17Z" w:author="ZAW Inst.f.Papyrologie"/>
          <w:rFonts w:ascii="IFAO-Grec Unicode" w:cs="IFAO-Grec Unicode" w:hAnsi="IFAO-Grec Unicode" w:eastAsia="IFAO-Grec Unicode"/>
          <w:sz w:val="24"/>
          <w:szCs w:val="24"/>
        </w:rPr>
      </w:pPr>
      <w:del w:id="768" w:date="2022-03-21T17:16:17Z" w:author="ZAW Inst.f.Papyrologie">
        <w:r>
          <w:rPr>
            <w:rFonts w:ascii="IFAO-Grec Unicode" w:hAnsi="IFAO-Grec Unicode" w:hint="default"/>
            <w:sz w:val="24"/>
            <w:szCs w:val="24"/>
            <w:rtl w:val="0"/>
          </w:rPr>
          <w:delText>Ἁ̣δριανοῦ Σε̣βαστοῦ</w:delText>
        </w:r>
      </w:del>
    </w:p>
    <w:p>
      <w:pPr>
        <w:pStyle w:val="Text"/>
        <w:spacing w:after="0" w:line="360" w:lineRule="auto"/>
        <w:rPr>
          <w:del w:id="769" w:date="2022-03-21T17:16:17Z" w:author="ZAW Inst.f.Papyrologie"/>
          <w:rFonts w:ascii="IFAO-Grec Unicode" w:cs="IFAO-Grec Unicode" w:hAnsi="IFAO-Grec Unicode" w:eastAsia="IFAO-Grec Unicode"/>
          <w:sz w:val="24"/>
          <w:szCs w:val="24"/>
        </w:rPr>
      </w:pPr>
      <w:del w:id="770" w:date="2022-03-21T17:16:17Z" w:author="ZAW Inst.f.Papyrologie">
        <w:r>
          <w:rPr>
            <w:rFonts w:ascii="IFAO-Grec Unicode" w:hAnsi="IFAO-Grec Unicode" w:hint="default"/>
            <w:sz w:val="24"/>
            <w:szCs w:val="24"/>
            <w:rtl w:val="0"/>
          </w:rPr>
          <w:delText>Ἁ̣θυρ κδ</w:delText>
        </w:r>
      </w:del>
      <w:del w:id="771" w:date="2022-03-21T17:16:17Z" w:author="ZAW Inst.f.Papyrologie">
        <w:r>
          <w:rPr>
            <w:rFonts w:ascii="Arial Unicode MS" w:cs="Arial Unicode MS" w:hAnsi="Arial Unicode MS" w:eastAsia="Arial Unicode MS" w:hint="default"/>
            <w:b w:val="0"/>
            <w:bCs w:val="0"/>
            <w:i w:val="0"/>
            <w:iCs w:val="0"/>
            <w:sz w:val="24"/>
            <w:szCs w:val="24"/>
            <w:rtl w:val="0"/>
          </w:rPr>
          <w:delText>͞</w:delText>
        </w:r>
      </w:del>
      <w:del w:id="772" w:date="2022-03-21T17:16:17Z" w:author="ZAW Inst.f.Papyrologie">
        <w:r>
          <w:rPr>
            <w:rFonts w:ascii="IFAO-Grec Unicode" w:hAnsi="IFAO-Grec Unicode"/>
            <w:sz w:val="24"/>
            <w:szCs w:val="24"/>
            <w:rtl w:val="0"/>
          </w:rPr>
          <w:delText xml:space="preserve">. </w:delText>
        </w:r>
      </w:del>
      <w:ins w:id="773" w:date="2022-03-21T10:38:00Z" w:author="Graham Claytor">
        <w:del w:id="774" w:date="2022-03-21T17:16:17Z" w:author="ZAW Inst.f.Papyrologie">
          <w:r>
            <w:rPr>
              <w:rFonts w:ascii="IFAO-Grec Unicode" w:hAnsi="IFAO-Grec Unicode"/>
              <w:sz w:val="24"/>
              <w:szCs w:val="24"/>
              <w:rtl w:val="0"/>
            </w:rPr>
            <w:delText xml:space="preserve"> </w:delText>
          </w:r>
        </w:del>
      </w:ins>
      <w:del w:id="775" w:date="2022-03-21T17:16:17Z" w:author="ZAW Inst.f.Papyrologie">
        <w:r>
          <w:rPr>
            <w:rFonts w:ascii="IFAO-Grec Unicode" w:hAnsi="IFAO-Grec Unicode" w:hint="default"/>
            <w:sz w:val="24"/>
            <w:szCs w:val="24"/>
            <w:rtl w:val="0"/>
          </w:rPr>
          <w:delText>Γαίων Ἱππάρ</w:delText>
        </w:r>
      </w:del>
      <w:del w:id="776" w:date="2022-03-21T17:16:17Z" w:author="ZAW Inst.f.Papyrologie">
        <w:r>
          <w:rPr>
            <w:rFonts w:ascii="IFAO-Grec Unicode" w:hAnsi="IFAO-Grec Unicode"/>
            <w:sz w:val="24"/>
            <w:szCs w:val="24"/>
            <w:rtl w:val="0"/>
          </w:rPr>
          <w:delText>-</w:delText>
        </w:r>
      </w:del>
    </w:p>
    <w:p>
      <w:pPr>
        <w:pStyle w:val="Text"/>
        <w:spacing w:after="0" w:line="360" w:lineRule="auto"/>
        <w:rPr>
          <w:del w:id="777" w:date="2022-03-21T17:16:17Z" w:author="ZAW Inst.f.Papyrologie"/>
          <w:rFonts w:ascii="IFAO-Grec Unicode" w:cs="IFAO-Grec Unicode" w:hAnsi="IFAO-Grec Unicode" w:eastAsia="IFAO-Grec Unicode"/>
          <w:sz w:val="24"/>
          <w:szCs w:val="24"/>
        </w:rPr>
      </w:pPr>
      <w:del w:id="778" w:date="2022-03-21T17:16:17Z" w:author="ZAW Inst.f.Papyrologie">
        <w:r>
          <w:rPr>
            <w:rFonts w:ascii="IFAO-Grec Unicode" w:hAnsi="IFAO-Grec Unicode" w:hint="default"/>
            <w:sz w:val="24"/>
            <w:szCs w:val="24"/>
            <w:rtl w:val="0"/>
          </w:rPr>
          <w:delText>χ̣ου ἐκ τοῦ φροντιζομέ</w:delText>
        </w:r>
      </w:del>
      <w:del w:id="779" w:date="2022-03-21T17:16:17Z" w:author="ZAW Inst.f.Papyrologie">
        <w:r>
          <w:rPr>
            <w:rFonts w:ascii="IFAO-Grec Unicode" w:hAnsi="IFAO-Grec Unicode"/>
            <w:sz w:val="24"/>
            <w:szCs w:val="24"/>
            <w:rtl w:val="0"/>
          </w:rPr>
          <w:delText>-</w:delText>
        </w:r>
      </w:del>
    </w:p>
    <w:p>
      <w:pPr>
        <w:pStyle w:val="Text"/>
        <w:spacing w:after="0" w:line="360" w:lineRule="auto"/>
        <w:rPr>
          <w:del w:id="780" w:date="2022-03-21T17:16:17Z" w:author="ZAW Inst.f.Papyrologie"/>
          <w:rFonts w:ascii="IFAO-Grec Unicode" w:cs="IFAO-Grec Unicode" w:hAnsi="IFAO-Grec Unicode" w:eastAsia="IFAO-Grec Unicode"/>
          <w:sz w:val="24"/>
          <w:szCs w:val="24"/>
        </w:rPr>
      </w:pPr>
      <w:del w:id="781" w:date="2022-03-21T17:16:17Z" w:author="ZAW Inst.f.Papyrologie">
        <w:r>
          <w:rPr>
            <w:rFonts w:ascii="IFAO-Grec Unicode" w:hAnsi="IFAO-Grec Unicode"/>
            <w:sz w:val="24"/>
            <w:szCs w:val="24"/>
            <w:rtl w:val="0"/>
          </w:rPr>
          <w:delText xml:space="preserve">55 </w:delText>
        </w:r>
      </w:del>
      <w:del w:id="782" w:date="2022-03-21T17:16:17Z" w:author="ZAW Inst.f.Papyrologie">
        <w:r>
          <w:rPr>
            <w:rFonts w:ascii="IFAO-Grec Unicode" w:hAnsi="IFAO-Grec Unicode" w:hint="default"/>
            <w:sz w:val="24"/>
            <w:szCs w:val="24"/>
            <w:rtl w:val="0"/>
          </w:rPr>
          <w:delText>ν̣ου ὑπ</w:delText>
        </w:r>
      </w:del>
      <w:del w:id="783" w:date="2022-03-21T17:16:17Z" w:author="ZAW Inst.f.Papyrologie">
        <w:r>
          <w:rPr>
            <w:rFonts w:ascii="IFAO-Grec Unicode" w:hAnsi="IFAO-Grec Unicode"/>
            <w:sz w:val="24"/>
            <w:szCs w:val="24"/>
            <w:rtl w:val="0"/>
            <w:lang w:val="ru-RU"/>
          </w:rPr>
          <w:delText xml:space="preserve">' </w:delText>
        </w:r>
      </w:del>
      <w:del w:id="784" w:date="2022-03-21T17:16:17Z" w:author="ZAW Inst.f.Papyrologie">
        <w:r>
          <w:rPr>
            <w:rFonts w:ascii="IFAO-Grec Unicode" w:hAnsi="IFAO-Grec Unicode" w:hint="default"/>
            <w:sz w:val="24"/>
            <w:szCs w:val="24"/>
            <w:rtl w:val="0"/>
          </w:rPr>
          <w:delText>αὐτοῦ Ἑριέως τ̣ο̣ῦ̣</w:delText>
        </w:r>
      </w:del>
    </w:p>
    <w:p>
      <w:pPr>
        <w:pStyle w:val="Text"/>
        <w:spacing w:after="0" w:line="360" w:lineRule="auto"/>
        <w:rPr>
          <w:del w:id="785" w:date="2022-03-21T17:16:17Z" w:author="ZAW Inst.f.Papyrologie"/>
          <w:rFonts w:ascii="IFAO-Grec Unicode" w:cs="IFAO-Grec Unicode" w:hAnsi="IFAO-Grec Unicode" w:eastAsia="IFAO-Grec Unicode"/>
          <w:sz w:val="24"/>
          <w:szCs w:val="24"/>
        </w:rPr>
      </w:pPr>
      <w:del w:id="786" w:date="2022-03-21T17:16:17Z" w:author="ZAW Inst.f.Papyrologie">
        <w:r>
          <w:rPr>
            <w:rFonts w:ascii="IFAO-Grec Unicode" w:hAnsi="IFAO-Grec Unicode" w:hint="default"/>
            <w:sz w:val="24"/>
            <w:szCs w:val="24"/>
            <w:rtl w:val="0"/>
          </w:rPr>
          <w:delText>Ἑ̣</w:delText>
        </w:r>
      </w:del>
      <w:del w:id="787" w:date="2022-03-21T17:16:17Z" w:author="ZAW Inst.f.Papyrologie">
        <w:r>
          <w:rPr>
            <w:rFonts w:ascii="IFAO-Grec Unicode" w:hAnsi="IFAO-Grec Unicode"/>
            <w:sz w:val="24"/>
            <w:szCs w:val="24"/>
            <w:rtl w:val="0"/>
            <w:lang w:val="pt-PT"/>
          </w:rPr>
          <w:delText>[</w:delText>
        </w:r>
      </w:del>
      <w:del w:id="788" w:date="2022-03-21T17:16:17Z" w:author="ZAW Inst.f.Papyrologie">
        <w:r>
          <w:rPr>
            <w:rFonts w:ascii="IFAO-Grec Unicode" w:hAnsi="IFAO-Grec Unicode" w:hint="default"/>
            <w:sz w:val="24"/>
            <w:szCs w:val="24"/>
            <w:rtl w:val="0"/>
          </w:rPr>
          <w:delText>ρ</w:delText>
        </w:r>
      </w:del>
      <w:del w:id="789" w:date="2022-03-21T17:16:17Z" w:author="ZAW Inst.f.Papyrologie">
        <w:r>
          <w:rPr>
            <w:rFonts w:ascii="IFAO-Grec Unicode" w:hAnsi="IFAO-Grec Unicode"/>
            <w:sz w:val="24"/>
            <w:szCs w:val="24"/>
            <w:rtl w:val="0"/>
            <w:lang w:val="pt-PT"/>
          </w:rPr>
          <w:delText>]</w:delText>
        </w:r>
      </w:del>
      <w:del w:id="790" w:date="2022-03-21T17:16:17Z" w:author="ZAW Inst.f.Papyrologie">
        <w:r>
          <w:rPr>
            <w:rFonts w:ascii="IFAO-Grec Unicode" w:hAnsi="IFAO-Grec Unicode" w:hint="default"/>
            <w:sz w:val="24"/>
            <w:szCs w:val="24"/>
            <w:rtl w:val="0"/>
          </w:rPr>
          <w:delText>ι̣έως ἀφήλι̣κ̣ος λόγου</w:delText>
        </w:r>
      </w:del>
    </w:p>
    <w:p>
      <w:pPr>
        <w:pStyle w:val="Text"/>
        <w:spacing w:after="0" w:line="360" w:lineRule="auto"/>
        <w:rPr>
          <w:del w:id="791" w:date="2022-03-21T17:16:17Z" w:author="ZAW Inst.f.Papyrologie"/>
          <w:rFonts w:ascii="IFAO-Grec Unicode" w:cs="IFAO-Grec Unicode" w:hAnsi="IFAO-Grec Unicode" w:eastAsia="IFAO-Grec Unicode"/>
          <w:sz w:val="24"/>
          <w:szCs w:val="24"/>
        </w:rPr>
      </w:pPr>
      <w:del w:id="792" w:date="2022-03-21T17:16:17Z" w:author="ZAW Inst.f.Papyrologie">
        <w:r>
          <w:rPr>
            <w:rFonts w:ascii="IFAO-Grec Unicode" w:hAnsi="IFAO-Grec Unicode" w:hint="default"/>
            <w:sz w:val="24"/>
            <w:szCs w:val="24"/>
            <w:rtl w:val="0"/>
          </w:rPr>
          <w:delText>τῇ̣ κατὰ πατέ̣ρα αὐτοῦ</w:delText>
        </w:r>
      </w:del>
    </w:p>
    <w:p>
      <w:pPr>
        <w:pStyle w:val="Text"/>
        <w:spacing w:after="0" w:line="360" w:lineRule="auto"/>
        <w:rPr>
          <w:del w:id="793" w:date="2022-03-21T17:16:17Z" w:author="ZAW Inst.f.Papyrologie"/>
          <w:rFonts w:ascii="IFAO-Grec Unicode" w:cs="IFAO-Grec Unicode" w:hAnsi="IFAO-Grec Unicode" w:eastAsia="IFAO-Grec Unicode"/>
          <w:sz w:val="24"/>
          <w:szCs w:val="24"/>
        </w:rPr>
      </w:pPr>
      <w:del w:id="794" w:date="2022-03-21T17:16:17Z" w:author="ZAW Inst.f.Papyrologie">
        <w:r>
          <w:rPr>
            <w:rFonts w:ascii="IFAO-Grec Unicode" w:hAnsi="IFAO-Grec Unicode" w:hint="default"/>
            <w:sz w:val="24"/>
            <w:szCs w:val="24"/>
            <w:rtl w:val="0"/>
          </w:rPr>
          <w:delText>μ̣άμμῃ Ταα̣ρπαγάθῃ</w:delText>
        </w:r>
      </w:del>
    </w:p>
    <w:p>
      <w:pPr>
        <w:pStyle w:val="Text"/>
        <w:spacing w:after="0" w:line="360" w:lineRule="auto"/>
        <w:rPr>
          <w:del w:id="795" w:date="2022-03-21T17:16:17Z" w:author="ZAW Inst.f.Papyrologie"/>
          <w:rFonts w:ascii="IFAO-Grec Unicode" w:cs="IFAO-Grec Unicode" w:hAnsi="IFAO-Grec Unicode" w:eastAsia="IFAO-Grec Unicode"/>
          <w:sz w:val="24"/>
          <w:szCs w:val="24"/>
        </w:rPr>
      </w:pPr>
      <w:del w:id="796" w:date="2022-03-21T17:16:17Z" w:author="ZAW Inst.f.Papyrologie">
        <w:r>
          <w:rPr>
            <w:rFonts w:ascii="IFAO-Grec Unicode" w:hAnsi="IFAO-Grec Unicode" w:hint="default"/>
            <w:sz w:val="24"/>
            <w:szCs w:val="24"/>
            <w:rtl w:val="0"/>
          </w:rPr>
          <w:delText>Τ̣εσενούφεως̣ μετὰ</w:delText>
        </w:r>
      </w:del>
    </w:p>
    <w:p>
      <w:pPr>
        <w:pStyle w:val="Text"/>
        <w:spacing w:after="0" w:line="360" w:lineRule="auto"/>
        <w:rPr>
          <w:del w:id="797" w:date="2022-03-21T17:16:17Z" w:author="ZAW Inst.f.Papyrologie"/>
          <w:rFonts w:ascii="IFAO-Grec Unicode" w:cs="IFAO-Grec Unicode" w:hAnsi="IFAO-Grec Unicode" w:eastAsia="IFAO-Grec Unicode"/>
          <w:sz w:val="24"/>
          <w:szCs w:val="24"/>
        </w:rPr>
      </w:pPr>
      <w:del w:id="798" w:date="2022-03-21T17:16:17Z" w:author="ZAW Inst.f.Papyrologie">
        <w:r>
          <w:rPr>
            <w:rFonts w:ascii="IFAO-Grec Unicode" w:hAnsi="IFAO-Grec Unicode"/>
            <w:sz w:val="24"/>
            <w:szCs w:val="24"/>
            <w:rtl w:val="0"/>
            <w:lang w:val="pt-PT"/>
          </w:rPr>
          <w:delText>60 [</w:delText>
        </w:r>
      </w:del>
      <w:del w:id="799" w:date="2022-03-21T17:16:17Z" w:author="ZAW Inst.f.Papyrologie">
        <w:r>
          <w:rPr>
            <w:rFonts w:ascii="IFAO-Grec Unicode" w:hAnsi="IFAO-Grec Unicode" w:hint="default"/>
            <w:sz w:val="24"/>
            <w:szCs w:val="24"/>
            <w:rtl w:val="0"/>
          </w:rPr>
          <w:delText>κ</w:delText>
        </w:r>
      </w:del>
      <w:del w:id="800" w:date="2022-03-21T17:16:17Z" w:author="ZAW Inst.f.Papyrologie">
        <w:r>
          <w:rPr>
            <w:rFonts w:ascii="IFAO-Grec Unicode" w:hAnsi="IFAO-Grec Unicode"/>
            <w:sz w:val="24"/>
            <w:szCs w:val="24"/>
            <w:rtl w:val="0"/>
            <w:lang w:val="pt-PT"/>
          </w:rPr>
          <w:delText>]</w:delText>
        </w:r>
      </w:del>
      <w:del w:id="801" w:date="2022-03-21T17:16:17Z" w:author="ZAW Inst.f.Papyrologie">
        <w:r>
          <w:rPr>
            <w:rFonts w:ascii="IFAO-Grec Unicode" w:hAnsi="IFAO-Grec Unicode" w:hint="default"/>
            <w:sz w:val="24"/>
            <w:szCs w:val="24"/>
            <w:rtl w:val="0"/>
          </w:rPr>
          <w:delText>υ̣ρίου τοῦ υἱο̣ῦ̣ Ἁρπαγά</w:delText>
        </w:r>
      </w:del>
      <w:del w:id="802" w:date="2022-03-21T17:16:17Z" w:author="ZAW Inst.f.Papyrologie">
        <w:r>
          <w:rPr>
            <w:rFonts w:ascii="IFAO-Grec Unicode" w:hAnsi="IFAO-Grec Unicode"/>
            <w:sz w:val="24"/>
            <w:szCs w:val="24"/>
            <w:rtl w:val="0"/>
          </w:rPr>
          <w:delText>-</w:delText>
        </w:r>
      </w:del>
    </w:p>
    <w:p>
      <w:pPr>
        <w:pStyle w:val="Text"/>
        <w:spacing w:after="0" w:line="360" w:lineRule="auto"/>
        <w:rPr>
          <w:del w:id="803" w:date="2022-03-21T17:16:17Z" w:author="ZAW Inst.f.Papyrologie"/>
          <w:rFonts w:ascii="IFAO-Grec Unicode" w:cs="IFAO-Grec Unicode" w:hAnsi="IFAO-Grec Unicode" w:eastAsia="IFAO-Grec Unicode"/>
          <w:sz w:val="24"/>
          <w:szCs w:val="24"/>
        </w:rPr>
      </w:pPr>
      <w:del w:id="804" w:date="2022-03-21T17:16:17Z" w:author="ZAW Inst.f.Papyrologie">
        <w:r>
          <w:rPr>
            <w:rFonts w:ascii="IFAO-Grec Unicode" w:hAnsi="IFAO-Grec Unicode"/>
            <w:sz w:val="24"/>
            <w:szCs w:val="24"/>
            <w:rtl w:val="0"/>
            <w:lang w:val="pt-PT"/>
          </w:rPr>
          <w:delText>[</w:delText>
        </w:r>
      </w:del>
      <w:del w:id="805" w:date="2022-03-21T17:16:17Z" w:author="ZAW Inst.f.Papyrologie">
        <w:r>
          <w:rPr>
            <w:rFonts w:ascii="IFAO-Grec Unicode" w:hAnsi="IFAO-Grec Unicode" w:hint="default"/>
            <w:sz w:val="24"/>
            <w:szCs w:val="24"/>
            <w:rtl w:val="0"/>
          </w:rPr>
          <w:delText>θο</w:delText>
        </w:r>
      </w:del>
      <w:del w:id="806" w:date="2022-03-21T17:16:17Z" w:author="ZAW Inst.f.Papyrologie">
        <w:r>
          <w:rPr>
            <w:rFonts w:ascii="IFAO-Grec Unicode" w:hAnsi="IFAO-Grec Unicode"/>
            <w:sz w:val="24"/>
            <w:szCs w:val="24"/>
            <w:rtl w:val="0"/>
            <w:lang w:val="pt-PT"/>
          </w:rPr>
          <w:delText>]</w:delText>
        </w:r>
      </w:del>
      <w:del w:id="807" w:date="2022-03-21T17:16:17Z" w:author="ZAW Inst.f.Papyrologie">
        <w:r>
          <w:rPr>
            <w:rFonts w:ascii="IFAO-Grec Unicode" w:hAnsi="IFAO-Grec Unicode" w:hint="default"/>
            <w:sz w:val="24"/>
            <w:szCs w:val="24"/>
            <w:rtl w:val="0"/>
          </w:rPr>
          <w:delText>υ τοῦ Σατα</w:delText>
        </w:r>
      </w:del>
      <w:del w:id="808" w:date="2022-03-21T17:16:17Z" w:author="ZAW Inst.f.Papyrologie">
        <w:r>
          <w:rPr>
            <w:rFonts w:ascii="IFAO-Grec Unicode" w:hAnsi="IFAO-Grec Unicode"/>
            <w:sz w:val="24"/>
            <w:szCs w:val="24"/>
            <w:rtl w:val="0"/>
            <w:lang w:val="pt-PT"/>
          </w:rPr>
          <w:delText>[</w:delText>
        </w:r>
      </w:del>
      <w:del w:id="809" w:date="2022-03-21T17:16:17Z" w:author="ZAW Inst.f.Papyrologie">
        <w:r>
          <w:rPr>
            <w:rFonts w:ascii="IFAO-Grec Unicode" w:hAnsi="IFAO-Grec Unicode" w:hint="default"/>
            <w:sz w:val="24"/>
            <w:szCs w:val="24"/>
            <w:rtl w:val="0"/>
          </w:rPr>
          <w:delText>βο</w:delText>
        </w:r>
      </w:del>
      <w:del w:id="810" w:date="2022-03-21T17:16:17Z" w:author="ZAW Inst.f.Papyrologie">
        <w:r>
          <w:rPr>
            <w:rFonts w:ascii="IFAO-Grec Unicode" w:hAnsi="IFAO-Grec Unicode"/>
            <w:sz w:val="24"/>
            <w:szCs w:val="24"/>
            <w:rtl w:val="0"/>
            <w:lang w:val="pt-PT"/>
          </w:rPr>
          <w:delText>]</w:delText>
        </w:r>
      </w:del>
      <w:del w:id="811" w:date="2022-03-21T17:16:17Z" w:author="ZAW Inst.f.Papyrologie">
        <w:r>
          <w:rPr>
            <w:rFonts w:ascii="IFAO-Grec Unicode" w:hAnsi="IFAO-Grec Unicode" w:hint="default"/>
            <w:sz w:val="24"/>
            <w:szCs w:val="24"/>
            <w:rtl w:val="0"/>
          </w:rPr>
          <w:delText>ῦ̣τος</w:delText>
        </w:r>
      </w:del>
    </w:p>
    <w:p>
      <w:pPr>
        <w:pStyle w:val="Text"/>
        <w:spacing w:after="0" w:line="360" w:lineRule="auto"/>
        <w:rPr>
          <w:del w:id="812" w:date="2022-03-21T17:16:17Z" w:author="ZAW Inst.f.Papyrologie"/>
          <w:rFonts w:ascii="IFAO-Grec Unicode" w:cs="IFAO-Grec Unicode" w:hAnsi="IFAO-Grec Unicode" w:eastAsia="IFAO-Grec Unicode"/>
          <w:sz w:val="24"/>
          <w:szCs w:val="24"/>
        </w:rPr>
      </w:pPr>
      <w:del w:id="813" w:date="2022-03-21T17:16:17Z" w:author="ZAW Inst.f.Papyrologie">
        <w:r>
          <w:rPr>
            <w:rFonts w:ascii="IFAO-Grec Unicode" w:hAnsi="IFAO-Grec Unicode" w:hint="default"/>
            <w:sz w:val="24"/>
            <w:szCs w:val="24"/>
            <w:rtl w:val="0"/>
          </w:rPr>
          <w:delText>τ̣</w:delText>
        </w:r>
      </w:del>
      <w:del w:id="814" w:date="2022-03-21T17:16:17Z" w:author="ZAW Inst.f.Papyrologie">
        <w:r>
          <w:rPr>
            <w:rFonts w:ascii="IFAO-Grec Unicode" w:hAnsi="IFAO-Grec Unicode"/>
            <w:sz w:val="24"/>
            <w:szCs w:val="24"/>
            <w:rtl w:val="0"/>
            <w:lang w:val="pt-PT"/>
          </w:rPr>
          <w:delText>[</w:delText>
        </w:r>
      </w:del>
      <w:del w:id="815" w:date="2022-03-21T17:16:17Z" w:author="ZAW Inst.f.Papyrologie">
        <w:r>
          <w:rPr>
            <w:rFonts w:ascii="IFAO-Grec Unicode" w:hAnsi="IFAO-Grec Unicode" w:hint="default"/>
            <w:sz w:val="24"/>
            <w:szCs w:val="24"/>
            <w:rtl w:val="0"/>
          </w:rPr>
          <w:delText>ὴν</w:delText>
        </w:r>
      </w:del>
      <w:del w:id="816" w:date="2022-03-21T17:16:17Z" w:author="ZAW Inst.f.Papyrologie">
        <w:r>
          <w:rPr>
            <w:rFonts w:ascii="IFAO-Grec Unicode" w:hAnsi="IFAO-Grec Unicode"/>
            <w:sz w:val="24"/>
            <w:szCs w:val="24"/>
            <w:rtl w:val="0"/>
            <w:lang w:val="pt-PT"/>
          </w:rPr>
          <w:delText xml:space="preserve">] </w:delText>
        </w:r>
      </w:del>
      <w:del w:id="817" w:date="2022-03-21T17:16:17Z" w:author="ZAW Inst.f.Papyrologie">
        <w:r>
          <w:rPr>
            <w:rFonts w:ascii="IFAO-Grec Unicode" w:hAnsi="IFAO-Grec Unicode" w:hint="default"/>
            <w:sz w:val="24"/>
            <w:szCs w:val="24"/>
            <w:rtl w:val="0"/>
          </w:rPr>
          <w:delText>τι̣μὴν οἰκ</w:delText>
        </w:r>
      </w:del>
      <w:del w:id="818" w:date="2022-03-21T17:16:17Z" w:author="ZAW Inst.f.Papyrologie">
        <w:r>
          <w:rPr>
            <w:rFonts w:ascii="IFAO-Grec Unicode" w:hAnsi="IFAO-Grec Unicode"/>
            <w:sz w:val="24"/>
            <w:szCs w:val="24"/>
            <w:rtl w:val="0"/>
            <w:lang w:val="pt-PT"/>
          </w:rPr>
          <w:delText>[</w:delText>
        </w:r>
      </w:del>
      <w:del w:id="819" w:date="2022-03-21T17:16:17Z" w:author="ZAW Inst.f.Papyrologie">
        <w:r>
          <w:rPr>
            <w:rFonts w:ascii="IFAO-Grec Unicode" w:hAnsi="IFAO-Grec Unicode" w:hint="default"/>
            <w:sz w:val="24"/>
            <w:szCs w:val="24"/>
            <w:rtl w:val="0"/>
          </w:rPr>
          <w:delText>ία</w:delText>
        </w:r>
      </w:del>
      <w:del w:id="820" w:date="2022-03-21T17:16:17Z" w:author="ZAW Inst.f.Papyrologie">
        <w:r>
          <w:rPr>
            <w:rFonts w:ascii="IFAO-Grec Unicode" w:hAnsi="IFAO-Grec Unicode"/>
            <w:sz w:val="24"/>
            <w:szCs w:val="24"/>
            <w:rtl w:val="0"/>
            <w:lang w:val="pt-PT"/>
          </w:rPr>
          <w:delText>]</w:delText>
        </w:r>
      </w:del>
      <w:del w:id="821" w:date="2022-03-21T17:16:17Z" w:author="ZAW Inst.f.Papyrologie">
        <w:r>
          <w:rPr>
            <w:rFonts w:ascii="IFAO-Grec Unicode" w:hAnsi="IFAO-Grec Unicode" w:hint="default"/>
            <w:sz w:val="24"/>
            <w:szCs w:val="24"/>
            <w:rtl w:val="0"/>
          </w:rPr>
          <w:delText>ς̣ κ</w:delText>
        </w:r>
      </w:del>
      <w:del w:id="822" w:date="2022-03-21T17:16:17Z" w:author="ZAW Inst.f.Papyrologie">
        <w:r>
          <w:rPr>
            <w:rFonts w:ascii="IFAO-Grec Unicode" w:hAnsi="IFAO-Grec Unicode"/>
            <w:sz w:val="24"/>
            <w:szCs w:val="24"/>
            <w:rtl w:val="0"/>
          </w:rPr>
          <w:delText>&lt;</w:delText>
        </w:r>
      </w:del>
      <w:del w:id="823" w:date="2022-03-21T17:16:17Z" w:author="ZAW Inst.f.Papyrologie">
        <w:r>
          <w:rPr>
            <w:rFonts w:ascii="IFAO-Grec Unicode" w:hAnsi="IFAO-Grec Unicode" w:hint="default"/>
            <w:sz w:val="24"/>
            <w:szCs w:val="24"/>
            <w:rtl w:val="0"/>
          </w:rPr>
          <w:delText>αὶ</w:delText>
        </w:r>
      </w:del>
      <w:del w:id="824" w:date="2022-03-21T17:16:17Z" w:author="ZAW Inst.f.Papyrologie">
        <w:r>
          <w:rPr>
            <w:rFonts w:ascii="IFAO-Grec Unicode" w:hAnsi="IFAO-Grec Unicode"/>
            <w:sz w:val="24"/>
            <w:szCs w:val="24"/>
            <w:rtl w:val="0"/>
            <w:lang w:val="en-US"/>
          </w:rPr>
          <w:delText xml:space="preserve">&gt; </w:delText>
        </w:r>
      </w:del>
      <w:del w:id="825" w:date="2022-03-21T17:16:17Z" w:author="ZAW Inst.f.Papyrologie">
        <w:r>
          <w:rPr>
            <w:rFonts w:ascii="IFAO-Grec Unicode" w:hAnsi="IFAO-Grec Unicode" w:hint="default"/>
            <w:sz w:val="24"/>
            <w:szCs w:val="24"/>
            <w:rtl w:val="0"/>
          </w:rPr>
          <w:delText>αὐλῆς</w:delText>
        </w:r>
      </w:del>
    </w:p>
    <w:p>
      <w:pPr>
        <w:pStyle w:val="Text"/>
        <w:spacing w:after="0" w:line="360" w:lineRule="auto"/>
        <w:rPr>
          <w:del w:id="826" w:date="2022-03-21T17:16:17Z" w:author="ZAW Inst.f.Papyrologie"/>
          <w:rFonts w:ascii="IFAO-Grec Unicode" w:cs="IFAO-Grec Unicode" w:hAnsi="IFAO-Grec Unicode" w:eastAsia="IFAO-Grec Unicode"/>
          <w:sz w:val="24"/>
          <w:szCs w:val="24"/>
        </w:rPr>
      </w:pPr>
      <w:del w:id="827" w:date="2022-03-21T17:16:17Z" w:author="ZAW Inst.f.Papyrologie">
        <w:r>
          <w:rPr>
            <w:rFonts w:ascii="IFAO-Grec Unicode" w:hAnsi="IFAO-Grec Unicode" w:hint="default"/>
            <w:sz w:val="24"/>
            <w:szCs w:val="24"/>
            <w:rtl w:val="0"/>
          </w:rPr>
          <w:delText>κ̣α̣ὶ̣ τ̣ῶ̣ν συν̣κ̣υ̣ρόντων</w:delText>
        </w:r>
      </w:del>
    </w:p>
    <w:p>
      <w:pPr>
        <w:pStyle w:val="Text"/>
        <w:spacing w:after="0" w:line="360" w:lineRule="auto"/>
        <w:rPr>
          <w:del w:id="828" w:date="2022-03-21T17:16:17Z" w:author="ZAW Inst.f.Papyrologie"/>
          <w:rFonts w:ascii="IFAO-Grec Unicode" w:cs="IFAO-Grec Unicode" w:hAnsi="IFAO-Grec Unicode" w:eastAsia="IFAO-Grec Unicode"/>
          <w:sz w:val="24"/>
          <w:szCs w:val="24"/>
        </w:rPr>
      </w:pPr>
      <w:del w:id="829" w:date="2022-03-21T17:16:17Z" w:author="ZAW Inst.f.Papyrologie">
        <w:r>
          <w:rPr>
            <w:rFonts w:ascii="IFAO-Grec Unicode" w:hAnsi="IFAO-Grec Unicode" w:hint="default"/>
            <w:sz w:val="24"/>
            <w:szCs w:val="24"/>
            <w:rtl w:val="0"/>
          </w:rPr>
          <w:delText>π̣άντων ἐν κώμῃ</w:delText>
        </w:r>
      </w:del>
    </w:p>
    <w:p>
      <w:pPr>
        <w:pStyle w:val="Text"/>
        <w:spacing w:after="0" w:line="360" w:lineRule="auto"/>
        <w:rPr>
          <w:del w:id="830" w:date="2022-03-21T17:16:17Z" w:author="ZAW Inst.f.Papyrologie"/>
          <w:rFonts w:ascii="IFAO-Grec Unicode" w:cs="IFAO-Grec Unicode" w:hAnsi="IFAO-Grec Unicode" w:eastAsia="IFAO-Grec Unicode"/>
          <w:sz w:val="24"/>
          <w:szCs w:val="24"/>
        </w:rPr>
      </w:pPr>
      <w:del w:id="831" w:date="2022-03-21T17:16:17Z" w:author="ZAW Inst.f.Papyrologie">
        <w:r>
          <w:rPr>
            <w:rFonts w:ascii="IFAO-Grec Unicode" w:hAnsi="IFAO-Grec Unicode"/>
            <w:sz w:val="24"/>
            <w:szCs w:val="24"/>
            <w:rtl w:val="0"/>
          </w:rPr>
          <w:delText xml:space="preserve">65 </w:delText>
        </w:r>
      </w:del>
      <w:del w:id="832" w:date="2022-03-21T17:16:17Z" w:author="ZAW Inst.f.Papyrologie">
        <w:r>
          <w:rPr>
            <w:rFonts w:ascii="IFAO-Grec Unicode" w:hAnsi="IFAO-Grec Unicode" w:hint="default"/>
            <w:sz w:val="24"/>
            <w:szCs w:val="24"/>
            <w:rtl w:val="0"/>
          </w:rPr>
          <w:delText>Σ̣οκνοπαίου Νήσῳ ἀκο</w:delText>
        </w:r>
      </w:del>
      <w:del w:id="833" w:date="2022-03-21T17:16:17Z" w:author="ZAW Inst.f.Papyrologie">
        <w:r>
          <w:rPr>
            <w:rFonts w:ascii="IFAO-Grec Unicode" w:hAnsi="IFAO-Grec Unicode"/>
            <w:sz w:val="24"/>
            <w:szCs w:val="24"/>
            <w:rtl w:val="0"/>
          </w:rPr>
          <w:delText>-</w:delText>
        </w:r>
      </w:del>
    </w:p>
    <w:p>
      <w:pPr>
        <w:pStyle w:val="Text"/>
        <w:spacing w:after="0" w:line="360" w:lineRule="auto"/>
        <w:rPr>
          <w:del w:id="834" w:date="2022-03-21T17:16:17Z" w:author="ZAW Inst.f.Papyrologie"/>
          <w:rFonts w:ascii="IFAO-Grec Unicode" w:cs="IFAO-Grec Unicode" w:hAnsi="IFAO-Grec Unicode" w:eastAsia="IFAO-Grec Unicode"/>
          <w:sz w:val="24"/>
          <w:szCs w:val="24"/>
        </w:rPr>
      </w:pPr>
      <w:del w:id="835" w:date="2022-03-21T17:16:17Z" w:author="ZAW Inst.f.Papyrologie">
        <w:r>
          <w:rPr>
            <w:rFonts w:ascii="IFAO-Grec Unicode" w:hAnsi="IFAO-Grec Unicode" w:hint="default"/>
            <w:sz w:val="24"/>
            <w:szCs w:val="24"/>
            <w:rtl w:val="0"/>
          </w:rPr>
          <w:delText>λ̣</w:delText>
        </w:r>
      </w:del>
      <w:del w:id="836" w:date="2022-03-21T17:16:17Z" w:author="ZAW Inst.f.Papyrologie">
        <w:r>
          <w:rPr>
            <w:rFonts w:ascii="IFAO-Grec Unicode" w:hAnsi="IFAO-Grec Unicode"/>
            <w:sz w:val="24"/>
            <w:szCs w:val="24"/>
            <w:rtl w:val="0"/>
            <w:lang w:val="pt-PT"/>
          </w:rPr>
          <w:delText>[</w:delText>
        </w:r>
      </w:del>
      <w:del w:id="837" w:date="2022-03-21T17:16:17Z" w:author="ZAW Inst.f.Papyrologie">
        <w:r>
          <w:rPr>
            <w:rFonts w:ascii="IFAO-Grec Unicode" w:hAnsi="IFAO-Grec Unicode" w:hint="default"/>
            <w:sz w:val="24"/>
            <w:szCs w:val="24"/>
            <w:rtl w:val="0"/>
          </w:rPr>
          <w:delText>ο</w:delText>
        </w:r>
      </w:del>
      <w:del w:id="838" w:date="2022-03-21T17:16:17Z" w:author="ZAW Inst.f.Papyrologie">
        <w:r>
          <w:rPr>
            <w:rFonts w:ascii="IFAO-Grec Unicode" w:hAnsi="IFAO-Grec Unicode"/>
            <w:sz w:val="24"/>
            <w:szCs w:val="24"/>
            <w:rtl w:val="0"/>
            <w:lang w:val="pt-PT"/>
          </w:rPr>
          <w:delText>]</w:delText>
        </w:r>
      </w:del>
      <w:del w:id="839" w:date="2022-03-21T17:16:17Z" w:author="ZAW Inst.f.Papyrologie">
        <w:r>
          <w:rPr>
            <w:rFonts w:ascii="IFAO-Grec Unicode" w:hAnsi="IFAO-Grec Unicode" w:hint="default"/>
            <w:sz w:val="24"/>
            <w:szCs w:val="24"/>
            <w:rtl w:val="0"/>
          </w:rPr>
          <w:delText>ύθͅως ταῖς γ̣εγο̣νυίαις</w:delText>
        </w:r>
      </w:del>
    </w:p>
    <w:p>
      <w:pPr>
        <w:pStyle w:val="Text"/>
        <w:spacing w:after="0" w:line="360" w:lineRule="auto"/>
        <w:rPr>
          <w:del w:id="840" w:date="2022-03-21T17:16:17Z" w:author="ZAW Inst.f.Papyrologie"/>
          <w:rFonts w:ascii="IFAO-Grec Unicode" w:cs="IFAO-Grec Unicode" w:hAnsi="IFAO-Grec Unicode" w:eastAsia="IFAO-Grec Unicode"/>
          <w:sz w:val="24"/>
          <w:szCs w:val="24"/>
        </w:rPr>
      </w:pPr>
      <w:del w:id="841" w:date="2022-03-21T17:16:17Z" w:author="ZAW Inst.f.Papyrologie">
        <w:r>
          <w:rPr>
            <w:rFonts w:ascii="IFAO-Grec Unicode" w:hAnsi="IFAO-Grec Unicode"/>
            <w:sz w:val="24"/>
            <w:szCs w:val="24"/>
            <w:rtl w:val="0"/>
            <w:lang w:val="pt-PT"/>
          </w:rPr>
          <w:delText>[</w:delText>
        </w:r>
      </w:del>
      <w:del w:id="842" w:date="2022-03-21T17:16:17Z" w:author="ZAW Inst.f.Papyrologie">
        <w:r>
          <w:rPr>
            <w:rFonts w:ascii="IFAO-Grec Unicode" w:hAnsi="IFAO-Grec Unicode" w:hint="default"/>
            <w:sz w:val="24"/>
            <w:szCs w:val="24"/>
            <w:rtl w:val="0"/>
          </w:rPr>
          <w:delText>εἰ</w:delText>
        </w:r>
      </w:del>
      <w:del w:id="843" w:date="2022-03-21T17:16:17Z" w:author="ZAW Inst.f.Papyrologie">
        <w:r>
          <w:rPr>
            <w:rFonts w:ascii="IFAO-Grec Unicode" w:hAnsi="IFAO-Grec Unicode"/>
            <w:sz w:val="24"/>
            <w:szCs w:val="24"/>
            <w:rtl w:val="0"/>
            <w:lang w:val="pt-PT"/>
          </w:rPr>
          <w:delText>]</w:delText>
        </w:r>
      </w:del>
      <w:del w:id="844" w:date="2022-03-21T17:16:17Z" w:author="ZAW Inst.f.Papyrologie">
        <w:r>
          <w:rPr>
            <w:rFonts w:ascii="IFAO-Grec Unicode" w:hAnsi="IFAO-Grec Unicode" w:hint="default"/>
            <w:sz w:val="24"/>
            <w:szCs w:val="24"/>
            <w:rtl w:val="0"/>
          </w:rPr>
          <w:delText>ς̣ τὸν ἀφήλ̣ικα δη</w:delText>
        </w:r>
      </w:del>
      <w:del w:id="845" w:date="2022-03-21T17:16:17Z" w:author="ZAW Inst.f.Papyrologie">
        <w:r>
          <w:rPr>
            <w:rFonts w:ascii="IFAO-Grec Unicode" w:hAnsi="IFAO-Grec Unicode"/>
            <w:sz w:val="24"/>
            <w:szCs w:val="24"/>
            <w:rtl w:val="0"/>
          </w:rPr>
          <w:delText>-</w:delText>
        </w:r>
      </w:del>
    </w:p>
    <w:p>
      <w:pPr>
        <w:pStyle w:val="Text"/>
        <w:spacing w:after="0" w:line="360" w:lineRule="auto"/>
        <w:rPr>
          <w:del w:id="846" w:date="2022-03-21T17:16:17Z" w:author="ZAW Inst.f.Papyrologie"/>
          <w:rFonts w:ascii="IFAO-Grec Unicode" w:cs="IFAO-Grec Unicode" w:hAnsi="IFAO-Grec Unicode" w:eastAsia="IFAO-Grec Unicode"/>
          <w:sz w:val="24"/>
          <w:szCs w:val="24"/>
        </w:rPr>
      </w:pPr>
      <w:del w:id="847" w:date="2022-03-21T17:16:17Z" w:author="ZAW Inst.f.Papyrologie">
        <w:r>
          <w:rPr>
            <w:rFonts w:ascii="IFAO-Grec Unicode" w:hAnsi="IFAO-Grec Unicode" w:hint="default"/>
            <w:sz w:val="24"/>
            <w:szCs w:val="24"/>
            <w:rtl w:val="0"/>
          </w:rPr>
          <w:delText>μοσίαις καταγραφαῖς</w:delText>
        </w:r>
      </w:del>
    </w:p>
    <w:p>
      <w:pPr>
        <w:pStyle w:val="Text"/>
        <w:spacing w:after="0" w:line="360" w:lineRule="auto"/>
        <w:rPr>
          <w:del w:id="848" w:date="2022-03-21T17:16:17Z" w:author="ZAW Inst.f.Papyrologie"/>
          <w:rFonts w:ascii="IFAO-Grec Unicode" w:cs="IFAO-Grec Unicode" w:hAnsi="IFAO-Grec Unicode" w:eastAsia="IFAO-Grec Unicode"/>
          <w:sz w:val="24"/>
          <w:szCs w:val="24"/>
        </w:rPr>
      </w:pPr>
      <w:del w:id="849" w:date="2022-03-21T17:16:17Z" w:author="ZAW Inst.f.Papyrologie">
        <w:r>
          <w:rPr>
            <w:rFonts w:ascii="IFAO-Grec Unicode" w:hAnsi="IFAO-Grec Unicode" w:hint="default"/>
            <w:sz w:val="24"/>
            <w:szCs w:val="24"/>
            <w:rtl w:val="0"/>
          </w:rPr>
          <w:delText>ἀργ</w:delText>
        </w:r>
      </w:del>
      <w:del w:id="850" w:date="2022-03-21T17:16:17Z" w:author="ZAW Inst.f.Papyrologie">
        <w:r>
          <w:rPr>
            <w:rFonts w:ascii="IFAO-Grec Unicode" w:hAnsi="IFAO-Grec Unicode"/>
            <w:sz w:val="24"/>
            <w:szCs w:val="24"/>
            <w:rtl w:val="0"/>
          </w:rPr>
          <w:delText>(</w:delText>
        </w:r>
      </w:del>
      <w:del w:id="851" w:date="2022-03-21T17:16:17Z" w:author="ZAW Inst.f.Papyrologie">
        <w:r>
          <w:rPr>
            <w:rFonts w:ascii="IFAO-Grec Unicode" w:hAnsi="IFAO-Grec Unicode" w:hint="default"/>
            <w:sz w:val="24"/>
            <w:szCs w:val="24"/>
            <w:rtl w:val="0"/>
          </w:rPr>
          <w:delText>υρίου</w:delText>
        </w:r>
      </w:del>
      <w:del w:id="852" w:date="2022-03-21T17:16:17Z" w:author="ZAW Inst.f.Papyrologie">
        <w:r>
          <w:rPr>
            <w:rFonts w:ascii="IFAO-Grec Unicode" w:hAnsi="IFAO-Grec Unicode"/>
            <w:sz w:val="24"/>
            <w:szCs w:val="24"/>
            <w:rtl w:val="0"/>
          </w:rPr>
          <w:delText>) (</w:delText>
        </w:r>
      </w:del>
      <w:del w:id="853" w:date="2022-03-21T17:16:17Z" w:author="ZAW Inst.f.Papyrologie">
        <w:r>
          <w:rPr>
            <w:rFonts w:ascii="IFAO-Grec Unicode" w:hAnsi="IFAO-Grec Unicode" w:hint="default"/>
            <w:sz w:val="24"/>
            <w:szCs w:val="24"/>
            <w:rtl w:val="0"/>
          </w:rPr>
          <w:delText>δραχμὰς</w:delText>
        </w:r>
      </w:del>
      <w:del w:id="854" w:date="2022-03-21T17:16:17Z" w:author="ZAW Inst.f.Papyrologie">
        <w:r>
          <w:rPr>
            <w:rFonts w:ascii="IFAO-Grec Unicode" w:hAnsi="IFAO-Grec Unicode"/>
            <w:sz w:val="24"/>
            <w:szCs w:val="24"/>
            <w:rtl w:val="0"/>
          </w:rPr>
          <w:delText xml:space="preserve">) </w:delText>
        </w:r>
      </w:del>
      <w:del w:id="855" w:date="2022-03-21T17:16:17Z" w:author="ZAW Inst.f.Papyrologie">
        <w:r>
          <w:rPr>
            <w:rFonts w:ascii="IFAO-Grec Unicode" w:hAnsi="IFAO-Grec Unicode" w:hint="default"/>
            <w:sz w:val="24"/>
            <w:szCs w:val="24"/>
            <w:rtl w:val="0"/>
          </w:rPr>
          <w:delText>ἑξακοσίας</w:delText>
        </w:r>
      </w:del>
      <w:del w:id="856" w:date="2022-03-21T17:16:17Z" w:author="ZAW Inst.f.Papyrologie">
        <w:r>
          <w:rPr>
            <w:rFonts w:ascii="IFAO-Grec Unicode" w:hAnsi="IFAO-Grec Unicode"/>
            <w:sz w:val="24"/>
            <w:szCs w:val="24"/>
            <w:rtl w:val="0"/>
          </w:rPr>
          <w:delText>,</w:delText>
        </w:r>
      </w:del>
    </w:p>
    <w:p>
      <w:pPr>
        <w:pStyle w:val="Text"/>
        <w:spacing w:after="0" w:line="360" w:lineRule="auto"/>
        <w:rPr>
          <w:del w:id="857" w:date="2022-03-21T17:16:17Z" w:author="ZAW Inst.f.Papyrologie"/>
          <w:rFonts w:ascii="IFAO-Grec Unicode" w:cs="IFAO-Grec Unicode" w:hAnsi="IFAO-Grec Unicode" w:eastAsia="IFAO-Grec Unicode"/>
          <w:sz w:val="24"/>
          <w:szCs w:val="24"/>
        </w:rPr>
      </w:pPr>
      <w:del w:id="858" w:date="2022-03-21T17:16:17Z" w:author="ZAW Inst.f.Papyrologie">
        <w:r>
          <w:rPr>
            <w:rFonts w:ascii="IFAO-Grec Unicode" w:hAnsi="IFAO-Grec Unicode"/>
            <w:sz w:val="24"/>
            <w:szCs w:val="24"/>
            <w:rtl w:val="0"/>
          </w:rPr>
          <w:delText>70 (</w:delText>
        </w:r>
      </w:del>
      <w:del w:id="859" w:date="2022-03-21T17:16:17Z" w:author="ZAW Inst.f.Papyrologie">
        <w:r>
          <w:rPr>
            <w:rFonts w:ascii="IFAO-Grec Unicode" w:hAnsi="IFAO-Grec Unicode" w:hint="default"/>
            <w:sz w:val="24"/>
            <w:szCs w:val="24"/>
            <w:rtl w:val="0"/>
          </w:rPr>
          <w:delText>γίνονται</w:delText>
        </w:r>
      </w:del>
      <w:del w:id="860" w:date="2022-03-21T17:16:17Z" w:author="ZAW Inst.f.Papyrologie">
        <w:r>
          <w:rPr>
            <w:rFonts w:ascii="IFAO-Grec Unicode" w:hAnsi="IFAO-Grec Unicode"/>
            <w:sz w:val="24"/>
            <w:szCs w:val="24"/>
            <w:rtl w:val="0"/>
          </w:rPr>
          <w:delText>) (</w:delText>
        </w:r>
      </w:del>
      <w:del w:id="861" w:date="2022-03-21T17:16:17Z" w:author="ZAW Inst.f.Papyrologie">
        <w:r>
          <w:rPr>
            <w:rFonts w:ascii="IFAO-Grec Unicode" w:hAnsi="IFAO-Grec Unicode" w:hint="default"/>
            <w:sz w:val="24"/>
            <w:szCs w:val="24"/>
            <w:rtl w:val="0"/>
          </w:rPr>
          <w:delText>δραχμαὶ</w:delText>
        </w:r>
      </w:del>
      <w:del w:id="862" w:date="2022-03-21T17:16:17Z" w:author="ZAW Inst.f.Papyrologie">
        <w:r>
          <w:rPr>
            <w:rFonts w:ascii="IFAO-Grec Unicode" w:hAnsi="IFAO-Grec Unicode"/>
            <w:sz w:val="24"/>
            <w:szCs w:val="24"/>
            <w:rtl w:val="0"/>
          </w:rPr>
          <w:delText xml:space="preserve">) </w:delText>
        </w:r>
      </w:del>
      <w:del w:id="863" w:date="2022-03-21T17:16:17Z" w:author="ZAW Inst.f.Papyrologie">
        <w:r>
          <w:rPr>
            <w:rFonts w:ascii="IFAO-Grec Unicode" w:hAnsi="IFAO-Grec Unicode" w:hint="default"/>
            <w:sz w:val="24"/>
            <w:szCs w:val="24"/>
            <w:rtl w:val="0"/>
          </w:rPr>
          <w:delText>χ</w:delText>
        </w:r>
      </w:del>
      <w:del w:id="864" w:date="2022-03-21T17:16:17Z" w:author="ZAW Inst.f.Papyrologie">
        <w:r>
          <w:rPr>
            <w:rFonts w:ascii="IFAO-Grec Unicode" w:hAnsi="IFAO-Grec Unicode"/>
            <w:sz w:val="24"/>
            <w:szCs w:val="24"/>
            <w:rtl w:val="0"/>
          </w:rPr>
          <w:delText>.</w:delText>
        </w:r>
      </w:del>
    </w:p>
    <w:p>
      <w:pPr>
        <w:pStyle w:val="Text"/>
        <w:rPr>
          <w:del w:id="865" w:date="2022-03-21T17:15:57Z" w:author="ZAW Inst.f.Papyrologie"/>
          <w:rFonts w:ascii="IFAO-Grec Unicode" w:cs="IFAO-Grec Unicode" w:hAnsi="IFAO-Grec Unicode" w:eastAsia="IFAO-Grec Unicode"/>
          <w:sz w:val="24"/>
          <w:szCs w:val="24"/>
        </w:rPr>
      </w:pPr>
      <w:del w:id="866" w:date="2022-03-21T17:15:57Z" w:author="ZAW Inst.f.Papyrologie">
        <w:r>
          <w:rPr>
            <w:rFonts w:ascii="IFAO-Grec Unicode" w:hAnsi="IFAO-Grec Unicode"/>
            <w:sz w:val="24"/>
            <w:szCs w:val="24"/>
            <w:rtl w:val="0"/>
          </w:rPr>
          <w:delText>&lt;T=.en</w:delText>
        </w:r>
      </w:del>
    </w:p>
    <w:p>
      <w:pPr>
        <w:pStyle w:val="Text"/>
        <w:rPr>
          <w:del w:id="867" w:date="2022-03-21T17:15:57Z" w:author="ZAW Inst.f.Papyrologie"/>
          <w:rFonts w:ascii="IFAO-Grec Unicode" w:cs="IFAO-Grec Unicode" w:hAnsi="IFAO-Grec Unicode" w:eastAsia="IFAO-Grec Unicode"/>
          <w:sz w:val="24"/>
          <w:szCs w:val="24"/>
        </w:rPr>
      </w:pPr>
      <w:del w:id="868" w:date="2022-03-21T17:15:57Z" w:author="ZAW Inst.f.Papyrologie">
        <w:r>
          <w:rPr>
            <w:rFonts w:ascii="IFAO-Grec Unicode" w:hAnsi="IFAO-Grec Unicode"/>
            <w:sz w:val="24"/>
            <w:szCs w:val="24"/>
            <w:rtl w:val="0"/>
            <w:lang w:val="de-DE"/>
          </w:rPr>
          <w:delText xml:space="preserve">            &lt;D=.r </w:delText>
        </w:r>
      </w:del>
    </w:p>
    <w:p>
      <w:pPr>
        <w:pStyle w:val="Text"/>
        <w:rPr>
          <w:del w:id="869" w:date="2022-03-21T17:15:57Z" w:author="ZAW Inst.f.Papyrologie"/>
          <w:rFonts w:ascii="IFAO-Grec Unicode" w:cs="IFAO-Grec Unicode" w:hAnsi="IFAO-Grec Unicode" w:eastAsia="IFAO-Grec Unicode"/>
          <w:sz w:val="24"/>
          <w:szCs w:val="24"/>
        </w:rPr>
      </w:pPr>
      <w:del w:id="870" w:date="2022-03-21T17:15:57Z" w:author="ZAW Inst.f.Papyrologie">
        <w:r>
          <w:rPr>
            <w:rFonts w:ascii="IFAO-Grec Unicode" w:hAnsi="IFAO-Grec Unicode"/>
            <w:sz w:val="24"/>
            <w:szCs w:val="24"/>
            <w:rtl w:val="0"/>
          </w:rPr>
          <w:delText xml:space="preserve">               &lt;D=.i.column </w:delText>
        </w:r>
      </w:del>
    </w:p>
    <w:p>
      <w:pPr>
        <w:pStyle w:val="Text"/>
        <w:rPr>
          <w:del w:id="871" w:date="2022-03-21T17:15:57Z" w:author="ZAW Inst.f.Papyrologie"/>
          <w:rFonts w:ascii="IFAO-Grec Unicode" w:cs="IFAO-Grec Unicode" w:hAnsi="IFAO-Grec Unicode" w:eastAsia="IFAO-Grec Unicode"/>
          <w:sz w:val="24"/>
          <w:szCs w:val="24"/>
        </w:rPr>
      </w:pPr>
      <w:del w:id="872" w:date="2022-03-21T17:15:57Z" w:author="ZAW Inst.f.Papyrologie">
        <w:r>
          <w:rPr>
            <w:rFonts w:ascii="IFAO-Grec Unicode" w:hAnsi="IFAO-Grec Unicode"/>
            <w:sz w:val="24"/>
            <w:szCs w:val="24"/>
            <w:rtl w:val="0"/>
            <w:lang w:val="de-DE"/>
          </w:rPr>
          <w:delText xml:space="preserve">                  &lt;=</w:delText>
        </w:r>
      </w:del>
    </w:p>
    <w:p>
      <w:pPr>
        <w:pStyle w:val="Text"/>
        <w:rPr>
          <w:del w:id="873" w:date="2022-03-21T17:15:57Z" w:author="ZAW Inst.f.Papyrologie"/>
          <w:rFonts w:ascii="IFAO-Grec Unicode" w:cs="IFAO-Grec Unicode" w:hAnsi="IFAO-Grec Unicode" w:eastAsia="IFAO-Grec Unicode"/>
          <w:sz w:val="24"/>
          <w:szCs w:val="24"/>
        </w:rPr>
      </w:pPr>
      <w:del w:id="874" w:date="2022-03-21T17:15:57Z" w:author="ZAW Inst.f.Papyrologie">
        <w:r>
          <w:rPr>
            <w:rFonts w:ascii="IFAO-Grec Unicode" w:hAnsi="IFAO-Grec Unicode"/>
            <w:sz w:val="24"/>
            <w:szCs w:val="24"/>
            <w:rtl w:val="0"/>
            <w:lang w:val="en-US"/>
          </w:rPr>
          <w:delText xml:space="preserve">                     ((1)) (hand 4) Registered on the 30th of the month of Neos Sebastos.</w:delText>
        </w:r>
      </w:del>
    </w:p>
    <w:p>
      <w:pPr>
        <w:pStyle w:val="Text"/>
        <w:rPr>
          <w:del w:id="875" w:date="2022-03-21T17:15:57Z" w:author="ZAW Inst.f.Papyrologie"/>
          <w:rFonts w:ascii="IFAO-Grec Unicode" w:cs="IFAO-Grec Unicode" w:hAnsi="IFAO-Grec Unicode" w:eastAsia="IFAO-Grec Unicode"/>
          <w:sz w:val="24"/>
          <w:szCs w:val="24"/>
        </w:rPr>
      </w:pPr>
      <w:del w:id="876" w:date="2022-03-21T17:15:57Z" w:author="ZAW Inst.f.Papyrologie">
        <w:r>
          <w:rPr>
            <w:rFonts w:ascii="IFAO-Grec Unicode" w:hAnsi="IFAO-Grec Unicode"/>
            <w:sz w:val="24"/>
            <w:szCs w:val="24"/>
            <w:rtl w:val="0"/>
            <w:lang w:val="en-US"/>
          </w:rPr>
          <w:delText xml:space="preserve">(((2))) (hand 1) Year nineteenth of Imperator Caesar Traianus Hadrianus Augustus, on the 24th of the month of Neos Sebastos, in Ptolemais Euergetis in the Arsinoite nome. </w:delText>
        </w:r>
      </w:del>
    </w:p>
    <w:p>
      <w:pPr>
        <w:pStyle w:val="Text"/>
        <w:rPr>
          <w:del w:id="877" w:date="2022-03-21T17:15:57Z" w:author="ZAW Inst.f.Papyrologie"/>
          <w:rFonts w:ascii="IFAO-Grec Unicode" w:cs="IFAO-Grec Unicode" w:hAnsi="IFAO-Grec Unicode" w:eastAsia="IFAO-Grec Unicode"/>
          <w:sz w:val="24"/>
          <w:szCs w:val="24"/>
        </w:rPr>
      </w:pPr>
      <w:del w:id="878" w:date="2022-03-21T17:15:57Z" w:author="ZAW Inst.f.Papyrologie">
        <w:r>
          <w:rPr>
            <w:rFonts w:ascii="IFAO-Grec Unicode" w:hAnsi="IFAO-Grec Unicode"/>
            <w:sz w:val="24"/>
            <w:szCs w:val="24"/>
            <w:rtl w:val="0"/>
            <w:lang w:val="en-US"/>
          </w:rPr>
          <w:delText xml:space="preserve">((3)) Taharpagathes, daughter of Tesenouphis, son of Herieus, priestess, of those from the village of Soknopaiou Nesos, of about sixty-five (?) years of age, with a scar on the right shin, with her son Harpagathes, </w:delText>
        </w:r>
      </w:del>
    </w:p>
    <w:p>
      <w:pPr>
        <w:pStyle w:val="Text"/>
        <w:rPr>
          <w:del w:id="879" w:date="2022-03-21T17:15:57Z" w:author="ZAW Inst.f.Papyrologie"/>
          <w:rFonts w:ascii="IFAO-Grec Unicode" w:cs="IFAO-Grec Unicode" w:hAnsi="IFAO-Grec Unicode" w:eastAsia="IFAO-Grec Unicode"/>
          <w:sz w:val="24"/>
          <w:szCs w:val="24"/>
        </w:rPr>
      </w:pPr>
      <w:del w:id="880" w:date="2022-03-21T17:15:57Z" w:author="ZAW Inst.f.Papyrologie">
        <w:r>
          <w:rPr>
            <w:rFonts w:ascii="IFAO-Grec Unicode" w:hAnsi="IFAO-Grec Unicode"/>
            <w:sz w:val="24"/>
            <w:szCs w:val="24"/>
            <w:rtl w:val="0"/>
            <w:lang w:val="en-US"/>
          </w:rPr>
          <w:delText xml:space="preserve">son of Satabous, of about thirty-eight years of age, with a scar on the left shin, as her guardian, acknowledges to Herieus, a minor about ten years of age, with no distinguishing marks, son of the late Herieus, </w:delText>
        </w:r>
      </w:del>
    </w:p>
    <w:p>
      <w:pPr>
        <w:pStyle w:val="Text"/>
        <w:rPr>
          <w:del w:id="881" w:date="2022-03-21T17:15:57Z" w:author="ZAW Inst.f.Papyrologie"/>
          <w:rFonts w:ascii="IFAO-Grec Unicode" w:cs="IFAO-Grec Unicode" w:hAnsi="IFAO-Grec Unicode" w:eastAsia="IFAO-Grec Unicode"/>
          <w:sz w:val="24"/>
          <w:szCs w:val="24"/>
        </w:rPr>
      </w:pPr>
      <w:del w:id="882" w:date="2022-03-21T17:15:57Z" w:author="ZAW Inst.f.Papyrologie">
        <w:r>
          <w:rPr>
            <w:rFonts w:ascii="IFAO-Grec Unicode" w:hAnsi="IFAO-Grec Unicode"/>
            <w:sz w:val="24"/>
            <w:szCs w:val="24"/>
            <w:rtl w:val="0"/>
            <w:lang w:val="en-US"/>
          </w:rPr>
          <w:delText xml:space="preserve">her other son, being a brother of Harpagathes also of the same father, with his representative Gaion, son of Hipparchos, of about sixty-six years of age, with a scar on the right shin, </w:delText>
        </w:r>
      </w:del>
    </w:p>
    <w:p>
      <w:pPr>
        <w:pStyle w:val="Text"/>
        <w:rPr>
          <w:del w:id="883" w:date="2022-03-21T17:15:57Z" w:author="ZAW Inst.f.Papyrologie"/>
          <w:rFonts w:ascii="IFAO-Grec Unicode" w:cs="IFAO-Grec Unicode" w:hAnsi="IFAO-Grec Unicode" w:eastAsia="IFAO-Grec Unicode"/>
          <w:sz w:val="24"/>
          <w:szCs w:val="24"/>
        </w:rPr>
      </w:pPr>
      <w:del w:id="884" w:date="2022-03-21T17:15:57Z" w:author="ZAW Inst.f.Papyrologie">
        <w:r>
          <w:rPr>
            <w:rFonts w:ascii="IFAO-Grec Unicode" w:hAnsi="IFAO-Grec Unicode"/>
            <w:sz w:val="24"/>
            <w:szCs w:val="24"/>
            <w:rtl w:val="0"/>
            <w:lang w:val="en-US"/>
          </w:rPr>
          <w:delText xml:space="preserve">(((7))) that she has sold to Herieus under a sale (transacted) through the notarial office in the above-written city, from the present day unto all time, the house that belongs to Taharpagathes herself and has come to her </w:delText>
        </w:r>
      </w:del>
    </w:p>
    <w:p>
      <w:pPr>
        <w:pStyle w:val="Text"/>
        <w:rPr>
          <w:del w:id="885" w:date="2022-03-21T17:15:57Z" w:author="ZAW Inst.f.Papyrologie"/>
          <w:rFonts w:ascii="IFAO-Grec Unicode" w:cs="IFAO-Grec Unicode" w:hAnsi="IFAO-Grec Unicode" w:eastAsia="IFAO-Grec Unicode"/>
          <w:sz w:val="24"/>
          <w:szCs w:val="24"/>
        </w:rPr>
      </w:pPr>
      <w:del w:id="886" w:date="2022-03-21T17:15:57Z" w:author="ZAW Inst.f.Papyrologie">
        <w:r>
          <w:rPr>
            <w:rFonts w:ascii="IFAO-Grec Unicode" w:hAnsi="IFAO-Grec Unicode"/>
            <w:sz w:val="24"/>
            <w:szCs w:val="24"/>
            <w:rtl w:val="0"/>
            <w:lang w:val="en-US"/>
          </w:rPr>
          <w:delText xml:space="preserve">from inheritance from her above-written husband, Satabous, son of Tesies, who is also the father of Taharpagathes' party, with courtyard and all its appurtenances (located) in the village of Soknopaiou Nesos </w:delText>
        </w:r>
      </w:del>
    </w:p>
    <w:p>
      <w:pPr>
        <w:pStyle w:val="Text"/>
        <w:rPr>
          <w:del w:id="887" w:date="2022-03-21T17:15:57Z" w:author="ZAW Inst.f.Papyrologie"/>
          <w:rFonts w:ascii="IFAO-Grec Unicode" w:cs="IFAO-Grec Unicode" w:hAnsi="IFAO-Grec Unicode" w:eastAsia="IFAO-Grec Unicode"/>
          <w:sz w:val="24"/>
          <w:szCs w:val="24"/>
        </w:rPr>
      </w:pPr>
      <w:del w:id="888" w:date="2022-03-21T17:15:57Z" w:author="ZAW Inst.f.Papyrologie">
        <w:r>
          <w:rPr>
            <w:rFonts w:ascii="IFAO-Grec Unicode" w:hAnsi="IFAO-Grec Unicode"/>
            <w:sz w:val="24"/>
            <w:szCs w:val="24"/>
            <w:rtl w:val="0"/>
            <w:lang w:val="en-US"/>
          </w:rPr>
          <w:delText xml:space="preserve">in the division of Herakleides, with the present entrances and exits and foundations and walls and windows and with all the other rights, whose neighbours are, as Taharpagathes and her son dictated: </w:delText>
        </w:r>
      </w:del>
    </w:p>
    <w:p>
      <w:pPr>
        <w:pStyle w:val="Text"/>
        <w:rPr>
          <w:del w:id="889" w:date="2022-03-21T17:15:57Z" w:author="ZAW Inst.f.Papyrologie"/>
          <w:rFonts w:ascii="IFAO-Grec Unicode" w:cs="IFAO-Grec Unicode" w:hAnsi="IFAO-Grec Unicode" w:eastAsia="IFAO-Grec Unicode"/>
          <w:sz w:val="24"/>
          <w:szCs w:val="24"/>
        </w:rPr>
      </w:pPr>
      <w:del w:id="890" w:date="2022-03-21T17:15:57Z" w:author="ZAW Inst.f.Papyrologie">
        <w:r>
          <w:rPr>
            <w:rFonts w:ascii="IFAO-Grec Unicode" w:hAnsi="IFAO-Grec Unicode"/>
            <w:sz w:val="24"/>
            <w:szCs w:val="24"/>
            <w:rtl w:val="0"/>
            <w:lang w:val="en-US"/>
          </w:rPr>
          <w:delText xml:space="preserve">((11)) to the south another house of the same woman (= Taharpagathes) and </w:delText>
        </w:r>
      </w:del>
      <w:del w:id="891" w:date="2022-03-21T17:15:57Z" w:author="ZAW Inst.f.Papyrologie">
        <w:r>
          <w:rPr>
            <w:rFonts w:ascii="IFAO-Grec Unicode" w:hAnsi="IFAO-Grec Unicode" w:hint="default"/>
            <w:sz w:val="24"/>
            <w:szCs w:val="24"/>
            <w:rtl w:val="0"/>
          </w:rPr>
          <w:delText>…</w:delText>
        </w:r>
      </w:del>
      <w:del w:id="892" w:date="2022-03-21T17:15:57Z" w:author="ZAW Inst.f.Papyrologie">
        <w:r>
          <w:rPr>
            <w:rFonts w:ascii="IFAO-Grec Unicode" w:hAnsi="IFAO-Grec Unicode"/>
            <w:sz w:val="24"/>
            <w:szCs w:val="24"/>
            <w:rtl w:val="0"/>
            <w:lang w:val="en-US"/>
          </w:rPr>
          <w:delText xml:space="preserve">, to the north a public street, to the west </w:delText>
        </w:r>
      </w:del>
      <w:del w:id="893" w:date="2022-03-21T17:15:57Z" w:author="ZAW Inst.f.Papyrologie">
        <w:r>
          <w:rPr>
            <w:rFonts w:ascii="IFAO-Grec Unicode" w:hAnsi="IFAO-Grec Unicode" w:hint="default"/>
            <w:sz w:val="24"/>
            <w:szCs w:val="24"/>
            <w:rtl w:val="0"/>
          </w:rPr>
          <w:delText xml:space="preserve">… </w:delText>
        </w:r>
      </w:del>
      <w:del w:id="894" w:date="2022-03-21T17:15:57Z" w:author="ZAW Inst.f.Papyrologie">
        <w:r>
          <w:rPr>
            <w:rFonts w:ascii="IFAO-Grec Unicode" w:hAnsi="IFAO-Grec Unicode"/>
            <w:sz w:val="24"/>
            <w:szCs w:val="24"/>
            <w:rtl w:val="0"/>
            <w:lang w:val="en-US"/>
          </w:rPr>
          <w:delText xml:space="preserve">[and to the east] a camel stable of Stotoetis (?). ((13)) And Taharpagathes (acknowledges) </w:delText>
        </w:r>
      </w:del>
    </w:p>
    <w:p>
      <w:pPr>
        <w:pStyle w:val="Text"/>
        <w:rPr>
          <w:del w:id="895" w:date="2022-03-21T17:15:57Z" w:author="ZAW Inst.f.Papyrologie"/>
          <w:rFonts w:ascii="IFAO-Grec Unicode" w:cs="IFAO-Grec Unicode" w:hAnsi="IFAO-Grec Unicode" w:eastAsia="IFAO-Grec Unicode"/>
          <w:sz w:val="24"/>
          <w:szCs w:val="24"/>
        </w:rPr>
      </w:pPr>
      <w:del w:id="896" w:date="2022-03-21T17:15:57Z" w:author="ZAW Inst.f.Papyrologie">
        <w:r>
          <w:rPr>
            <w:rFonts w:ascii="IFAO-Grec Unicode" w:hAnsi="IFAO-Grec Unicode"/>
            <w:sz w:val="24"/>
            <w:szCs w:val="24"/>
            <w:rtl w:val="0"/>
            <w:lang w:val="en-US"/>
          </w:rPr>
          <w:delText xml:space="preserve">that she has received from Gaion from the account of the minor Herieus the price agreed upon for the sold house and courtyard, six hundred silver drachmas in full forthwith through the bank of Sabinus at the Stoa of Athena. </w:delText>
        </w:r>
      </w:del>
    </w:p>
    <w:p>
      <w:pPr>
        <w:pStyle w:val="Text"/>
        <w:rPr>
          <w:del w:id="897" w:date="2022-03-21T17:15:57Z" w:author="ZAW Inst.f.Papyrologie"/>
          <w:rFonts w:ascii="IFAO-Grec Unicode" w:cs="IFAO-Grec Unicode" w:hAnsi="IFAO-Grec Unicode" w:eastAsia="IFAO-Grec Unicode"/>
          <w:sz w:val="24"/>
          <w:szCs w:val="24"/>
        </w:rPr>
      </w:pPr>
      <w:del w:id="898" w:date="2022-03-21T17:15:57Z" w:author="ZAW Inst.f.Papyrologie">
        <w:r>
          <w:rPr>
            <w:rFonts w:ascii="IFAO-Grec Unicode" w:hAnsi="IFAO-Grec Unicode"/>
            <w:sz w:val="24"/>
            <w:szCs w:val="24"/>
            <w:rtl w:val="0"/>
            <w:lang w:val="en-US"/>
          </w:rPr>
          <w:delText xml:space="preserve">((14)) And (she acknowledges) that they, Taharpagathes herself as well as her representatives, will guarantee to Herieus and his representatives the property that has been sold to him as stated above with every guarantee; </w:delText>
        </w:r>
      </w:del>
    </w:p>
    <w:p>
      <w:pPr>
        <w:pStyle w:val="Text"/>
        <w:rPr>
          <w:del w:id="899" w:date="2022-03-21T17:15:57Z" w:author="ZAW Inst.f.Papyrologie"/>
          <w:rFonts w:ascii="IFAO-Grec Unicode" w:cs="IFAO-Grec Unicode" w:hAnsi="IFAO-Grec Unicode" w:eastAsia="IFAO-Grec Unicode"/>
          <w:sz w:val="24"/>
          <w:szCs w:val="24"/>
        </w:rPr>
      </w:pPr>
      <w:del w:id="900" w:date="2022-03-21T17:15:57Z" w:author="ZAW Inst.f.Papyrologie">
        <w:r>
          <w:rPr>
            <w:rFonts w:ascii="IFAO-Grec Unicode" w:hAnsi="IFAO-Grec Unicode"/>
            <w:sz w:val="24"/>
            <w:szCs w:val="24"/>
            <w:rtl w:val="0"/>
            <w:lang w:val="en-US"/>
          </w:rPr>
          <w:delText xml:space="preserve">and (she acknowledges that) she will also deliver it unencumbered and unpledged and unmortgaged and free from any public debt up to the present day, and (free) from private debt and every claim unto all time. </w:delText>
        </w:r>
      </w:del>
    </w:p>
    <w:p>
      <w:pPr>
        <w:pStyle w:val="Text"/>
        <w:rPr>
          <w:del w:id="901" w:date="2022-03-21T17:15:57Z" w:author="ZAW Inst.f.Papyrologie"/>
          <w:rFonts w:ascii="IFAO-Grec Unicode" w:cs="IFAO-Grec Unicode" w:hAnsi="IFAO-Grec Unicode" w:eastAsia="IFAO-Grec Unicode"/>
          <w:sz w:val="24"/>
          <w:szCs w:val="24"/>
        </w:rPr>
      </w:pPr>
      <w:del w:id="902" w:date="2022-03-21T17:15:57Z" w:author="ZAW Inst.f.Papyrologie">
        <w:r>
          <w:rPr>
            <w:rFonts w:ascii="IFAO-Grec Unicode" w:hAnsi="IFAO-Grec Unicode"/>
            <w:sz w:val="24"/>
            <w:szCs w:val="24"/>
            <w:rtl w:val="0"/>
            <w:lang w:val="en-US"/>
          </w:rPr>
          <w:delText xml:space="preserve">((16)) And (she will see) that no one hinders </w:delText>
        </w:r>
      </w:del>
      <w:del w:id="903" w:date="2022-03-21T17:15:57Z" w:author="ZAW Inst.f.Papyrologie">
        <w:r>
          <w:rPr>
            <w:rFonts w:ascii="IFAO-Grec Unicode" w:hAnsi="IFAO-Grec Unicode" w:hint="default"/>
            <w:sz w:val="24"/>
            <w:szCs w:val="24"/>
            <w:rtl w:val="0"/>
          </w:rPr>
          <w:delText xml:space="preserve">… </w:delText>
        </w:r>
      </w:del>
      <w:del w:id="904" w:date="2022-03-21T17:15:57Z" w:author="ZAW Inst.f.Papyrologie">
        <w:r>
          <w:rPr>
            <w:rFonts w:ascii="IFAO-Grec Unicode" w:hAnsi="IFAO-Grec Unicode"/>
            <w:sz w:val="24"/>
            <w:szCs w:val="24"/>
            <w:rtl w:val="0"/>
            <w:lang w:val="en-US"/>
          </w:rPr>
          <w:delText xml:space="preserve">Herieus or his representatives from exercising ownership over the property sold to him as stated above, and from appropriating everything accruing therefrom, </w:delText>
        </w:r>
      </w:del>
    </w:p>
    <w:p>
      <w:pPr>
        <w:pStyle w:val="Text"/>
        <w:rPr>
          <w:del w:id="905" w:date="2022-03-21T17:15:57Z" w:author="ZAW Inst.f.Papyrologie"/>
          <w:rFonts w:ascii="IFAO-Grec Unicode" w:cs="IFAO-Grec Unicode" w:hAnsi="IFAO-Grec Unicode" w:eastAsia="IFAO-Grec Unicode"/>
          <w:sz w:val="24"/>
          <w:szCs w:val="24"/>
        </w:rPr>
      </w:pPr>
      <w:del w:id="906" w:date="2022-03-21T17:15:57Z" w:author="ZAW Inst.f.Papyrologie">
        <w:r>
          <w:rPr>
            <w:rFonts w:ascii="IFAO-Grec Unicode" w:hAnsi="IFAO-Grec Unicode"/>
            <w:sz w:val="24"/>
            <w:szCs w:val="24"/>
            <w:rtl w:val="0"/>
            <w:lang w:val="en-US"/>
          </w:rPr>
          <w:delText xml:space="preserve">tearing (the property) down, building (it) up, mortgaging (it), alienating (it), and managing it in whatever way he chooses. Should she fail to guarantee as has been written above, she shall repay to Herieus the price </w:delText>
        </w:r>
      </w:del>
    </w:p>
    <w:p>
      <w:pPr>
        <w:pStyle w:val="Text"/>
        <w:rPr>
          <w:del w:id="907" w:date="2022-03-21T17:15:57Z" w:author="ZAW Inst.f.Papyrologie"/>
          <w:rFonts w:ascii="IFAO-Grec Unicode" w:cs="IFAO-Grec Unicode" w:hAnsi="IFAO-Grec Unicode" w:eastAsia="IFAO-Grec Unicode"/>
          <w:sz w:val="24"/>
          <w:szCs w:val="24"/>
        </w:rPr>
      </w:pPr>
      <w:del w:id="908" w:date="2022-03-21T17:15:57Z" w:author="ZAW Inst.f.Papyrologie">
        <w:r>
          <w:rPr>
            <w:rFonts w:ascii="IFAO-Grec Unicode" w:hAnsi="IFAO-Grec Unicode"/>
            <w:sz w:val="24"/>
            <w:szCs w:val="24"/>
            <w:rtl w:val="0"/>
            <w:lang w:val="en-US"/>
          </w:rPr>
          <w:delText xml:space="preserve">with interest by one half, and double the fees and expenses, and three hundred silver drachmas as a penalty, and a like sum to the treasury, and aside from the afore-written terms remaining valid nonetheless. </w:delText>
        </w:r>
      </w:del>
    </w:p>
    <w:p>
      <w:pPr>
        <w:pStyle w:val="Text"/>
        <w:rPr>
          <w:del w:id="909" w:date="2022-03-21T17:15:57Z" w:author="ZAW Inst.f.Papyrologie"/>
          <w:rFonts w:ascii="IFAO-Grec Unicode" w:cs="IFAO-Grec Unicode" w:hAnsi="IFAO-Grec Unicode" w:eastAsia="IFAO-Grec Unicode"/>
          <w:sz w:val="24"/>
          <w:szCs w:val="24"/>
        </w:rPr>
      </w:pPr>
      <w:del w:id="910" w:date="2022-03-21T17:15:57Z" w:author="ZAW Inst.f.Papyrologie">
        <w:r>
          <w:rPr>
            <w:rFonts w:ascii="IFAO-Grec Unicode" w:hAnsi="IFAO-Grec Unicode"/>
            <w:sz w:val="24"/>
            <w:szCs w:val="24"/>
            <w:rtl w:val="0"/>
            <w:lang w:val="en-US"/>
          </w:rPr>
          <w:delText xml:space="preserve">((20)) The signatory for the acknowledging party and for her [guardian is Souchas] son of </w:delText>
        </w:r>
      </w:del>
      <w:del w:id="911" w:date="2022-03-21T17:15:57Z" w:author="ZAW Inst.f.Papyrologie">
        <w:r>
          <w:rPr>
            <w:rFonts w:ascii="IFAO-Grec Unicode" w:hAnsi="IFAO-Grec Unicode" w:hint="default"/>
            <w:sz w:val="24"/>
            <w:szCs w:val="24"/>
            <w:rtl w:val="0"/>
          </w:rPr>
          <w:delText>…</w:delText>
        </w:r>
      </w:del>
      <w:del w:id="912" w:date="2022-03-21T17:15:57Z" w:author="ZAW Inst.f.Papyrologie">
        <w:r>
          <w:rPr>
            <w:rFonts w:ascii="IFAO-Grec Unicode" w:hAnsi="IFAO-Grec Unicode"/>
            <w:sz w:val="24"/>
            <w:szCs w:val="24"/>
            <w:rtl w:val="0"/>
            <w:lang w:val="en-US"/>
          </w:rPr>
          <w:delText xml:space="preserve">, of about sixty-three years of age, having a scar on the left shin. </w:delText>
        </w:r>
      </w:del>
    </w:p>
    <w:p>
      <w:pPr>
        <w:pStyle w:val="Text"/>
        <w:rPr>
          <w:del w:id="913" w:date="2022-03-21T17:15:57Z" w:author="ZAW Inst.f.Papyrologie"/>
          <w:rFonts w:ascii="IFAO-Grec Unicode" w:cs="IFAO-Grec Unicode" w:hAnsi="IFAO-Grec Unicode" w:eastAsia="IFAO-Grec Unicode"/>
          <w:sz w:val="24"/>
          <w:szCs w:val="24"/>
        </w:rPr>
      </w:pPr>
      <w:del w:id="914" w:date="2022-03-21T17:15:57Z" w:author="ZAW Inst.f.Papyrologie">
        <w:r>
          <w:rPr>
            <w:rFonts w:ascii="IFAO-Grec Unicode" w:hAnsi="IFAO-Grec Unicode"/>
            <w:sz w:val="24"/>
            <w:szCs w:val="24"/>
            <w:rtl w:val="0"/>
            <w:lang w:val="en-US"/>
          </w:rPr>
          <w:delText xml:space="preserve">((21)) (hand 2) I, Taharpagathes, daughter of Tesenouphis, with my son Harpagathes, son of Satabous, as my guardian, acknowledge that I have sold to Herieus, under age, unto all time the house belonging to me </w:delText>
        </w:r>
      </w:del>
    </w:p>
    <w:p>
      <w:pPr>
        <w:pStyle w:val="Text"/>
        <w:rPr>
          <w:del w:id="915" w:date="2022-03-21T17:15:57Z" w:author="ZAW Inst.f.Papyrologie"/>
          <w:rFonts w:ascii="IFAO-Grec Unicode" w:cs="IFAO-Grec Unicode" w:hAnsi="IFAO-Grec Unicode" w:eastAsia="IFAO-Grec Unicode"/>
          <w:sz w:val="24"/>
          <w:szCs w:val="24"/>
        </w:rPr>
      </w:pPr>
      <w:del w:id="916" w:date="2022-03-21T17:15:57Z" w:author="ZAW Inst.f.Papyrologie">
        <w:r>
          <w:rPr>
            <w:rFonts w:ascii="IFAO-Grec Unicode" w:hAnsi="IFAO-Grec Unicode"/>
            <w:sz w:val="24"/>
            <w:szCs w:val="24"/>
            <w:rtl w:val="0"/>
            <w:lang w:val="en-US"/>
          </w:rPr>
          <w:delText xml:space="preserve">from inheritance from my husband Satabous, with courtyard and all its appurtenances (located) in the village of Soknopaiou Nesos, with all its rights, whose neighbours are stated above. </w:delText>
        </w:r>
      </w:del>
    </w:p>
    <w:p>
      <w:pPr>
        <w:pStyle w:val="Text"/>
        <w:rPr>
          <w:del w:id="917" w:date="2022-03-21T17:15:57Z" w:author="ZAW Inst.f.Papyrologie"/>
          <w:rFonts w:ascii="IFAO-Grec Unicode" w:cs="IFAO-Grec Unicode" w:hAnsi="IFAO-Grec Unicode" w:eastAsia="IFAO-Grec Unicode"/>
          <w:sz w:val="24"/>
          <w:szCs w:val="24"/>
        </w:rPr>
      </w:pPr>
      <w:del w:id="918" w:date="2022-03-21T17:15:57Z" w:author="ZAW Inst.f.Papyrologie">
        <w:r>
          <w:rPr>
            <w:rFonts w:ascii="IFAO-Grec Unicode" w:hAnsi="IFAO-Grec Unicode"/>
            <w:sz w:val="24"/>
            <w:szCs w:val="24"/>
            <w:rtl w:val="0"/>
            <w:lang w:val="en-US"/>
          </w:rPr>
          <w:delText xml:space="preserve">((24)) And I have received the price of six hundred silver drachmas through the bank of Sabinus, and I shall guarantee with every guarantee, and (I shall deliver it) free from any public and private debt and every claim as aforesaid. </w:delText>
        </w:r>
      </w:del>
    </w:p>
    <w:p>
      <w:pPr>
        <w:pStyle w:val="Text"/>
        <w:rPr>
          <w:del w:id="919" w:date="2022-03-21T17:15:57Z" w:author="ZAW Inst.f.Papyrologie"/>
          <w:rFonts w:ascii="IFAO-Grec Unicode" w:cs="IFAO-Grec Unicode" w:hAnsi="IFAO-Grec Unicode" w:eastAsia="IFAO-Grec Unicode"/>
          <w:sz w:val="24"/>
          <w:szCs w:val="24"/>
        </w:rPr>
      </w:pPr>
      <w:del w:id="920" w:date="2022-03-21T17:15:57Z" w:author="ZAW Inst.f.Papyrologie">
        <w:r>
          <w:rPr>
            <w:rFonts w:ascii="IFAO-Grec Unicode" w:hAnsi="IFAO-Grec Unicode"/>
            <w:sz w:val="24"/>
            <w:szCs w:val="24"/>
            <w:rtl w:val="0"/>
            <w:lang w:val="en-US"/>
          </w:rPr>
          <w:delText>Souchas wrote on their behalf as they are illiterate. (hand 3) Gaion son of Hipparchos: the sale has been made to Herieus, a minor represented by me, as aforesaid.</w:delText>
        </w:r>
      </w:del>
    </w:p>
    <w:p>
      <w:pPr>
        <w:pStyle w:val="Text"/>
        <w:rPr>
          <w:del w:id="921" w:date="2022-03-21T17:15:57Z" w:author="ZAW Inst.f.Papyrologie"/>
          <w:rFonts w:ascii="IFAO-Grec Unicode" w:cs="IFAO-Grec Unicode" w:hAnsi="IFAO-Grec Unicode" w:eastAsia="IFAO-Grec Unicode"/>
          <w:sz w:val="24"/>
          <w:szCs w:val="24"/>
        </w:rPr>
      </w:pPr>
      <w:del w:id="922" w:date="2022-03-21T17:15:57Z" w:author="ZAW Inst.f.Papyrologie">
        <w:r>
          <w:rPr>
            <w:rFonts w:ascii="IFAO-Grec Unicode" w:hAnsi="IFAO-Grec Unicode"/>
            <w:sz w:val="24"/>
            <w:szCs w:val="24"/>
            <w:rtl w:val="0"/>
            <w:lang w:val="de-DE"/>
          </w:rPr>
          <w:delText xml:space="preserve">                  =&gt;</w:delText>
        </w:r>
      </w:del>
    </w:p>
    <w:p>
      <w:pPr>
        <w:pStyle w:val="Text"/>
        <w:rPr>
          <w:del w:id="923" w:date="2022-03-21T17:15:57Z" w:author="ZAW Inst.f.Papyrologie"/>
          <w:rFonts w:ascii="IFAO-Grec Unicode" w:cs="IFAO-Grec Unicode" w:hAnsi="IFAO-Grec Unicode" w:eastAsia="IFAO-Grec Unicode"/>
          <w:sz w:val="24"/>
          <w:szCs w:val="24"/>
        </w:rPr>
      </w:pPr>
      <w:del w:id="924" w:date="2022-03-21T17:15:57Z" w:author="ZAW Inst.f.Papyrologie">
        <w:r>
          <w:rPr>
            <w:rFonts w:ascii="IFAO-Grec Unicode" w:hAnsi="IFAO-Grec Unicode"/>
            <w:sz w:val="24"/>
            <w:szCs w:val="24"/>
            <w:rtl w:val="0"/>
            <w:lang w:val="de-DE"/>
          </w:rPr>
          <w:delText xml:space="preserve">               =D&gt;</w:delText>
        </w:r>
      </w:del>
    </w:p>
    <w:p>
      <w:pPr>
        <w:pStyle w:val="Text"/>
        <w:rPr>
          <w:del w:id="925" w:date="2022-03-21T17:15:57Z" w:author="ZAW Inst.f.Papyrologie"/>
          <w:rFonts w:ascii="IFAO-Grec Unicode" w:cs="IFAO-Grec Unicode" w:hAnsi="IFAO-Grec Unicode" w:eastAsia="IFAO-Grec Unicode"/>
          <w:sz w:val="24"/>
          <w:szCs w:val="24"/>
        </w:rPr>
      </w:pPr>
      <w:del w:id="926" w:date="2022-03-21T17:15:57Z" w:author="ZAW Inst.f.Papyrologie">
        <w:r>
          <w:rPr>
            <w:rFonts w:ascii="IFAO-Grec Unicode" w:hAnsi="IFAO-Grec Unicode"/>
            <w:sz w:val="24"/>
            <w:szCs w:val="24"/>
            <w:rtl w:val="0"/>
          </w:rPr>
          <w:delText xml:space="preserve">               &lt;D=.ii.column </w:delText>
        </w:r>
      </w:del>
    </w:p>
    <w:p>
      <w:pPr>
        <w:pStyle w:val="Text"/>
        <w:rPr>
          <w:del w:id="927" w:date="2022-03-21T17:15:57Z" w:author="ZAW Inst.f.Papyrologie"/>
          <w:rFonts w:ascii="IFAO-Grec Unicode" w:cs="IFAO-Grec Unicode" w:hAnsi="IFAO-Grec Unicode" w:eastAsia="IFAO-Grec Unicode"/>
          <w:sz w:val="24"/>
          <w:szCs w:val="24"/>
        </w:rPr>
      </w:pPr>
      <w:del w:id="928" w:date="2022-03-21T17:15:57Z" w:author="ZAW Inst.f.Papyrologie">
        <w:r>
          <w:rPr>
            <w:rFonts w:ascii="IFAO-Grec Unicode" w:hAnsi="IFAO-Grec Unicode"/>
            <w:sz w:val="24"/>
            <w:szCs w:val="24"/>
            <w:rtl w:val="0"/>
            <w:lang w:val="de-DE"/>
          </w:rPr>
          <w:delText xml:space="preserve">                  &lt;=</w:delText>
        </w:r>
      </w:del>
    </w:p>
    <w:p>
      <w:pPr>
        <w:pStyle w:val="Text"/>
        <w:rPr>
          <w:del w:id="929" w:date="2022-03-21T17:15:57Z" w:author="ZAW Inst.f.Papyrologie"/>
          <w:rFonts w:ascii="IFAO-Grec Unicode" w:cs="IFAO-Grec Unicode" w:hAnsi="IFAO-Grec Unicode" w:eastAsia="IFAO-Grec Unicode"/>
          <w:sz w:val="24"/>
          <w:szCs w:val="24"/>
        </w:rPr>
      </w:pPr>
      <w:del w:id="930" w:date="2022-03-21T17:15:57Z" w:author="ZAW Inst.f.Papyrologie">
        <w:r>
          <w:rPr>
            <w:rFonts w:ascii="IFAO-Grec Unicode" w:hAnsi="IFAO-Grec Unicode"/>
            <w:sz w:val="24"/>
            <w:szCs w:val="24"/>
            <w:rtl w:val="0"/>
            <w:lang w:val="de-DE"/>
          </w:rPr>
          <w:delText xml:space="preserve">                     ((29)) (hand 6) I, Apollo</w:delText>
        </w:r>
      </w:del>
      <w:del w:id="931" w:date="2022-03-21T17:15:57Z" w:author="ZAW Inst.f.Papyrologie">
        <w:r>
          <w:rPr>
            <w:rFonts w:ascii="IFAO-Grec Unicode" w:hAnsi="IFAO-Grec Unicode" w:hint="default"/>
            <w:sz w:val="24"/>
            <w:szCs w:val="24"/>
            <w:rtl w:val="0"/>
            <w:lang w:val="en-US"/>
          </w:rPr>
          <w:delText>—</w:delText>
        </w:r>
      </w:del>
      <w:del w:id="932" w:date="2022-03-21T17:15:57Z" w:author="ZAW Inst.f.Papyrologie">
        <w:r>
          <w:rPr>
            <w:rFonts w:ascii="IFAO-Grec Unicode" w:hAnsi="IFAO-Grec Unicode"/>
            <w:sz w:val="24"/>
            <w:szCs w:val="24"/>
            <w:rtl w:val="0"/>
            <w:lang w:val="en-US"/>
          </w:rPr>
          <w:delText>, have signed. Year 19 of Hadrianus Caesar the lord, Hathyr 24.</w:delText>
        </w:r>
      </w:del>
    </w:p>
    <w:p>
      <w:pPr>
        <w:pStyle w:val="Text"/>
        <w:rPr>
          <w:del w:id="933" w:date="2022-03-21T17:15:57Z" w:author="ZAW Inst.f.Papyrologie"/>
          <w:rFonts w:ascii="IFAO-Grec Unicode" w:cs="IFAO-Grec Unicode" w:hAnsi="IFAO-Grec Unicode" w:eastAsia="IFAO-Grec Unicode"/>
          <w:sz w:val="24"/>
          <w:szCs w:val="24"/>
        </w:rPr>
      </w:pPr>
      <w:del w:id="934" w:date="2022-03-21T17:15:57Z" w:author="ZAW Inst.f.Papyrologie">
        <w:r>
          <w:rPr>
            <w:rFonts w:ascii="IFAO-Grec Unicode" w:hAnsi="IFAO-Grec Unicode"/>
            <w:sz w:val="24"/>
            <w:szCs w:val="24"/>
            <w:rtl w:val="0"/>
            <w:lang w:val="en-US"/>
          </w:rPr>
          <w:delText xml:space="preserve">(((31))) (hand 5) To Dios and Horigenes and Ptolemaios and Herakleides, ex-gymnasiarchs and record-keeper nominees of the archive of real property of the Arsinoite nome, from Herieus, son of Herieus, son of Satabous, a minor, </w:delText>
        </w:r>
      </w:del>
    </w:p>
    <w:p>
      <w:pPr>
        <w:pStyle w:val="Text"/>
        <w:rPr>
          <w:del w:id="935" w:date="2022-03-21T17:15:57Z" w:author="ZAW Inst.f.Papyrologie"/>
          <w:rFonts w:ascii="IFAO-Grec Unicode" w:cs="IFAO-Grec Unicode" w:hAnsi="IFAO-Grec Unicode" w:eastAsia="IFAO-Grec Unicode"/>
          <w:sz w:val="24"/>
          <w:szCs w:val="24"/>
        </w:rPr>
      </w:pPr>
      <w:del w:id="936" w:date="2022-03-21T17:15:57Z" w:author="ZAW Inst.f.Papyrologie">
        <w:r>
          <w:rPr>
            <w:rFonts w:ascii="IFAO-Grec Unicode" w:hAnsi="IFAO-Grec Unicode"/>
            <w:sz w:val="24"/>
            <w:szCs w:val="24"/>
            <w:rtl w:val="0"/>
            <w:lang w:val="en-US"/>
          </w:rPr>
          <w:delText xml:space="preserve">of those from the village of Soknopaiou Nesos, represented for this transaction alone by Gaion, son of Hipparchos. ((36)) I register for the first time a house and courtyard (located) in the aforesaid village of Soknopaiou Nesos, </w:delText>
        </w:r>
      </w:del>
    </w:p>
    <w:p>
      <w:pPr>
        <w:pStyle w:val="Text"/>
        <w:rPr>
          <w:del w:id="937" w:date="2022-03-21T17:15:57Z" w:author="ZAW Inst.f.Papyrologie"/>
          <w:rFonts w:ascii="IFAO-Grec Unicode" w:cs="IFAO-Grec Unicode" w:hAnsi="IFAO-Grec Unicode" w:eastAsia="IFAO-Grec Unicode"/>
          <w:sz w:val="24"/>
          <w:szCs w:val="24"/>
        </w:rPr>
      </w:pPr>
      <w:del w:id="938" w:date="2022-03-21T17:15:57Z" w:author="ZAW Inst.f.Papyrologie">
        <w:r>
          <w:rPr>
            <w:rFonts w:ascii="IFAO-Grec Unicode" w:hAnsi="IFAO-Grec Unicode"/>
            <w:sz w:val="24"/>
            <w:szCs w:val="24"/>
            <w:rtl w:val="0"/>
            <w:lang w:val="en-US"/>
          </w:rPr>
          <w:delText xml:space="preserve">which I bought on the present day from Taharpagathes, my paternal grandmother, daughter of Tesenouphis, son of Herieus, priestess from the same village, who has registered it through the former archivists and </w:delText>
        </w:r>
      </w:del>
    </w:p>
    <w:p>
      <w:pPr>
        <w:pStyle w:val="Text"/>
        <w:rPr>
          <w:del w:id="939" w:date="2022-03-21T17:15:57Z" w:author="ZAW Inst.f.Papyrologie"/>
          <w:rFonts w:ascii="IFAO-Grec Unicode" w:cs="IFAO-Grec Unicode" w:hAnsi="IFAO-Grec Unicode" w:eastAsia="IFAO-Grec Unicode"/>
          <w:sz w:val="24"/>
          <w:szCs w:val="24"/>
        </w:rPr>
      </w:pPr>
      <w:del w:id="940" w:date="2022-03-21T17:15:57Z" w:author="ZAW Inst.f.Papyrologie">
        <w:r>
          <w:rPr>
            <w:rFonts w:ascii="IFAO-Grec Unicode" w:hAnsi="IFAO-Grec Unicode"/>
            <w:sz w:val="24"/>
            <w:szCs w:val="24"/>
            <w:rtl w:val="0"/>
            <w:lang w:val="en-US"/>
          </w:rPr>
          <w:delText>at the appointed time, with her son Harpagathes, son of Satabous, as her guardian, for the price of six hundred silver drachmas. Therefore, I submit this declaration.</w:delText>
        </w:r>
      </w:del>
    </w:p>
    <w:p>
      <w:pPr>
        <w:pStyle w:val="Text"/>
        <w:rPr>
          <w:del w:id="941" w:date="2022-03-21T17:15:57Z" w:author="ZAW Inst.f.Papyrologie"/>
          <w:rFonts w:ascii="IFAO-Grec Unicode" w:cs="IFAO-Grec Unicode" w:hAnsi="IFAO-Grec Unicode" w:eastAsia="IFAO-Grec Unicode"/>
          <w:sz w:val="24"/>
          <w:szCs w:val="24"/>
        </w:rPr>
      </w:pPr>
      <w:del w:id="942" w:date="2022-03-21T17:15:57Z" w:author="ZAW Inst.f.Papyrologie">
        <w:r>
          <w:rPr>
            <w:rFonts w:ascii="IFAO-Grec Unicode" w:hAnsi="IFAO-Grec Unicode"/>
            <w:sz w:val="24"/>
            <w:szCs w:val="24"/>
            <w:rtl w:val="0"/>
            <w:lang w:val="de-DE"/>
          </w:rPr>
          <w:delText xml:space="preserve">                  =&gt;</w:delText>
        </w:r>
      </w:del>
    </w:p>
    <w:p>
      <w:pPr>
        <w:pStyle w:val="Text"/>
        <w:rPr>
          <w:del w:id="943" w:date="2022-03-21T17:15:57Z" w:author="ZAW Inst.f.Papyrologie"/>
          <w:rFonts w:ascii="IFAO-Grec Unicode" w:cs="IFAO-Grec Unicode" w:hAnsi="IFAO-Grec Unicode" w:eastAsia="IFAO-Grec Unicode"/>
          <w:sz w:val="24"/>
          <w:szCs w:val="24"/>
        </w:rPr>
      </w:pPr>
      <w:del w:id="944" w:date="2022-03-21T17:15:57Z" w:author="ZAW Inst.f.Papyrologie">
        <w:r>
          <w:rPr>
            <w:rFonts w:ascii="IFAO-Grec Unicode" w:hAnsi="IFAO-Grec Unicode"/>
            <w:sz w:val="24"/>
            <w:szCs w:val="24"/>
            <w:rtl w:val="0"/>
            <w:lang w:val="de-DE"/>
          </w:rPr>
          <w:delText xml:space="preserve">               =D&gt;</w:delText>
        </w:r>
      </w:del>
    </w:p>
    <w:p>
      <w:pPr>
        <w:pStyle w:val="Text"/>
        <w:rPr>
          <w:del w:id="945" w:date="2022-03-21T17:15:57Z" w:author="ZAW Inst.f.Papyrologie"/>
          <w:rFonts w:ascii="IFAO-Grec Unicode" w:cs="IFAO-Grec Unicode" w:hAnsi="IFAO-Grec Unicode" w:eastAsia="IFAO-Grec Unicode"/>
          <w:sz w:val="24"/>
          <w:szCs w:val="24"/>
        </w:rPr>
      </w:pPr>
      <w:del w:id="946" w:date="2022-03-21T17:15:57Z" w:author="ZAW Inst.f.Papyrologie">
        <w:r>
          <w:rPr>
            <w:rFonts w:ascii="IFAO-Grec Unicode" w:hAnsi="IFAO-Grec Unicode"/>
            <w:sz w:val="24"/>
            <w:szCs w:val="24"/>
            <w:rtl w:val="0"/>
          </w:rPr>
          <w:delText xml:space="preserve">               &lt;D=.iii.column </w:delText>
        </w:r>
      </w:del>
    </w:p>
    <w:p>
      <w:pPr>
        <w:pStyle w:val="Text"/>
        <w:rPr>
          <w:del w:id="947" w:date="2022-03-21T17:15:57Z" w:author="ZAW Inst.f.Papyrologie"/>
          <w:rFonts w:ascii="IFAO-Grec Unicode" w:cs="IFAO-Grec Unicode" w:hAnsi="IFAO-Grec Unicode" w:eastAsia="IFAO-Grec Unicode"/>
          <w:sz w:val="24"/>
          <w:szCs w:val="24"/>
        </w:rPr>
      </w:pPr>
      <w:del w:id="948" w:date="2022-03-21T17:15:57Z" w:author="ZAW Inst.f.Papyrologie">
        <w:r>
          <w:rPr>
            <w:rFonts w:ascii="IFAO-Grec Unicode" w:hAnsi="IFAO-Grec Unicode"/>
            <w:sz w:val="24"/>
            <w:szCs w:val="24"/>
            <w:rtl w:val="0"/>
            <w:lang w:val="de-DE"/>
          </w:rPr>
          <w:delText xml:space="preserve">                  &lt;=</w:delText>
        </w:r>
      </w:del>
    </w:p>
    <w:p>
      <w:pPr>
        <w:pStyle w:val="Text"/>
        <w:rPr>
          <w:del w:id="949" w:date="2022-03-21T17:15:57Z" w:author="ZAW Inst.f.Papyrologie"/>
          <w:rFonts w:ascii="IFAO-Grec Unicode" w:cs="IFAO-Grec Unicode" w:hAnsi="IFAO-Grec Unicode" w:eastAsia="IFAO-Grec Unicode"/>
          <w:sz w:val="24"/>
          <w:szCs w:val="24"/>
        </w:rPr>
      </w:pPr>
      <w:del w:id="950" w:date="2022-03-21T17:15:57Z" w:author="ZAW Inst.f.Papyrologie">
        <w:r>
          <w:rPr>
            <w:rFonts w:ascii="IFAO-Grec Unicode" w:hAnsi="IFAO-Grec Unicode"/>
            <w:sz w:val="24"/>
            <w:szCs w:val="24"/>
            <w:rtl w:val="0"/>
            <w:lang w:val="en-US"/>
          </w:rPr>
          <w:delText xml:space="preserve">                     ((47)) (hand 7) From the bank of Sabinus at the Stoa of Athena. Year nineteenth of Imperator Caesar Traianus Hadrianus Augustus, Hathyr 24. Gaion, son of Hipparchos, (has paid) from the account of Herieus, son of Herieus, </w:delText>
        </w:r>
      </w:del>
    </w:p>
    <w:p>
      <w:pPr>
        <w:pStyle w:val="Text"/>
        <w:rPr>
          <w:del w:id="951" w:date="2022-03-21T17:15:57Z" w:author="ZAW Inst.f.Papyrologie"/>
          <w:rFonts w:ascii="IFAO-Grec Unicode" w:cs="IFAO-Grec Unicode" w:hAnsi="IFAO-Grec Unicode" w:eastAsia="IFAO-Grec Unicode"/>
          <w:sz w:val="24"/>
          <w:szCs w:val="24"/>
        </w:rPr>
      </w:pPr>
      <w:del w:id="952" w:date="2022-03-21T17:15:57Z" w:author="ZAW Inst.f.Papyrologie">
        <w:r>
          <w:rPr>
            <w:rFonts w:ascii="IFAO-Grec Unicode" w:hAnsi="IFAO-Grec Unicode"/>
            <w:sz w:val="24"/>
            <w:szCs w:val="24"/>
            <w:rtl w:val="0"/>
            <w:lang w:val="en-US"/>
          </w:rPr>
          <w:delText xml:space="preserve">a minor represented by him, to his paternal grandmother Taharpagathes, daughter of Tesenouphis, (acting) with her son Harpagathes, son of Satabous, as her guardian, the price for a house and courtyard and all appurtenances </w:delText>
        </w:r>
      </w:del>
    </w:p>
    <w:p>
      <w:pPr>
        <w:pStyle w:val="Text"/>
        <w:rPr>
          <w:del w:id="953" w:date="2022-03-21T17:15:57Z" w:author="ZAW Inst.f.Papyrologie"/>
          <w:rFonts w:ascii="IFAO-Grec Unicode" w:cs="IFAO-Grec Unicode" w:hAnsi="IFAO-Grec Unicode" w:eastAsia="IFAO-Grec Unicode"/>
          <w:sz w:val="24"/>
          <w:szCs w:val="24"/>
        </w:rPr>
      </w:pPr>
      <w:del w:id="954" w:date="2022-03-21T17:15:57Z" w:author="ZAW Inst.f.Papyrologie">
        <w:r>
          <w:rPr>
            <w:rFonts w:ascii="IFAO-Grec Unicode" w:hAnsi="IFAO-Grec Unicode"/>
            <w:sz w:val="24"/>
            <w:szCs w:val="24"/>
            <w:rtl w:val="0"/>
            <w:lang w:val="en-US"/>
          </w:rPr>
          <w:delText>in the village of Soknopaiou Nesos of six hundred silver drachmas, total 600 dr., in accordance with the public deeds of conveyance that have been made in favour of the minor.</w:delText>
        </w:r>
      </w:del>
    </w:p>
    <w:p>
      <w:pPr>
        <w:pStyle w:val="Text"/>
        <w:rPr>
          <w:del w:id="955" w:date="2022-03-21T17:15:57Z" w:author="ZAW Inst.f.Papyrologie"/>
          <w:rFonts w:ascii="IFAO-Grec Unicode" w:cs="IFAO-Grec Unicode" w:hAnsi="IFAO-Grec Unicode" w:eastAsia="IFAO-Grec Unicode"/>
          <w:sz w:val="24"/>
          <w:szCs w:val="24"/>
        </w:rPr>
      </w:pPr>
      <w:del w:id="956" w:date="2022-03-21T17:15:57Z" w:author="ZAW Inst.f.Papyrologie">
        <w:r>
          <w:rPr>
            <w:rFonts w:ascii="IFAO-Grec Unicode" w:hAnsi="IFAO-Grec Unicode"/>
            <w:sz w:val="24"/>
            <w:szCs w:val="24"/>
            <w:rtl w:val="0"/>
            <w:lang w:val="de-DE"/>
          </w:rPr>
          <w:delText xml:space="preserve">                  =&gt;</w:delText>
        </w:r>
      </w:del>
    </w:p>
    <w:p>
      <w:pPr>
        <w:pStyle w:val="Text"/>
        <w:rPr>
          <w:del w:id="957" w:date="2022-03-21T17:15:57Z" w:author="ZAW Inst.f.Papyrologie"/>
          <w:rFonts w:ascii="IFAO-Grec Unicode" w:cs="IFAO-Grec Unicode" w:hAnsi="IFAO-Grec Unicode" w:eastAsia="IFAO-Grec Unicode"/>
          <w:sz w:val="24"/>
          <w:szCs w:val="24"/>
        </w:rPr>
      </w:pPr>
      <w:del w:id="958" w:date="2022-03-21T17:15:57Z" w:author="ZAW Inst.f.Papyrologie">
        <w:r>
          <w:rPr>
            <w:rFonts w:ascii="IFAO-Grec Unicode" w:hAnsi="IFAO-Grec Unicode"/>
            <w:sz w:val="24"/>
            <w:szCs w:val="24"/>
            <w:rtl w:val="0"/>
            <w:lang w:val="de-DE"/>
          </w:rPr>
          <w:delText xml:space="preserve">               =D&gt;</w:delText>
        </w:r>
      </w:del>
    </w:p>
    <w:p>
      <w:pPr>
        <w:pStyle w:val="Text"/>
        <w:rPr>
          <w:del w:id="959" w:date="2022-03-21T17:15:57Z" w:author="ZAW Inst.f.Papyrologie"/>
          <w:rFonts w:ascii="IFAO-Grec Unicode" w:cs="IFAO-Grec Unicode" w:hAnsi="IFAO-Grec Unicode" w:eastAsia="IFAO-Grec Unicode"/>
          <w:sz w:val="24"/>
          <w:szCs w:val="24"/>
        </w:rPr>
      </w:pPr>
      <w:del w:id="960" w:date="2022-03-21T17:15:57Z" w:author="ZAW Inst.f.Papyrologie">
        <w:r>
          <w:rPr>
            <w:rFonts w:ascii="IFAO-Grec Unicode" w:hAnsi="IFAO-Grec Unicode"/>
            <w:sz w:val="24"/>
            <w:szCs w:val="24"/>
            <w:rtl w:val="0"/>
            <w:lang w:val="de-DE"/>
          </w:rPr>
          <w:delText xml:space="preserve">            =D&gt;</w:delText>
        </w:r>
      </w:del>
    </w:p>
    <w:p>
      <w:pPr>
        <w:pStyle w:val="Text"/>
        <w:rPr>
          <w:del w:id="961" w:date="2022-03-21T17:15:57Z" w:author="ZAW Inst.f.Papyrologie"/>
          <w:rFonts w:ascii="IFAO-Grec Unicode" w:cs="IFAO-Grec Unicode" w:hAnsi="IFAO-Grec Unicode" w:eastAsia="IFAO-Grec Unicode"/>
          <w:sz w:val="24"/>
          <w:szCs w:val="24"/>
        </w:rPr>
      </w:pPr>
      <w:del w:id="962" w:date="2022-03-21T17:15:57Z" w:author="ZAW Inst.f.Papyrologie">
        <w:r>
          <w:rPr>
            <w:rFonts w:ascii="IFAO-Grec Unicode" w:hAnsi="IFAO-Grec Unicode"/>
            <w:sz w:val="24"/>
            <w:szCs w:val="24"/>
            <w:rtl w:val="0"/>
            <w:lang w:val="de-DE"/>
          </w:rPr>
          <w:delText xml:space="preserve">         =T&gt;</w:delText>
        </w:r>
      </w:del>
    </w:p>
    <w:p>
      <w:pPr>
        <w:pStyle w:val="Text"/>
        <w:rPr>
          <w:rFonts w:ascii="IFAO-Grec Unicode" w:cs="IFAO-Grec Unicode" w:hAnsi="IFAO-Grec Unicode" w:eastAsia="IFAO-Grec Unicode"/>
          <w:sz w:val="24"/>
          <w:szCs w:val="24"/>
        </w:rPr>
      </w:pP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&lt;T=.en</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&lt;D=.r </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                     ((1)) (hand 4) Registered on the 30th of the month of Neos Sebastos.</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 (hand 1) Year nineteenth of Imperator Caesar Traianus Hadrianus Augustus, on the 24th of the month of Neos Sebastos, in Ptolemais Euergetis in the Arsinoite nome.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((3)) Taharpagathes, daughter of Tesenouphis, son of Herieus, priestess, of those from the village of Soknopaiou Nesos, of about sixty-five (?) years of age, with a scar on the right shin, with her son Harpagathes,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son of Satabous, of about thirty-eight years of age, with a scar on the left shin, as her guardian, acknowledges to Herieus, a minor about ten years of age, with no distinguishing marks, son of the late Herieus,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her other son, being a brother of Harpagathes also of the same father, with his representative Gaion, son of Hipparchos, of about sixty-six years of age, with a scar on the right shin,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(((7))) that she has sold to Herieus under a sale (transacted) through the notarial office in the above-written city, from the present day unto all time, the house that belongs to Taharpagathes herself and has come to her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from inheritance from her above-written husband, Satabous, son of Tesies, who is also the father of Taharpagathes' party, with courtyard and all its appurtenances (located) in the village of Soknopaiou Nesos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in the division of Herakleides, with the present entrances and exits and foundations and walls and windows and with all the other rights, whose neighbours are, as Taharpagathes and her son dictated: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((11)) to the south another house of the same woman (= Taharpagathes) and </w:t>
      </w:r>
      <w:r>
        <w:rPr>
          <w:rFonts w:ascii="IFAO-Grec Unicode" w:hAnsi="IFAO-Grec Unicode" w:hint="default"/>
          <w:sz w:val="24"/>
          <w:szCs w:val="24"/>
          <w:rtl w:val="0"/>
        </w:rPr>
        <w:t>…</w:t>
      </w:r>
      <w:r>
        <w:rPr>
          <w:rFonts w:ascii="IFAO-Grec Unicode" w:hAnsi="IFAO-Grec Unicode"/>
          <w:sz w:val="24"/>
          <w:szCs w:val="24"/>
          <w:rtl w:val="0"/>
          <w:lang w:val="en-US"/>
        </w:rPr>
        <w:t xml:space="preserve">, to the north a public street, to the west </w:t>
      </w:r>
      <w:r>
        <w:rPr>
          <w:rFonts w:ascii="IFAO-Grec Unicode" w:hAnsi="IFAO-Grec Unicode" w:hint="default"/>
          <w:sz w:val="24"/>
          <w:szCs w:val="24"/>
          <w:rtl w:val="0"/>
        </w:rPr>
        <w:t xml:space="preserve">… </w:t>
      </w:r>
      <w:r>
        <w:rPr>
          <w:rFonts w:ascii="IFAO-Grec Unicode" w:hAnsi="IFAO-Grec Unicode"/>
          <w:sz w:val="24"/>
          <w:szCs w:val="24"/>
          <w:rtl w:val="0"/>
          <w:lang w:val="en-US"/>
        </w:rPr>
        <w:t xml:space="preserve">[and to the east] a camel stable of Stotoetis (?). ((13)) And Taharpagathes (acknowledges)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that she has received from Gaion from the account of the minor Herieus the price agreed upon for the sold house and courtyard, six hundred silver drachmas in full forthwith through the bank of Sabinus at the Stoa of Athena.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((14)) And (she acknowledges) that they, Taharpagathes herself as well as her representatives, will guarantee to Herieus and his representatives the property that has been sold to him as stated above with every guarantee;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and (she acknowledges that) she will also deliver it unencumbered and unpledged and unmortgaged and free from any public debt up to the present day, and (free) from private debt and every claim unto all time.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((16)) And (she will see) that no one hinders </w:t>
      </w:r>
      <w:r>
        <w:rPr>
          <w:rFonts w:ascii="IFAO-Grec Unicode" w:hAnsi="IFAO-Grec Unicode" w:hint="default"/>
          <w:sz w:val="24"/>
          <w:szCs w:val="24"/>
          <w:rtl w:val="0"/>
        </w:rPr>
        <w:t xml:space="preserve">… </w:t>
      </w:r>
      <w:r>
        <w:rPr>
          <w:rFonts w:ascii="IFAO-Grec Unicode" w:hAnsi="IFAO-Grec Unicode"/>
          <w:sz w:val="24"/>
          <w:szCs w:val="24"/>
          <w:rtl w:val="0"/>
          <w:lang w:val="en-US"/>
        </w:rPr>
        <w:t xml:space="preserve">Herieus or his representatives from exercising ownership over the property sold to him as stated above, and from appropriating everything accruing therefrom,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tearing (the property) down, building (it) up, mortgaging (it), alienating (it), and managing it in whatever way he chooses. Should she fail to guarantee as has been written above, she shall repay to Herieus the price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with interest by one half, and double the fees and expenses, and three hundred silver drachmas as a penalty, and a like sum to the treasury, and aside from the afore-written terms remaining valid nonetheless.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((20)) The signatory for the acknowledging party and for her [guardian is Souchas] son of </w:t>
      </w:r>
      <w:r>
        <w:rPr>
          <w:rFonts w:ascii="IFAO-Grec Unicode" w:hAnsi="IFAO-Grec Unicode" w:hint="default"/>
          <w:sz w:val="24"/>
          <w:szCs w:val="24"/>
          <w:rtl w:val="0"/>
        </w:rPr>
        <w:t>…</w:t>
      </w:r>
      <w:r>
        <w:rPr>
          <w:rFonts w:ascii="IFAO-Grec Unicode" w:hAnsi="IFAO-Grec Unicode"/>
          <w:sz w:val="24"/>
          <w:szCs w:val="24"/>
          <w:rtl w:val="0"/>
          <w:lang w:val="en-US"/>
        </w:rPr>
        <w:t xml:space="preserve">, of about sixty-three years of age, having a scar on the left shin.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((21)) (hand 2) I, Taharpagathes, daughter of Tesenouphis, with my son Harpagathes, son of Satabous, as my guardian, acknowledge that I have sold to Herieus, under age, unto all time the house belonging to me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from inheritance from my husband Satabous, with courtyard and all its appurtenances (located) in the village of Soknopaiou Nesos, with all its rights, whose neighbours are stated above.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((24)) And I have received the price of six hundred silver drachmas through the bank of Sabinus, and I shall guarantee with every guarantee, and (I shall deliver it) free from any public and private debt and every claim as aforesaid.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Souchas wrote on their behalf as they are illiterate. (hand 3) Gaion son of Hipparchos: the sale has been made to Herieus, a minor represented by me, as aforesaid.</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((29)) (hand 6) I, Apollo</w:t>
      </w:r>
      <w:r>
        <w:rPr>
          <w:rFonts w:ascii="IFAO-Grec Unicode" w:hAnsi="IFAO-Grec Unicode" w:hint="default"/>
          <w:sz w:val="24"/>
          <w:szCs w:val="24"/>
          <w:rtl w:val="0"/>
          <w:lang w:val="en-US"/>
        </w:rPr>
        <w:t>—</w:t>
      </w:r>
      <w:r>
        <w:rPr>
          <w:rFonts w:ascii="IFAO-Grec Unicode" w:hAnsi="IFAO-Grec Unicode"/>
          <w:sz w:val="24"/>
          <w:szCs w:val="24"/>
          <w:rtl w:val="0"/>
          <w:lang w:val="en-US"/>
        </w:rPr>
        <w:t>, have signed. Year 19 of Hadrianus Caesar the lord, Hathyr 24.</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(((31))) (hand 5) To Dios and Horigenes and Ptolemaios and Herakleides, ex-gymnasiarchs and record-keeper nominees of the archive of real property of the Arsinoite nome, from Herieus, son of Herieus, son of Satabous, a minor,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of those from the village of Soknopaiou Nesos, represented for this transaction alone by Gaion, son of Hipparchos. ((36)) I register for the first time a house and courtyard (located) in the aforesaid village of Soknopaiou Nesos,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which I bought on the present day from Taharpagathes, my paternal grandmother, daughter of Tesenouphis, son of Herieus, priestess from the same village, who has registered it through the former archivists and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at the appointed time, with her son Harpagathes, son of Satabous, as her guardian, for the price of six hundred silver drachmas. Therefore, I submit this declaration.</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rPr>
        <w:t xml:space="preserve">               &lt;D=.iii.column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&lt;=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                     ((47)) (hand 7) From the bank of Sabinus at the Stoa of Athena. Year nineteenth of Imperator Caesar Traianus Hadrianus Augustus, Hathyr 24. Gaion, son of Hipparchos, (has paid) from the account of Herieus, son of Herieus,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 xml:space="preserve">a minor represented by him, to his paternal grandmother Taharpagathes, daughter of Tesenouphis, (acting) with her son Harpagathes, son of Satabous, as her guardian, the price for a house and courtyard and all appurtenances </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en-US"/>
        </w:rPr>
        <w:t>in the village of Soknopaiou Nesos of six hundred silver drachmas, total 600 dr., in accordance with the public deeds of conveyance that have been made in favour of the minor.</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=D&gt;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=T&gt;</w:t>
      </w:r>
    </w:p>
    <w:p>
      <w:pPr>
        <w:pStyle w:val="Text"/>
        <w:rPr>
          <w:rFonts w:ascii="IFAO-Grec Unicode" w:cs="IFAO-Grec Unicode" w:hAnsi="IFAO-Grec Unicode" w:eastAsia="IFAO-Grec Unicode"/>
          <w:sz w:val="24"/>
          <w:szCs w:val="24"/>
        </w:rPr>
      </w:pPr>
      <w:r>
        <w:rPr>
          <w:rFonts w:ascii="IFAO-Grec Unicode" w:hAnsi="IFAO-Grec Unicode"/>
          <w:sz w:val="24"/>
          <w:szCs w:val="24"/>
          <w:rtl w:val="0"/>
          <w:lang w:val="de-DE"/>
        </w:rPr>
        <w:t xml:space="preserve">      </w:t>
      </w:r>
    </w:p>
    <w:p>
      <w:pPr>
        <w:pStyle w:val="Text"/>
        <w:rPr>
          <w:rFonts w:ascii="IFAO-Grec Unicode" w:cs="IFAO-Grec Unicode" w:hAnsi="IFAO-Grec Unicode" w:eastAsia="IFAO-Grec Unicode"/>
          <w:sz w:val="24"/>
          <w:szCs w:val="24"/>
        </w:rPr>
      </w:pPr>
    </w:p>
    <w:p>
      <w:pPr>
        <w:pStyle w:val="Text"/>
        <w:jc w:val="both"/>
        <w:rPr>
          <w:del w:id="963" w:date="2022-03-21T16:53:15Z" w:author="ZAW Inst.f.Papyrologie"/>
          <w:color w:val="ff2600"/>
        </w:rPr>
      </w:pPr>
      <w:r>
        <w:rPr>
          <w:rFonts w:ascii="IFAO-Grec Unicode" w:hAnsi="IFAO-Grec Unicode"/>
          <w:color w:val="ff2600"/>
          <w:sz w:val="24"/>
          <w:szCs w:val="24"/>
          <w:rtl w:val="0"/>
          <w:lang w:val="de-DE"/>
        </w:rPr>
        <w:t>#commentary</w:t>
      </w:r>
    </w:p>
    <w:p>
      <w:pPr>
        <w:pStyle w:val="Text"/>
        <w:rPr>
          <w:del w:id="964" w:date="2022-03-21T16:53:15Z" w:author="ZAW Inst.f.Papyrologie"/>
          <w:rFonts w:ascii="IFAO-Grec Unicode" w:cs="IFAO-Grec Unicode" w:hAnsi="IFAO-Grec Unicode" w:eastAsia="IFAO-Grec Unicode"/>
          <w:sz w:val="24"/>
          <w:szCs w:val="24"/>
        </w:rPr>
      </w:pPr>
      <w:del w:id="965" w:date="2022-03-21T16:53:15Z" w:author="ZAW Inst.f.Papyrologie">
        <w:r>
          <w:rPr>
            <w:rFonts w:ascii="IFAO-Grec Unicode" w:hAnsi="IFAO-Grec Unicode"/>
            <w:sz w:val="24"/>
            <w:szCs w:val="24"/>
            <w:rtl w:val="0"/>
          </w:rPr>
          <w:delText>h. 4</w:delText>
        </w:r>
      </w:del>
      <w:del w:id="966" w:date="2022-03-21T16:53:15Z" w:author="ZAW Inst.f.Papyrologie">
        <w:r>
          <w:rPr>
            <w:rFonts w:ascii="IFAO-Grec Unicode" w:hAnsi="IFAO-Grec Unicode" w:hint="default"/>
            <w:sz w:val="24"/>
            <w:szCs w:val="24"/>
            <w:rtl w:val="0"/>
            <w:lang w:val="en-US"/>
          </w:rPr>
          <w:delText xml:space="preserve"> ‘</w:delText>
        </w:r>
      </w:del>
      <w:del w:id="967" w:date="2022-03-21T16:53:15Z" w:author="ZAW Inst.f.Papyrologie">
        <w:r>
          <w:rPr>
            <w:rFonts w:ascii="IFAO-Grec Unicode" w:hAnsi="IFAO-Grec Unicode"/>
            <w:sz w:val="24"/>
            <w:szCs w:val="24"/>
            <w:rtl w:val="0"/>
            <w:lang w:val="en-US"/>
          </w:rPr>
          <w:delText>Registered on the 30</w:delText>
        </w:r>
      </w:del>
      <w:del w:id="968" w:date="2022-03-21T16:53:15Z" w:author="ZAW Inst.f.Papyrologie">
        <w:r>
          <w:rPr>
            <w:rFonts w:ascii="IFAO-Grec Unicode" w:hAnsi="IFAO-Grec Unicode"/>
            <w:sz w:val="24"/>
            <w:szCs w:val="24"/>
            <w:vertAlign w:val="superscript"/>
            <w:rtl w:val="0"/>
            <w:lang w:val="en-US"/>
          </w:rPr>
          <w:delText>th</w:delText>
        </w:r>
      </w:del>
      <w:del w:id="969" w:date="2022-03-21T16:53:15Z" w:author="ZAW Inst.f.Papyrologie">
        <w:r>
          <w:rPr>
            <w:rFonts w:ascii="IFAO-Grec Unicode" w:hAnsi="IFAO-Grec Unicode"/>
            <w:sz w:val="24"/>
            <w:szCs w:val="24"/>
            <w:rtl w:val="0"/>
            <w:lang w:val="en-US"/>
          </w:rPr>
          <w:delText xml:space="preserve"> of the month of Neos Sebastos.</w:delText>
        </w:r>
      </w:del>
      <w:del w:id="970" w:date="2022-03-21T16:53:15Z" w:author="ZAW Inst.f.Papyrologie">
        <w:r>
          <w:rPr>
            <w:rFonts w:ascii="IFAO-Grec Unicode" w:hAnsi="IFAO-Grec Unicode" w:hint="default"/>
            <w:sz w:val="24"/>
            <w:szCs w:val="24"/>
            <w:rtl w:val="0"/>
            <w:lang w:val="en-US"/>
          </w:rPr>
          <w:delText>’</w:delText>
        </w:r>
      </w:del>
    </w:p>
    <w:p>
      <w:pPr>
        <w:pStyle w:val="Text"/>
        <w:jc w:val="both"/>
        <w:rPr>
          <w:del w:id="971" w:date="2022-03-21T16:53:09Z" w:author="ZAW Inst.f.Papyrologie"/>
          <w:rFonts w:ascii="IFAO-Grec Unicode" w:cs="IFAO-Grec Unicode" w:hAnsi="IFAO-Grec Unicode" w:eastAsia="IFAO-Grec Unicode"/>
          <w:sz w:val="24"/>
          <w:szCs w:val="24"/>
        </w:rPr>
      </w:pPr>
      <w:del w:id="972" w:date="2022-03-21T16:53:15Z" w:author="ZAW Inst.f.Papyrologie">
        <w:r>
          <w:rPr>
            <w:rFonts w:ascii="IFAO-Grec Unicode" w:hAnsi="IFAO-Grec Unicode"/>
            <w:sz w:val="24"/>
            <w:szCs w:val="24"/>
            <w:rtl w:val="0"/>
          </w:rPr>
          <w:delText xml:space="preserve">h. 1 </w:delText>
        </w:r>
      </w:del>
      <w:del w:id="973" w:date="2022-03-21T16:53:15Z" w:author="ZAW Inst.f.Papyrologie">
        <w:r>
          <w:rPr>
            <w:rFonts w:ascii="IFAO-Grec Unicode" w:hAnsi="IFAO-Grec Unicode" w:hint="default"/>
            <w:sz w:val="24"/>
            <w:szCs w:val="24"/>
            <w:rtl w:val="0"/>
            <w:lang w:val="en-US"/>
          </w:rPr>
          <w:delText>‘</w:delText>
        </w:r>
      </w:del>
      <w:del w:id="974" w:date="2022-03-21T16:53:15Z" w:author="ZAW Inst.f.Papyrologie">
        <w:r>
          <w:rPr>
            <w:rFonts w:ascii="IFAO-Grec Unicode" w:hAnsi="IFAO-Grec Unicode"/>
            <w:sz w:val="24"/>
            <w:szCs w:val="24"/>
            <w:rtl w:val="0"/>
            <w:lang w:val="en-US"/>
          </w:rPr>
          <w:delText xml:space="preserve">Year nineteenth of Imperator Caesar Traianus Hadrianus Augustus, on the 24th of the month of Neos Sebastos, in Ptolemais Euergetis in the Arsinoite nome. Taharpagathes, daughter of Tesenouphis, son of Herieus, priestess, of those from the village of Soknopaiou Nesos, of about sixty-five (?) years of age, with a scar on the right shin, with her son Harpagathes, son of Satabous, of about thirty-eight years of age, with a scar on the left shin, as her guardian, acknowledges to Herieus, a minor about ten years of age, with no distinguishing marks, son of the late Herieus, her other son, being a brother of Harpagathes also of the same father, with his representative Gaion, son of Hipparchos, of about sixty-six years of age, with a scar on the right shin, that she has sold to Herieus under a sale (transacted) through the notarial office in the above-written city, from the present day unto all time, the house that belongs to Taharpagathes herself and has come to her from inheritance from her above-written husband, Satabous, son of Tesies, who is also the father of Taharpagathes' party, with courtyard and all its appurtenances (located) in the village of Soknopaiou Nesos in the division of Herakleides, with the present entrances and exits and foundations and walls and windows and with all the other rights, whose neighbours are, as Taharpagathes and her son dictated: to the south </w:delText>
        </w:r>
      </w:del>
      <w:del w:id="975" w:date="2022-03-21T10:38:00Z" w:author="Graham Claytor">
        <w:r>
          <w:rPr>
            <w:rFonts w:ascii="IFAO-Grec Unicode" w:hAnsi="IFAO-Grec Unicode"/>
            <w:sz w:val="24"/>
            <w:szCs w:val="24"/>
            <w:rtl w:val="0"/>
            <w:lang w:val="en-US"/>
          </w:rPr>
          <w:delText xml:space="preserve">of the courtyard and house </w:delText>
        </w:r>
      </w:del>
      <w:del w:id="976" w:date="2022-03-21T16:53:09Z" w:author="ZAW Inst.f.Papyrologie">
        <w:r>
          <w:rPr>
            <w:rFonts w:ascii="IFAO-Grec Unicode" w:hAnsi="IFAO-Grec Unicode"/>
            <w:sz w:val="24"/>
            <w:szCs w:val="24"/>
            <w:shd w:val="clear" w:color="auto" w:fill="ffff00"/>
            <w:rtl w:val="0"/>
            <w:lang w:val="en-US"/>
          </w:rPr>
          <w:delText>another house of the same woman (= Taharpagathes</w:delText>
        </w:r>
      </w:del>
      <w:del w:id="977" w:date="2022-03-21T10:38:00Z" w:author="Graham Claytor">
        <w:r>
          <w:rPr>
            <w:rFonts w:ascii="IFAO-Grec Unicode" w:hAnsi="IFAO-Grec Unicode"/>
            <w:sz w:val="24"/>
            <w:szCs w:val="24"/>
            <w:rtl w:val="0"/>
          </w:rPr>
          <w:delText xml:space="preserve"> (?),</w:delText>
        </w:r>
      </w:del>
      <w:del w:id="978" w:date="2022-03-21T16:53:09Z" w:author="ZAW Inst.f.Papyrologie">
        <w:r>
          <w:rPr>
            <w:rFonts w:ascii="IFAO-Grec Unicode" w:hAnsi="IFAO-Grec Unicode"/>
            <w:sz w:val="24"/>
            <w:szCs w:val="24"/>
            <w:shd w:val="clear" w:color="auto" w:fill="ffff00"/>
            <w:rtl w:val="0"/>
            <w:lang w:val="en-US"/>
          </w:rPr>
          <w:delText xml:space="preserve">) and </w:delText>
        </w:r>
      </w:del>
      <w:del w:id="979" w:date="2022-03-21T16:53:09Z" w:author="ZAW Inst.f.Papyrologie">
        <w:r>
          <w:rPr>
            <w:rFonts w:ascii="IFAO-Grec Unicode" w:hAnsi="IFAO-Grec Unicode" w:hint="default"/>
            <w:sz w:val="24"/>
            <w:szCs w:val="24"/>
            <w:shd w:val="clear" w:color="auto" w:fill="ffff00"/>
            <w:rtl w:val="0"/>
            <w:lang w:val="en-US"/>
          </w:rPr>
          <w:delText>…</w:delText>
        </w:r>
      </w:del>
      <w:del w:id="980" w:date="2022-03-21T16:53:09Z" w:author="ZAW Inst.f.Papyrologie">
        <w:r>
          <w:rPr>
            <w:rFonts w:ascii="IFAO-Grec Unicode" w:hAnsi="IFAO-Grec Unicode"/>
            <w:sz w:val="24"/>
            <w:szCs w:val="24"/>
            <w:rtl w:val="0"/>
            <w:lang w:val="en-US"/>
          </w:rPr>
          <w:delText xml:space="preserve">, to the north a public street, to the west </w:delText>
        </w:r>
      </w:del>
      <w:del w:id="981" w:date="2022-03-21T16:53:09Z" w:author="ZAW Inst.f.Papyrologie">
        <w:r>
          <w:rPr>
            <w:rFonts w:ascii="IFAO-Grec Unicode" w:hAnsi="IFAO-Grec Unicode" w:hint="default"/>
            <w:sz w:val="24"/>
            <w:szCs w:val="24"/>
            <w:rtl w:val="0"/>
            <w:lang w:val="en-US"/>
          </w:rPr>
          <w:delText>…</w:delText>
        </w:r>
      </w:del>
      <w:del w:id="982" w:date="2022-03-21T16:53:09Z" w:author="ZAW Inst.f.Papyrologie">
        <w:r>
          <w:rPr>
            <w:rFonts w:ascii="IFAO-Grec Unicode" w:hAnsi="IFAO-Grec Unicode"/>
            <w:sz w:val="24"/>
            <w:szCs w:val="24"/>
            <w:rtl w:val="0"/>
            <w:lang w:val="en-US"/>
          </w:rPr>
          <w:delText xml:space="preserve"> [and to the east] a camel stable of Stotoetis (?). And Taharpagathes (acknowledges) that she has received from Gaion from the account of the minor Herieus the price agreed upon for the sold house and courtyard, six hundred silver drachmas in full forthwith through the bank of Sabinus at the Stoa of Athena. And (she acknowledges) that they, Taharpagathes herself as well as her representatives, will guarantee to Herieus and his representatives the property that has been sold to him as stated above with every guarantee; and (she acknowledges that) she will also deliver it unencumbered and unpledged and unmortgaged and free </w:delText>
        </w:r>
      </w:del>
      <w:del w:id="983" w:date="2022-03-21T16:53:09Z" w:author="ZAW Inst.f.Papyrologie">
        <w:r>
          <w:rPr>
            <w:rFonts w:ascii="IFAO-Grec Unicode" w:hAnsi="IFAO-Grec Unicode"/>
            <w:sz w:val="24"/>
            <w:szCs w:val="24"/>
            <w:shd w:val="clear" w:color="auto" w:fill="ffff00"/>
            <w:rtl w:val="0"/>
            <w:lang w:val="en-US"/>
          </w:rPr>
          <w:delText xml:space="preserve">from any public debt </w:delText>
        </w:r>
      </w:del>
      <w:del w:id="984" w:date="2022-03-21T10:38:00Z" w:author="Graham Claytor">
        <w:r>
          <w:rPr>
            <w:rFonts w:ascii="IFAO-Grec Unicode" w:hAnsi="IFAO-Grec Unicode"/>
            <w:sz w:val="24"/>
            <w:szCs w:val="24"/>
            <w:rtl w:val="0"/>
            <w:lang w:val="en-US"/>
          </w:rPr>
          <w:delText xml:space="preserve">from time past </w:delText>
        </w:r>
      </w:del>
      <w:del w:id="985" w:date="2022-03-21T16:53:09Z" w:author="ZAW Inst.f.Papyrologie">
        <w:r>
          <w:rPr>
            <w:rFonts w:ascii="IFAO-Grec Unicode" w:hAnsi="IFAO-Grec Unicode"/>
            <w:sz w:val="24"/>
            <w:szCs w:val="24"/>
            <w:shd w:val="clear" w:color="auto" w:fill="ffff00"/>
            <w:rtl w:val="0"/>
            <w:lang w:val="en-US"/>
          </w:rPr>
          <w:delText>up to</w:delText>
        </w:r>
      </w:del>
      <w:del w:id="986" w:date="2022-03-21T16:53:09Z" w:author="ZAW Inst.f.Papyrologie">
        <w:r>
          <w:rPr>
            <w:rFonts w:ascii="IFAO-Grec Unicode" w:hAnsi="IFAO-Grec Unicode"/>
            <w:sz w:val="24"/>
            <w:szCs w:val="24"/>
            <w:rtl w:val="0"/>
            <w:lang w:val="en-US"/>
          </w:rPr>
          <w:delText xml:space="preserve"> the present day, and (free) from private debt and every claim unto all time. And (she will see) that no one hinders</w:delText>
        </w:r>
      </w:del>
      <w:del w:id="987" w:date="2022-03-21T16:53:09Z" w:author="ZAW Inst.f.Papyrologie">
        <w:r>
          <w:rPr>
            <w:rFonts w:ascii="IFAO-Grec Unicode" w:hAnsi="IFAO-Grec Unicode" w:hint="default"/>
            <w:sz w:val="24"/>
            <w:szCs w:val="24"/>
            <w:rtl w:val="0"/>
            <w:lang w:val="en-US"/>
          </w:rPr>
          <w:delText xml:space="preserve"> …</w:delText>
        </w:r>
      </w:del>
      <w:del w:id="988" w:date="2022-03-21T16:53:09Z" w:author="ZAW Inst.f.Papyrologie">
        <w:r>
          <w:rPr>
            <w:rFonts w:ascii="IFAO-Grec Unicode" w:hAnsi="IFAO-Grec Unicode"/>
            <w:sz w:val="24"/>
            <w:szCs w:val="24"/>
            <w:rtl w:val="0"/>
            <w:lang w:val="en-US"/>
          </w:rPr>
          <w:delText xml:space="preserve"> Herieus or his representatives from exercising ownership over the property sold to him as stated above, and from appropriating everything accruing therefrom, tearing (the property) down, building (it) up, mortgaging (it), alienating (it), and managing it in whatever way he chooses. Should she fail to guarantee as has been written above, she shall repay to Herieus the price with interest by one half, and double the fees and expenses, and three hundred silver drachmas as a penalty, and a like sum to the treasury, and aside from the afore-written terms remaining valid nonetheless. The signatory for the acknowledging party and for her [guardian is Souchas] son of </w:delText>
        </w:r>
      </w:del>
      <w:del w:id="989" w:date="2022-03-21T16:53:09Z" w:author="ZAW Inst.f.Papyrologie">
        <w:r>
          <w:rPr>
            <w:rFonts w:ascii="IFAO-Grec Unicode" w:hAnsi="IFAO-Grec Unicode" w:hint="default"/>
            <w:sz w:val="24"/>
            <w:szCs w:val="24"/>
            <w:rtl w:val="0"/>
            <w:lang w:val="en-US"/>
          </w:rPr>
          <w:delText>…</w:delText>
        </w:r>
      </w:del>
      <w:del w:id="990" w:date="2022-03-21T16:53:09Z" w:author="ZAW Inst.f.Papyrologie">
        <w:r>
          <w:rPr>
            <w:rFonts w:ascii="IFAO-Grec Unicode" w:hAnsi="IFAO-Grec Unicode"/>
            <w:sz w:val="24"/>
            <w:szCs w:val="24"/>
            <w:rtl w:val="0"/>
            <w:lang w:val="en-US"/>
          </w:rPr>
          <w:delText>, of about sixty-three years of age, having a scar on the left shin. (hand 2) I, Taharpagathes, daughter of Tesenouphis, with my son Harpagathes, son of Satabous, as my guardian, acknowledge that I have sold to Herieus, under age, unto all time the house belonging to me from inheritance from my husband Satabous, with courtyard and all its appurtenances (located) in the village of Soknopaiou Nesos, with all its rights, whose neighbours are stated above. And I have received the price of six hundred silver drachmas through the bank of Sabinus, and I shall guarantee with every guarantee, and (I shall deliver it) free from any public and private debt and every claim as aforesaid. Souchas wrote on their behalf as they are illiterate. (Hand 3) Gaion son of Hipparchos: the sale has been made to Herieus, a minor represented by me, as aforesaid.</w:delText>
        </w:r>
      </w:del>
      <w:del w:id="991" w:date="2022-03-21T16:53:09Z" w:author="ZAW Inst.f.Papyrologie">
        <w:r>
          <w:rPr>
            <w:rFonts w:ascii="IFAO-Grec Unicode" w:hAnsi="IFAO-Grec Unicode" w:hint="default"/>
            <w:sz w:val="24"/>
            <w:szCs w:val="24"/>
            <w:rtl w:val="0"/>
            <w:lang w:val="en-US"/>
          </w:rPr>
          <w:delText>’</w:delText>
        </w:r>
      </w:del>
    </w:p>
    <w:p>
      <w:pPr>
        <w:pStyle w:val="Text"/>
        <w:jc w:val="both"/>
        <w:rPr>
          <w:del w:id="992" w:date="2022-03-21T16:53:09Z" w:author="ZAW Inst.f.Papyrologie"/>
          <w:rFonts w:ascii="IFAO-Grec Unicode" w:cs="IFAO-Grec Unicode" w:hAnsi="IFAO-Grec Unicode" w:eastAsia="IFAO-Grec Unicode"/>
          <w:sz w:val="24"/>
          <w:szCs w:val="24"/>
        </w:rPr>
      </w:pPr>
      <w:del w:id="993" w:date="2022-03-21T16:53:09Z" w:author="ZAW Inst.f.Papyrologie">
        <w:r>
          <w:rPr>
            <w:rFonts w:ascii="IFAO-Grec Unicode" w:hAnsi="IFAO-Grec Unicode" w:hint="default"/>
            <w:sz w:val="24"/>
            <w:szCs w:val="24"/>
            <w:rtl w:val="0"/>
            <w:lang w:val="en-US"/>
          </w:rPr>
          <w:delText>‘</w:delText>
        </w:r>
      </w:del>
      <w:del w:id="994" w:date="2022-03-21T16:53:09Z" w:author="ZAW Inst.f.Papyrologie">
        <w:r>
          <w:rPr>
            <w:rFonts w:ascii="IFAO-Grec Unicode" w:hAnsi="IFAO-Grec Unicode"/>
            <w:sz w:val="24"/>
            <w:szCs w:val="24"/>
            <w:rtl w:val="0"/>
          </w:rPr>
          <w:delText>(h. 6) I, Apollo</w:delText>
        </w:r>
      </w:del>
      <w:del w:id="995" w:date="2022-03-21T16:53:09Z" w:author="ZAW Inst.f.Papyrologie">
        <w:r>
          <w:rPr>
            <w:rFonts w:ascii="IFAO-Grec Unicode" w:hAnsi="IFAO-Grec Unicode" w:hint="default"/>
            <w:sz w:val="24"/>
            <w:szCs w:val="24"/>
            <w:rtl w:val="0"/>
            <w:lang w:val="en-US"/>
          </w:rPr>
          <w:delText>—</w:delText>
        </w:r>
      </w:del>
      <w:del w:id="996" w:date="2022-03-21T16:53:09Z" w:author="ZAW Inst.f.Papyrologie">
        <w:r>
          <w:rPr>
            <w:rFonts w:ascii="IFAO-Grec Unicode" w:hAnsi="IFAO-Grec Unicode"/>
            <w:sz w:val="24"/>
            <w:szCs w:val="24"/>
            <w:rtl w:val="0"/>
            <w:lang w:val="en-US"/>
          </w:rPr>
          <w:delText>, have signed. Year 19 of Hadrianus Caesar the lord, Hathyr 24.</w:delText>
        </w:r>
      </w:del>
      <w:del w:id="997" w:date="2022-03-21T16:53:09Z" w:author="ZAW Inst.f.Papyrologie">
        <w:r>
          <w:rPr>
            <w:rFonts w:ascii="IFAO-Grec Unicode" w:hAnsi="IFAO-Grec Unicode" w:hint="default"/>
            <w:sz w:val="24"/>
            <w:szCs w:val="24"/>
            <w:rtl w:val="0"/>
            <w:lang w:val="en-US"/>
          </w:rPr>
          <w:delText>’</w:delText>
        </w:r>
      </w:del>
    </w:p>
    <w:p>
      <w:pPr>
        <w:pStyle w:val="Text"/>
        <w:jc w:val="both"/>
        <w:rPr>
          <w:del w:id="998" w:date="2022-03-21T16:53:09Z" w:author="ZAW Inst.f.Papyrologie"/>
          <w:rFonts w:ascii="IFAO-Grec Unicode" w:cs="IFAO-Grec Unicode" w:hAnsi="IFAO-Grec Unicode" w:eastAsia="IFAO-Grec Unicode"/>
          <w:sz w:val="24"/>
          <w:szCs w:val="24"/>
        </w:rPr>
      </w:pPr>
      <w:del w:id="999" w:date="2022-03-21T16:53:09Z" w:author="ZAW Inst.f.Papyrologie">
        <w:r>
          <w:rPr>
            <w:rFonts w:ascii="IFAO-Grec Unicode" w:hAnsi="IFAO-Grec Unicode" w:hint="default"/>
            <w:sz w:val="24"/>
            <w:szCs w:val="24"/>
            <w:rtl w:val="0"/>
            <w:lang w:val="en-US"/>
          </w:rPr>
          <w:delText>‘</w:delText>
        </w:r>
      </w:del>
      <w:del w:id="1000" w:date="2022-03-21T16:53:09Z" w:author="ZAW Inst.f.Papyrologie">
        <w:r>
          <w:rPr>
            <w:rFonts w:ascii="IFAO-Grec Unicode" w:hAnsi="IFAO-Grec Unicode"/>
            <w:sz w:val="24"/>
            <w:szCs w:val="24"/>
            <w:rtl w:val="0"/>
            <w:lang w:val="en-US"/>
          </w:rPr>
          <w:delText xml:space="preserve">(h. 5) To Dios and Horigenes and Ptolemaios and Herakleides, ex-gymnasiarchs and record-keeper nominees of the archive of real property of the Arsinoite nome, from Herieus, son of Herieus, son of Satabous, a minor, of those from the village of Soknopaiou Nesos, represented for this transaction </w:delText>
        </w:r>
      </w:del>
      <w:del w:id="1001" w:date="2022-03-21T10:38:00Z" w:author="Graham Claytor">
        <w:r>
          <w:rPr>
            <w:rFonts w:ascii="IFAO-Grec Unicode" w:hAnsi="IFAO-Grec Unicode"/>
            <w:sz w:val="24"/>
            <w:szCs w:val="24"/>
            <w:rtl w:val="0"/>
            <w:lang w:val="en-US"/>
          </w:rPr>
          <w:delText>only</w:delText>
        </w:r>
      </w:del>
      <w:del w:id="1002" w:date="2022-03-21T16:53:09Z" w:author="ZAW Inst.f.Papyrologie">
        <w:r>
          <w:rPr>
            <w:rFonts w:ascii="IFAO-Grec Unicode" w:hAnsi="IFAO-Grec Unicode"/>
            <w:sz w:val="24"/>
            <w:szCs w:val="24"/>
            <w:rtl w:val="0"/>
            <w:lang w:val="en-US"/>
          </w:rPr>
          <w:delText>alone by Gaion, son of Hipparchos. I register for the first time a house and courtyard (located) in the aforesaid village of Soknopaiou Nesos, which I bought on the present day from Taharpagathes, my paternal grandmother, daughter of Tesenouphis, son of Herieus, priestess from the same village, who has registered it through the former archivists and at the appointed time, with her son Harpagathes, son of Satabous, as her guardian, for the price of six hundred silver drachmas. Therefore, I submit this declaration.</w:delText>
        </w:r>
      </w:del>
      <w:del w:id="1003" w:date="2022-03-21T16:53:09Z" w:author="ZAW Inst.f.Papyrologie">
        <w:r>
          <w:rPr>
            <w:rFonts w:ascii="IFAO-Grec Unicode" w:hAnsi="IFAO-Grec Unicode" w:hint="default"/>
            <w:sz w:val="24"/>
            <w:szCs w:val="24"/>
            <w:rtl w:val="0"/>
            <w:lang w:val="en-US"/>
          </w:rPr>
          <w:delText>’</w:delText>
        </w:r>
      </w:del>
    </w:p>
    <w:p>
      <w:pPr>
        <w:pStyle w:val="Text"/>
        <w:jc w:val="both"/>
        <w:rPr>
          <w:rFonts w:ascii="IFAO-Grec Unicode" w:cs="IFAO-Grec Unicode" w:hAnsi="IFAO-Grec Unicode" w:eastAsia="IFAO-Grec Unicode"/>
          <w:sz w:val="24"/>
          <w:szCs w:val="24"/>
        </w:rPr>
      </w:pPr>
      <w:del w:id="1004" w:date="2022-03-21T16:53:09Z" w:author="ZAW Inst.f.Papyrologie">
        <w:r>
          <w:rPr>
            <w:rFonts w:ascii="IFAO-Grec Unicode" w:hAnsi="IFAO-Grec Unicode" w:hint="default"/>
            <w:sz w:val="24"/>
            <w:szCs w:val="24"/>
            <w:rtl w:val="0"/>
            <w:lang w:val="en-US"/>
          </w:rPr>
          <w:delText>‘</w:delText>
        </w:r>
      </w:del>
      <w:del w:id="1005" w:date="2022-03-21T16:53:09Z" w:author="ZAW Inst.f.Papyrologie">
        <w:r>
          <w:rPr>
            <w:rFonts w:ascii="IFAO-Grec Unicode" w:hAnsi="IFAO-Grec Unicode"/>
            <w:sz w:val="24"/>
            <w:szCs w:val="24"/>
            <w:rtl w:val="0"/>
            <w:lang w:val="en-US"/>
          </w:rPr>
          <w:delText>From the bank of Sabinus at the Stoa of Athena. Year nineteenth of Imperator Caesar Traianus Hadrianus Augustus, Hathyr 24. Gaion, son of Hipparchos, (has paid) from the account of Herieus, son of Herieus, a minor represented by him, to his paternal grandmother Taharpagathes, daughter of Tesenouphis, (acting) with her son Harpagathes, son of Satabous, as her guardian, the price for a house and courtyard and all appurtenances in the village of Soknopaiou Nesos of six hundred silver drachmas, total 600 dr., in accordance with the public deeds of conveyance that have been made in favour of the minor.</w:delText>
        </w:r>
      </w:del>
      <w:del w:id="1006" w:date="2022-03-21T16:53:09Z" w:author="ZAW Inst.f.Papyrologie">
        <w:r>
          <w:rPr>
            <w:rFonts w:ascii="IFAO-Grec Unicode" w:hAnsi="IFAO-Grec Unicode" w:hint="default"/>
            <w:sz w:val="24"/>
            <w:szCs w:val="24"/>
            <w:rtl w:val="0"/>
            <w:lang w:val="en-US"/>
          </w:rPr>
          <w:delText>’</w:delText>
        </w:r>
      </w:del>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1 </w:t>
      </w:r>
      <w:r>
        <w:rPr>
          <w:rFonts w:ascii="IFAO-Grec Unicode" w:hAnsi="IFAO-Grec Unicode" w:hint="default"/>
          <w:sz w:val="24"/>
          <w:szCs w:val="24"/>
          <w:rtl w:val="0"/>
        </w:rPr>
        <w:t>κατακεχώ</w:t>
      </w:r>
      <w:r>
        <w:rPr>
          <w:rFonts w:ascii="IFAO-Grec Unicode" w:hAnsi="IFAO-Grec Unicode"/>
          <w:sz w:val="24"/>
          <w:szCs w:val="24"/>
          <w:rtl w:val="0"/>
        </w:rPr>
        <w:t>(</w:t>
      </w:r>
      <w:r>
        <w:rPr>
          <w:rFonts w:ascii="IFAO-Grec Unicode" w:hAnsi="IFAO-Grec Unicode" w:hint="default"/>
          <w:sz w:val="24"/>
          <w:szCs w:val="24"/>
          <w:rtl w:val="0"/>
        </w:rPr>
        <w:t>ρισται</w:t>
      </w:r>
      <w:r>
        <w:rPr>
          <w:rFonts w:ascii="IFAO-Grec Unicode" w:hAnsi="IFAO-Grec Unicode"/>
          <w:sz w:val="24"/>
          <w:szCs w:val="24"/>
          <w:rtl w:val="0"/>
          <w:lang w:val="en-US"/>
        </w:rPr>
        <w:t xml:space="preserve">). The abbreviation is common: see e.g.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de-DE"/>
        </w:rPr>
        <w:t>Claytor 2020b</w:t>
      </w:r>
      <w:r>
        <w:rPr/>
        <w:fldChar w:fldCharType="end" w:fldLock="0"/>
      </w:r>
      <w:r>
        <w:rPr>
          <w:rFonts w:ascii="IFAO-Grec Unicode" w:hAnsi="IFAO-Grec Unicode"/>
          <w:sz w:val="24"/>
          <w:szCs w:val="24"/>
          <w:rtl w:val="0"/>
        </w:rPr>
        <w:t>: 26.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Νέου Σεβαστοῦ</w:t>
      </w:r>
      <w:r>
        <w:rPr>
          <w:rFonts w:ascii="IFAO-Grec Unicode" w:hAnsi="IFAO-Grec Unicode"/>
          <w:sz w:val="24"/>
          <w:szCs w:val="24"/>
          <w:rtl w:val="0"/>
          <w:lang w:val="en-US"/>
        </w:rPr>
        <w:t xml:space="preserve">. For the honorific month of Neos Sebastos, which corresponded to the Egyptian month of Hathyr, see Scott, K. (1931), </w:t>
      </w:r>
      <w:r>
        <w:rPr>
          <w:rFonts w:ascii="IFAO-Grec Unicode" w:hAnsi="IFAO-Grec Unicode" w:hint="default"/>
          <w:sz w:val="24"/>
          <w:szCs w:val="24"/>
          <w:rtl w:val="0"/>
          <w:lang w:val="en-US"/>
        </w:rPr>
        <w:t>“</w:t>
      </w:r>
      <w:r>
        <w:rPr>
          <w:rFonts w:ascii="IFAO-Grec Unicode" w:hAnsi="IFAO-Grec Unicode"/>
          <w:sz w:val="24"/>
          <w:szCs w:val="24"/>
          <w:rtl w:val="0"/>
          <w:lang w:val="en-US"/>
        </w:rPr>
        <w:t>Greek and Roman Honorific Months,</w:t>
      </w:r>
      <w:r>
        <w:rPr>
          <w:rFonts w:ascii="IFAO-Grec Unicode" w:hAnsi="IFAO-Grec Unicode" w:hint="default"/>
          <w:sz w:val="24"/>
          <w:szCs w:val="24"/>
          <w:rtl w:val="0"/>
          <w:lang w:val="en-US"/>
        </w:rPr>
        <w:t xml:space="preserve">” </w:t>
      </w:r>
      <w:r>
        <w:rPr>
          <w:rFonts w:ascii="IFAO-Grec Unicode" w:hAnsi="IFAO-Grec Unicode"/>
          <w:sz w:val="24"/>
          <w:szCs w:val="24"/>
          <w:rtl w:val="0"/>
        </w:rPr>
        <w:t>YCS</w:t>
      </w:r>
      <w:r>
        <w:rPr>
          <w:rFonts w:ascii="IFAO-Grec Unicode" w:hAnsi="IFAO-Grec Unicode"/>
          <w:sz w:val="24"/>
          <w:szCs w:val="24"/>
          <w:rtl w:val="0"/>
        </w:rPr>
        <w:t xml:space="preserve"> 2: 243</w:t>
      </w:r>
      <w:r>
        <w:rPr>
          <w:rFonts w:ascii="IFAO-Grec Unicode" w:hAnsi="IFAO-Grec Unicode" w:hint="default"/>
          <w:sz w:val="24"/>
          <w:szCs w:val="24"/>
          <w:rtl w:val="0"/>
          <w:lang w:val="en-US"/>
        </w:rPr>
        <w:t>–</w:t>
      </w:r>
      <w:r>
        <w:rPr>
          <w:rFonts w:ascii="IFAO-Grec Unicode" w:hAnsi="IFAO-Grec Unicode"/>
          <w:sz w:val="24"/>
          <w:szCs w:val="24"/>
          <w:rtl w:val="0"/>
        </w:rPr>
        <w:t>244</w:t>
      </w:r>
      <w:r>
        <w:rPr>
          <w:rFonts w:ascii="IFAO-Grec Unicode" w:hAnsi="IFAO-Grec Unicode"/>
          <w:sz w:val="24"/>
          <w:szCs w:val="24"/>
          <w:rtl w:val="0"/>
        </w:rPr>
        <w:t>.</w:t>
      </w:r>
    </w:p>
    <w:p>
      <w:pPr>
        <w:pStyle w:val="Text"/>
        <w:spacing w:after="0"/>
        <w:ind w:firstLine="284"/>
        <w:jc w:val="both"/>
        <w:rPr>
          <w:del w:id="1007" w:date="2022-03-21T10:38:00Z" w:author="Graham Claytor"/>
          <w:rFonts w:ascii="IFAO-Grec Unicode" w:cs="IFAO-Grec Unicode" w:hAnsi="IFAO-Grec Unicode" w:eastAsia="IFAO-Grec Unicode"/>
          <w:sz w:val="24"/>
          <w:szCs w:val="24"/>
        </w:rPr>
      </w:pPr>
      <w:r>
        <w:rPr>
          <w:rFonts w:ascii="IFAO-Grec Unicode" w:hAnsi="IFAO-Grec Unicode"/>
          <w:sz w:val="24"/>
          <w:szCs w:val="24"/>
          <w:rtl w:val="0"/>
        </w:rPr>
        <w:t xml:space="preserve">2 </w:t>
      </w:r>
      <w:r>
        <w:rPr>
          <w:rFonts w:ascii="IFAO-Grec Unicode" w:hAnsi="IFAO-Grec Unicode" w:hint="default"/>
          <w:sz w:val="24"/>
          <w:szCs w:val="24"/>
          <w:rtl w:val="0"/>
        </w:rPr>
        <w:t>ἐν Π</w:t>
      </w:r>
      <w:r>
        <w:rPr>
          <w:rFonts w:ascii="IFAO-Grec Unicode" w:hAnsi="IFAO-Grec Unicode" w:hint="default"/>
          <w:sz w:val="24"/>
          <w:szCs w:val="24"/>
          <w:rtl w:val="0"/>
          <w:lang w:val="en-US"/>
        </w:rPr>
        <w:t>̣</w:t>
      </w:r>
      <w:r>
        <w:rPr>
          <w:rFonts w:ascii="IFAO-Grec Unicode" w:hAnsi="IFAO-Grec Unicode" w:hint="default"/>
          <w:sz w:val="24"/>
          <w:szCs w:val="24"/>
          <w:rtl w:val="0"/>
        </w:rPr>
        <w:t>τολεμαίδι Εὐεργετίδι</w:t>
      </w:r>
      <w:r>
        <w:rPr>
          <w:rFonts w:ascii="IFAO-Grec Unicode" w:hAnsi="IFAO-Grec Unicode"/>
          <w:sz w:val="24"/>
          <w:szCs w:val="24"/>
          <w:rtl w:val="0"/>
          <w:lang w:val="en-US"/>
        </w:rPr>
        <w:t xml:space="preserve">. For this name of the metropolis in notarial deeds from the Roman period, see </w:t>
      </w:r>
      <w:r>
        <w:rPr>
          <w:rStyle w:val="Hyperlink.0"/>
        </w:rPr>
        <w:fldChar w:fldCharType="begin" w:fldLock="0"/>
      </w:r>
      <w:r>
        <w:rPr>
          <w:rStyle w:val="Hyperlink.0"/>
        </w:rPr>
        <w:instrText xml:space="preserve"> HYPERLINK "https://papyri.info/ddbdp/p.worp;;21"</w:instrText>
      </w:r>
      <w:r>
        <w:rPr>
          <w:rStyle w:val="Hyperlink.0"/>
        </w:rPr>
        <w:fldChar w:fldCharType="separate" w:fldLock="0"/>
      </w:r>
      <w:r>
        <w:rPr>
          <w:rStyle w:val="Hyperlink.0"/>
          <w:rtl w:val="0"/>
          <w:lang w:val="nl-NL"/>
        </w:rPr>
        <w:t>P.Worp 21</w:t>
      </w:r>
      <w:r>
        <w:rPr/>
        <w:fldChar w:fldCharType="end" w:fldLock="0"/>
      </w:r>
      <w:r>
        <w:rPr>
          <w:rFonts w:ascii="IFAO-Grec Unicode" w:hAnsi="IFAO-Grec Unicode"/>
          <w:sz w:val="24"/>
          <w:szCs w:val="24"/>
          <w:rtl w:val="0"/>
        </w:rPr>
        <w:t xml:space="preserve">.5 n.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On the </w:t>
      </w:r>
      <w:del w:id="1008" w:date="2022-03-21T10:38:00Z" w:author="Graham Claytor">
        <w:r>
          <w:rPr>
            <w:rFonts w:ascii="IFAO-Grec Unicode" w:hAnsi="IFAO-Grec Unicode"/>
            <w:sz w:val="24"/>
            <w:szCs w:val="24"/>
            <w:rtl w:val="0"/>
            <w:lang w:val="en-US"/>
          </w:rPr>
          <w:delText xml:space="preserve">centralization of </w:delText>
        </w:r>
      </w:del>
      <w:r>
        <w:rPr>
          <w:rFonts w:ascii="IFAO-Grec Unicode" w:hAnsi="IFAO-Grec Unicode"/>
          <w:sz w:val="24"/>
          <w:szCs w:val="24"/>
          <w:rtl w:val="0"/>
          <w:lang w:val="en-US"/>
        </w:rPr>
        <w:t xml:space="preserve">notarial offices </w:t>
      </w:r>
      <w:del w:id="1009" w:date="2022-03-21T10:38:00Z" w:author="Graham Claytor">
        <w:r>
          <w:rPr>
            <w:rFonts w:ascii="IFAO-Grec Unicode" w:hAnsi="IFAO-Grec Unicode"/>
            <w:sz w:val="24"/>
            <w:szCs w:val="24"/>
            <w:rtl w:val="0"/>
          </w:rPr>
          <w:delText>in</w:delText>
        </w:r>
      </w:del>
      <w:r>
        <w:rPr>
          <w:rFonts w:ascii="IFAO-Grec Unicode" w:hAnsi="IFAO-Grec Unicode"/>
          <w:sz w:val="24"/>
          <w:szCs w:val="24"/>
          <w:rtl w:val="0"/>
          <w:lang w:val="en-US"/>
        </w:rPr>
        <w:t xml:space="preserve">of the district </w:t>
      </w:r>
      <w:del w:id="1010" w:date="2022-03-21T10:38:00Z" w:author="Graham Claytor">
        <w:r>
          <w:rPr>
            <w:rFonts w:ascii="IFAO-Grec Unicode" w:hAnsi="IFAO-Grec Unicode"/>
            <w:sz w:val="24"/>
            <w:szCs w:val="24"/>
            <w:rtl w:val="0"/>
            <w:lang w:val="en-US"/>
          </w:rPr>
          <w:delText>capitals</w:delText>
        </w:r>
      </w:del>
      <w:r>
        <w:rPr>
          <w:rFonts w:ascii="IFAO-Grec Unicode" w:hAnsi="IFAO-Grec Unicode"/>
          <w:sz w:val="24"/>
          <w:szCs w:val="24"/>
          <w:rtl w:val="0"/>
          <w:lang w:val="en-US"/>
        </w:rPr>
        <w:t xml:space="preserve">capital and villages in the second century, see </w:t>
      </w:r>
      <w:del w:id="1011" w:date="2022-03-21T10:38:00Z" w:author="Graham Claytor">
        <w:r>
          <w:rPr>
            <w:rFonts w:ascii="IFAO-Grec Unicode" w:hAnsi="IFAO-Grec Unicode"/>
            <w:sz w:val="24"/>
            <w:szCs w:val="24"/>
            <w:rtl w:val="0"/>
            <w:lang w:val="en-US"/>
          </w:rPr>
          <w:delText xml:space="preserve">the bibliography given in the introduction; on second-century village </w:delText>
        </w:r>
      </w:del>
      <w:del w:id="1012" w:date="2022-03-21T10:38:00Z" w:author="Graham Claytor">
        <w:r>
          <w:rPr>
            <w:rFonts w:ascii="IFAO-Grec Unicode" w:hAnsi="IFAO-Grec Unicode"/>
            <w:sz w:val="24"/>
            <w:szCs w:val="24"/>
            <w:rtl w:val="0"/>
            <w:lang w:val="pt-PT"/>
          </w:rPr>
          <w:delText>grapheia</w:delText>
        </w:r>
      </w:del>
      <w:del w:id="1013" w:date="2022-03-21T10:38:00Z" w:author="Graham Claytor">
        <w:r>
          <w:rPr>
            <w:rFonts w:ascii="IFAO-Grec Unicode" w:hAnsi="IFAO-Grec Unicode"/>
            <w:sz w:val="24"/>
            <w:szCs w:val="24"/>
            <w:rtl w:val="0"/>
            <w:lang w:val="en-US"/>
          </w:rPr>
          <w:delText>, see also</w:delText>
        </w:r>
      </w:del>
      <w:r>
        <w:rPr>
          <w:rFonts w:ascii="IFAO-Grec Unicode" w:hAnsi="IFAO-Grec Unicode"/>
          <w:sz w:val="24"/>
          <w:szCs w:val="24"/>
          <w:rtl w:val="0"/>
          <w:lang w:val="en-US"/>
        </w:rPr>
        <w:t xml:space="preserve">above n. 21 and </w:t>
      </w:r>
      <w:r>
        <w:rPr>
          <w:rStyle w:val="Hyperlink.6"/>
        </w:rPr>
        <w:fldChar w:fldCharType="begin" w:fldLock="0"/>
      </w:r>
      <w:r>
        <w:rPr>
          <w:rStyle w:val="Hyperlink.6"/>
        </w:rPr>
        <w:instrText xml:space="preserve"> HYPERLINK "https://papyri.info/biblio/87327"</w:instrText>
      </w:r>
      <w:r>
        <w:rPr>
          <w:rStyle w:val="Hyperlink.6"/>
        </w:rPr>
        <w:fldChar w:fldCharType="separate" w:fldLock="0"/>
      </w:r>
      <w:r>
        <w:rPr>
          <w:rStyle w:val="Hyperlink.6"/>
          <w:rtl w:val="0"/>
          <w:lang w:val="de-DE"/>
        </w:rPr>
        <w:t>Reiter 2013</w:t>
      </w:r>
      <w:r>
        <w:rPr/>
        <w:fldChar w:fldCharType="end" w:fldLock="0"/>
      </w:r>
      <w:r>
        <w:rPr>
          <w:rFonts w:ascii="IFAO-Grec Unicode" w:hAnsi="IFAO-Grec Unicode"/>
          <w:sz w:val="24"/>
          <w:szCs w:val="24"/>
          <w:rtl w:val="0"/>
          <w:lang w:val="de-DE"/>
        </w:rPr>
        <w:t>: 159</w:t>
      </w:r>
      <w:r>
        <w:rPr>
          <w:rFonts w:ascii="IFAO-Grec Unicode" w:hAnsi="IFAO-Grec Unicode" w:hint="default"/>
          <w:sz w:val="24"/>
          <w:szCs w:val="24"/>
          <w:rtl w:val="0"/>
          <w:lang w:val="de-DE"/>
        </w:rPr>
        <w:t>–</w:t>
      </w:r>
      <w:r>
        <w:rPr>
          <w:rFonts w:ascii="IFAO-Grec Unicode" w:hAnsi="IFAO-Grec Unicode"/>
          <w:sz w:val="24"/>
          <w:szCs w:val="24"/>
          <w:rtl w:val="0"/>
          <w:lang w:val="de-DE"/>
        </w:rPr>
        <w:t>167.</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Other contracts of the Roman period drawn up in Ptolemais Euergetis and concerning property located in Soknopaiou Nesos or parties (explicitly) coming from this village are:</w:t>
      </w:r>
      <w:r>
        <w:rPr>
          <w:rFonts w:ascii="IFAO-Grec Unicode" w:cs="IFAO-Grec Unicode" w:hAnsi="IFAO-Grec Unicode" w:eastAsia="IFAO-Grec Unicode"/>
          <w:sz w:val="24"/>
          <w:szCs w:val="24"/>
          <w:vertAlign w:val="superscript"/>
        </w:rPr>
        <w:footnoteReference w:id="22"/>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"https://papyri.info/ddbdp/bgu;11;2095"</w:instrText>
      </w:r>
      <w:r>
        <w:rPr>
          <w:rStyle w:val="Hyperlink.0"/>
        </w:rPr>
        <w:fldChar w:fldCharType="separate" w:fldLock="0"/>
      </w:r>
      <w:r>
        <w:rPr>
          <w:rStyle w:val="Hyperlink.0"/>
          <w:rtl w:val="0"/>
        </w:rPr>
        <w:t>BGU 11 2095</w:t>
      </w:r>
      <w:r>
        <w:rPr/>
        <w:fldChar w:fldCharType="end" w:fldLock="0"/>
      </w:r>
      <w:r>
        <w:rPr>
          <w:rFonts w:ascii="IFAO-Grec Unicode" w:hAnsi="IFAO-Grec Unicode"/>
          <w:sz w:val="24"/>
          <w:szCs w:val="24"/>
          <w:rtl w:val="0"/>
        </w:rPr>
        <w:t xml:space="preserve"> (83), </w:t>
      </w:r>
      <w:r>
        <w:rPr>
          <w:rStyle w:val="Hyperlink.0"/>
        </w:rPr>
        <w:fldChar w:fldCharType="begin" w:fldLock="0"/>
      </w:r>
      <w:r>
        <w:rPr>
          <w:rStyle w:val="Hyperlink.0"/>
        </w:rPr>
        <w:instrText xml:space="preserve"> HYPERLINK "https://papyri.info/ddbdp/cpr;1;11"</w:instrText>
      </w:r>
      <w:r>
        <w:rPr>
          <w:rStyle w:val="Hyperlink.0"/>
        </w:rPr>
        <w:fldChar w:fldCharType="separate" w:fldLock="0"/>
      </w:r>
      <w:r>
        <w:rPr>
          <w:rStyle w:val="Hyperlink.0"/>
          <w:rtl w:val="0"/>
          <w:lang w:val="pt-PT"/>
        </w:rPr>
        <w:t>CPR 1 11</w:t>
      </w:r>
      <w:r>
        <w:rPr/>
        <w:fldChar w:fldCharType="end" w:fldLock="0"/>
      </w:r>
      <w:r>
        <w:rPr>
          <w:rFonts w:ascii="IFAO-Grec Unicode" w:hAnsi="IFAO-Grec Unicode"/>
          <w:sz w:val="24"/>
          <w:szCs w:val="24"/>
          <w:rtl w:val="0"/>
        </w:rPr>
        <w:t xml:space="preserve"> (108), </w:t>
      </w:r>
      <w:r>
        <w:rPr>
          <w:rStyle w:val="Hyperlink.0"/>
        </w:rPr>
        <w:fldChar w:fldCharType="begin" w:fldLock="0"/>
      </w:r>
      <w:r>
        <w:rPr>
          <w:rStyle w:val="Hyperlink.0"/>
        </w:rPr>
        <w:instrText xml:space="preserve"> HYPERLINK "https://papyri.info/ddbdp/psi;13;1324"</w:instrText>
      </w:r>
      <w:r>
        <w:rPr>
          <w:rStyle w:val="Hyperlink.0"/>
        </w:rPr>
        <w:fldChar w:fldCharType="separate" w:fldLock="0"/>
      </w:r>
      <w:r>
        <w:rPr>
          <w:rStyle w:val="Hyperlink.0"/>
          <w:rtl w:val="0"/>
          <w:lang w:val="en-US"/>
        </w:rPr>
        <w:t>PSI 13 1324</w:t>
      </w:r>
      <w:r>
        <w:rPr/>
        <w:fldChar w:fldCharType="end" w:fldLock="0"/>
      </w:r>
      <w:r>
        <w:rPr>
          <w:rFonts w:ascii="IFAO-Grec Unicode" w:hAnsi="IFAO-Grec Unicode"/>
          <w:sz w:val="24"/>
          <w:szCs w:val="24"/>
          <w:rtl w:val="0"/>
        </w:rPr>
        <w:t xml:space="preserve"> (173), </w:t>
      </w:r>
      <w:r>
        <w:rPr>
          <w:rStyle w:val="Hyperlink.0"/>
        </w:rPr>
        <w:fldChar w:fldCharType="begin" w:fldLock="0"/>
      </w:r>
      <w:r>
        <w:rPr>
          <w:rStyle w:val="Hyperlink.0"/>
        </w:rPr>
        <w:instrText xml:space="preserve"> HYPERLINK "https://papyri.info/ddbdp/p.amh;2;102"</w:instrText>
      </w:r>
      <w:r>
        <w:rPr>
          <w:rStyle w:val="Hyperlink.0"/>
        </w:rPr>
        <w:fldChar w:fldCharType="separate" w:fldLock="0"/>
      </w:r>
      <w:r>
        <w:rPr>
          <w:rStyle w:val="Hyperlink.0"/>
          <w:rtl w:val="0"/>
        </w:rPr>
        <w:t>P.Amh. 2 102</w:t>
      </w:r>
      <w:r>
        <w:rPr/>
        <w:fldChar w:fldCharType="end" w:fldLock="0"/>
      </w:r>
      <w:r>
        <w:rPr>
          <w:rFonts w:ascii="IFAO-Grec Unicode" w:hAnsi="IFAO-Grec Unicode"/>
          <w:sz w:val="24"/>
          <w:szCs w:val="24"/>
          <w:rtl w:val="0"/>
        </w:rPr>
        <w:t xml:space="preserve"> (180), </w:t>
      </w:r>
      <w:r>
        <w:rPr>
          <w:rStyle w:val="Hyperlink.0"/>
        </w:rPr>
        <w:fldChar w:fldCharType="begin" w:fldLock="0"/>
      </w:r>
      <w:r>
        <w:rPr>
          <w:rStyle w:val="Hyperlink.0"/>
        </w:rPr>
        <w:instrText xml:space="preserve"> HYPERLINK "https://papyri.info/ddbdp/stud.pal;22;42"</w:instrText>
      </w:r>
      <w:r>
        <w:rPr>
          <w:rStyle w:val="Hyperlink.0"/>
        </w:rPr>
        <w:fldChar w:fldCharType="separate" w:fldLock="0"/>
      </w:r>
      <w:r>
        <w:rPr>
          <w:rStyle w:val="Hyperlink.0"/>
          <w:rtl w:val="0"/>
        </w:rPr>
        <w:t>Stud.Pal. 22 42</w:t>
      </w:r>
      <w:r>
        <w:rPr/>
        <w:fldChar w:fldCharType="end" w:fldLock="0"/>
      </w:r>
      <w:r>
        <w:rPr>
          <w:rFonts w:ascii="IFAO-Grec Unicode" w:hAnsi="IFAO-Grec Unicode"/>
          <w:sz w:val="24"/>
          <w:szCs w:val="24"/>
          <w:rtl w:val="0"/>
        </w:rPr>
        <w:t xml:space="preserve"> (185),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rPr>
        <w:t xml:space="preserve"> (194), </w:t>
      </w:r>
      <w:r>
        <w:rPr>
          <w:rStyle w:val="Hyperlink.0"/>
        </w:rPr>
        <w:fldChar w:fldCharType="begin" w:fldLock="0"/>
      </w:r>
      <w:r>
        <w:rPr>
          <w:rStyle w:val="Hyperlink.0"/>
        </w:rPr>
        <w:instrText xml:space="preserve"> HYPERLINK "https://papyri.info/ddbdp/p.worp;;21"</w:instrText>
      </w:r>
      <w:r>
        <w:rPr>
          <w:rStyle w:val="Hyperlink.0"/>
        </w:rPr>
        <w:fldChar w:fldCharType="separate" w:fldLock="0"/>
      </w:r>
      <w:r>
        <w:rPr>
          <w:rStyle w:val="Hyperlink.0"/>
          <w:rtl w:val="0"/>
          <w:lang w:val="nl-NL"/>
        </w:rPr>
        <w:t>P.Worp 21</w:t>
      </w:r>
      <w:r>
        <w:rPr/>
        <w:fldChar w:fldCharType="end" w:fldLock="0"/>
      </w:r>
      <w:r>
        <w:rPr>
          <w:rFonts w:ascii="IFAO-Grec Unicode" w:hAnsi="IFAO-Grec Unicode"/>
          <w:sz w:val="24"/>
          <w:szCs w:val="24"/>
          <w:rtl w:val="0"/>
        </w:rPr>
        <w:t xml:space="preserve"> (198</w:t>
      </w:r>
      <w:r>
        <w:rPr>
          <w:rFonts w:ascii="IFAO-Grec Unicode" w:hAnsi="IFAO-Grec Unicode" w:hint="default"/>
          <w:sz w:val="24"/>
          <w:szCs w:val="24"/>
          <w:rtl w:val="0"/>
          <w:lang w:val="en-US"/>
        </w:rPr>
        <w:t>–</w:t>
      </w:r>
      <w:r>
        <w:rPr>
          <w:rFonts w:ascii="IFAO-Grec Unicode" w:hAnsi="IFAO-Grec Unicode"/>
          <w:sz w:val="24"/>
          <w:szCs w:val="24"/>
          <w:rtl w:val="0"/>
        </w:rPr>
        <w:t xml:space="preserve">199?), </w:t>
      </w:r>
      <w:r>
        <w:rPr>
          <w:rStyle w:val="Hyperlink.0"/>
        </w:rPr>
        <w:fldChar w:fldCharType="begin" w:fldLock="0"/>
      </w:r>
      <w:r>
        <w:rPr>
          <w:rStyle w:val="Hyperlink.0"/>
        </w:rPr>
        <w:instrText xml:space="preserve"> HYPERLINK "https://papyri.info/ddbdp/stud.pal;22;41"</w:instrText>
      </w:r>
      <w:r>
        <w:rPr>
          <w:rStyle w:val="Hyperlink.0"/>
        </w:rPr>
        <w:fldChar w:fldCharType="separate" w:fldLock="0"/>
      </w:r>
      <w:r>
        <w:rPr>
          <w:rStyle w:val="Hyperlink.0"/>
          <w:rtl w:val="0"/>
        </w:rPr>
        <w:t>Stud.Pal. 22 41</w:t>
      </w:r>
      <w:r>
        <w:rPr/>
        <w:fldChar w:fldCharType="end" w:fldLock="0"/>
      </w:r>
      <w:r>
        <w:rPr>
          <w:rFonts w:ascii="IFAO-Grec Unicode" w:hAnsi="IFAO-Grec Unicode"/>
          <w:sz w:val="24"/>
          <w:szCs w:val="24"/>
          <w:rtl w:val="0"/>
        </w:rPr>
        <w:t xml:space="preserve"> (208), </w:t>
      </w:r>
      <w:r>
        <w:rPr>
          <w:rStyle w:val="Hyperlink.0"/>
        </w:rPr>
        <w:fldChar w:fldCharType="begin" w:fldLock="0"/>
      </w:r>
      <w:r>
        <w:rPr>
          <w:rStyle w:val="Hyperlink.0"/>
        </w:rPr>
        <w:instrText xml:space="preserve"> HYPERLINK "https://papyri.info/ddbdp/sb;14;11907"</w:instrText>
      </w:r>
      <w:r>
        <w:rPr>
          <w:rStyle w:val="Hyperlink.0"/>
        </w:rPr>
        <w:fldChar w:fldCharType="separate" w:fldLock="0"/>
      </w:r>
      <w:r>
        <w:rPr>
          <w:rStyle w:val="Hyperlink.0"/>
          <w:rtl w:val="0"/>
          <w:lang w:val="de-DE"/>
        </w:rPr>
        <w:t>SB 14 11907</w:t>
      </w:r>
      <w:r>
        <w:rPr/>
        <w:fldChar w:fldCharType="end" w:fldLock="0"/>
      </w:r>
      <w:r>
        <w:rPr>
          <w:rFonts w:ascii="IFAO-Grec Unicode" w:hAnsi="IFAO-Grec Unicode"/>
          <w:sz w:val="24"/>
          <w:szCs w:val="24"/>
          <w:rtl w:val="0"/>
          <w:lang w:val="en-US"/>
        </w:rPr>
        <w:t xml:space="preserve"> (239), and possibly also </w:t>
      </w:r>
      <w:r>
        <w:rPr>
          <w:rStyle w:val="Hyperlink.0"/>
        </w:rPr>
        <w:fldChar w:fldCharType="begin" w:fldLock="0"/>
      </w:r>
      <w:r>
        <w:rPr>
          <w:rStyle w:val="Hyperlink.0"/>
        </w:rPr>
        <w:instrText xml:space="preserve"> HYPERLINK "https://papyri.info/ddbdp/cpr;1;58"</w:instrText>
      </w:r>
      <w:r>
        <w:rPr>
          <w:rStyle w:val="Hyperlink.0"/>
        </w:rPr>
        <w:fldChar w:fldCharType="separate" w:fldLock="0"/>
      </w:r>
      <w:r>
        <w:rPr>
          <w:rStyle w:val="Hyperlink.0"/>
          <w:rtl w:val="0"/>
          <w:lang w:val="pt-PT"/>
        </w:rPr>
        <w:t>CPR 1 58</w:t>
      </w:r>
      <w:r>
        <w:rPr/>
        <w:fldChar w:fldCharType="end" w:fldLock="0"/>
      </w:r>
      <w:r>
        <w:rPr>
          <w:rFonts w:ascii="IFAO-Grec Unicode" w:hAnsi="IFAO-Grec Unicode"/>
          <w:sz w:val="24"/>
          <w:szCs w:val="24"/>
          <w:rtl w:val="0"/>
        </w:rPr>
        <w:t xml:space="preserve"> (216</w:t>
      </w:r>
      <w:r>
        <w:rPr>
          <w:rFonts w:ascii="IFAO-Grec Unicode" w:hAnsi="IFAO-Grec Unicode" w:hint="default"/>
          <w:sz w:val="24"/>
          <w:szCs w:val="24"/>
          <w:rtl w:val="0"/>
          <w:lang w:val="en-US"/>
        </w:rPr>
        <w:t>–</w:t>
      </w:r>
      <w:r>
        <w:rPr>
          <w:rFonts w:ascii="IFAO-Grec Unicode" w:hAnsi="IFAO-Grec Unicode"/>
          <w:sz w:val="24"/>
          <w:szCs w:val="24"/>
          <w:rtl w:val="0"/>
        </w:rPr>
        <w:t>217).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4 [</w:t>
      </w:r>
      <w:r>
        <w:rPr>
          <w:rFonts w:ascii="IFAO-Grec Unicode" w:hAnsi="IFAO-Grec Unicode" w:hint="default"/>
          <w:sz w:val="24"/>
          <w:szCs w:val="24"/>
          <w:rtl w:val="0"/>
        </w:rPr>
        <w:t>ἑξήκο</w:t>
      </w:r>
      <w:r>
        <w:rPr>
          <w:rFonts w:ascii="IFAO-Grec Unicode" w:hAnsi="IFAO-Grec Unicode"/>
          <w:sz w:val="24"/>
          <w:szCs w:val="24"/>
          <w:rtl w:val="0"/>
          <w:lang w:val="pt-PT"/>
        </w:rPr>
        <w:t>]</w:t>
      </w:r>
      <w:r>
        <w:rPr>
          <w:rFonts w:ascii="IFAO-Grec Unicode" w:hAnsi="IFAO-Grec Unicode" w:hint="default"/>
          <w:sz w:val="24"/>
          <w:szCs w:val="24"/>
          <w:rtl w:val="0"/>
        </w:rPr>
        <w:t>ντα πέντε</w:t>
      </w:r>
      <w:r>
        <w:rPr>
          <w:rFonts w:ascii="IFAO-Grec Unicode" w:hAnsi="IFAO-Grec Unicode"/>
          <w:sz w:val="24"/>
          <w:szCs w:val="24"/>
          <w:rtl w:val="0"/>
          <w:lang w:val="en-US"/>
        </w:rPr>
        <w:t>. Given the number of letters in the lacuna and the fact that Taharpagathes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son was already thirty-eight years old, restoring [</w:t>
      </w:r>
      <w:r>
        <w:rPr>
          <w:rFonts w:ascii="IFAO-Grec Unicode" w:hAnsi="IFAO-Grec Unicode" w:hint="default"/>
          <w:sz w:val="24"/>
          <w:szCs w:val="24"/>
          <w:rtl w:val="0"/>
          <w:lang w:val="en-US"/>
        </w:rPr>
        <w:t>ἑξήκο</w:t>
      </w:r>
      <w:r>
        <w:rPr>
          <w:rFonts w:ascii="IFAO-Grec Unicode" w:hAnsi="IFAO-Grec Unicode"/>
          <w:sz w:val="24"/>
          <w:szCs w:val="24"/>
          <w:rtl w:val="0"/>
          <w:lang w:val="pt-PT"/>
        </w:rPr>
        <w:t>]</w:t>
      </w:r>
      <w:r>
        <w:rPr>
          <w:rFonts w:ascii="IFAO-Grec Unicode" w:hAnsi="IFAO-Grec Unicode" w:hint="default"/>
          <w:sz w:val="24"/>
          <w:szCs w:val="24"/>
          <w:rtl w:val="0"/>
          <w:lang w:val="en-US"/>
        </w:rPr>
        <w:t>ντα</w:t>
      </w:r>
      <w:r>
        <w:rPr>
          <w:rFonts w:ascii="IFAO-Grec Unicode" w:hAnsi="IFAO-Grec Unicode"/>
          <w:sz w:val="24"/>
          <w:szCs w:val="24"/>
          <w:rtl w:val="0"/>
          <w:lang w:val="en-US"/>
        </w:rPr>
        <w:t xml:space="preserve"> seems likely. If so, Harpagathes was born when his mother was twenty-seven. This would be overall consistent with the age of Taharpagathes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lang w:val="en-US"/>
        </w:rPr>
        <w:t>, on which see the introduction above. Alternatively, we cannot rule out restoring [</w:t>
      </w:r>
      <w:r>
        <w:rPr>
          <w:rFonts w:ascii="IFAO-Grec Unicode" w:hAnsi="IFAO-Grec Unicode" w:hint="default"/>
          <w:sz w:val="24"/>
          <w:szCs w:val="24"/>
          <w:rtl w:val="0"/>
          <w:lang w:val="en-US"/>
        </w:rPr>
        <w:t>πεντήκο</w:t>
      </w:r>
      <w:r>
        <w:rPr>
          <w:rFonts w:ascii="IFAO-Grec Unicode" w:hAnsi="IFAO-Grec Unicode"/>
          <w:sz w:val="24"/>
          <w:szCs w:val="24"/>
          <w:rtl w:val="0"/>
          <w:lang w:val="pt-PT"/>
        </w:rPr>
        <w:t>]</w:t>
      </w:r>
      <w:r>
        <w:rPr>
          <w:rFonts w:ascii="IFAO-Grec Unicode" w:hAnsi="IFAO-Grec Unicode" w:hint="default"/>
          <w:sz w:val="24"/>
          <w:szCs w:val="24"/>
          <w:rtl w:val="0"/>
          <w:lang w:val="en-US"/>
        </w:rPr>
        <w:t>ντα</w:t>
      </w:r>
      <w:r>
        <w:rPr>
          <w:rFonts w:ascii="IFAO-Grec Unicode" w:hAnsi="IFAO-Grec Unicode"/>
          <w:sz w:val="24"/>
          <w:szCs w:val="24"/>
          <w:rtl w:val="0"/>
          <w:lang w:val="en-US"/>
        </w:rPr>
        <w:t xml:space="preserve">, but the letters would be rather squeezed; in such a case, our Taharpagathes could not be the same person as the one in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Ἁ</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ρπαγ</w:t>
      </w:r>
      <w:r>
        <w:rPr>
          <w:rFonts w:ascii="IFAO-Grec Unicode" w:hAnsi="IFAO-Grec Unicode"/>
          <w:sz w:val="24"/>
          <w:szCs w:val="24"/>
          <w:rtl w:val="0"/>
          <w:lang w:val="pt-PT"/>
        </w:rPr>
        <w:t>]</w:t>
      </w:r>
      <w:r>
        <w:rPr>
          <w:rFonts w:ascii="IFAO-Grec Unicode" w:hAnsi="IFAO-Grec Unicode" w:hint="default"/>
          <w:sz w:val="24"/>
          <w:szCs w:val="24"/>
          <w:rtl w:val="0"/>
        </w:rPr>
        <w:t>ά</w:t>
      </w:r>
      <w:r>
        <w:rPr>
          <w:rFonts w:ascii="IFAO-Grec Unicode" w:hAnsi="IFAO-Grec Unicode" w:hint="default"/>
          <w:sz w:val="24"/>
          <w:szCs w:val="24"/>
          <w:rtl w:val="0"/>
          <w:lang w:val="en-US"/>
        </w:rPr>
        <w:t>̣</w:t>
      </w:r>
      <w:r>
        <w:rPr>
          <w:rFonts w:ascii="IFAO-Grec Unicode" w:hAnsi="IFAO-Grec Unicode" w:hint="default"/>
          <w:sz w:val="24"/>
          <w:szCs w:val="24"/>
          <w:rtl w:val="0"/>
        </w:rPr>
        <w:t>θου τοῦ Σαταβο</w:t>
      </w:r>
      <w:r>
        <w:rPr>
          <w:rFonts w:ascii="IFAO-Grec Unicode" w:hAnsi="IFAO-Grec Unicode" w:hint="default"/>
          <w:sz w:val="24"/>
          <w:szCs w:val="24"/>
          <w:rtl w:val="0"/>
          <w:lang w:val="en-US"/>
        </w:rPr>
        <w:t>̣</w:t>
      </w:r>
      <w:r>
        <w:rPr>
          <w:rFonts w:ascii="IFAO-Grec Unicode" w:hAnsi="IFAO-Grec Unicode" w:hint="default"/>
          <w:sz w:val="24"/>
          <w:szCs w:val="24"/>
          <w:rtl w:val="0"/>
        </w:rPr>
        <w:t>ῦτος</w:t>
      </w:r>
      <w:r>
        <w:rPr>
          <w:rFonts w:ascii="IFAO-Grec Unicode" w:hAnsi="IFAO-Grec Unicode"/>
          <w:sz w:val="24"/>
          <w:szCs w:val="24"/>
          <w:rtl w:val="0"/>
          <w:lang w:val="en-US"/>
        </w:rPr>
        <w:t xml:space="preserve">. These are common names in Soknopaiou Nesos and generally in the Arsinoite nome. However, we may wonder whether there is any relation between our Harpagathes and Harpagathes the father of Taouetis in </w:t>
      </w:r>
      <w:r>
        <w:rPr>
          <w:rStyle w:val="Hyperlink.0"/>
        </w:rPr>
        <w:fldChar w:fldCharType="begin" w:fldLock="0"/>
      </w:r>
      <w:r>
        <w:rPr>
          <w:rStyle w:val="Hyperlink.0"/>
        </w:rPr>
        <w:instrText xml:space="preserve"> HYPERLINK "https://papyri.info/ddbdp/bgu;1;87"</w:instrText>
      </w:r>
      <w:r>
        <w:rPr>
          <w:rStyle w:val="Hyperlink.0"/>
        </w:rPr>
        <w:fldChar w:fldCharType="separate" w:fldLock="0"/>
      </w:r>
      <w:r>
        <w:rPr>
          <w:rStyle w:val="Hyperlink.0"/>
          <w:rtl w:val="0"/>
        </w:rPr>
        <w:t>BGU 1 87</w:t>
      </w:r>
      <w:r>
        <w:rPr/>
        <w:fldChar w:fldCharType="end" w:fldLock="0"/>
      </w:r>
      <w:r>
        <w:rPr>
          <w:rFonts w:ascii="IFAO-Grec Unicode" w:hAnsi="IFAO-Grec Unicode"/>
          <w:sz w:val="24"/>
          <w:szCs w:val="24"/>
          <w:rtl w:val="0"/>
          <w:lang w:val="en-US"/>
        </w:rPr>
        <w:t xml:space="preserve"> and P.</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"https://papyri.info/ddbdp/p.lond;2;304"</w:instrText>
      </w:r>
      <w:r>
        <w:rPr>
          <w:rStyle w:val="Hyperlink.0"/>
        </w:rPr>
        <w:fldChar w:fldCharType="separate" w:fldLock="0"/>
      </w:r>
      <w:r>
        <w:rPr>
          <w:rStyle w:val="Hyperlink.0"/>
          <w:rtl w:val="0"/>
        </w:rPr>
        <w:t>P.Lond. 2 304</w:t>
      </w:r>
      <w:r>
        <w:rPr/>
        <w:fldChar w:fldCharType="end" w:fldLock="0"/>
      </w:r>
      <w:r>
        <w:rPr>
          <w:rFonts w:ascii="IFAO-Grec Unicode" w:hAnsi="IFAO-Grec Unicode"/>
          <w:sz w:val="24"/>
          <w:szCs w:val="24"/>
          <w:rtl w:val="0"/>
          <w:lang w:val="en-US"/>
        </w:rPr>
        <w:t xml:space="preserve">; if Taouetis is his daughter, she would have been born when he was around twenty-seven. In </w:t>
      </w:r>
      <w:r>
        <w:rPr>
          <w:rStyle w:val="Hyperlink.0"/>
        </w:rPr>
        <w:fldChar w:fldCharType="begin" w:fldLock="0"/>
      </w:r>
      <w:r>
        <w:rPr>
          <w:rStyle w:val="Hyperlink.0"/>
        </w:rPr>
        <w:instrText xml:space="preserve"> HYPERLINK "https://papyri.info/ddbdp/psi;13;1324"</w:instrText>
      </w:r>
      <w:r>
        <w:rPr>
          <w:rStyle w:val="Hyperlink.0"/>
        </w:rPr>
        <w:fldChar w:fldCharType="separate" w:fldLock="0"/>
      </w:r>
      <w:r>
        <w:rPr>
          <w:rStyle w:val="Hyperlink.0"/>
          <w:rtl w:val="0"/>
          <w:lang w:val="en-US"/>
        </w:rPr>
        <w:t>PSI 13 1324</w:t>
      </w:r>
      <w:r>
        <w:rPr/>
        <w:fldChar w:fldCharType="end" w:fldLock="0"/>
      </w:r>
      <w:r>
        <w:rPr>
          <w:rFonts w:ascii="IFAO-Grec Unicode" w:hAnsi="IFAO-Grec Unicode"/>
          <w:sz w:val="24"/>
          <w:szCs w:val="24"/>
          <w:rtl w:val="0"/>
          <w:lang w:val="en-US"/>
        </w:rPr>
        <w:t>, of 173, there occur several children of the late Harpagathes son of Satabous.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5 </w:t>
      </w:r>
      <w:r>
        <w:rPr>
          <w:rFonts w:ascii="IFAO-Grec Unicode" w:hAnsi="IFAO-Grec Unicode" w:hint="default"/>
          <w:sz w:val="24"/>
          <w:szCs w:val="24"/>
          <w:rtl w:val="0"/>
        </w:rPr>
        <w:t>ὄντ</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ος δὲ</w:t>
      </w:r>
      <w:r>
        <w:rPr>
          <w:rFonts w:ascii="IFAO-Grec Unicode" w:hAnsi="IFAO-Grec Unicode"/>
          <w:sz w:val="24"/>
          <w:szCs w:val="24"/>
          <w:rtl w:val="0"/>
          <w:lang w:val="pt-PT"/>
        </w:rPr>
        <w:t xml:space="preserve">]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οῦ</w:t>
      </w:r>
      <w:r>
        <w:rPr>
          <w:rFonts w:ascii="IFAO-Grec Unicode" w:hAnsi="IFAO-Grec Unicode" w:hint="default"/>
          <w:sz w:val="24"/>
          <w:szCs w:val="24"/>
          <w:rtl w:val="0"/>
          <w:lang w:val="en-US"/>
        </w:rPr>
        <w:t>̣</w:t>
      </w:r>
      <w:r>
        <w:rPr>
          <w:rFonts w:ascii="IFAO-Grec Unicode" w:hAnsi="IFAO-Grec Unicode"/>
          <w:sz w:val="24"/>
          <w:szCs w:val="24"/>
          <w:rtl w:val="0"/>
          <w:lang w:val="en-US"/>
        </w:rPr>
        <w:t>. Against the first editors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supplement [</w:t>
      </w:r>
      <w:r>
        <w:rPr>
          <w:rFonts w:ascii="IFAO-Grec Unicode" w:hAnsi="IFAO-Grec Unicode" w:hint="default"/>
          <w:sz w:val="24"/>
          <w:szCs w:val="24"/>
          <w:rtl w:val="0"/>
        </w:rPr>
        <w:t>αὐ</w:t>
      </w:r>
      <w:r>
        <w:rPr>
          <w:rFonts w:ascii="IFAO-Grec Unicode" w:hAnsi="IFAO-Grec Unicode"/>
          <w:sz w:val="24"/>
          <w:szCs w:val="24"/>
          <w:rtl w:val="0"/>
          <w:lang w:val="pt-PT"/>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οῦ</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See also below, l. 8. For a close parallel, compare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.ii.6.</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καί</w:t>
      </w:r>
      <w:r>
        <w:rPr>
          <w:rFonts w:ascii="IFAO-Grec Unicode" w:hAnsi="IFAO-Grec Unicode"/>
          <w:sz w:val="24"/>
          <w:szCs w:val="24"/>
          <w:rtl w:val="0"/>
          <w:lang w:val="en-US"/>
        </w:rPr>
        <w:t xml:space="preserve">. The conjunction would not be needed here. In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lang w:val="en-US"/>
        </w:rPr>
        <w:t xml:space="preserve">.ii.6, it is placed after </w:t>
      </w:r>
      <w:r>
        <w:rPr>
          <w:rFonts w:ascii="IFAO-Grec Unicode" w:hAnsi="IFAO-Grec Unicode" w:hint="default"/>
          <w:sz w:val="24"/>
          <w:szCs w:val="24"/>
          <w:rtl w:val="0"/>
        </w:rPr>
        <w:t>ὄντος δέ</w:t>
      </w:r>
      <w:r>
        <w:rPr>
          <w:rFonts w:ascii="IFAO-Grec Unicode" w:hAnsi="IFAO-Grec Unicode"/>
          <w:sz w:val="24"/>
          <w:szCs w:val="24"/>
          <w:rtl w:val="0"/>
          <w:lang w:val="en-US"/>
        </w:rPr>
        <w:t xml:space="preserve">. I take it as meaning </w:t>
      </w:r>
      <w:r>
        <w:rPr>
          <w:rFonts w:ascii="IFAO-Grec Unicode" w:hAnsi="IFAO-Grec Unicode" w:hint="default"/>
          <w:sz w:val="24"/>
          <w:szCs w:val="24"/>
          <w:rtl w:val="0"/>
          <w:lang w:val="en-US"/>
        </w:rPr>
        <w:t>“</w:t>
      </w:r>
      <w:r>
        <w:rPr>
          <w:rFonts w:ascii="IFAO-Grec Unicode" w:hAnsi="IFAO-Grec Unicode"/>
          <w:sz w:val="24"/>
          <w:szCs w:val="24"/>
          <w:rtl w:val="0"/>
          <w:lang w:val="en-US"/>
        </w:rPr>
        <w:t>also,</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given that Herieus is brother of the same mother (</w:t>
      </w:r>
      <w:r>
        <w:rPr>
          <w:rFonts w:ascii="IFAO-Grec Unicode" w:hAnsi="IFAO-Grec Unicode" w:hint="default"/>
          <w:sz w:val="24"/>
          <w:szCs w:val="24"/>
          <w:rtl w:val="0"/>
          <w:lang w:val="en-US"/>
        </w:rPr>
        <w:t>ὁμομήτριος</w:t>
      </w:r>
      <w:r>
        <w:rPr>
          <w:rFonts w:ascii="IFAO-Grec Unicode" w:hAnsi="IFAO-Grec Unicode"/>
          <w:sz w:val="24"/>
          <w:szCs w:val="24"/>
          <w:rtl w:val="0"/>
          <w:lang w:val="en-US"/>
        </w:rPr>
        <w:t xml:space="preserve">, omitted as it is clear from the context), and </w:t>
      </w:r>
      <w:r>
        <w:rPr>
          <w:rFonts w:ascii="IFAO-Grec Unicode" w:hAnsi="IFAO-Grec Unicode" w:hint="default"/>
          <w:sz w:val="24"/>
          <w:szCs w:val="24"/>
          <w:rtl w:val="0"/>
          <w:lang w:val="en-US"/>
        </w:rPr>
        <w:t>“</w:t>
      </w:r>
      <w:r>
        <w:rPr>
          <w:rFonts w:ascii="IFAO-Grec Unicode" w:hAnsi="IFAO-Grec Unicode"/>
          <w:sz w:val="24"/>
          <w:szCs w:val="24"/>
          <w:rtl w:val="0"/>
          <w:lang w:val="en-US"/>
        </w:rPr>
        <w:t>also</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of the same father.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There are line fillers at the end of this and of the following three lines.</w:t>
      </w:r>
    </w:p>
    <w:p>
      <w:pPr>
        <w:pStyle w:val="Text"/>
        <w:shd w:val="clear" w:color="auto" w:fill="ffffff"/>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6 [</w:t>
      </w:r>
      <w:r>
        <w:rPr>
          <w:rFonts w:ascii="IFAO-Grec Unicode" w:hAnsi="IFAO-Grec Unicode" w:hint="default"/>
          <w:sz w:val="24"/>
          <w:szCs w:val="24"/>
          <w:rtl w:val="0"/>
        </w:rPr>
        <w:t>Ἑριεῖ ἀφ</w:t>
      </w:r>
      <w:r>
        <w:rPr>
          <w:rFonts w:ascii="IFAO-Grec Unicode" w:hAnsi="IFAO-Grec Unicode"/>
          <w:sz w:val="24"/>
          <w:szCs w:val="24"/>
          <w:rtl w:val="0"/>
          <w:lang w:val="pt-PT"/>
        </w:rPr>
        <w:t>]</w:t>
      </w:r>
      <w:r>
        <w:rPr>
          <w:rFonts w:ascii="IFAO-Grec Unicode" w:hAnsi="IFAO-Grec Unicode" w:hint="default"/>
          <w:sz w:val="24"/>
          <w:szCs w:val="24"/>
          <w:rtl w:val="0"/>
        </w:rPr>
        <w:t>ήλικι</w:t>
      </w:r>
      <w:r>
        <w:rPr>
          <w:rFonts w:ascii="IFAO-Grec Unicode" w:hAnsi="IFAO-Grec Unicode"/>
          <w:sz w:val="24"/>
          <w:szCs w:val="24"/>
          <w:rtl w:val="0"/>
          <w:lang w:val="en-US"/>
        </w:rPr>
        <w:t>. The suggested supplement is based on the length of the gap, but restoring [</w:t>
      </w:r>
      <w:r>
        <w:rPr>
          <w:rFonts w:ascii="IFAO-Grec Unicode" w:hAnsi="IFAO-Grec Unicode" w:hint="default"/>
          <w:sz w:val="24"/>
          <w:szCs w:val="24"/>
          <w:rtl w:val="0"/>
        </w:rPr>
        <w:t>Ἑριεῦτι ἀφ</w:t>
      </w:r>
      <w:r>
        <w:rPr>
          <w:rFonts w:ascii="IFAO-Grec Unicode" w:hAnsi="IFAO-Grec Unicode"/>
          <w:sz w:val="24"/>
          <w:szCs w:val="24"/>
          <w:rtl w:val="0"/>
          <w:lang w:val="pt-PT"/>
        </w:rPr>
        <w:t>]</w:t>
      </w:r>
      <w:r>
        <w:rPr>
          <w:rFonts w:ascii="IFAO-Grec Unicode" w:hAnsi="IFAO-Grec Unicode" w:hint="default"/>
          <w:sz w:val="24"/>
          <w:szCs w:val="24"/>
          <w:rtl w:val="0"/>
        </w:rPr>
        <w:t xml:space="preserve">ήλικι </w:t>
      </w:r>
      <w:r>
        <w:rPr>
          <w:rFonts w:ascii="IFAO-Grec Unicode" w:hAnsi="IFAO-Grec Unicode"/>
          <w:sz w:val="24"/>
          <w:szCs w:val="24"/>
          <w:rtl w:val="0"/>
          <w:lang w:val="en-US"/>
        </w:rPr>
        <w:t xml:space="preserve">cannot be ruled out. As it has not been given earlier, the name of the second party in the dative is needed here. This is repeated in the following line, where it would not be required: see 7 n. </w:t>
      </w:r>
    </w:p>
    <w:p>
      <w:pPr>
        <w:pStyle w:val="Text"/>
        <w:shd w:val="clear" w:color="auto" w:fill="ffffff"/>
        <w:spacing w:after="0"/>
        <w:ind w:firstLine="284"/>
        <w:jc w:val="both"/>
        <w:rPr>
          <w:rFonts w:ascii="IFAO-Grec Unicode" w:cs="IFAO-Grec Unicode" w:hAnsi="IFAO-Grec Unicode" w:eastAsia="IFAO-Grec Unicode"/>
          <w:color w:val="000000"/>
          <w:spacing w:val="-5"/>
          <w:sz w:val="21"/>
          <w:szCs w:val="21"/>
          <w:u w:color="000000"/>
        </w:rPr>
      </w:pPr>
      <w:r>
        <w:rPr>
          <w:rFonts w:ascii="IFAO-Grec Unicode" w:hAnsi="IFAO-Grec Unicode" w:hint="default"/>
          <w:sz w:val="24"/>
          <w:szCs w:val="24"/>
          <w:rtl w:val="0"/>
        </w:rPr>
        <w:t>μετὰ φροντιστοῦ</w:t>
      </w:r>
      <w:r>
        <w:rPr>
          <w:rFonts w:ascii="IFAO-Grec Unicode" w:hAnsi="IFAO-Grec Unicode"/>
          <w:sz w:val="24"/>
          <w:szCs w:val="24"/>
          <w:rtl w:val="0"/>
        </w:rPr>
        <w:t xml:space="preserve">. </w:t>
      </w:r>
      <w:del w:id="1014" w:date="2022-03-21T10:38:00Z" w:author="Graham Claytor">
        <w:r>
          <w:rPr>
            <w:rFonts w:ascii="IFAO-Grec Unicode" w:hAnsi="IFAO-Grec Unicode"/>
            <w:sz w:val="24"/>
            <w:szCs w:val="24"/>
            <w:rtl w:val="0"/>
            <w:lang w:val="en-US"/>
          </w:rPr>
          <w:delText>This must be an</w:delText>
        </w:r>
      </w:del>
      <w:del w:id="1015" w:date="2022-03-21T10:38:00Z" w:author="Graham Claytor">
        <w:r>
          <w:rPr>
            <w:rFonts w:ascii="IFAO-Grec Unicode" w:hAnsi="IFAO-Grec Unicode" w:hint="default"/>
            <w:sz w:val="24"/>
            <w:szCs w:val="24"/>
            <w:rtl w:val="0"/>
            <w:lang w:val="en-US"/>
          </w:rPr>
          <w:delText xml:space="preserve"> “</w:delText>
        </w:r>
      </w:del>
      <w:del w:id="1016" w:date="2022-03-21T10:38:00Z" w:author="Graham Claytor">
        <w:r>
          <w:rPr>
            <w:rFonts w:ascii="IFAO-Grec Unicode" w:hAnsi="IFAO-Grec Unicode"/>
            <w:sz w:val="24"/>
            <w:szCs w:val="24"/>
            <w:rtl w:val="0"/>
          </w:rPr>
          <w:delText>agent</w:delText>
        </w:r>
      </w:del>
      <w:del w:id="1017" w:date="2022-03-21T10:38:00Z" w:author="Graham Claytor">
        <w:r>
          <w:rPr>
            <w:rFonts w:ascii="IFAO-Grec Unicode" w:hAnsi="IFAO-Grec Unicode" w:hint="default"/>
            <w:sz w:val="24"/>
            <w:szCs w:val="24"/>
            <w:rtl w:val="0"/>
            <w:lang w:val="en-US"/>
          </w:rPr>
          <w:delText xml:space="preserve">” </w:delText>
        </w:r>
      </w:del>
      <w:del w:id="1018" w:date="2022-03-21T10:38:00Z" w:author="Graham Claytor">
        <w:r>
          <w:rPr>
            <w:rFonts w:ascii="IFAO-Grec Unicode" w:hAnsi="IFAO-Grec Unicode"/>
            <w:sz w:val="24"/>
            <w:szCs w:val="24"/>
            <w:rtl w:val="0"/>
            <w:lang w:val="en-US"/>
          </w:rPr>
          <w:delText>rather than</w:delText>
        </w:r>
      </w:del>
      <w:r>
        <w:rPr>
          <w:rFonts w:ascii="IFAO-Grec Unicode" w:hAnsi="IFAO-Grec Unicode"/>
          <w:sz w:val="24"/>
          <w:szCs w:val="24"/>
          <w:rtl w:val="0"/>
          <w:lang w:val="en-US"/>
        </w:rPr>
        <w:t xml:space="preserve">In the property declaration (l. 35), Gaion is called </w:t>
      </w:r>
      <w:r>
        <w:rPr>
          <w:rFonts w:ascii="IFAO-Grec Unicode" w:hAnsi="IFAO-Grec Unicode" w:hint="default"/>
          <w:sz w:val="24"/>
          <w:szCs w:val="24"/>
          <w:rtl w:val="0"/>
          <w:lang w:val="en-US"/>
        </w:rPr>
        <w:t>φροντιστοῦ πρὸ̣ς μόνον τοῦτο</w:t>
      </w:r>
      <w:r>
        <w:rPr>
          <w:rFonts w:ascii="IFAO-Grec Unicode" w:hAnsi="IFAO-Grec Unicode"/>
          <w:sz w:val="24"/>
          <w:szCs w:val="24"/>
          <w:rtl w:val="0"/>
          <w:lang w:val="en-US"/>
        </w:rPr>
        <w:t xml:space="preserve">, that is, a legal </w:t>
      </w:r>
      <w:del w:id="1019" w:date="2022-03-21T10:38:00Z" w:author="Graham Claytor">
        <w:r>
          <w:rPr>
            <w:rFonts w:ascii="IFAO-Grec Unicode" w:hAnsi="IFAO-Grec Unicode"/>
            <w:sz w:val="24"/>
            <w:szCs w:val="24"/>
            <w:rtl w:val="0"/>
            <w:lang w:val="it-IT"/>
          </w:rPr>
          <w:delText>tutor,</w:delText>
        </w:r>
      </w:del>
      <w:r>
        <w:rPr>
          <w:rFonts w:ascii="IFAO-Grec Unicode" w:hAnsi="IFAO-Grec Unicode"/>
          <w:sz w:val="24"/>
          <w:szCs w:val="24"/>
          <w:rtl w:val="0"/>
          <w:lang w:val="en-US"/>
        </w:rPr>
        <w:t xml:space="preserve">guardian appointed for </w:t>
      </w:r>
      <w:del w:id="1020" w:date="2022-03-21T10:38:00Z" w:author="Graham Claytor">
        <w:r>
          <w:rPr>
            <w:rFonts w:ascii="IFAO-Grec Unicode" w:hAnsi="IFAO-Grec Unicode"/>
            <w:sz w:val="24"/>
            <w:szCs w:val="24"/>
            <w:rtl w:val="0"/>
            <w:lang w:val="en-US"/>
          </w:rPr>
          <w:delText>which the more technical</w:delText>
        </w:r>
      </w:del>
      <w:r>
        <w:rPr>
          <w:rFonts w:ascii="IFAO-Grec Unicode" w:hAnsi="IFAO-Grec Unicode"/>
          <w:sz w:val="24"/>
          <w:szCs w:val="24"/>
          <w:rtl w:val="0"/>
          <w:lang w:val="en-US"/>
        </w:rPr>
        <w:t xml:space="preserve">a single transaction. </w:t>
      </w:r>
      <w:r>
        <w:rPr>
          <w:rFonts w:ascii="IFAO-Grec Unicode" w:hAnsi="IFAO-Grec Unicode"/>
          <w:sz w:val="24"/>
          <w:szCs w:val="24"/>
          <w:rtl w:val="0"/>
          <w:lang w:val="en-US"/>
        </w:rPr>
        <w:t xml:space="preserve">The usual term </w:t>
      </w:r>
      <w:del w:id="1021" w:date="2022-03-21T10:38:00Z" w:author="Graham Claytor">
        <w:r>
          <w:rPr>
            <w:rFonts w:ascii="IFAO-Grec Unicode" w:hAnsi="IFAO-Grec Unicode"/>
            <w:sz w:val="24"/>
            <w:szCs w:val="24"/>
            <w:rtl w:val="0"/>
            <w:lang w:val="en-US"/>
          </w:rPr>
          <w:delText>could have been</w:delText>
        </w:r>
      </w:del>
      <w:r>
        <w:rPr>
          <w:rFonts w:ascii="IFAO-Grec Unicode" w:hAnsi="IFAO-Grec Unicode"/>
          <w:sz w:val="24"/>
          <w:szCs w:val="24"/>
          <w:rtl w:val="0"/>
          <w:lang w:val="en-US"/>
        </w:rPr>
        <w:t>for a minor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legal guardian is </w:t>
      </w:r>
      <w:r>
        <w:rPr>
          <w:rFonts w:ascii="IFAO-Grec Unicode" w:hAnsi="IFAO-Grec Unicode" w:hint="default"/>
          <w:sz w:val="24"/>
          <w:szCs w:val="24"/>
          <w:rtl w:val="0"/>
        </w:rPr>
        <w:t>ἐπίτροπος</w:t>
      </w:r>
      <w:del w:id="1022" w:date="2022-03-21T10:38:00Z" w:author="Graham Claytor">
        <w:r>
          <w:rPr>
            <w:rFonts w:ascii="IFAO-Grec Unicode" w:hAnsi="IFAO-Grec Unicode"/>
            <w:sz w:val="24"/>
            <w:szCs w:val="24"/>
            <w:rtl w:val="0"/>
          </w:rPr>
          <w:delText>. A</w:delText>
        </w:r>
      </w:del>
      <w:ins w:id="1023" w:date="2022-03-21T10:38:00Z" w:author="Graham Claytor">
        <w:r>
          <w:rPr>
            <w:rFonts w:ascii="IFAO-Grec Unicode" w:hAnsi="IFAO-Grec Unicode"/>
            <w:sz w:val="24"/>
            <w:szCs w:val="24"/>
            <w:rtl w:val="0"/>
            <w:lang w:val="en-US"/>
          </w:rPr>
          <w:t>:</w:t>
        </w:r>
      </w:ins>
      <w:ins w:id="1024" w:date="2022-03-21T10:38:00Z" w:author="Graham Claytor">
        <w:r>
          <w:rPr>
            <w:rFonts w:ascii="IFAO-Grec Unicode" w:hAnsi="IFAO-Grec Unicode"/>
            <w:sz w:val="24"/>
            <w:szCs w:val="24"/>
            <w:rtl w:val="0"/>
          </w:rPr>
          <w:t xml:space="preserve"> a</w:t>
        </w:r>
      </w:ins>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search?STRING=(%25CF%2586%25CF%2581%25CE%25BF%25CE%25BD%25CF%2584%25CE%25B9%25CF%2583%25CF%2584)&amp;no_caps=on&amp;no_marks=on&amp;target=text&amp;DATE_MODE=LOOSE&amp;DOCS_PER_PAGE=15&amp;STRING1=%25CE%25B1%25CF%2586%25CE%25B7%25CE%25BB&amp;target1=TEXT&amp;no_caps1=on&amp;no_marks1=on"</w:instrText>
      </w:r>
      <w:r>
        <w:rPr>
          <w:rStyle w:val="Hyperlink.0"/>
        </w:rPr>
        <w:fldChar w:fldCharType="separate" w:fldLock="0"/>
      </w:r>
      <w:r>
        <w:rPr>
          <w:rStyle w:val="Hyperlink.0"/>
          <w:rtl w:val="0"/>
          <w:lang w:val="en-US"/>
        </w:rPr>
        <w:t>search</w:t>
      </w:r>
      <w:r>
        <w:rPr/>
        <w:fldChar w:fldCharType="end" w:fldLock="0"/>
      </w:r>
      <w:r>
        <w:rPr>
          <w:rFonts w:ascii="IFAO-Grec Unicode" w:hAnsi="IFAO-Grec Unicode"/>
          <w:sz w:val="24"/>
          <w:szCs w:val="24"/>
          <w:rtl w:val="0"/>
          <w:lang w:val="en-US"/>
        </w:rPr>
        <w:t xml:space="preserve"> for </w:t>
      </w:r>
      <w:r>
        <w:rPr>
          <w:rFonts w:ascii="IFAO-Grec Unicode" w:hAnsi="IFAO-Grec Unicode" w:hint="default"/>
          <w:sz w:val="24"/>
          <w:szCs w:val="24"/>
          <w:rtl w:val="0"/>
        </w:rPr>
        <w:t xml:space="preserve">φροντιστής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 xml:space="preserve">ἀφῆλιξ </w:t>
      </w:r>
      <w:r>
        <w:rPr>
          <w:rFonts w:ascii="IFAO-Grec Unicode" w:hAnsi="IFAO-Grec Unicode"/>
          <w:sz w:val="24"/>
          <w:szCs w:val="24"/>
          <w:rtl w:val="0"/>
          <w:lang w:val="en-US"/>
        </w:rPr>
        <w:t>in papyri.info yields a small number of hits (18)</w:t>
      </w:r>
      <w:r>
        <w:rPr>
          <w:rFonts w:ascii="IFAO-Grec Unicode" w:cs="IFAO-Grec Unicode" w:hAnsi="IFAO-Grec Unicode" w:eastAsia="IFAO-Grec Unicode"/>
          <w:sz w:val="24"/>
          <w:szCs w:val="24"/>
          <w:vertAlign w:val="superscript"/>
        </w:rPr>
        <w:footnoteReference w:id="23"/>
      </w:r>
      <w:r>
        <w:rPr>
          <w:rFonts w:ascii="IFAO-Grec Unicode" w:hAnsi="IFAO-Grec Unicode"/>
          <w:sz w:val="24"/>
          <w:szCs w:val="24"/>
          <w:rtl w:val="0"/>
          <w:lang w:val="en-US"/>
        </w:rPr>
        <w:t xml:space="preserve"> as opposed to the occurrences of </w:t>
      </w:r>
      <w:r>
        <w:rPr>
          <w:rFonts w:ascii="IFAO-Grec Unicode" w:hAnsi="IFAO-Grec Unicode" w:hint="default"/>
          <w:sz w:val="24"/>
          <w:szCs w:val="24"/>
          <w:rtl w:val="0"/>
          <w:lang w:val="en-US"/>
        </w:rPr>
        <w:t xml:space="preserve">ἀφῆλιξ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ἐ</w:t>
      </w:r>
      <w:r>
        <w:rPr>
          <w:rFonts w:ascii="IFAO-Grec Unicode" w:hAnsi="IFAO-Grec Unicode" w:hint="default"/>
          <w:sz w:val="24"/>
          <w:szCs w:val="24"/>
          <w:rtl w:val="0"/>
        </w:rPr>
        <w:t>πίτροπος</w:t>
      </w:r>
      <w:r>
        <w:rPr>
          <w:rFonts w:ascii="IFAO-Grec Unicode" w:hAnsi="IFAO-Grec Unicode"/>
          <w:sz w:val="24"/>
          <w:szCs w:val="24"/>
          <w:rtl w:val="0"/>
          <w:lang w:val="en-US"/>
        </w:rPr>
        <w:t>, which are more numerous</w:t>
      </w:r>
      <w:del w:id="1025" w:date="2022-03-21T10:38:00Z" w:author="Graham Claytor">
        <w:r>
          <w:rPr>
            <w:rFonts w:ascii="IFAO-Grec Unicode" w:hAnsi="IFAO-Grec Unicode"/>
            <w:sz w:val="24"/>
            <w:szCs w:val="24"/>
            <w:rtl w:val="0"/>
            <w:lang w:val="en-US"/>
          </w:rPr>
          <w:delText xml:space="preserve">. For the term </w:delText>
        </w:r>
      </w:del>
      <w:del w:id="1026" w:date="2022-03-21T10:38:00Z" w:author="Graham Claytor">
        <w:r>
          <w:rPr>
            <w:rFonts w:ascii="IFAO-Grec Unicode" w:hAnsi="IFAO-Grec Unicode" w:hint="default"/>
            <w:sz w:val="24"/>
            <w:szCs w:val="24"/>
            <w:rtl w:val="0"/>
          </w:rPr>
          <w:delText xml:space="preserve">φροντιστής </w:delText>
        </w:r>
      </w:del>
      <w:del w:id="1027" w:date="2022-03-21T10:38:00Z" w:author="Graham Claytor">
        <w:r>
          <w:rPr>
            <w:rFonts w:ascii="IFAO-Grec Unicode" w:hAnsi="IFAO-Grec Unicode"/>
            <w:sz w:val="24"/>
            <w:szCs w:val="24"/>
            <w:rtl w:val="0"/>
            <w:lang w:val="en-US"/>
          </w:rPr>
          <w:delText>intended as</w:delText>
        </w:r>
      </w:del>
      <w:del w:id="1028" w:date="2022-03-21T10:38:00Z" w:author="Graham Claytor">
        <w:r>
          <w:rPr>
            <w:rFonts w:ascii="IFAO-Grec Unicode" w:hAnsi="IFAO-Grec Unicode" w:hint="default"/>
            <w:sz w:val="24"/>
            <w:szCs w:val="24"/>
            <w:rtl w:val="0"/>
            <w:lang w:val="en-US"/>
          </w:rPr>
          <w:delText xml:space="preserve"> “</w:delText>
        </w:r>
      </w:del>
      <w:del w:id="1029" w:date="2022-03-21T10:38:00Z" w:author="Graham Claytor">
        <w:r>
          <w:rPr>
            <w:rFonts w:ascii="IFAO-Grec Unicode" w:hAnsi="IFAO-Grec Unicode"/>
            <w:sz w:val="24"/>
            <w:szCs w:val="24"/>
            <w:rtl w:val="0"/>
            <w:lang w:val="it-IT"/>
          </w:rPr>
          <w:delText>guardian</w:delText>
        </w:r>
      </w:del>
      <w:del w:id="1030" w:date="2022-03-21T10:38:00Z" w:author="Graham Claytor">
        <w:r>
          <w:rPr>
            <w:rFonts w:ascii="IFAO-Grec Unicode" w:hAnsi="IFAO-Grec Unicode" w:hint="default"/>
            <w:sz w:val="24"/>
            <w:szCs w:val="24"/>
            <w:rtl w:val="0"/>
            <w:lang w:val="en-US"/>
          </w:rPr>
          <w:delText>”</w:delText>
        </w:r>
      </w:del>
      <w:del w:id="1031" w:date="2022-03-21T10:38:00Z" w:author="Graham Claytor">
        <w:r>
          <w:rPr>
            <w:rFonts w:ascii="IFAO-Grec Unicode" w:hAnsi="IFAO-Grec Unicode"/>
            <w:sz w:val="24"/>
            <w:szCs w:val="24"/>
            <w:rtl w:val="0"/>
            <w:lang w:val="en-US"/>
          </w:rPr>
          <w:delText xml:space="preserve"> having legal tutorship, especially on women, see the discussion in </w:delText>
        </w:r>
      </w:del>
      <w:del w:id="1032" w:date="2022-03-21T10:38:00Z" w:author="Graham Claytor">
        <w:r>
          <w:rPr>
            <w:rFonts w:ascii="IFAO-Grec Unicode" w:hAnsi="IFAO-Grec Unicode"/>
            <w:sz w:val="24"/>
            <w:szCs w:val="24"/>
            <w:shd w:val="clear" w:color="auto" w:fill="ffff00"/>
            <w:rtl w:val="0"/>
            <w:lang w:val="pt-PT"/>
          </w:rPr>
          <w:delText xml:space="preserve">Yue, E. L. Ng., </w:delText>
        </w:r>
      </w:del>
      <w:del w:id="1033" w:date="2022-03-21T10:38:00Z" w:author="Graham Claytor">
        <w:r>
          <w:rPr>
            <w:rFonts w:ascii="IFAO-Grec Unicode" w:hAnsi="IFAO-Grec Unicode"/>
            <w:color w:val="000000"/>
            <w:spacing w:val="-5"/>
            <w:sz w:val="24"/>
            <w:szCs w:val="24"/>
            <w:u w:color="000000"/>
            <w:shd w:val="clear" w:color="auto" w:fill="ffff00"/>
            <w:rtl w:val="0"/>
            <w:lang w:val="en-US"/>
          </w:rPr>
          <w:delText>The Journal of Theological Studies,</w:delText>
        </w:r>
      </w:del>
      <w:del w:id="1034" w:date="2022-03-21T10:38:00Z" w:author="Graham Claytor">
        <w:r>
          <w:rPr>
            <w:rFonts w:ascii="IFAO-Grec Unicode" w:hAnsi="IFAO-Grec Unicode"/>
            <w:color w:val="000000"/>
            <w:spacing w:val="-5"/>
            <w:sz w:val="24"/>
            <w:szCs w:val="24"/>
            <w:u w:color="000000"/>
            <w:shd w:val="clear" w:color="auto" w:fill="ffff00"/>
            <w:rtl w:val="0"/>
          </w:rPr>
          <w:delText xml:space="preserve"> NS 59 (2008), 679</w:delText>
        </w:r>
      </w:del>
      <w:del w:id="1035" w:date="2022-03-21T10:38:00Z" w:author="Graham Claytor">
        <w:r>
          <w:rPr>
            <w:rFonts w:ascii="IFAO-Grec Unicode" w:hAnsi="IFAO-Grec Unicode" w:hint="default"/>
            <w:sz w:val="24"/>
            <w:szCs w:val="24"/>
            <w:shd w:val="clear" w:color="auto" w:fill="ffff00"/>
            <w:rtl w:val="0"/>
            <w:lang w:val="en-US"/>
          </w:rPr>
          <w:delText>–</w:delText>
        </w:r>
      </w:del>
      <w:del w:id="1036" w:date="2022-03-21T10:38:00Z" w:author="Graham Claytor">
        <w:r>
          <w:rPr>
            <w:rFonts w:ascii="IFAO-Grec Unicode" w:hAnsi="IFAO-Grec Unicode"/>
            <w:color w:val="000000"/>
            <w:spacing w:val="-5"/>
            <w:sz w:val="24"/>
            <w:szCs w:val="24"/>
            <w:u w:color="000000"/>
            <w:shd w:val="clear" w:color="auto" w:fill="ffff00"/>
            <w:rtl w:val="0"/>
          </w:rPr>
          <w:delText>695</w:delText>
        </w:r>
      </w:del>
      <w:del w:id="1037" w:date="2022-03-21T10:38:00Z" w:author="Graham Claytor">
        <w:r>
          <w:rPr>
            <w:rFonts w:ascii="IFAO-Grec Unicode" w:hAnsi="IFAO-Grec Unicode"/>
            <w:color w:val="000000"/>
            <w:spacing w:val="-5"/>
            <w:sz w:val="24"/>
            <w:szCs w:val="24"/>
            <w:u w:color="000000"/>
            <w:rtl w:val="0"/>
          </w:rPr>
          <w:delText>.</w:delText>
        </w:r>
      </w:del>
      <w:del w:id="1038" w:date="2022-03-21T10:38:00Z" w:author="Graham Claytor">
        <w:r>
          <w:rPr>
            <w:rFonts w:ascii="IFAO-Grec Unicode" w:hAnsi="IFAO-Grec Unicode"/>
            <w:sz w:val="24"/>
            <w:szCs w:val="24"/>
            <w:rtl w:val="0"/>
            <w:lang w:val="en-US"/>
          </w:rPr>
          <w:delText xml:space="preserve"> On the guardianship of minors in general, see Evans Grubbs, J. (2002), </w:delText>
        </w:r>
      </w:del>
      <w:del w:id="1039" w:date="2022-03-21T10:38:00Z" w:author="Graham Claytor">
        <w:r>
          <w:rPr>
            <w:rStyle w:val="Hyperlink.0"/>
            <w:rtl w:val="0"/>
            <w:lang w:val="en-US"/>
          </w:rPr>
          <w:delText>Women and the Law in the Roman Empire. A sourcebook on marriage, divorce and widowhood</w:delText>
        </w:r>
      </w:del>
      <w:del w:id="1040" w:date="2022-03-21T10:38:00Z" w:author="Graham Claytor">
        <w:r>
          <w:rPr>
            <w:rFonts w:ascii="IFAO-Grec Unicode" w:hAnsi="IFAO-Grec Unicode"/>
            <w:sz w:val="24"/>
            <w:szCs w:val="24"/>
            <w:rtl w:val="0"/>
            <w:lang w:val="en-US"/>
          </w:rPr>
          <w:delText xml:space="preserve">, London and New York: 23, 44, and </w:delText>
        </w:r>
      </w:del>
      <w:del w:id="1041" w:date="2022-03-21T10:38:00Z" w:author="Graham Claytor">
        <w:r>
          <w:rPr>
            <w:rFonts w:ascii="IFAO-Grec Unicode" w:hAnsi="IFAO-Grec Unicode"/>
            <w:sz w:val="24"/>
            <w:szCs w:val="24"/>
            <w:rtl w:val="0"/>
            <w:lang w:val="it-IT"/>
          </w:rPr>
          <w:delText>passim</w:delText>
        </w:r>
      </w:del>
      <w:r>
        <w:rPr>
          <w:rFonts w:ascii="IFAO-Grec Unicode" w:hAnsi="IFAO-Grec Unicode"/>
          <w:sz w:val="24"/>
          <w:szCs w:val="24"/>
          <w:rtl w:val="0"/>
        </w:rPr>
        <w:t xml:space="preserve"> (cf. </w:t>
      </w:r>
      <w:r>
        <w:rPr>
          <w:rStyle w:val="Hyperlink.1"/>
        </w:rPr>
        <w:fldChar w:fldCharType="begin" w:fldLock="0"/>
      </w:r>
      <w:r>
        <w:rPr>
          <w:rStyle w:val="Hyperlink.1"/>
        </w:rPr>
        <w:instrText xml:space="preserve"> HYPERLINK "https://papyri.info/biblio/5279"</w:instrText>
      </w:r>
      <w:r>
        <w:rPr>
          <w:rStyle w:val="Hyperlink.1"/>
        </w:rPr>
        <w:fldChar w:fldCharType="separate" w:fldLock="0"/>
      </w:r>
      <w:r>
        <w:rPr>
          <w:rStyle w:val="Hyperlink.1"/>
          <w:rtl w:val="0"/>
          <w:lang w:val="en-US"/>
        </w:rPr>
        <w:t>Taubenschlag</w:t>
      </w:r>
      <w:del w:id="1042" w:date="2022-03-21T14:35:27Z" w:author="ZAW Inst.f.Papyrologie">
        <w:r>
          <w:rPr>
            <w:rStyle w:val="Hyperlink.1"/>
            <w:rtl w:val="0"/>
            <w:lang w:val="en-US"/>
          </w:rPr>
          <w:delText>, R.</w:delText>
        </w:r>
      </w:del>
      <w:r>
        <w:rPr>
          <w:rStyle w:val="Hyperlink.1"/>
          <w:rtl w:val="0"/>
          <w:lang w:val="en-US"/>
        </w:rPr>
        <w:t xml:space="preserve"> </w:t>
      </w:r>
      <w:del w:id="1043" w:date="2022-03-21T14:35:25Z" w:author="ZAW Inst.f.Papyrologie">
        <w:r>
          <w:rPr>
            <w:rStyle w:val="Hyperlink.1"/>
            <w:rtl w:val="0"/>
            <w:lang w:val="en-US"/>
          </w:rPr>
          <w:delText>(</w:delText>
        </w:r>
      </w:del>
      <w:r>
        <w:rPr>
          <w:rStyle w:val="Hyperlink.1"/>
          <w:rtl w:val="0"/>
          <w:lang w:val="en-US"/>
        </w:rPr>
        <w:t>1955</w:t>
      </w:r>
      <w:r>
        <w:rPr/>
        <w:fldChar w:fldCharType="end" w:fldLock="0"/>
      </w:r>
      <w:ins w:id="1044" w:date="2022-03-21T14:35:21Z" w:author="ZAW Inst.f.Papyrologie">
        <w:r>
          <w:rPr>
            <w:rFonts w:ascii="IFAO-Grec Unicode" w:hAnsi="IFAO-Grec Unicode"/>
            <w:sz w:val="24"/>
            <w:szCs w:val="24"/>
            <w:rtl w:val="0"/>
            <w:lang w:val="de-DE"/>
          </w:rPr>
          <w:t>:</w:t>
        </w:r>
      </w:ins>
      <w:del w:id="1045" w:date="2022-03-21T14:35:52Z" w:author="ZAW Inst.f.Papyrologie">
        <w:r>
          <w:rPr>
            <w:rFonts w:ascii="IFAO-Grec Unicode" w:hAnsi="IFAO-Grec Unicode"/>
            <w:sz w:val="24"/>
            <w:szCs w:val="24"/>
            <w:rtl w:val="0"/>
          </w:rPr>
          <w:delText xml:space="preserve">), </w:delText>
        </w:r>
      </w:del>
      <w:del w:id="1046" w:date="2022-03-21T14:35:52Z" w:author="ZAW Inst.f.Papyrologie">
        <w:r>
          <w:rPr>
            <w:rFonts w:ascii="IFAO-Grec Unicode" w:cs="Arial Unicode MS" w:hAnsi="IFAO-Grec Unicode" w:eastAsia="Arial Unicode MS"/>
            <w:b w:val="0"/>
            <w:bCs w:val="0"/>
            <w:i w:val="0"/>
            <w:iCs w:val="0"/>
            <w:sz w:val="24"/>
            <w:szCs w:val="24"/>
            <w:rtl w:val="0"/>
            <w:lang w:val="en-US"/>
          </w:rPr>
          <w:delText>The Law of Greco-Roman Egypt in the Light of the Papyri, 332 B.C.-640 A.D</w:delText>
        </w:r>
      </w:del>
      <w:del w:id="1047" w:date="2022-03-21T14:35:52Z" w:author="ZAW Inst.f.Papyrologie">
        <w:r>
          <w:rPr>
            <w:rFonts w:ascii="IFAO-Grec Unicode" w:hAnsi="IFAO-Grec Unicode"/>
            <w:sz w:val="24"/>
            <w:szCs w:val="24"/>
            <w:rtl w:val="0"/>
          </w:rPr>
          <w:delText>,</w:delText>
        </w:r>
      </w:del>
      <w:del w:id="1048" w:date="2022-03-21T14:35:51Z" w:author="ZAW Inst.f.Papyrologie">
        <w:r>
          <w:rPr>
            <w:rFonts w:ascii="IFAO-Grec Unicode" w:hAnsi="IFAO-Grec Unicode"/>
            <w:sz w:val="24"/>
            <w:szCs w:val="24"/>
            <w:rtl w:val="0"/>
          </w:rPr>
          <w:delText xml:space="preserve"> 2</w:delText>
        </w:r>
      </w:del>
      <w:del w:id="1049" w:date="2022-03-21T14:35:51Z" w:author="ZAW Inst.f.Papyrologie">
        <w:r>
          <w:rPr>
            <w:rFonts w:ascii="IFAO-Grec Unicode" w:hAnsi="IFAO-Grec Unicode"/>
            <w:sz w:val="24"/>
            <w:szCs w:val="24"/>
            <w:vertAlign w:val="superscript"/>
            <w:rtl w:val="0"/>
          </w:rPr>
          <w:delText>nd</w:delText>
        </w:r>
      </w:del>
      <w:del w:id="1050" w:date="2022-03-21T14:35:51Z" w:author="ZAW Inst.f.Papyrologie">
        <w:r>
          <w:rPr>
            <w:rFonts w:ascii="IFAO-Grec Unicode" w:hAnsi="IFAO-Grec Unicode"/>
            <w:sz w:val="24"/>
            <w:szCs w:val="24"/>
            <w:rtl w:val="0"/>
          </w:rPr>
          <w:delText xml:space="preserve"> Ed., Warsaw,</w:delText>
        </w:r>
      </w:del>
      <w:r>
        <w:rPr>
          <w:rFonts w:ascii="IFAO-Grec Unicode" w:hAnsi="IFAO-Grec Unicode"/>
          <w:sz w:val="24"/>
          <w:szCs w:val="24"/>
          <w:rtl w:val="0"/>
          <w:lang w:val="en-US"/>
        </w:rPr>
        <w:t xml:space="preserve"> 157). See generally </w:t>
      </w:r>
      <w:r>
        <w:rPr>
          <w:rStyle w:val="Hyperlink.1"/>
        </w:rPr>
        <w:fldChar w:fldCharType="begin" w:fldLock="0"/>
      </w:r>
      <w:r>
        <w:rPr>
          <w:rStyle w:val="Hyperlink.1"/>
        </w:rPr>
        <w:instrText xml:space="preserve"> HYPERLINK "https://papyri.info/biblio/96036"</w:instrText>
      </w:r>
      <w:r>
        <w:rPr>
          <w:rStyle w:val="Hyperlink.1"/>
        </w:rPr>
        <w:fldChar w:fldCharType="separate" w:fldLock="0"/>
      </w:r>
      <w:r>
        <w:rPr>
          <w:rStyle w:val="Hyperlink.1"/>
          <w:rtl w:val="0"/>
          <w:lang w:val="en-US"/>
        </w:rPr>
        <w:t>Kruse</w:t>
      </w:r>
      <w:ins w:id="1051" w:date="2022-03-21T15:50:16Z" w:author="ZAW Inst.f.Papyrologie">
        <w:r>
          <w:rPr>
            <w:rStyle w:val="Hyperlink.1"/>
            <w:rtl w:val="0"/>
            <w:lang w:val="en-US"/>
          </w:rPr>
          <w:t xml:space="preserve"> </w:t>
        </w:r>
      </w:ins>
      <w:del w:id="1052" w:date="2022-03-21T15:50:16Z" w:author="ZAW Inst.f.Papyrologie">
        <w:r>
          <w:rPr>
            <w:rStyle w:val="Hyperlink.1"/>
            <w:rtl w:val="0"/>
            <w:lang w:val="en-US"/>
          </w:rPr>
          <w:delText>, T. (</w:delText>
        </w:r>
      </w:del>
      <w:r>
        <w:rPr>
          <w:rStyle w:val="Hyperlink.1"/>
          <w:rtl w:val="0"/>
          <w:lang w:val="en-US"/>
        </w:rPr>
        <w:t>2017</w:t>
      </w:r>
      <w:r>
        <w:rPr/>
        <w:fldChar w:fldCharType="end" w:fldLock="0"/>
      </w:r>
      <w:del w:id="1053" w:date="2022-03-21T15:50:32Z" w:author="ZAW Inst.f.Papyrologie">
        <w:r>
          <w:rPr>
            <w:rFonts w:ascii="IFAO-Grec Unicode" w:hAnsi="IFAO-Grec Unicode"/>
            <w:sz w:val="24"/>
            <w:szCs w:val="24"/>
            <w:rtl w:val="0"/>
          </w:rPr>
          <w:delText>).</w:delText>
        </w:r>
      </w:del>
      <w:del w:id="1054" w:date="2022-03-21T15:50:32Z" w:author="ZAW Inst.f.Papyrologie">
        <w:r>
          <w:rPr>
            <w:rFonts w:ascii="IFAO-Grec Unicode" w:hAnsi="IFAO-Grec Unicode"/>
            <w:sz w:val="24"/>
            <w:szCs w:val="24"/>
            <w:rtl w:val="0"/>
            <w:lang w:val="en-US"/>
          </w:rPr>
          <w:delText xml:space="preserve"> Governmental Control of Guardianship over Minors in Roman Egypt, in Yiftach., U. and Faraguna (eds), M., Ancient Guardianship: Legal Incapacities in the Ancient World Jerusalem, 3-5.11.2013. Trieste</w:delText>
        </w:r>
      </w:del>
      <w:r>
        <w:rPr>
          <w:rFonts w:ascii="IFAO-Grec Unicode" w:hAnsi="IFAO-Grec Unicode"/>
          <w:sz w:val="24"/>
          <w:szCs w:val="24"/>
          <w:rtl w:val="0"/>
        </w:rPr>
        <w:t>: 175-188.</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7 [</w:t>
      </w:r>
      <w:r>
        <w:rPr>
          <w:rFonts w:ascii="IFAO-Grec Unicode" w:hAnsi="IFAO-Grec Unicode" w:hint="default"/>
          <w:sz w:val="24"/>
          <w:szCs w:val="24"/>
          <w:rtl w:val="0"/>
          <w:lang w:val="en-US"/>
        </w:rPr>
        <w:t>πεπρακέν</w:t>
      </w:r>
      <w:r>
        <w:rPr>
          <w:rFonts w:ascii="IFAO-Grec Unicode" w:hAnsi="IFAO-Grec Unicode"/>
          <w:sz w:val="24"/>
          <w:szCs w:val="24"/>
          <w:rtl w:val="0"/>
          <w:lang w:val="pt-PT"/>
        </w:rPr>
        <w:t>]</w:t>
      </w:r>
      <w:r>
        <w:rPr>
          <w:rFonts w:ascii="IFAO-Grec Unicode" w:hAnsi="IFAO-Grec Unicode" w:hint="default"/>
          <w:sz w:val="24"/>
          <w:szCs w:val="24"/>
          <w:rtl w:val="0"/>
          <w:lang w:val="en-US"/>
        </w:rPr>
        <w:t>αι τῷ Ἑριεῦτι</w:t>
      </w:r>
      <w:r>
        <w:rPr>
          <w:rFonts w:ascii="IFAO-Grec Unicode" w:hAnsi="IFAO-Grec Unicode"/>
          <w:sz w:val="24"/>
          <w:szCs w:val="24"/>
          <w:rtl w:val="0"/>
          <w:lang w:val="en-US"/>
        </w:rPr>
        <w:t xml:space="preserve">. As the name of the buyer is usually given earlier (here it has been supplemented in l. 6), we would normally find </w:t>
      </w:r>
      <w:r>
        <w:rPr>
          <w:rFonts w:ascii="IFAO-Grec Unicode" w:hAnsi="IFAO-Grec Unicode" w:hint="default"/>
          <w:sz w:val="24"/>
          <w:szCs w:val="24"/>
          <w:rtl w:val="0"/>
          <w:lang w:val="en-US"/>
        </w:rPr>
        <w:t xml:space="preserve">αὐτῷ </w:t>
      </w:r>
      <w:r>
        <w:rPr>
          <w:rFonts w:ascii="IFAO-Grec Unicode" w:hAnsi="IFAO-Grec Unicode"/>
          <w:sz w:val="24"/>
          <w:szCs w:val="24"/>
          <w:rtl w:val="0"/>
          <w:lang w:val="en-US"/>
        </w:rPr>
        <w:t xml:space="preserve">after the verb.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κατ</w:t>
      </w:r>
      <w:r>
        <w:rPr>
          <w:rFonts w:ascii="IFAO-Grec Unicode" w:hAnsi="IFAO-Grec Unicode" w:hint="default"/>
          <w:sz w:val="24"/>
          <w:szCs w:val="24"/>
          <w:rtl w:val="0"/>
          <w:lang w:val="en-US"/>
        </w:rPr>
        <w:t xml:space="preserve">ʼ </w:t>
      </w:r>
      <w:r>
        <w:rPr>
          <w:rFonts w:ascii="IFAO-Grec Unicode" w:hAnsi="IFAO-Grec Unicode" w:hint="default"/>
          <w:sz w:val="24"/>
          <w:szCs w:val="24"/>
          <w:rtl w:val="0"/>
        </w:rPr>
        <w:t>ὠ</w:t>
      </w:r>
      <w:r>
        <w:rPr>
          <w:rFonts w:ascii="IFAO-Grec Unicode" w:hAnsi="IFAO-Grec Unicode" w:hint="default"/>
          <w:sz w:val="24"/>
          <w:szCs w:val="24"/>
          <w:rtl w:val="0"/>
          <w:lang w:val="en-US"/>
        </w:rPr>
        <w:t>̣</w:t>
      </w:r>
      <w:r>
        <w:rPr>
          <w:rFonts w:ascii="IFAO-Grec Unicode" w:hAnsi="IFAO-Grec Unicode" w:hint="default"/>
          <w:sz w:val="24"/>
          <w:szCs w:val="24"/>
          <w:rtl w:val="0"/>
        </w:rPr>
        <w:t>νὴν διὰ τοῦ ἐν τῆι π</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γεγραμμέ</w:t>
      </w:r>
      <w:r>
        <w:rPr>
          <w:rFonts w:ascii="IFAO-Grec Unicode" w:hAnsi="IFAO-Grec Unicode"/>
          <w:sz w:val="24"/>
          <w:szCs w:val="24"/>
          <w:rtl w:val="0"/>
          <w:lang w:val="pt-PT"/>
        </w:rPr>
        <w:t>[</w:t>
      </w:r>
      <w:r>
        <w:rPr>
          <w:rFonts w:ascii="IFAO-Grec Unicode" w:hAnsi="IFAO-Grec Unicode" w:hint="default"/>
          <w:sz w:val="24"/>
          <w:szCs w:val="24"/>
          <w:rtl w:val="0"/>
        </w:rPr>
        <w:t>νηι</w:t>
      </w:r>
      <w:r>
        <w:rPr>
          <w:rFonts w:ascii="IFAO-Grec Unicode" w:hAnsi="IFAO-Grec Unicode"/>
          <w:sz w:val="24"/>
          <w:szCs w:val="24"/>
          <w:rtl w:val="0"/>
          <w:lang w:val="pt-PT"/>
        </w:rPr>
        <w:t xml:space="preserve">] </w:t>
      </w: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ό</w:t>
      </w:r>
      <w:r>
        <w:rPr>
          <w:rFonts w:ascii="IFAO-Grec Unicode" w:hAnsi="IFAO-Grec Unicode" w:hint="default"/>
          <w:sz w:val="24"/>
          <w:szCs w:val="24"/>
          <w:rtl w:val="0"/>
          <w:lang w:val="en-US"/>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ι</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hint="default"/>
          <w:sz w:val="24"/>
          <w:szCs w:val="24"/>
          <w:rtl w:val="0"/>
        </w:rPr>
        <w:t>ἀ</w:t>
      </w:r>
      <w:r>
        <w:rPr>
          <w:rFonts w:ascii="IFAO-Grec Unicode" w:hAnsi="IFAO-Grec Unicode" w:hint="default"/>
          <w:sz w:val="24"/>
          <w:szCs w:val="24"/>
          <w:rtl w:val="0"/>
          <w:lang w:val="en-US"/>
        </w:rPr>
        <w:t>̣</w:t>
      </w:r>
      <w:r>
        <w:rPr>
          <w:rFonts w:ascii="IFAO-Grec Unicode" w:hAnsi="IFAO-Grec Unicode" w:hint="default"/>
          <w:sz w:val="24"/>
          <w:szCs w:val="24"/>
          <w:rtl w:val="0"/>
        </w:rPr>
        <w:t>γ</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sz w:val="24"/>
          <w:szCs w:val="24"/>
          <w:rtl w:val="0"/>
          <w:lang w:val="pt-PT"/>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νομ</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ί</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sz w:val="24"/>
          <w:szCs w:val="24"/>
          <w:rtl w:val="0"/>
          <w:lang w:val="en-US"/>
        </w:rPr>
        <w:t xml:space="preserve">]. For the same phrase, see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.ii.10</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11 (Ptol. Euerg.; </w:t>
      </w:r>
      <w:r>
        <w:rPr>
          <w:rFonts w:ascii="IFAO-Grec Unicode" w:hAnsi="IFAO-Grec Unicode"/>
          <w:sz w:val="24"/>
          <w:szCs w:val="24"/>
          <w:rtl w:val="0"/>
        </w:rPr>
        <w:t>c</w:t>
      </w:r>
      <w:r>
        <w:rPr>
          <w:rFonts w:ascii="IFAO-Grec Unicode" w:hAnsi="IFAO-Grec Unicode"/>
          <w:sz w:val="24"/>
          <w:szCs w:val="24"/>
          <w:rtl w:val="0"/>
          <w:lang w:val="en-US"/>
        </w:rPr>
        <w:t xml:space="preserve">.136). A similar expression occurs in </w:t>
      </w:r>
      <w:r>
        <w:rPr>
          <w:rStyle w:val="Hyperlink.0"/>
        </w:rPr>
        <w:fldChar w:fldCharType="begin" w:fldLock="0"/>
      </w:r>
      <w:r>
        <w:rPr>
          <w:rStyle w:val="Hyperlink.0"/>
        </w:rPr>
        <w:instrText xml:space="preserve"> HYPERLINK "https://papyri.info/ddbdp/p.oxy;42;3054"</w:instrText>
      </w:r>
      <w:r>
        <w:rPr>
          <w:rStyle w:val="Hyperlink.0"/>
        </w:rPr>
        <w:fldChar w:fldCharType="separate" w:fldLock="0"/>
      </w:r>
      <w:r>
        <w:rPr>
          <w:rStyle w:val="Hyperlink.0"/>
          <w:rtl w:val="0"/>
        </w:rPr>
        <w:t>P.Oxy. 42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lang w:val="en-US"/>
        </w:rPr>
        <w:t>–</w:t>
      </w:r>
      <w:r>
        <w:rPr>
          <w:rFonts w:ascii="IFAO-Grec Unicode" w:hAnsi="IFAO-Grec Unicode"/>
          <w:sz w:val="24"/>
          <w:szCs w:val="24"/>
          <w:rtl w:val="0"/>
        </w:rPr>
        <w:t xml:space="preserve">19 (263), </w:t>
      </w:r>
      <w:r>
        <w:rPr>
          <w:rFonts w:ascii="IFAO-Grec Unicode" w:hAnsi="IFAO-Grec Unicode" w:hint="default"/>
          <w:sz w:val="24"/>
          <w:szCs w:val="24"/>
          <w:rtl w:val="0"/>
          <w:lang w:val="en-US"/>
        </w:rPr>
        <w:t>κατʼ ὠνὴν</w:t>
      </w:r>
      <w:r>
        <w:rPr>
          <w:rFonts w:ascii="IFAO-Grec Unicode" w:hAnsi="IFAO-Grec Unicode"/>
          <w:sz w:val="24"/>
          <w:szCs w:val="24"/>
          <w:rtl w:val="0"/>
        </w:rPr>
        <w:t xml:space="preserve"> | </w:t>
      </w:r>
      <w:r>
        <w:rPr>
          <w:rFonts w:ascii="IFAO-Grec Unicode" w:hAnsi="IFAO-Grec Unicode" w:hint="default"/>
          <w:sz w:val="24"/>
          <w:szCs w:val="24"/>
          <w:rtl w:val="0"/>
          <w:lang w:val="en-US"/>
        </w:rPr>
        <w:t>τελειωθεῖσαν διὰ δημο̣σ̣ί̣ο̣υ̣ ἐν τῇ αὐτῇ πόλει</w:t>
      </w:r>
      <w:r>
        <w:rPr>
          <w:rFonts w:ascii="IFAO-Grec Unicode" w:hAnsi="IFAO-Grec Unicode"/>
          <w:sz w:val="24"/>
          <w:szCs w:val="24"/>
          <w:rtl w:val="0"/>
        </w:rPr>
        <w:t xml:space="preserve">.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γεγραμμέν</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ηι</w:t>
      </w:r>
      <w:r>
        <w:rPr>
          <w:rFonts w:ascii="IFAO-Grec Unicode" w:hAnsi="IFAO-Grec Unicode"/>
          <w:sz w:val="24"/>
          <w:szCs w:val="24"/>
          <w:rtl w:val="0"/>
          <w:lang w:val="en-US"/>
        </w:rPr>
        <w:t>]. Likely spelled with iota adscript given the use of the latter and the length of the gap.</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8</w:t>
      </w:r>
      <w:r>
        <w:rPr>
          <w:rFonts w:ascii="IFAO-Grec Unicode" w:hAnsi="IFAO-Grec Unicode" w:hint="default"/>
          <w:sz w:val="24"/>
          <w:szCs w:val="24"/>
          <w:rtl w:val="0"/>
          <w:lang w:val="en-US"/>
        </w:rPr>
        <w:t>–</w:t>
      </w:r>
      <w:r>
        <w:rPr>
          <w:rFonts w:ascii="IFAO-Grec Unicode" w:hAnsi="IFAO-Grec Unicode"/>
          <w:sz w:val="24"/>
          <w:szCs w:val="24"/>
          <w:rtl w:val="0"/>
        </w:rPr>
        <w:t>9</w:t>
      </w:r>
      <w:del w:id="1055" w:date="2022-03-21T10:38:00Z" w:author="Graham Claytor">
        <w:r>
          <w:rPr>
            <w:rFonts w:ascii="IFAO-Grec Unicode" w:hAnsi="IFAO-Grec Unicode"/>
            <w:sz w:val="24"/>
            <w:szCs w:val="24"/>
            <w:rtl w:val="0"/>
          </w:rPr>
          <w:delText>.</w:delText>
        </w:r>
      </w:del>
      <w:r>
        <w:rPr>
          <w:rFonts w:ascii="IFAO-Grec Unicode" w:hAnsi="IFAO-Grec Unicode" w:hint="default"/>
          <w:sz w:val="24"/>
          <w:szCs w:val="24"/>
          <w:rtl w:val="0"/>
        </w:rPr>
        <w:t xml:space="preserve"> τῶν περὶ </w:t>
      </w:r>
      <w:r>
        <w:rPr>
          <w:rFonts w:ascii="IFAO-Grec Unicode" w:hAnsi="IFAO-Grec Unicode"/>
          <w:sz w:val="24"/>
          <w:szCs w:val="24"/>
          <w:rtl w:val="0"/>
        </w:rPr>
        <w:t>| [</w:t>
      </w:r>
      <w:r>
        <w:rPr>
          <w:rFonts w:ascii="IFAO-Grec Unicode" w:hAnsi="IFAO-Grec Unicode" w:hint="default"/>
          <w:sz w:val="24"/>
          <w:szCs w:val="24"/>
          <w:rtl w:val="0"/>
        </w:rPr>
        <w:t>τὴν Τααρπαγά</w:t>
      </w:r>
      <w:r>
        <w:rPr>
          <w:rFonts w:ascii="IFAO-Grec Unicode" w:hAnsi="IFAO-Grec Unicode"/>
          <w:sz w:val="24"/>
          <w:szCs w:val="24"/>
          <w:rtl w:val="0"/>
          <w:lang w:val="pt-PT"/>
        </w:rPr>
        <w:t>]</w:t>
      </w:r>
      <w:r>
        <w:rPr>
          <w:rFonts w:ascii="IFAO-Grec Unicode" w:hAnsi="IFAO-Grec Unicode" w:hint="default"/>
          <w:sz w:val="24"/>
          <w:szCs w:val="24"/>
          <w:rtl w:val="0"/>
        </w:rPr>
        <w:t>θ</w:t>
      </w:r>
      <w:r>
        <w:rPr>
          <w:rFonts w:ascii="IFAO-Grec Unicode" w:hAnsi="IFAO-Grec Unicode" w:hint="default"/>
          <w:sz w:val="24"/>
          <w:szCs w:val="24"/>
          <w:rtl w:val="0"/>
          <w:lang w:val="en-US"/>
        </w:rPr>
        <w:t>̣</w:t>
      </w:r>
      <w:r>
        <w:rPr>
          <w:rFonts w:ascii="IFAO-Grec Unicode" w:hAnsi="IFAO-Grec Unicode" w:hint="default"/>
          <w:sz w:val="24"/>
          <w:szCs w:val="24"/>
          <w:rtl w:val="0"/>
        </w:rPr>
        <w:t>ην πατρός</w:t>
      </w:r>
      <w:r>
        <w:rPr>
          <w:rFonts w:ascii="IFAO-Grec Unicode" w:hAnsi="IFAO-Grec Unicode"/>
          <w:sz w:val="24"/>
          <w:szCs w:val="24"/>
          <w:rtl w:val="0"/>
          <w:lang w:val="it-IT"/>
        </w:rPr>
        <w:t xml:space="preserve">. Compare e.g. </w:t>
      </w:r>
      <w:r>
        <w:rPr>
          <w:rStyle w:val="Hyperlink.0"/>
        </w:rPr>
        <w:fldChar w:fldCharType="begin" w:fldLock="0"/>
      </w:r>
      <w:r>
        <w:rPr>
          <w:rStyle w:val="Hyperlink.0"/>
        </w:rPr>
        <w:instrText xml:space="preserve"> HYPERLINK "https://papyri.info/ddbdp/p.fam.tebt;;15"</w:instrText>
      </w:r>
      <w:r>
        <w:rPr>
          <w:rStyle w:val="Hyperlink.0"/>
        </w:rPr>
        <w:fldChar w:fldCharType="separate" w:fldLock="0"/>
      </w:r>
      <w:r>
        <w:rPr>
          <w:rStyle w:val="Hyperlink.0"/>
          <w:rtl w:val="0"/>
        </w:rPr>
        <w:t>P:Fam.Tebt. 15</w:t>
      </w:r>
      <w:r>
        <w:rPr/>
        <w:fldChar w:fldCharType="end" w:fldLock="0"/>
      </w:r>
      <w:del w:id="1056" w:date="2022-03-21T10:38:00Z" w:author="Graham Claytor">
        <w:r>
          <w:rPr>
            <w:rFonts w:ascii="IFAO-Grec Unicode" w:hAnsi="IFAO-Grec Unicode"/>
            <w:sz w:val="24"/>
            <w:szCs w:val="24"/>
            <w:rtl w:val="0"/>
          </w:rPr>
          <w:delText>.24 (83),</w:delText>
        </w:r>
      </w:del>
      <w:r>
        <w:rPr>
          <w:rFonts w:ascii="IFAO-Grec Unicode" w:hAnsi="IFAO-Grec Unicode"/>
          <w:sz w:val="24"/>
          <w:szCs w:val="24"/>
          <w:rtl w:val="0"/>
        </w:rPr>
        <w:t xml:space="preserve">.24 (83), </w:t>
      </w:r>
      <w:r>
        <w:rPr>
          <w:rStyle w:val="Hyperlink.0"/>
        </w:rPr>
        <w:fldChar w:fldCharType="begin" w:fldLock="0"/>
      </w:r>
      <w:r>
        <w:rPr>
          <w:rStyle w:val="Hyperlink.0"/>
        </w:rPr>
        <w:instrText xml:space="preserve"> HYPERLINK "https://papyri.info/ddbdp/bgu;1;252"</w:instrText>
      </w:r>
      <w:r>
        <w:rPr>
          <w:rStyle w:val="Hyperlink.0"/>
        </w:rPr>
        <w:fldChar w:fldCharType="separate" w:fldLock="0"/>
      </w:r>
      <w:r>
        <w:rPr>
          <w:rStyle w:val="Hyperlink.0"/>
          <w:rtl w:val="0"/>
        </w:rPr>
        <w:t>BGU 1 252</w:t>
      </w:r>
      <w:r>
        <w:rPr/>
        <w:fldChar w:fldCharType="end" w:fldLock="0"/>
      </w:r>
      <w:r>
        <w:rPr>
          <w:rFonts w:ascii="IFAO-Grec Unicode" w:hAnsi="IFAO-Grec Unicode"/>
          <w:sz w:val="24"/>
          <w:szCs w:val="24"/>
          <w:rtl w:val="0"/>
        </w:rPr>
        <w:t xml:space="preserve"> (98),</w:t>
      </w:r>
      <w:r>
        <w:rPr>
          <w:rFonts w:ascii="IFAO-Grec Unicode" w:cs="IFAO-Grec Unicode" w:hAnsi="IFAO-Grec Unicode" w:eastAsia="IFAO-Grec Unicode"/>
          <w:sz w:val="24"/>
          <w:szCs w:val="24"/>
          <w:vertAlign w:val="superscript"/>
        </w:rPr>
        <w:footnoteReference w:id="24"/>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"https://papyri.info/ddbdp/psi;9;1043"</w:instrText>
      </w:r>
      <w:r>
        <w:rPr>
          <w:rStyle w:val="Hyperlink.0"/>
        </w:rPr>
        <w:fldChar w:fldCharType="separate" w:fldLock="0"/>
      </w:r>
      <w:r>
        <w:rPr>
          <w:rStyle w:val="Hyperlink.0"/>
          <w:rtl w:val="0"/>
          <w:lang w:val="pt-PT"/>
        </w:rPr>
        <w:t>PSI 9 1043</w:t>
      </w:r>
      <w:r>
        <w:rPr/>
        <w:fldChar w:fldCharType="end" w:fldLock="0"/>
      </w:r>
      <w:r>
        <w:rPr>
          <w:rFonts w:ascii="IFAO-Grec Unicode" w:hAnsi="IFAO-Grec Unicode"/>
          <w:sz w:val="24"/>
          <w:szCs w:val="24"/>
          <w:rtl w:val="0"/>
        </w:rPr>
        <w:t>.13</w:t>
      </w:r>
      <w:r>
        <w:rPr>
          <w:rFonts w:ascii="IFAO-Grec Unicode" w:hAnsi="IFAO-Grec Unicode" w:hint="default"/>
          <w:sz w:val="24"/>
          <w:szCs w:val="24"/>
          <w:rtl w:val="0"/>
          <w:lang w:val="en-US"/>
        </w:rPr>
        <w:t>–</w:t>
      </w:r>
      <w:r>
        <w:rPr>
          <w:rFonts w:ascii="IFAO-Grec Unicode" w:hAnsi="IFAO-Grec Unicode"/>
          <w:sz w:val="24"/>
          <w:szCs w:val="24"/>
          <w:rtl w:val="0"/>
        </w:rPr>
        <w:t xml:space="preserve">14 (103), </w:t>
      </w:r>
      <w:r>
        <w:rPr>
          <w:rStyle w:val="Hyperlink.0"/>
        </w:rPr>
        <w:fldChar w:fldCharType="begin" w:fldLock="0"/>
      </w:r>
      <w:r>
        <w:rPr>
          <w:rStyle w:val="Hyperlink.0"/>
        </w:rPr>
        <w:instrText xml:space="preserve"> HYPERLINK "https://papyri.info/ddbdp/bgu;1;196"</w:instrText>
      </w:r>
      <w:r>
        <w:rPr>
          <w:rStyle w:val="Hyperlink.0"/>
        </w:rPr>
        <w:fldChar w:fldCharType="separate" w:fldLock="0"/>
      </w:r>
      <w:r>
        <w:rPr>
          <w:rStyle w:val="Hyperlink.0"/>
          <w:rtl w:val="0"/>
          <w:lang w:val="de-DE"/>
        </w:rPr>
        <w:t>BGU 1 196</w:t>
      </w:r>
      <w:r>
        <w:rPr/>
        <w:fldChar w:fldCharType="end" w:fldLock="0"/>
      </w:r>
      <w:r>
        <w:rPr>
          <w:rFonts w:ascii="IFAO-Grec Unicode" w:hAnsi="IFAO-Grec Unicode"/>
          <w:sz w:val="24"/>
          <w:szCs w:val="24"/>
          <w:rtl w:val="0"/>
        </w:rPr>
        <w:t>.18 (109</w:t>
      </w:r>
      <w:r>
        <w:rPr>
          <w:rFonts w:ascii="IFAO-Grec Unicode" w:hAnsi="IFAO-Grec Unicode" w:hint="default"/>
          <w:sz w:val="24"/>
          <w:szCs w:val="24"/>
          <w:rtl w:val="0"/>
          <w:lang w:val="en-US"/>
        </w:rPr>
        <w:t>–</w:t>
      </w:r>
      <w:r>
        <w:rPr>
          <w:rFonts w:ascii="IFAO-Grec Unicode" w:hAnsi="IFAO-Grec Unicode"/>
          <w:sz w:val="24"/>
          <w:szCs w:val="24"/>
          <w:rtl w:val="0"/>
        </w:rPr>
        <w:t xml:space="preserve">117) </w:t>
      </w:r>
      <w:r>
        <w:rPr>
          <w:rStyle w:val="Hyperlink.0"/>
        </w:rPr>
        <w:fldChar w:fldCharType="begin" w:fldLock="0"/>
      </w:r>
      <w:r>
        <w:rPr>
          <w:rStyle w:val="Hyperlink.0"/>
        </w:rPr>
        <w:instrText xml:space="preserve"> HYPERLINK "https://papyri.info/ddbdp/chr.wilck;;356"</w:instrText>
      </w:r>
      <w:r>
        <w:rPr>
          <w:rStyle w:val="Hyperlink.0"/>
        </w:rPr>
        <w:fldChar w:fldCharType="separate" w:fldLock="0"/>
      </w:r>
      <w:r>
        <w:rPr>
          <w:rStyle w:val="Hyperlink.0"/>
          <w:rtl w:val="0"/>
          <w:lang w:val="da-DK"/>
        </w:rPr>
        <w:t>Chrest.Wilck. 356</w:t>
      </w:r>
      <w:r>
        <w:rPr/>
        <w:fldChar w:fldCharType="end" w:fldLock="0"/>
      </w:r>
      <w:r>
        <w:rPr>
          <w:rFonts w:ascii="IFAO-Grec Unicode" w:hAnsi="IFAO-Grec Unicode"/>
          <w:sz w:val="24"/>
          <w:szCs w:val="24"/>
          <w:rtl w:val="0"/>
          <w:lang w:val="en-US"/>
        </w:rPr>
        <w:t xml:space="preserve">.20  (149), and </w:t>
      </w:r>
      <w:r>
        <w:rPr>
          <w:rStyle w:val="Hyperlink.0"/>
        </w:rPr>
        <w:fldChar w:fldCharType="begin" w:fldLock="0"/>
      </w:r>
      <w:r>
        <w:rPr>
          <w:rStyle w:val="Hyperlink.0"/>
        </w:rPr>
        <w:instrText xml:space="preserve"> HYPERLINK "https://papyri.info/ddbdp/p.oxy;43;3122"</w:instrText>
      </w:r>
      <w:r>
        <w:rPr>
          <w:rStyle w:val="Hyperlink.0"/>
        </w:rPr>
        <w:fldChar w:fldCharType="separate" w:fldLock="0"/>
      </w:r>
      <w:r>
        <w:rPr>
          <w:rStyle w:val="Hyperlink.0"/>
          <w:rtl w:val="0"/>
        </w:rPr>
        <w:t>P.Oxy. 43 3122</w:t>
      </w:r>
      <w:r>
        <w:rPr/>
        <w:fldChar w:fldCharType="end" w:fldLock="0"/>
      </w:r>
      <w:r>
        <w:rPr>
          <w:rFonts w:ascii="IFAO-Grec Unicode" w:hAnsi="IFAO-Grec Unicode"/>
          <w:sz w:val="24"/>
          <w:szCs w:val="24"/>
          <w:rtl w:val="0"/>
        </w:rPr>
        <w:t>.10 (322).</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10 [</w:t>
      </w:r>
      <w:r>
        <w:rPr>
          <w:rFonts w:ascii="IFAO-Grec Unicode" w:hAnsi="IFAO-Grec Unicode" w:hint="default"/>
          <w:sz w:val="24"/>
          <w:szCs w:val="24"/>
          <w:rtl w:val="0"/>
        </w:rPr>
        <w:t>ἐπὶ</w:t>
      </w:r>
      <w:r>
        <w:rPr>
          <w:rFonts w:ascii="IFAO-Grec Unicode" w:hAnsi="IFAO-Grec Unicode"/>
          <w:sz w:val="24"/>
          <w:szCs w:val="24"/>
          <w:rtl w:val="0"/>
          <w:lang w:val="pt-PT"/>
        </w:rPr>
        <w:t xml:space="preserve">] </w:t>
      </w:r>
      <w:r>
        <w:rPr>
          <w:rFonts w:ascii="IFAO-Grec Unicode" w:hAnsi="IFAO-Grec Unicode" w:hint="default"/>
          <w:sz w:val="24"/>
          <w:szCs w:val="24"/>
          <w:rtl w:val="0"/>
        </w:rPr>
        <w:t xml:space="preserve">ταῖς οὔσαις </w:t>
      </w:r>
      <w:r>
        <w:rPr>
          <w:rFonts w:ascii="IFAO-Grec Unicode" w:hAnsi="IFAO-Grec Unicode" w:hint="default"/>
          <w:sz w:val="24"/>
          <w:szCs w:val="24"/>
          <w:rtl w:val="0"/>
          <w:lang w:val="en-US"/>
        </w:rPr>
        <w:t xml:space="preserve">αὐτῶν̣ </w:t>
      </w:r>
      <w:r>
        <w:rPr>
          <w:rFonts w:ascii="IFAO-Grec Unicode" w:hAnsi="IFAO-Grec Unicode" w:hint="default"/>
          <w:sz w:val="24"/>
          <w:szCs w:val="24"/>
          <w:rtl w:val="0"/>
        </w:rPr>
        <w:t>εἰσόδοις καὶ ἐξόδοις κτλ</w:t>
      </w:r>
      <w:r>
        <w:rPr>
          <w:rFonts w:ascii="IFAO-Grec Unicode" w:hAnsi="IFAO-Grec Unicode"/>
          <w:sz w:val="24"/>
          <w:szCs w:val="24"/>
          <w:rtl w:val="0"/>
          <w:lang w:val="en-US"/>
        </w:rPr>
        <w:t xml:space="preserve">. The participle </w:t>
      </w:r>
      <w:r>
        <w:rPr>
          <w:rFonts w:ascii="IFAO-Grec Unicode" w:hAnsi="IFAO-Grec Unicode" w:hint="default"/>
          <w:sz w:val="24"/>
          <w:szCs w:val="24"/>
          <w:rtl w:val="0"/>
        </w:rPr>
        <w:t xml:space="preserve">οὔσαις </w:t>
      </w:r>
      <w:r>
        <w:rPr>
          <w:rFonts w:ascii="IFAO-Grec Unicode" w:hAnsi="IFAO-Grec Unicode"/>
          <w:sz w:val="24"/>
          <w:szCs w:val="24"/>
          <w:rtl w:val="0"/>
          <w:lang w:val="en-US"/>
        </w:rPr>
        <w:t xml:space="preserve">agrees with </w:t>
      </w:r>
      <w:r>
        <w:rPr>
          <w:rFonts w:ascii="IFAO-Grec Unicode" w:hAnsi="IFAO-Grec Unicode" w:hint="default"/>
          <w:sz w:val="24"/>
          <w:szCs w:val="24"/>
          <w:rtl w:val="0"/>
        </w:rPr>
        <w:t>εἰσόδοις</w:t>
      </w:r>
      <w:r>
        <w:rPr>
          <w:rFonts w:ascii="IFAO-Grec Unicode" w:hAnsi="IFAO-Grec Unicode"/>
          <w:sz w:val="24"/>
          <w:szCs w:val="24"/>
          <w:rtl w:val="0"/>
        </w:rPr>
        <w:t xml:space="preserve">, </w:t>
      </w:r>
      <w:r>
        <w:rPr>
          <w:rFonts w:ascii="IFAO-Grec Unicode" w:hAnsi="IFAO-Grec Unicode" w:hint="default"/>
          <w:sz w:val="24"/>
          <w:szCs w:val="24"/>
          <w:rtl w:val="0"/>
        </w:rPr>
        <w:t xml:space="preserve">ἐξόδοις </w:t>
      </w:r>
      <w:r>
        <w:rPr>
          <w:rFonts w:ascii="IFAO-Grec Unicode" w:hAnsi="IFAO-Grec Unicode"/>
          <w:sz w:val="24"/>
          <w:szCs w:val="24"/>
          <w:rtl w:val="0"/>
          <w:lang w:val="en-US"/>
        </w:rPr>
        <w:t xml:space="preserve">and </w:t>
      </w:r>
      <w:r>
        <w:rPr>
          <w:rFonts w:ascii="IFAO-Grec Unicode" w:hAnsi="IFAO-Grec Unicode" w:hint="default"/>
          <w:sz w:val="24"/>
          <w:szCs w:val="24"/>
          <w:rtl w:val="0"/>
        </w:rPr>
        <w:t>φωσφορίαις</w:t>
      </w:r>
      <w:r>
        <w:rPr>
          <w:rFonts w:ascii="IFAO-Grec Unicode" w:hAnsi="IFAO-Grec Unicode"/>
          <w:sz w:val="24"/>
          <w:szCs w:val="24"/>
          <w:rtl w:val="0"/>
          <w:lang w:val="en-US"/>
        </w:rPr>
        <w:t xml:space="preserve">, but not with the other words, as in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rPr>
        <w:t>P.Ryl. 2 162</w:t>
      </w:r>
      <w:r>
        <w:rPr/>
        <w:fldChar w:fldCharType="end" w:fldLock="0"/>
      </w:r>
      <w:r>
        <w:rPr>
          <w:rFonts w:ascii="IFAO-Grec Unicode" w:hAnsi="IFAO-Grec Unicode"/>
          <w:sz w:val="24"/>
          <w:szCs w:val="24"/>
          <w:rtl w:val="0"/>
        </w:rPr>
        <w:t>.26</w:t>
      </w:r>
      <w:r>
        <w:rPr>
          <w:rFonts w:ascii="IFAO-Grec Unicode" w:hAnsi="IFAO-Grec Unicode" w:hint="default"/>
          <w:sz w:val="24"/>
          <w:szCs w:val="24"/>
          <w:rtl w:val="0"/>
          <w:lang w:val="en-US"/>
        </w:rPr>
        <w:t>–</w:t>
      </w:r>
      <w:r>
        <w:rPr>
          <w:rFonts w:ascii="IFAO-Grec Unicode" w:hAnsi="IFAO-Grec Unicode"/>
          <w:sz w:val="24"/>
          <w:szCs w:val="24"/>
          <w:rtl w:val="0"/>
        </w:rPr>
        <w:t xml:space="preserve">27 (Sokn. Nes.; 159), </w:t>
      </w:r>
      <w:r>
        <w:rPr>
          <w:rFonts w:ascii="IFAO-Grec Unicode" w:hAnsi="IFAO-Grec Unicode" w:hint="default"/>
          <w:sz w:val="24"/>
          <w:szCs w:val="24"/>
          <w:rtl w:val="0"/>
          <w:lang w:val="en-US"/>
        </w:rPr>
        <w:t xml:space="preserve">ταῖς οὔσ̣αις ἰσόδοις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εἰσόδοις</w:t>
      </w:r>
      <w:r>
        <w:rPr>
          <w:rFonts w:ascii="IFAO-Grec Unicode" w:hAnsi="IFAO-Grec Unicode"/>
          <w:sz w:val="24"/>
          <w:szCs w:val="24"/>
          <w:rtl w:val="0"/>
          <w:lang w:val="pt-PT"/>
        </w:rPr>
        <w:t>) [</w:t>
      </w:r>
      <w:r>
        <w:rPr>
          <w:rFonts w:ascii="IFAO-Grec Unicode" w:hAnsi="IFAO-Grec Unicode" w:hint="default"/>
          <w:sz w:val="24"/>
          <w:szCs w:val="24"/>
          <w:rtl w:val="0"/>
          <w:lang w:val="en-US"/>
        </w:rPr>
        <w:t>κα</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ὶ ἐκξόδοις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ἐξόδοις</w:t>
      </w:r>
      <w:r>
        <w:rPr>
          <w:rFonts w:ascii="IFAO-Grec Unicode" w:hAnsi="IFAO-Grec Unicode"/>
          <w:sz w:val="24"/>
          <w:szCs w:val="24"/>
          <w:rtl w:val="0"/>
        </w:rPr>
        <w:t xml:space="preserve">) </w:t>
      </w:r>
      <w:r>
        <w:rPr>
          <w:rFonts w:ascii="IFAO-Grec Unicode" w:hAnsi="IFAO-Grec Unicode" w:hint="default"/>
          <w:sz w:val="24"/>
          <w:szCs w:val="24"/>
          <w:rtl w:val="0"/>
          <w:lang w:val="en-US"/>
        </w:rPr>
        <w:t>καὶ φωσ</w:t>
      </w:r>
      <w:r>
        <w:rPr>
          <w:rFonts w:ascii="IFAO-Grec Unicode" w:hAnsi="IFAO-Grec Unicode"/>
          <w:sz w:val="24"/>
          <w:szCs w:val="24"/>
          <w:rtl w:val="0"/>
          <w:lang w:val="pt-PT"/>
        </w:rPr>
        <w:t>[</w:t>
      </w:r>
      <w:r>
        <w:rPr>
          <w:rFonts w:ascii="IFAO-Grec Unicode" w:hAnsi="IFAO-Grec Unicode" w:hint="default"/>
          <w:sz w:val="24"/>
          <w:szCs w:val="24"/>
          <w:rtl w:val="0"/>
          <w:lang w:val="en-US"/>
        </w:rPr>
        <w:t>φορίοις καὶ τεί</w:t>
      </w:r>
      <w:r>
        <w:rPr>
          <w:rFonts w:ascii="IFAO-Grec Unicode" w:hAnsi="IFAO-Grec Unicode"/>
          <w:sz w:val="24"/>
          <w:szCs w:val="24"/>
          <w:rtl w:val="0"/>
          <w:lang w:val="pt-PT"/>
        </w:rPr>
        <w:t>]</w:t>
      </w:r>
      <w:r>
        <w:rPr>
          <w:rFonts w:ascii="IFAO-Grec Unicode" w:hAnsi="IFAO-Grec Unicode" w:hint="default"/>
          <w:sz w:val="24"/>
          <w:szCs w:val="24"/>
          <w:rtl w:val="0"/>
          <w:lang w:val="en-US"/>
        </w:rPr>
        <w:t>χ̣ε̣</w:t>
      </w:r>
      <w:r>
        <w:rPr>
          <w:rFonts w:ascii="IFAO-Grec Unicode" w:hAnsi="IFAO-Grec Unicode"/>
          <w:sz w:val="24"/>
          <w:szCs w:val="24"/>
          <w:rtl w:val="0"/>
        </w:rPr>
        <w:t>|</w:t>
      </w:r>
      <w:r>
        <w:rPr>
          <w:rFonts w:ascii="IFAO-Grec Unicode" w:hAnsi="IFAO-Grec Unicode" w:hint="default"/>
          <w:sz w:val="24"/>
          <w:szCs w:val="24"/>
          <w:rtl w:val="0"/>
          <w:lang w:val="en-US"/>
        </w:rPr>
        <w:t>σι καὶ θ̣εμ̣εσίοις</w:t>
      </w:r>
      <w:r>
        <w:rPr>
          <w:rFonts w:ascii="IFAO-Grec Unicode" w:hAnsi="IFAO-Grec Unicode"/>
          <w:sz w:val="24"/>
          <w:szCs w:val="24"/>
          <w:rtl w:val="0"/>
          <w:lang w:val="en-US"/>
        </w:rPr>
        <w:t xml:space="preserve">. For similar phrases, compare also e.g.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lang w:val="es-ES_tradnl"/>
        </w:rPr>
        <w:t xml:space="preserve">.5 (Karanis; 154), </w:t>
      </w:r>
      <w:r>
        <w:rPr>
          <w:rFonts w:ascii="IFAO-Grec Unicode" w:hAnsi="IFAO-Grec Unicode" w:hint="default"/>
          <w:sz w:val="24"/>
          <w:szCs w:val="24"/>
          <w:rtl w:val="0"/>
          <w:lang w:val="en-US"/>
        </w:rPr>
        <w:t xml:space="preserve">ἐπὶ τοῖς οὖσι αὐτοῖς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αὐταῖς</w:t>
      </w:r>
      <w:r>
        <w:rPr>
          <w:rFonts w:ascii="IFAO-Grec Unicode" w:hAnsi="IFAO-Grec Unicode"/>
          <w:sz w:val="24"/>
          <w:szCs w:val="24"/>
          <w:rtl w:val="0"/>
        </w:rPr>
        <w:t xml:space="preserve">) </w:t>
      </w:r>
      <w:r>
        <w:rPr>
          <w:rFonts w:ascii="IFAO-Grec Unicode" w:hAnsi="IFAO-Grec Unicode" w:hint="default"/>
          <w:sz w:val="24"/>
          <w:szCs w:val="24"/>
          <w:rtl w:val="0"/>
          <w:lang w:val="en-US"/>
        </w:rPr>
        <w:t>εἰσόδοις καὶ ἐξόδοις καὶ θεμελίοις καὶ τείχεσι</w:t>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"https://papyri.info/ddbdp/p.muench;3.1;85"</w:instrText>
      </w:r>
      <w:r>
        <w:rPr>
          <w:rStyle w:val="Hyperlink.0"/>
        </w:rPr>
        <w:fldChar w:fldCharType="separate" w:fldLock="0"/>
      </w:r>
      <w:r>
        <w:rPr>
          <w:rStyle w:val="Hyperlink.0"/>
          <w:rtl w:val="0"/>
          <w:lang w:val="pt-PT"/>
        </w:rPr>
        <w:t>P.Muench. 3.1 85</w:t>
      </w:r>
      <w:r>
        <w:rPr/>
        <w:fldChar w:fldCharType="end" w:fldLock="0"/>
      </w:r>
      <w:r>
        <w:rPr>
          <w:rFonts w:ascii="IFAO-Grec Unicode" w:hAnsi="IFAO-Grec Unicode"/>
          <w:sz w:val="24"/>
          <w:szCs w:val="24"/>
          <w:rtl w:val="0"/>
          <w:lang w:val="pt-PT"/>
        </w:rPr>
        <w:t>.4 (Arsinoites; 1</w:t>
      </w:r>
      <w:r>
        <w:rPr>
          <w:rFonts w:ascii="IFAO-Grec Unicode" w:hAnsi="IFAO-Grec Unicode"/>
          <w:sz w:val="24"/>
          <w:szCs w:val="24"/>
          <w:vertAlign w:val="superscript"/>
          <w:rtl w:val="0"/>
        </w:rPr>
        <w:t>st</w:t>
      </w:r>
      <w:r>
        <w:rPr>
          <w:rFonts w:ascii="IFAO-Grec Unicode" w:hAnsi="IFAO-Grec Unicode"/>
          <w:sz w:val="24"/>
          <w:szCs w:val="24"/>
          <w:rtl w:val="0"/>
          <w:lang w:val="en-US"/>
        </w:rPr>
        <w:t xml:space="preserve"> half of II), [</w:t>
      </w:r>
      <w:r>
        <w:rPr>
          <w:rFonts w:ascii="IFAO-Grec Unicode" w:hAnsi="IFAO-Grec Unicode" w:hint="default"/>
          <w:sz w:val="24"/>
          <w:szCs w:val="24"/>
          <w:rtl w:val="0"/>
          <w:lang w:val="en-US"/>
        </w:rPr>
        <w:t>ε</w:t>
      </w:r>
      <w:r>
        <w:rPr>
          <w:rFonts w:ascii="IFAO-Grec Unicode" w:hAnsi="IFAO-Grec Unicode"/>
          <w:sz w:val="24"/>
          <w:szCs w:val="24"/>
          <w:rtl w:val="0"/>
          <w:lang w:val="pt-PT"/>
        </w:rPr>
        <w:t>]</w:t>
      </w:r>
      <w:r>
        <w:rPr>
          <w:rFonts w:ascii="IFAO-Grec Unicode" w:hAnsi="IFAO-Grec Unicode" w:hint="default"/>
          <w:sz w:val="24"/>
          <w:szCs w:val="24"/>
          <w:rtl w:val="0"/>
          <w:lang w:val="en-US"/>
        </w:rPr>
        <w:t>ἰσόδοι</w:t>
      </w:r>
      <w:r>
        <w:rPr>
          <w:rFonts w:ascii="IFAO-Grec Unicode" w:hAnsi="IFAO-Grec Unicode"/>
          <w:sz w:val="24"/>
          <w:szCs w:val="24"/>
          <w:rtl w:val="0"/>
          <w:lang w:val="pt-PT"/>
        </w:rPr>
        <w:t>[</w:t>
      </w:r>
      <w:r>
        <w:rPr>
          <w:rFonts w:ascii="IFAO-Grec Unicode" w:hAnsi="IFAO-Grec Unicode" w:hint="default"/>
          <w:sz w:val="24"/>
          <w:szCs w:val="24"/>
          <w:rtl w:val="0"/>
          <w:lang w:val="en-US"/>
        </w:rPr>
        <w:t>ς κ</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α̣ὶ̣ ἐξόδοις καὶ φοσφορίαις </w:t>
      </w:r>
      <w:r>
        <w:rPr>
          <w:rFonts w:ascii="IFAO-Grec Unicode" w:hAnsi="IFAO-Grec Unicode"/>
          <w:sz w:val="24"/>
          <w:szCs w:val="24"/>
          <w:rtl w:val="0"/>
          <w:lang w:val="pt-PT"/>
        </w:rPr>
        <w:t xml:space="preserve">(l. </w:t>
      </w:r>
      <w:r>
        <w:rPr>
          <w:rFonts w:ascii="IFAO-Grec Unicode" w:hAnsi="IFAO-Grec Unicode" w:hint="default"/>
          <w:sz w:val="24"/>
          <w:szCs w:val="24"/>
          <w:rtl w:val="0"/>
        </w:rPr>
        <w:t>φωσφορίαις</w:t>
      </w:r>
      <w:r>
        <w:rPr>
          <w:rFonts w:ascii="IFAO-Grec Unicode" w:hAnsi="IFAO-Grec Unicode"/>
          <w:sz w:val="24"/>
          <w:szCs w:val="24"/>
          <w:rtl w:val="0"/>
        </w:rPr>
        <w:t xml:space="preserve">) </w:t>
      </w:r>
      <w:r>
        <w:rPr>
          <w:rFonts w:ascii="IFAO-Grec Unicode" w:hAnsi="IFAO-Grec Unicode" w:hint="default"/>
          <w:sz w:val="24"/>
          <w:szCs w:val="24"/>
          <w:rtl w:val="0"/>
          <w:lang w:val="en-US"/>
        </w:rPr>
        <w:t>καὶ θ̣</w:t>
      </w:r>
      <w:r>
        <w:rPr>
          <w:rFonts w:ascii="IFAO-Grec Unicode" w:hAnsi="IFAO-Grec Unicode"/>
          <w:sz w:val="24"/>
          <w:szCs w:val="24"/>
          <w:rtl w:val="0"/>
          <w:lang w:val="pt-PT"/>
        </w:rPr>
        <w:t>[</w:t>
      </w:r>
      <w:r>
        <w:rPr>
          <w:rFonts w:ascii="IFAO-Grec Unicode" w:hAnsi="IFAO-Grec Unicode" w:hint="default"/>
          <w:sz w:val="24"/>
          <w:szCs w:val="24"/>
          <w:rtl w:val="0"/>
          <w:lang w:val="en-US"/>
        </w:rPr>
        <w:t>εμελίοις</w:t>
      </w:r>
      <w:r>
        <w:rPr>
          <w:rFonts w:ascii="IFAO-Grec Unicode" w:hAnsi="IFAO-Grec Unicode"/>
          <w:sz w:val="24"/>
          <w:szCs w:val="24"/>
          <w:rtl w:val="0"/>
          <w:lang w:val="pt-PT"/>
        </w:rPr>
        <w:t xml:space="preserve">]; </w:t>
      </w:r>
      <w:r>
        <w:rPr>
          <w:rStyle w:val="Hyperlink.0"/>
        </w:rPr>
        <w:fldChar w:fldCharType="begin" w:fldLock="0"/>
      </w:r>
      <w:r>
        <w:rPr>
          <w:rStyle w:val="Hyperlink.0"/>
        </w:rPr>
        <w:instrText xml:space="preserve"> HYPERLINK "https://papyri.info/ddbdp/p.sakaon;;60"</w:instrText>
      </w:r>
      <w:r>
        <w:rPr>
          <w:rStyle w:val="Hyperlink.0"/>
        </w:rPr>
        <w:fldChar w:fldCharType="separate" w:fldLock="0"/>
      </w:r>
      <w:r>
        <w:rPr>
          <w:rStyle w:val="Hyperlink.0"/>
          <w:rtl w:val="0"/>
        </w:rPr>
        <w:t>P.Sakaon 60</w:t>
      </w:r>
      <w:r>
        <w:rPr/>
        <w:fldChar w:fldCharType="end" w:fldLock="0"/>
      </w:r>
      <w:r>
        <w:rPr>
          <w:rFonts w:ascii="IFAO-Grec Unicode" w:hAnsi="IFAO-Grec Unicode"/>
          <w:sz w:val="24"/>
          <w:szCs w:val="24"/>
          <w:rtl w:val="0"/>
          <w:lang w:val="pt-PT"/>
        </w:rPr>
        <w:t xml:space="preserve">.8 (Ptol. Euerg.; 306), </w:t>
      </w:r>
      <w:r>
        <w:rPr>
          <w:rFonts w:ascii="IFAO-Grec Unicode" w:hAnsi="IFAO-Grec Unicode" w:hint="default"/>
          <w:sz w:val="24"/>
          <w:szCs w:val="24"/>
          <w:rtl w:val="0"/>
          <w:lang w:val="en-US"/>
        </w:rPr>
        <w:t xml:space="preserve">θεμελίοις καὶ τίχαισι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τείχεσι</w:t>
      </w:r>
      <w:r>
        <w:rPr>
          <w:rFonts w:ascii="IFAO-Grec Unicode" w:hAnsi="IFAO-Grec Unicode"/>
          <w:sz w:val="24"/>
          <w:szCs w:val="24"/>
          <w:rtl w:val="0"/>
        </w:rPr>
        <w:t xml:space="preserve">) </w:t>
      </w:r>
      <w:r>
        <w:rPr>
          <w:rFonts w:ascii="IFAO-Grec Unicode" w:hAnsi="IFAO-Grec Unicode" w:hint="default"/>
          <w:sz w:val="24"/>
          <w:szCs w:val="24"/>
          <w:rtl w:val="0"/>
          <w:lang w:val="en-US"/>
        </w:rPr>
        <w:t>καὶ φωσφορίαις καὶ εἰσόδοις καὶ ἐξόδοις</w:t>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lang w:val="en-US"/>
        </w:rPr>
        <w:t>αὐτῶν̣</w:t>
      </w:r>
      <w:r>
        <w:rPr>
          <w:rFonts w:ascii="IFAO-Grec Unicode" w:hAnsi="IFAO-Grec Unicode"/>
          <w:sz w:val="24"/>
          <w:szCs w:val="24"/>
          <w:rtl w:val="0"/>
          <w:lang w:val="en-US"/>
        </w:rPr>
        <w:t xml:space="preserve">. The letter after </w:t>
      </w:r>
      <w:r>
        <w:rPr>
          <w:rFonts w:ascii="IFAO-Grec Unicode" w:hAnsi="IFAO-Grec Unicode"/>
          <w:sz w:val="24"/>
          <w:szCs w:val="24"/>
          <w:rtl w:val="0"/>
        </w:rPr>
        <w:t>omega</w:t>
      </w:r>
      <w:r>
        <w:rPr>
          <w:rFonts w:ascii="IFAO-Grec Unicode" w:hAnsi="IFAO-Grec Unicode"/>
          <w:sz w:val="24"/>
          <w:szCs w:val="24"/>
          <w:rtl w:val="0"/>
          <w:lang w:val="en-US"/>
        </w:rPr>
        <w:t xml:space="preserve"> is doubtful, but compare </w:t>
      </w:r>
      <w:r>
        <w:rPr>
          <w:rFonts w:ascii="IFAO-Grec Unicode" w:hAnsi="IFAO-Grec Unicode" w:hint="default"/>
          <w:sz w:val="24"/>
          <w:szCs w:val="24"/>
          <w:rtl w:val="0"/>
          <w:lang w:val="en-US"/>
        </w:rPr>
        <w:t>αὐτῶν</w:t>
      </w:r>
      <w:r>
        <w:rPr>
          <w:rFonts w:ascii="IFAO-Grec Unicode" w:hAnsi="IFAO-Grec Unicode"/>
          <w:sz w:val="24"/>
          <w:szCs w:val="24"/>
          <w:rtl w:val="0"/>
          <w:lang w:val="en-US"/>
        </w:rPr>
        <w:t xml:space="preserve"> in l. 18. I have ruled out the possibility that this may be </w:t>
      </w:r>
      <w:r>
        <w:rPr>
          <w:rFonts w:ascii="IFAO-Grec Unicode" w:hAnsi="IFAO-Grec Unicode"/>
          <w:sz w:val="24"/>
          <w:szCs w:val="24"/>
          <w:rtl w:val="0"/>
        </w:rPr>
        <w:t>iota</w:t>
      </w:r>
      <w:r>
        <w:rPr>
          <w:rFonts w:ascii="IFAO-Grec Unicode" w:hAnsi="IFAO-Grec Unicode"/>
          <w:sz w:val="24"/>
          <w:szCs w:val="24"/>
          <w:rtl w:val="0"/>
          <w:lang w:val="en-US"/>
        </w:rPr>
        <w:t xml:space="preserve"> adscript on the basis of the occurrences of the ending -</w:t>
      </w:r>
      <w:r>
        <w:rPr>
          <w:rFonts w:ascii="IFAO-Grec Unicode" w:hAnsi="IFAO-Grec Unicode" w:hint="default"/>
          <w:sz w:val="24"/>
          <w:szCs w:val="24"/>
          <w:rtl w:val="0"/>
        </w:rPr>
        <w:t xml:space="preserve">ωι </w:t>
      </w:r>
      <w:r>
        <w:rPr>
          <w:rFonts w:ascii="IFAO-Grec Unicode" w:hAnsi="IFAO-Grec Unicode"/>
          <w:sz w:val="24"/>
          <w:szCs w:val="24"/>
          <w:rtl w:val="0"/>
          <w:lang w:val="en-US"/>
        </w:rPr>
        <w:t xml:space="preserve">in the rest of the text (contrast e.g. l. 4, </w:t>
      </w:r>
      <w:r>
        <w:rPr>
          <w:rFonts w:ascii="IFAO-Grec Unicode" w:hAnsi="IFAO-Grec Unicode" w:hint="default"/>
          <w:sz w:val="24"/>
          <w:szCs w:val="24"/>
          <w:rtl w:val="0"/>
        </w:rPr>
        <w:t>ἀντικνημίωι δ</w:t>
      </w:r>
      <w:r>
        <w:rPr>
          <w:rFonts w:ascii="IFAO-Grec Unicode" w:hAnsi="IFAO-Grec Unicode"/>
          <w:sz w:val="24"/>
          <w:szCs w:val="24"/>
          <w:rtl w:val="0"/>
          <w:lang w:val="pt-PT"/>
        </w:rPr>
        <w:t>[</w:t>
      </w:r>
      <w:r>
        <w:rPr>
          <w:rFonts w:ascii="IFAO-Grec Unicode" w:hAnsi="IFAO-Grec Unicode" w:hint="default"/>
          <w:sz w:val="24"/>
          <w:szCs w:val="24"/>
          <w:rtl w:val="0"/>
        </w:rPr>
        <w:t>ε</w:t>
      </w:r>
      <w:r>
        <w:rPr>
          <w:rFonts w:ascii="IFAO-Grec Unicode" w:hAnsi="IFAO-Grec Unicode"/>
          <w:sz w:val="24"/>
          <w:szCs w:val="24"/>
          <w:rtl w:val="0"/>
          <w:lang w:val="pt-PT"/>
        </w:rPr>
        <w:t>]</w:t>
      </w:r>
      <w:r>
        <w:rPr>
          <w:rFonts w:ascii="IFAO-Grec Unicode" w:hAnsi="IFAO-Grec Unicode" w:hint="default"/>
          <w:sz w:val="24"/>
          <w:szCs w:val="24"/>
          <w:rtl w:val="0"/>
        </w:rPr>
        <w:t>ξιῶι</w:t>
      </w:r>
      <w:r>
        <w:rPr>
          <w:rFonts w:ascii="IFAO-Grec Unicode" w:hAnsi="IFAO-Grec Unicode"/>
          <w:sz w:val="24"/>
          <w:szCs w:val="24"/>
          <w:rtl w:val="0"/>
          <w:lang w:val="en-US"/>
        </w:rPr>
        <w:t xml:space="preserve">, and l. 5, </w:t>
      </w:r>
      <w:r>
        <w:rPr>
          <w:rFonts w:ascii="IFAO-Grec Unicode" w:hAnsi="IFAO-Grec Unicode" w:hint="default"/>
          <w:sz w:val="24"/>
          <w:szCs w:val="24"/>
          <w:rtl w:val="0"/>
        </w:rPr>
        <w:t>υἱῶι</w:t>
      </w:r>
      <w:r>
        <w:rPr>
          <w:rFonts w:ascii="IFAO-Grec Unicode" w:hAnsi="IFAO-Grec Unicode"/>
          <w:sz w:val="24"/>
          <w:szCs w:val="24"/>
          <w:rtl w:val="0"/>
          <w:lang w:val="it-IT"/>
        </w:rPr>
        <w:t xml:space="preserve">); </w:t>
      </w:r>
      <w:r>
        <w:rPr>
          <w:rFonts w:ascii="IFAO-Grec Unicode" w:hAnsi="IFAO-Grec Unicode"/>
          <w:sz w:val="24"/>
          <w:szCs w:val="24"/>
          <w:rtl w:val="0"/>
          <w:lang w:val="da-DK"/>
        </w:rPr>
        <w:t>sigma</w:t>
      </w:r>
      <w:r>
        <w:rPr>
          <w:rFonts w:ascii="IFAO-Grec Unicode" w:hAnsi="IFAO-Grec Unicode"/>
          <w:sz w:val="24"/>
          <w:szCs w:val="24"/>
          <w:rtl w:val="0"/>
          <w:lang w:val="en-US"/>
        </w:rPr>
        <w:t xml:space="preserve"> would make no sense here. The correct form would be </w:t>
      </w:r>
      <w:r>
        <w:rPr>
          <w:rFonts w:ascii="IFAO-Grec Unicode" w:hAnsi="IFAO-Grec Unicode" w:hint="default"/>
          <w:sz w:val="24"/>
          <w:szCs w:val="24"/>
          <w:rtl w:val="0"/>
          <w:lang w:val="en-US"/>
        </w:rPr>
        <w:t>αὐτοῖς</w:t>
      </w:r>
      <w:r>
        <w:rPr>
          <w:rFonts w:ascii="IFAO-Grec Unicode" w:hAnsi="IFAO-Grec Unicode"/>
          <w:sz w:val="24"/>
          <w:szCs w:val="24"/>
          <w:rtl w:val="0"/>
          <w:lang w:val="en-US"/>
        </w:rPr>
        <w:t xml:space="preserve">, which would agree with the two feminine nouns </w:t>
      </w:r>
      <w:r>
        <w:rPr>
          <w:rFonts w:ascii="IFAO-Grec Unicode" w:hAnsi="IFAO-Grec Unicode" w:hint="default"/>
          <w:sz w:val="24"/>
          <w:szCs w:val="24"/>
          <w:rtl w:val="0"/>
          <w:lang w:val="en-US"/>
        </w:rPr>
        <w:t xml:space="preserve">οἰκία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 xml:space="preserve">αὐλή </w:t>
      </w:r>
      <w:r>
        <w:rPr>
          <w:rFonts w:ascii="IFAO-Grec Unicode" w:hAnsi="IFAO-Grec Unicode"/>
          <w:sz w:val="24"/>
          <w:szCs w:val="24"/>
          <w:rtl w:val="0"/>
          <w:lang w:val="en-US"/>
        </w:rPr>
        <w:t xml:space="preserve">as well as with the neuter </w:t>
      </w:r>
      <w:r>
        <w:rPr>
          <w:rFonts w:ascii="IFAO-Grec Unicode" w:hAnsi="IFAO-Grec Unicode" w:hint="default"/>
          <w:sz w:val="24"/>
          <w:szCs w:val="24"/>
          <w:rtl w:val="0"/>
          <w:lang w:val="en-US"/>
        </w:rPr>
        <w:t>τὰ συγκύροντα</w:t>
      </w:r>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φ</w:t>
      </w:r>
      <w:r>
        <w:rPr>
          <w:rFonts w:ascii="IFAO-Grec Unicode" w:hAnsi="IFAO-Grec Unicode" w:hint="default"/>
          <w:sz w:val="24"/>
          <w:szCs w:val="24"/>
          <w:rtl w:val="0"/>
          <w:lang w:val="en-US"/>
        </w:rPr>
        <w:t>̣</w:t>
      </w:r>
      <w:r>
        <w:rPr>
          <w:rFonts w:ascii="IFAO-Grec Unicode" w:hAnsi="IFAO-Grec Unicode" w:hint="default"/>
          <w:sz w:val="24"/>
          <w:szCs w:val="24"/>
          <w:rtl w:val="0"/>
        </w:rPr>
        <w:t>ω</w:t>
      </w:r>
      <w:r>
        <w:rPr>
          <w:rFonts w:ascii="IFAO-Grec Unicode" w:hAnsi="IFAO-Grec Unicode" w:hint="default"/>
          <w:sz w:val="24"/>
          <w:szCs w:val="24"/>
          <w:rtl w:val="0"/>
          <w:lang w:val="en-US"/>
        </w:rPr>
        <w:t>̣</w:t>
      </w:r>
      <w:r>
        <w:rPr>
          <w:rFonts w:ascii="IFAO-Grec Unicode" w:hAnsi="IFAO-Grec Unicode" w:hint="default"/>
          <w:sz w:val="24"/>
          <w:szCs w:val="24"/>
          <w:rtl w:val="0"/>
        </w:rPr>
        <w:t>σ</w:t>
      </w:r>
      <w:r>
        <w:rPr>
          <w:rFonts w:ascii="IFAO-Grec Unicode" w:hAnsi="IFAO-Grec Unicode" w:hint="default"/>
          <w:sz w:val="24"/>
          <w:szCs w:val="24"/>
          <w:rtl w:val="0"/>
          <w:lang w:val="en-US"/>
        </w:rPr>
        <w:t>̣</w:t>
      </w:r>
      <w:r>
        <w:rPr>
          <w:rFonts w:ascii="IFAO-Grec Unicode" w:hAnsi="IFAO-Grec Unicode" w:hint="default"/>
          <w:sz w:val="24"/>
          <w:szCs w:val="24"/>
          <w:rtl w:val="0"/>
        </w:rPr>
        <w:t>φορίαις</w:t>
      </w:r>
      <w:r>
        <w:rPr>
          <w:rFonts w:ascii="IFAO-Grec Unicode" w:hAnsi="IFAO-Grec Unicode"/>
          <w:sz w:val="24"/>
          <w:szCs w:val="24"/>
          <w:rtl w:val="0"/>
          <w:lang w:val="en-US"/>
        </w:rPr>
        <w:t xml:space="preserve">. When fully preserved, the word is attested as a first declension noun in the papyri, with the exception of </w:t>
      </w:r>
      <w:r>
        <w:rPr>
          <w:rStyle w:val="Hyperlink.0"/>
        </w:rPr>
        <w:fldChar w:fldCharType="begin" w:fldLock="0"/>
      </w:r>
      <w:r>
        <w:rPr>
          <w:rStyle w:val="Hyperlink.0"/>
        </w:rPr>
        <w:instrText xml:space="preserve"> HYPERLINK "https://papyri.info/ddbdp/p.stras;1;9"</w:instrText>
      </w:r>
      <w:r>
        <w:rPr>
          <w:rStyle w:val="Hyperlink.0"/>
        </w:rPr>
        <w:fldChar w:fldCharType="separate" w:fldLock="0"/>
      </w:r>
      <w:r>
        <w:rPr>
          <w:rStyle w:val="Hyperlink.0"/>
          <w:rtl w:val="0"/>
          <w:lang w:val="pt-PT"/>
        </w:rPr>
        <w:t>P.Stras. 1 9</w:t>
      </w:r>
      <w:r>
        <w:rPr/>
        <w:fldChar w:fldCharType="end" w:fldLock="0"/>
      </w:r>
      <w:r>
        <w:rPr>
          <w:rFonts w:ascii="IFAO-Grec Unicode" w:hAnsi="IFAO-Grec Unicode"/>
          <w:sz w:val="24"/>
          <w:szCs w:val="24"/>
          <w:rtl w:val="0"/>
          <w:lang w:val="en-US"/>
        </w:rPr>
        <w:t xml:space="preserve">.8 and </w:t>
      </w:r>
      <w:r>
        <w:rPr>
          <w:rStyle w:val="Hyperlink.0"/>
        </w:rPr>
        <w:fldChar w:fldCharType="begin" w:fldLock="0"/>
      </w:r>
      <w:r>
        <w:rPr>
          <w:rStyle w:val="Hyperlink.0"/>
        </w:rPr>
        <w:instrText xml:space="preserve"> HYPERLINK "https://papyri.info/ddbdp/p.vind.tand;;26"</w:instrText>
      </w:r>
      <w:r>
        <w:rPr>
          <w:rStyle w:val="Hyperlink.0"/>
        </w:rPr>
        <w:fldChar w:fldCharType="separate" w:fldLock="0"/>
      </w:r>
      <w:r>
        <w:rPr>
          <w:rStyle w:val="Hyperlink.0"/>
          <w:rtl w:val="0"/>
        </w:rPr>
        <w:t>P.Vind.Tand. 26</w:t>
      </w:r>
      <w:r>
        <w:rPr/>
        <w:fldChar w:fldCharType="end" w:fldLock="0"/>
      </w:r>
      <w:r>
        <w:rPr>
          <w:rFonts w:ascii="IFAO-Grec Unicode" w:hAnsi="IFAO-Grec Unicode"/>
          <w:sz w:val="24"/>
          <w:szCs w:val="24"/>
          <w:rtl w:val="0"/>
          <w:lang w:val="en-US"/>
        </w:rPr>
        <w:t>.14, which have the neuter in the dative plural (</w:t>
      </w:r>
      <w:r>
        <w:rPr>
          <w:rFonts w:ascii="IFAO-Grec Unicode" w:hAnsi="IFAO-Grec Unicode" w:hint="default"/>
          <w:sz w:val="24"/>
          <w:szCs w:val="24"/>
          <w:rtl w:val="0"/>
          <w:lang w:val="en-US"/>
        </w:rPr>
        <w:t>φωσφορίοις</w:t>
      </w:r>
      <w:r>
        <w:rPr>
          <w:rFonts w:ascii="IFAO-Grec Unicode" w:hAnsi="IFAO-Grec Unicode"/>
          <w:sz w:val="24"/>
          <w:szCs w:val="24"/>
          <w:rtl w:val="0"/>
          <w:lang w:val="en-US"/>
        </w:rPr>
        <w:t xml:space="preserve">). Consequently, on the basis of the attestations of the term, I would not think that the correction of </w:t>
      </w:r>
      <w:r>
        <w:rPr>
          <w:rFonts w:ascii="IFAO-Grec Unicode" w:hAnsi="IFAO-Grec Unicode" w:hint="default"/>
          <w:sz w:val="24"/>
          <w:szCs w:val="24"/>
          <w:rtl w:val="0"/>
        </w:rPr>
        <w:t xml:space="preserve">φωσφορίαις </w:t>
      </w:r>
      <w:r>
        <w:rPr>
          <w:rFonts w:ascii="IFAO-Grec Unicode" w:hAnsi="IFAO-Grec Unicode"/>
          <w:sz w:val="24"/>
          <w:szCs w:val="24"/>
          <w:rtl w:val="0"/>
          <w:lang w:val="en-US"/>
        </w:rPr>
        <w:t xml:space="preserve">to </w:t>
      </w:r>
      <w:r>
        <w:rPr>
          <w:rFonts w:ascii="IFAO-Grec Unicode" w:hAnsi="IFAO-Grec Unicode" w:hint="default"/>
          <w:sz w:val="24"/>
          <w:szCs w:val="24"/>
          <w:rtl w:val="0"/>
          <w:lang w:val="en-US"/>
        </w:rPr>
        <w:t xml:space="preserve">φωσφορίοις </w:t>
      </w:r>
      <w:r>
        <w:rPr>
          <w:rFonts w:ascii="IFAO-Grec Unicode" w:hAnsi="IFAO-Grec Unicode"/>
          <w:sz w:val="24"/>
          <w:szCs w:val="24"/>
          <w:rtl w:val="0"/>
          <w:lang w:val="en-US"/>
        </w:rPr>
        <w:t xml:space="preserve">suggested in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de-DE"/>
        </w:rPr>
        <w:t>P.Hamb. 1 15</w:t>
      </w:r>
      <w:r>
        <w:rPr/>
        <w:fldChar w:fldCharType="end" w:fldLock="0"/>
      </w:r>
      <w:r>
        <w:rPr>
          <w:rFonts w:ascii="IFAO-Grec Unicode" w:hAnsi="IFAO-Grec Unicode"/>
          <w:sz w:val="24"/>
          <w:szCs w:val="24"/>
          <w:rtl w:val="0"/>
          <w:lang w:val="en-US"/>
        </w:rPr>
        <w:t>.8 is needed.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11 </w:t>
      </w:r>
      <w:r>
        <w:rPr>
          <w:rFonts w:ascii="IFAO-Grec Unicode" w:hAnsi="IFAO-Grec Unicode" w:hint="default"/>
          <w:sz w:val="24"/>
          <w:szCs w:val="24"/>
          <w:rtl w:val="0"/>
        </w:rPr>
        <w:t>ὑ</w:t>
      </w:r>
      <w:r>
        <w:rPr>
          <w:rFonts w:ascii="IFAO-Grec Unicode" w:hAnsi="IFAO-Grec Unicode" w:hint="default"/>
          <w:sz w:val="24"/>
          <w:szCs w:val="24"/>
          <w:rtl w:val="0"/>
          <w:lang w:val="en-US"/>
        </w:rPr>
        <w:t>̣</w:t>
      </w:r>
      <w:r>
        <w:rPr>
          <w:rFonts w:ascii="IFAO-Grec Unicode" w:hAnsi="IFAO-Grec Unicode" w:hint="default"/>
          <w:sz w:val="24"/>
          <w:szCs w:val="24"/>
          <w:rtl w:val="0"/>
        </w:rPr>
        <w:t>π</w:t>
      </w:r>
      <w:r>
        <w:rPr>
          <w:rFonts w:ascii="IFAO-Grec Unicode" w:hAnsi="IFAO-Grec Unicode" w:hint="default"/>
          <w:sz w:val="24"/>
          <w:szCs w:val="24"/>
          <w:rtl w:val="0"/>
          <w:lang w:val="en-US"/>
        </w:rPr>
        <w:t>̣</w:t>
      </w:r>
      <w:r>
        <w:rPr>
          <w:rFonts w:ascii="IFAO-Grec Unicode" w:hAnsi="IFAO-Grec Unicode" w:hint="default"/>
          <w:sz w:val="24"/>
          <w:szCs w:val="24"/>
          <w:rtl w:val="0"/>
        </w:rPr>
        <w:t>η</w:t>
      </w:r>
      <w:r>
        <w:rPr>
          <w:rFonts w:ascii="IFAO-Grec Unicode" w:hAnsi="IFAO-Grec Unicode" w:hint="default"/>
          <w:sz w:val="24"/>
          <w:szCs w:val="24"/>
          <w:rtl w:val="0"/>
          <w:lang w:val="en-US"/>
        </w:rPr>
        <w:t>̣</w:t>
      </w:r>
      <w:r>
        <w:rPr>
          <w:rFonts w:ascii="IFAO-Grec Unicode" w:hAnsi="IFAO-Grec Unicode" w:hint="default"/>
          <w:sz w:val="24"/>
          <w:szCs w:val="24"/>
          <w:rtl w:val="0"/>
        </w:rPr>
        <w:t>γόρευσαν</w:t>
      </w:r>
      <w:r>
        <w:rPr>
          <w:rFonts w:ascii="IFAO-Grec Unicode" w:hAnsi="IFAO-Grec Unicode"/>
          <w:sz w:val="24"/>
          <w:szCs w:val="24"/>
          <w:rtl w:val="0"/>
          <w:lang w:val="en-US"/>
        </w:rPr>
        <w:t xml:space="preserve">. Usually both parties would have dictated in </w:t>
      </w:r>
      <w:r>
        <w:rPr>
          <w:rFonts w:ascii="IFAO-Grec Unicode" w:hAnsi="IFAO-Grec Unicode" w:hint="default"/>
          <w:sz w:val="24"/>
          <w:szCs w:val="24"/>
          <w:rtl w:val="0"/>
          <w:lang w:val="en-US"/>
        </w:rPr>
        <w:t>“</w:t>
      </w:r>
      <w:r>
        <w:rPr>
          <w:rFonts w:ascii="IFAO-Grec Unicode" w:hAnsi="IFAO-Grec Unicode"/>
          <w:sz w:val="24"/>
          <w:szCs w:val="24"/>
          <w:rtl w:val="0"/>
          <w:lang w:val="en-US"/>
        </w:rPr>
        <w:t>mutual agreement</w:t>
      </w:r>
      <w:r>
        <w:rPr>
          <w:rFonts w:ascii="IFAO-Grec Unicode" w:hAnsi="IFAO-Grec Unicode" w:hint="default"/>
          <w:sz w:val="24"/>
          <w:szCs w:val="24"/>
          <w:rtl w:val="0"/>
          <w:lang w:val="en-US"/>
        </w:rPr>
        <w:t xml:space="preserve">” </w:t>
      </w:r>
      <w:r>
        <w:rPr>
          <w:rFonts w:ascii="IFAO-Grec Unicode" w:hAnsi="IFAO-Grec Unicode"/>
          <w:sz w:val="24"/>
          <w:szCs w:val="24"/>
          <w:rtl w:val="0"/>
        </w:rPr>
        <w:t>(</w:t>
      </w:r>
      <w:r>
        <w:rPr>
          <w:rFonts w:ascii="IFAO-Grec Unicode" w:hAnsi="IFAO-Grec Unicode" w:hint="default"/>
          <w:sz w:val="24"/>
          <w:szCs w:val="24"/>
          <w:rtl w:val="0"/>
          <w:lang w:val="en-US"/>
        </w:rPr>
        <w:t>ἐκ συμφώνου</w:t>
      </w:r>
      <w:r>
        <w:rPr>
          <w:rFonts w:ascii="IFAO-Grec Unicode" w:hAnsi="IFAO-Grec Unicode"/>
          <w:sz w:val="24"/>
          <w:szCs w:val="24"/>
          <w:rtl w:val="0"/>
          <w:lang w:val="en-US"/>
        </w:rPr>
        <w:t>), but in our case the buyer is a minor, and his representative may have not been aware of the boundaries of the house on sale, especially if he lived in Ptolemais Euergetis.</w:t>
      </w:r>
    </w:p>
    <w:p>
      <w:pPr>
        <w:pStyle w:val="Text"/>
        <w:spacing w:after="0" w:line="276" w:lineRule="auto"/>
        <w:ind w:firstLine="284"/>
        <w:jc w:val="both"/>
        <w:rPr>
          <w:del w:id="1057" w:date="2022-03-21T10:38:00Z" w:author="Graham Claytor"/>
          <w:rFonts w:ascii="IFAO-Grec Unicode" w:cs="IFAO-Grec Unicode" w:hAnsi="IFAO-Grec Unicode" w:eastAsia="IFAO-Grec Unicode"/>
          <w:sz w:val="24"/>
          <w:szCs w:val="24"/>
        </w:rPr>
      </w:pPr>
      <w:del w:id="1058" w:date="2022-03-21T10:38:00Z" w:author="Graham Claytor">
        <w:r>
          <w:rPr>
            <w:rFonts w:ascii="IFAO-Grec Unicode" w:hAnsi="IFAO-Grec Unicode" w:hint="default"/>
            <w:sz w:val="24"/>
            <w:szCs w:val="24"/>
            <w:rtl w:val="0"/>
          </w:rPr>
          <w:delText>αὐλ</w:delText>
        </w:r>
      </w:del>
      <w:del w:id="1059" w:date="2022-03-21T10:38:00Z" w:author="Graham Claytor">
        <w:r>
          <w:rPr>
            <w:rFonts w:ascii="IFAO-Grec Unicode" w:hAnsi="IFAO-Grec Unicode" w:hint="default"/>
            <w:sz w:val="24"/>
            <w:szCs w:val="24"/>
            <w:rtl w:val="0"/>
            <w:lang w:val="en-US"/>
          </w:rPr>
          <w:delText>̣</w:delText>
        </w:r>
      </w:del>
      <w:del w:id="1060" w:date="2022-03-21T10:38:00Z" w:author="Graham Claytor">
        <w:r>
          <w:rPr>
            <w:rFonts w:ascii="IFAO-Grec Unicode" w:hAnsi="IFAO-Grec Unicode" w:hint="default"/>
            <w:sz w:val="24"/>
            <w:szCs w:val="24"/>
            <w:rtl w:val="0"/>
          </w:rPr>
          <w:delText>ῆς</w:delText>
        </w:r>
      </w:del>
      <w:del w:id="1061" w:date="2022-03-21T10:38:00Z" w:author="Graham Claytor">
        <w:r>
          <w:rPr>
            <w:rFonts w:ascii="IFAO-Grec Unicode" w:hAnsi="IFAO-Grec Unicode"/>
            <w:sz w:val="24"/>
            <w:szCs w:val="24"/>
            <w:rtl w:val="0"/>
            <w:lang w:val="en-US"/>
          </w:rPr>
          <w:delText xml:space="preserve">. The shape of </w:delText>
        </w:r>
      </w:del>
      <w:del w:id="1062" w:date="2022-03-21T10:38:00Z" w:author="Graham Claytor">
        <w:r>
          <w:rPr>
            <w:rFonts w:ascii="IFAO-Grec Unicode" w:hAnsi="IFAO-Grec Unicode"/>
            <w:sz w:val="24"/>
            <w:szCs w:val="24"/>
            <w:rtl w:val="0"/>
          </w:rPr>
          <w:delText xml:space="preserve">lambda </w:delText>
        </w:r>
      </w:del>
      <w:del w:id="1063" w:date="2022-03-21T10:38:00Z" w:author="Graham Claytor">
        <w:r>
          <w:rPr>
            <w:rFonts w:ascii="IFAO-Grec Unicode" w:hAnsi="IFAO-Grec Unicode"/>
            <w:sz w:val="24"/>
            <w:szCs w:val="24"/>
            <w:rtl w:val="0"/>
            <w:lang w:val="en-US"/>
          </w:rPr>
          <w:delText xml:space="preserve">rather resembles </w:delText>
        </w:r>
      </w:del>
      <w:del w:id="1064" w:date="2022-03-21T10:38:00Z" w:author="Graham Claytor">
        <w:r>
          <w:rPr>
            <w:rFonts w:ascii="IFAO-Grec Unicode" w:hAnsi="IFAO-Grec Unicode"/>
            <w:sz w:val="24"/>
            <w:szCs w:val="24"/>
            <w:rtl w:val="0"/>
          </w:rPr>
          <w:delText>tau</w:delText>
        </w:r>
      </w:del>
      <w:del w:id="1065" w:date="2022-03-21T10:38:00Z" w:author="Graham Claytor">
        <w:r>
          <w:rPr>
            <w:rFonts w:ascii="IFAO-Grec Unicode" w:hAnsi="IFAO-Grec Unicode"/>
            <w:sz w:val="24"/>
            <w:szCs w:val="24"/>
            <w:rtl w:val="0"/>
            <w:lang w:val="en-US"/>
          </w:rPr>
          <w:delText>, but compare</w:delText>
        </w:r>
      </w:del>
      <w:r>
        <w:rPr>
          <w:rFonts w:ascii="IFAO-Grec Unicode" w:hAnsi="IFAO-Grec Unicode" w:hint="default"/>
          <w:sz w:val="24"/>
          <w:szCs w:val="24"/>
          <w:rtl w:val="0"/>
        </w:rPr>
        <w:t>τῆς</w:t>
      </w:r>
      <w:r>
        <w:rPr>
          <w:rFonts w:ascii="IFAO-Grec Unicode" w:hAnsi="IFAO-Grec Unicode"/>
          <w:sz w:val="24"/>
          <w:szCs w:val="24"/>
          <w:rtl w:val="0"/>
          <w:lang w:val="en-US"/>
        </w:rPr>
        <w:t xml:space="preserve"> </w:t>
      </w:r>
      <w:r>
        <w:rPr>
          <w:rFonts w:ascii="IFAO-Grec Unicode" w:hAnsi="IFAO-Grec Unicode" w:hint="default"/>
          <w:sz w:val="24"/>
          <w:szCs w:val="24"/>
          <w:rtl w:val="0"/>
        </w:rPr>
        <w:t>αὐτῆς</w:t>
      </w:r>
      <w:r>
        <w:rPr>
          <w:rFonts w:ascii="IFAO-Grec Unicode" w:hAnsi="IFAO-Grec Unicode"/>
          <w:sz w:val="24"/>
          <w:szCs w:val="24"/>
          <w:rtl w:val="0"/>
          <w:lang w:val="en-US"/>
        </w:rPr>
        <w:t xml:space="preserve"> </w:t>
      </w:r>
      <w:r>
        <w:rPr>
          <w:rFonts w:ascii="IFAO-Grec Unicode" w:hAnsi="IFAO-Grec Unicode" w:hint="default"/>
          <w:sz w:val="24"/>
          <w:szCs w:val="24"/>
          <w:rtl w:val="0"/>
        </w:rPr>
        <w:t>καὶ</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 Neighboring the </w:t>
      </w:r>
      <w:del w:id="1066" w:date="2022-03-21T10:38:00Z" w:author="Graham Claytor">
        <w:r>
          <w:rPr>
            <w:rFonts w:ascii="IFAO-Grec Unicode" w:hAnsi="IFAO-Grec Unicode"/>
            <w:sz w:val="24"/>
            <w:szCs w:val="24"/>
            <w:rtl w:val="0"/>
          </w:rPr>
          <w:delText>same letter e.g. in [</w:delText>
        </w:r>
      </w:del>
      <w:del w:id="1067" w:date="2022-03-21T10:38:00Z" w:author="Graham Claytor">
        <w:r>
          <w:rPr>
            <w:rFonts w:ascii="IFAO-Grec Unicode" w:hAnsi="IFAO-Grec Unicode" w:hint="default"/>
            <w:sz w:val="24"/>
            <w:szCs w:val="24"/>
            <w:rtl w:val="0"/>
            <w:lang w:val="en-US"/>
          </w:rPr>
          <w:delText>ἀφ</w:delText>
        </w:r>
      </w:del>
      <w:del w:id="1068" w:date="2022-03-21T10:38:00Z" w:author="Graham Claytor">
        <w:r>
          <w:rPr>
            <w:rFonts w:ascii="IFAO-Grec Unicode" w:hAnsi="IFAO-Grec Unicode"/>
            <w:sz w:val="24"/>
            <w:szCs w:val="24"/>
            <w:rtl w:val="0"/>
            <w:lang w:val="pt-PT"/>
          </w:rPr>
          <w:delText>]</w:delText>
        </w:r>
      </w:del>
      <w:del w:id="1069" w:date="2022-03-21T10:38:00Z" w:author="Graham Claytor">
        <w:r>
          <w:rPr>
            <w:rFonts w:ascii="IFAO-Grec Unicode" w:hAnsi="IFAO-Grec Unicode" w:hint="default"/>
            <w:sz w:val="24"/>
            <w:szCs w:val="24"/>
            <w:rtl w:val="0"/>
            <w:lang w:val="en-US"/>
          </w:rPr>
          <w:delText>ήλικι</w:delText>
        </w:r>
      </w:del>
      <w:del w:id="1070" w:date="2022-03-21T10:38:00Z" w:author="Graham Claytor">
        <w:r>
          <w:rPr>
            <w:rFonts w:ascii="IFAO-Grec Unicode" w:hAnsi="IFAO-Grec Unicode"/>
            <w:sz w:val="24"/>
            <w:szCs w:val="24"/>
            <w:rtl w:val="0"/>
            <w:lang w:val="en-US"/>
          </w:rPr>
          <w:delText xml:space="preserve"> in l. 6 and </w:delText>
        </w:r>
      </w:del>
      <w:del w:id="1071" w:date="2022-03-21T10:38:00Z" w:author="Graham Claytor">
        <w:r>
          <w:rPr>
            <w:rFonts w:ascii="IFAO-Grec Unicode" w:hAnsi="IFAO-Grec Unicode" w:hint="default"/>
            <w:sz w:val="24"/>
            <w:szCs w:val="24"/>
            <w:rtl w:val="0"/>
          </w:rPr>
          <w:delText>θεμελίο</w:delText>
        </w:r>
      </w:del>
      <w:del w:id="1072" w:date="2022-03-21T10:38:00Z" w:author="Graham Claytor">
        <w:r>
          <w:rPr>
            <w:rFonts w:ascii="IFAO-Grec Unicode" w:hAnsi="IFAO-Grec Unicode"/>
            <w:sz w:val="24"/>
            <w:szCs w:val="24"/>
            <w:rtl w:val="0"/>
            <w:lang w:val="pt-PT"/>
          </w:rPr>
          <w:delText>[</w:delText>
        </w:r>
      </w:del>
      <w:del w:id="1073" w:date="2022-03-21T10:38:00Z" w:author="Graham Claytor">
        <w:r>
          <w:rPr>
            <w:rFonts w:ascii="IFAO-Grec Unicode" w:hAnsi="IFAO-Grec Unicode" w:hint="default"/>
            <w:sz w:val="24"/>
            <w:szCs w:val="24"/>
            <w:rtl w:val="0"/>
          </w:rPr>
          <w:delText>ις</w:delText>
        </w:r>
      </w:del>
      <w:del w:id="1074" w:date="2022-03-21T10:38:00Z" w:author="Graham Claytor">
        <w:r>
          <w:rPr>
            <w:rFonts w:ascii="IFAO-Grec Unicode" w:hAnsi="IFAO-Grec Unicode"/>
            <w:sz w:val="24"/>
            <w:szCs w:val="24"/>
            <w:rtl w:val="0"/>
            <w:lang w:val="en-US"/>
          </w:rPr>
          <w:delText xml:space="preserve">] in l. 10. </w:delText>
        </w:r>
      </w:del>
    </w:p>
    <w:p>
      <w:pPr>
        <w:pStyle w:val="Text"/>
        <w:spacing w:after="0" w:line="276" w:lineRule="auto"/>
        <w:ind w:firstLine="284"/>
        <w:jc w:val="both"/>
        <w:rPr>
          <w:del w:id="1075" w:date="2022-03-21T10:38:00Z" w:author="Graham Claytor"/>
          <w:rFonts w:ascii="IFAO-Grec Unicode" w:cs="IFAO-Grec Unicode" w:hAnsi="IFAO-Grec Unicode" w:eastAsia="IFAO-Grec Unicode"/>
          <w:sz w:val="24"/>
          <w:szCs w:val="24"/>
        </w:rPr>
      </w:pPr>
      <w:del w:id="1076" w:date="2022-03-21T10:38:00Z" w:author="Graham Claytor">
        <w:r>
          <w:rPr>
            <w:rFonts w:ascii="IFAO-Grec Unicode" w:hAnsi="IFAO-Grec Unicode" w:hint="default"/>
            <w:sz w:val="24"/>
            <w:szCs w:val="24"/>
            <w:rtl w:val="0"/>
          </w:rPr>
          <w:delText>ο</w:delText>
        </w:r>
      </w:del>
      <w:del w:id="1077" w:date="2022-03-21T10:38:00Z" w:author="Graham Claytor">
        <w:r>
          <w:rPr>
            <w:rFonts w:ascii="IFAO-Grec Unicode" w:hAnsi="IFAO-Grec Unicode"/>
            <w:sz w:val="24"/>
            <w:szCs w:val="24"/>
            <w:rtl w:val="0"/>
            <w:lang w:val="pt-PT"/>
          </w:rPr>
          <w:delText>[</w:delText>
        </w:r>
      </w:del>
      <w:del w:id="1078" w:date="2022-03-21T10:38:00Z" w:author="Graham Claytor">
        <w:r>
          <w:rPr>
            <w:rFonts w:ascii="IFAO-Grec Unicode" w:hAnsi="IFAO-Grec Unicode" w:hint="default"/>
            <w:sz w:val="24"/>
            <w:szCs w:val="24"/>
            <w:rtl w:val="0"/>
          </w:rPr>
          <w:delText>ἰκί</w:delText>
        </w:r>
      </w:del>
      <w:del w:id="1079" w:date="2022-03-21T10:38:00Z" w:author="Graham Claytor">
        <w:r>
          <w:rPr>
            <w:rFonts w:ascii="IFAO-Grec Unicode" w:hAnsi="IFAO-Grec Unicode"/>
            <w:sz w:val="24"/>
            <w:szCs w:val="24"/>
            <w:rtl w:val="0"/>
            <w:lang w:val="pt-PT"/>
          </w:rPr>
          <w:delText>]</w:delText>
        </w:r>
      </w:del>
      <w:del w:id="1080" w:date="2022-03-21T10:38:00Z" w:author="Graham Claytor">
        <w:r>
          <w:rPr>
            <w:rFonts w:ascii="IFAO-Grec Unicode" w:hAnsi="IFAO-Grec Unicode" w:hint="default"/>
            <w:sz w:val="24"/>
            <w:szCs w:val="24"/>
            <w:rtl w:val="0"/>
          </w:rPr>
          <w:delText>α</w:delText>
        </w:r>
      </w:del>
      <w:del w:id="1081" w:date="2022-03-21T10:38:00Z" w:author="Graham Claytor">
        <w:r>
          <w:rPr>
            <w:rFonts w:ascii="IFAO-Grec Unicode" w:hAnsi="IFAO-Grec Unicode" w:hint="default"/>
            <w:sz w:val="24"/>
            <w:szCs w:val="24"/>
            <w:rtl w:val="0"/>
            <w:lang w:val="en-US"/>
          </w:rPr>
          <w:delText>̣</w:delText>
        </w:r>
      </w:del>
      <w:del w:id="1082" w:date="2022-03-21T10:38:00Z" w:author="Graham Claytor">
        <w:r>
          <w:rPr>
            <w:rFonts w:ascii="IFAO-Grec Unicode" w:hAnsi="IFAO-Grec Unicode"/>
            <w:sz w:val="24"/>
            <w:szCs w:val="24"/>
            <w:rtl w:val="0"/>
            <w:lang w:val="pt-PT"/>
          </w:rPr>
          <w:delText>[</w:delText>
        </w:r>
      </w:del>
      <w:del w:id="1083" w:date="2022-03-21T10:38:00Z" w:author="Graham Claytor">
        <w:r>
          <w:rPr>
            <w:rFonts w:ascii="IFAO-Grec Unicode" w:hAnsi="IFAO-Grec Unicode" w:hint="default"/>
            <w:sz w:val="24"/>
            <w:szCs w:val="24"/>
            <w:rtl w:val="0"/>
          </w:rPr>
          <w:delText>ς</w:delText>
        </w:r>
      </w:del>
      <w:del w:id="1084" w:date="2022-03-21T10:38:00Z" w:author="Graham Claytor">
        <w:r>
          <w:rPr>
            <w:rFonts w:ascii="IFAO-Grec Unicode" w:hAnsi="IFAO-Grec Unicode" w:hint="default"/>
            <w:sz w:val="24"/>
            <w:szCs w:val="24"/>
            <w:rtl w:val="0"/>
            <w:lang w:val="en-US"/>
          </w:rPr>
          <w:delText xml:space="preserve">   ̣  ̣</w:delText>
        </w:r>
      </w:del>
      <w:del w:id="1085" w:date="2022-03-21T10:38:00Z" w:author="Graham Claytor">
        <w:r>
          <w:rPr>
            <w:rFonts w:ascii="IFAO-Grec Unicode" w:hAnsi="IFAO-Grec Unicode"/>
            <w:sz w:val="24"/>
            <w:szCs w:val="24"/>
            <w:rtl w:val="0"/>
            <w:lang w:val="pt-PT"/>
          </w:rPr>
          <w:delText>]</w:delText>
        </w:r>
      </w:del>
      <w:del w:id="1086" w:date="2022-03-21T10:38:00Z" w:author="Graham Claytor">
        <w:r>
          <w:rPr>
            <w:rFonts w:ascii="IFAO-Grec Unicode" w:hAnsi="IFAO-Grec Unicode" w:hint="default"/>
            <w:sz w:val="24"/>
            <w:szCs w:val="24"/>
            <w:rtl w:val="0"/>
          </w:rPr>
          <w:delText>τ</w:delText>
        </w:r>
      </w:del>
      <w:del w:id="1087" w:date="2022-03-21T10:38:00Z" w:author="Graham Claytor">
        <w:r>
          <w:rPr>
            <w:rFonts w:ascii="IFAO-Grec Unicode" w:hAnsi="IFAO-Grec Unicode" w:hint="default"/>
            <w:sz w:val="24"/>
            <w:szCs w:val="24"/>
            <w:rtl w:val="0"/>
            <w:lang w:val="en-US"/>
          </w:rPr>
          <w:delText>̣</w:delText>
        </w:r>
      </w:del>
      <w:del w:id="1088" w:date="2022-03-21T10:38:00Z" w:author="Graham Claytor">
        <w:r>
          <w:rPr>
            <w:rFonts w:ascii="IFAO-Grec Unicode" w:hAnsi="IFAO-Grec Unicode" w:hint="default"/>
            <w:sz w:val="24"/>
            <w:szCs w:val="24"/>
            <w:rtl w:val="0"/>
          </w:rPr>
          <w:delText>ῆ</w:delText>
        </w:r>
      </w:del>
      <w:del w:id="1089" w:date="2022-03-21T10:38:00Z" w:author="Graham Claytor">
        <w:r>
          <w:rPr>
            <w:rFonts w:ascii="IFAO-Grec Unicode" w:hAnsi="IFAO-Grec Unicode" w:hint="default"/>
            <w:sz w:val="24"/>
            <w:szCs w:val="24"/>
            <w:rtl w:val="0"/>
            <w:lang w:val="en-US"/>
          </w:rPr>
          <w:delText>̣</w:delText>
        </w:r>
      </w:del>
      <w:del w:id="1090" w:date="2022-03-21T10:38:00Z" w:author="Graham Claytor">
        <w:r>
          <w:rPr>
            <w:rFonts w:ascii="IFAO-Grec Unicode" w:hAnsi="IFAO-Grec Unicode" w:hint="default"/>
            <w:sz w:val="24"/>
            <w:szCs w:val="24"/>
            <w:rtl w:val="0"/>
          </w:rPr>
          <w:delText>ς</w:delText>
        </w:r>
      </w:del>
      <w:del w:id="1091" w:date="2022-03-21T10:38:00Z" w:author="Graham Claytor">
        <w:r>
          <w:rPr>
            <w:rFonts w:ascii="IFAO-Grec Unicode" w:hAnsi="IFAO-Grec Unicode" w:hint="default"/>
            <w:sz w:val="24"/>
            <w:szCs w:val="24"/>
            <w:rtl w:val="0"/>
            <w:lang w:val="en-US"/>
          </w:rPr>
          <w:delText xml:space="preserve">̣ </w:delText>
        </w:r>
      </w:del>
      <w:del w:id="1092" w:date="2022-03-21T10:38:00Z" w:author="Graham Claytor">
        <w:r>
          <w:rPr>
            <w:rFonts w:ascii="IFAO-Grec Unicode" w:hAnsi="IFAO-Grec Unicode"/>
            <w:sz w:val="24"/>
            <w:szCs w:val="24"/>
            <w:rtl w:val="0"/>
            <w:lang w:val="pt-PT"/>
          </w:rPr>
          <w:delText>[</w:delText>
        </w:r>
      </w:del>
      <w:del w:id="1093" w:date="2022-03-21T10:38:00Z" w:author="Graham Claytor">
        <w:r>
          <w:rPr>
            <w:rFonts w:ascii="IFAO-Grec Unicode" w:hAnsi="IFAO-Grec Unicode" w:hint="default"/>
            <w:sz w:val="24"/>
            <w:szCs w:val="24"/>
            <w:rtl w:val="0"/>
          </w:rPr>
          <w:delText>Τα</w:delText>
        </w:r>
      </w:del>
      <w:del w:id="1094" w:date="2022-03-21T10:38:00Z" w:author="Graham Claytor">
        <w:r>
          <w:rPr>
            <w:rFonts w:ascii="IFAO-Grec Unicode" w:hAnsi="IFAO-Grec Unicode"/>
            <w:sz w:val="24"/>
            <w:szCs w:val="24"/>
            <w:rtl w:val="0"/>
            <w:lang w:val="pt-PT"/>
          </w:rPr>
          <w:delText>]</w:delText>
        </w:r>
      </w:del>
      <w:del w:id="1095" w:date="2022-03-21T10:38:00Z" w:author="Graham Claytor">
        <w:r>
          <w:rPr>
            <w:rFonts w:ascii="IFAO-Grec Unicode" w:hAnsi="IFAO-Grec Unicode" w:hint="default"/>
            <w:sz w:val="24"/>
            <w:szCs w:val="24"/>
            <w:rtl w:val="0"/>
          </w:rPr>
          <w:delText>α</w:delText>
        </w:r>
      </w:del>
      <w:del w:id="1096" w:date="2022-03-21T10:38:00Z" w:author="Graham Claytor">
        <w:r>
          <w:rPr>
            <w:rFonts w:ascii="IFAO-Grec Unicode" w:hAnsi="IFAO-Grec Unicode" w:hint="default"/>
            <w:sz w:val="24"/>
            <w:szCs w:val="24"/>
            <w:rtl w:val="0"/>
            <w:lang w:val="en-US"/>
          </w:rPr>
          <w:delText>̣</w:delText>
        </w:r>
      </w:del>
      <w:del w:id="1097" w:date="2022-03-21T10:38:00Z" w:author="Graham Claytor">
        <w:r>
          <w:rPr>
            <w:rFonts w:ascii="IFAO-Grec Unicode" w:hAnsi="IFAO-Grec Unicode" w:hint="default"/>
            <w:sz w:val="24"/>
            <w:szCs w:val="24"/>
            <w:rtl w:val="0"/>
          </w:rPr>
          <w:delText>ρ</w:delText>
        </w:r>
      </w:del>
      <w:del w:id="1098" w:date="2022-03-21T10:38:00Z" w:author="Graham Claytor">
        <w:r>
          <w:rPr>
            <w:rFonts w:ascii="IFAO-Grec Unicode" w:hAnsi="IFAO-Grec Unicode" w:hint="default"/>
            <w:sz w:val="24"/>
            <w:szCs w:val="24"/>
            <w:rtl w:val="0"/>
            <w:lang w:val="en-US"/>
          </w:rPr>
          <w:delText>̣</w:delText>
        </w:r>
      </w:del>
      <w:del w:id="1099" w:date="2022-03-21T10:38:00Z" w:author="Graham Claytor">
        <w:r>
          <w:rPr>
            <w:rFonts w:ascii="IFAO-Grec Unicode" w:hAnsi="IFAO-Grec Unicode" w:hint="default"/>
            <w:sz w:val="24"/>
            <w:szCs w:val="24"/>
            <w:rtl w:val="0"/>
          </w:rPr>
          <w:delText>π</w:delText>
        </w:r>
      </w:del>
      <w:del w:id="1100" w:date="2022-03-21T10:38:00Z" w:author="Graham Claytor">
        <w:r>
          <w:rPr>
            <w:rFonts w:ascii="IFAO-Grec Unicode" w:hAnsi="IFAO-Grec Unicode" w:hint="default"/>
            <w:sz w:val="24"/>
            <w:szCs w:val="24"/>
            <w:rtl w:val="0"/>
            <w:lang w:val="en-US"/>
          </w:rPr>
          <w:delText>̣</w:delText>
        </w:r>
      </w:del>
      <w:del w:id="1101" w:date="2022-03-21T10:38:00Z" w:author="Graham Claytor">
        <w:r>
          <w:rPr>
            <w:rFonts w:ascii="IFAO-Grec Unicode" w:hAnsi="IFAO-Grec Unicode" w:hint="default"/>
            <w:sz w:val="24"/>
            <w:szCs w:val="24"/>
            <w:rtl w:val="0"/>
          </w:rPr>
          <w:delText>α</w:delText>
        </w:r>
      </w:del>
      <w:del w:id="1102" w:date="2022-03-21T10:38:00Z" w:author="Graham Claytor">
        <w:r>
          <w:rPr>
            <w:rFonts w:ascii="IFAO-Grec Unicode" w:hAnsi="IFAO-Grec Unicode" w:hint="default"/>
            <w:sz w:val="24"/>
            <w:szCs w:val="24"/>
            <w:rtl w:val="0"/>
            <w:lang w:val="en-US"/>
          </w:rPr>
          <w:delText>̣</w:delText>
        </w:r>
      </w:del>
      <w:del w:id="1103" w:date="2022-03-21T10:38:00Z" w:author="Graham Claytor">
        <w:r>
          <w:rPr>
            <w:rFonts w:ascii="IFAO-Grec Unicode" w:hAnsi="IFAO-Grec Unicode" w:hint="default"/>
            <w:sz w:val="24"/>
            <w:szCs w:val="24"/>
            <w:rtl w:val="0"/>
          </w:rPr>
          <w:delText>γά</w:delText>
        </w:r>
      </w:del>
      <w:del w:id="1104" w:date="2022-03-21T10:38:00Z" w:author="Graham Claytor">
        <w:r>
          <w:rPr>
            <w:rFonts w:ascii="IFAO-Grec Unicode" w:hAnsi="IFAO-Grec Unicode"/>
            <w:sz w:val="24"/>
            <w:szCs w:val="24"/>
            <w:rtl w:val="0"/>
            <w:lang w:val="pt-PT"/>
          </w:rPr>
          <w:delText>[</w:delText>
        </w:r>
      </w:del>
      <w:del w:id="1105" w:date="2022-03-21T10:38:00Z" w:author="Graham Claytor">
        <w:r>
          <w:rPr>
            <w:rFonts w:ascii="IFAO-Grec Unicode" w:hAnsi="IFAO-Grec Unicode" w:hint="default"/>
            <w:sz w:val="24"/>
            <w:szCs w:val="24"/>
            <w:rtl w:val="0"/>
          </w:rPr>
          <w:delText>θη</w:delText>
        </w:r>
      </w:del>
      <w:del w:id="1106" w:date="2022-03-21T10:38:00Z" w:author="Graham Claytor">
        <w:r>
          <w:rPr>
            <w:rFonts w:ascii="IFAO-Grec Unicode" w:hAnsi="IFAO-Grec Unicode"/>
            <w:sz w:val="24"/>
            <w:szCs w:val="24"/>
            <w:rtl w:val="0"/>
            <w:lang w:val="pt-PT"/>
          </w:rPr>
          <w:delText>]</w:delText>
        </w:r>
      </w:del>
      <w:del w:id="1107" w:date="2022-03-21T10:38:00Z" w:author="Graham Claytor">
        <w:r>
          <w:rPr>
            <w:rFonts w:ascii="IFAO-Grec Unicode" w:hAnsi="IFAO-Grec Unicode" w:hint="default"/>
            <w:sz w:val="24"/>
            <w:szCs w:val="24"/>
            <w:rtl w:val="0"/>
          </w:rPr>
          <w:delText>ς</w:delText>
        </w:r>
      </w:del>
      <w:del w:id="1108" w:date="2022-03-21T10:38:00Z" w:author="Graham Claytor">
        <w:r>
          <w:rPr>
            <w:rFonts w:ascii="IFAO-Grec Unicode" w:hAnsi="IFAO-Grec Unicode"/>
            <w:sz w:val="24"/>
            <w:szCs w:val="24"/>
            <w:rtl w:val="0"/>
            <w:lang w:val="en-US"/>
          </w:rPr>
          <w:delText xml:space="preserve">. Little remains here, and the restoration is tentative. </w:delText>
        </w:r>
      </w:del>
      <w:del w:id="1109" w:date="2022-03-21T10:38:00Z" w:author="Graham Claytor">
        <w:r>
          <w:rPr>
            <w:rFonts w:ascii="IFAO-Grec Unicode" w:hAnsi="IFAO-Grec Unicode"/>
            <w:sz w:val="24"/>
            <w:szCs w:val="24"/>
            <w:rtl w:val="0"/>
            <w:lang w:val="fr-FR"/>
          </w:rPr>
          <w:delText xml:space="preserve">Omicron </w:delText>
        </w:r>
      </w:del>
      <w:del w:id="1110" w:date="2022-03-21T10:38:00Z" w:author="Graham Claytor">
        <w:r>
          <w:rPr>
            <w:rFonts w:ascii="IFAO-Grec Unicode" w:hAnsi="IFAO-Grec Unicode"/>
            <w:sz w:val="24"/>
            <w:szCs w:val="24"/>
            <w:rtl w:val="0"/>
            <w:lang w:val="en-US"/>
          </w:rPr>
          <w:delText xml:space="preserve">and </w:delText>
        </w:r>
      </w:del>
      <w:del w:id="1111" w:date="2022-03-21T10:38:00Z" w:author="Graham Claytor">
        <w:r>
          <w:rPr>
            <w:rFonts w:ascii="IFAO-Grec Unicode" w:hAnsi="IFAO-Grec Unicode"/>
            <w:sz w:val="24"/>
            <w:szCs w:val="24"/>
            <w:rtl w:val="0"/>
            <w:lang w:val="it-IT"/>
          </w:rPr>
          <w:delText xml:space="preserve">alpha </w:delText>
        </w:r>
      </w:del>
      <w:del w:id="1112" w:date="2022-03-21T10:38:00Z" w:author="Graham Claytor">
        <w:r>
          <w:rPr>
            <w:rFonts w:ascii="IFAO-Grec Unicode" w:hAnsi="IFAO-Grec Unicode"/>
            <w:sz w:val="24"/>
            <w:szCs w:val="24"/>
            <w:rtl w:val="0"/>
            <w:lang w:val="en-US"/>
          </w:rPr>
          <w:delText xml:space="preserve">suggest a form of </w:delText>
        </w:r>
      </w:del>
      <w:del w:id="1113" w:date="2022-03-21T10:38:00Z" w:author="Graham Claytor">
        <w:r>
          <w:rPr>
            <w:rFonts w:ascii="IFAO-Grec Unicode" w:hAnsi="IFAO-Grec Unicode" w:hint="default"/>
            <w:sz w:val="24"/>
            <w:szCs w:val="24"/>
            <w:rtl w:val="0"/>
          </w:rPr>
          <w:delText>οἰκία</w:delText>
        </w:r>
      </w:del>
      <w:del w:id="1114" w:date="2022-03-21T10:38:00Z" w:author="Graham Claytor">
        <w:r>
          <w:rPr>
            <w:rFonts w:ascii="IFAO-Grec Unicode" w:hAnsi="IFAO-Grec Unicode"/>
            <w:sz w:val="24"/>
            <w:szCs w:val="24"/>
            <w:rtl w:val="0"/>
            <w:lang w:val="en-US"/>
          </w:rPr>
          <w:delText xml:space="preserve">, most likely a genitive coordinated to the preceding word, </w:delText>
        </w:r>
      </w:del>
      <w:del w:id="1115" w:date="2022-03-21T10:38:00Z" w:author="Graham Claytor">
        <w:r>
          <w:rPr>
            <w:rFonts w:ascii="IFAO-Grec Unicode" w:hAnsi="IFAO-Grec Unicode" w:hint="default"/>
            <w:sz w:val="24"/>
            <w:szCs w:val="24"/>
            <w:rtl w:val="0"/>
          </w:rPr>
          <w:delText>αὐλῆς</w:delText>
        </w:r>
      </w:del>
      <w:del w:id="1116" w:date="2022-03-21T10:38:00Z" w:author="Graham Claytor">
        <w:r>
          <w:rPr>
            <w:rFonts w:ascii="IFAO-Grec Unicode" w:hAnsi="IFAO-Grec Unicode"/>
            <w:sz w:val="24"/>
            <w:szCs w:val="24"/>
            <w:rtl w:val="0"/>
            <w:lang w:val="en-US"/>
          </w:rPr>
          <w:delText xml:space="preserve">. On the basis of what remains here, another case would not work. After a small gap in the text, there follow traces of three letters: either these could be taken as the article or we could restore </w:delText>
        </w:r>
      </w:del>
      <w:del w:id="1117" w:date="2022-03-21T10:38:00Z" w:author="Graham Claytor">
        <w:r>
          <w:rPr>
            <w:rFonts w:ascii="IFAO-Grec Unicode" w:hAnsi="IFAO-Grec Unicode" w:hint="default"/>
            <w:sz w:val="24"/>
            <w:szCs w:val="24"/>
            <w:rtl w:val="0"/>
          </w:rPr>
          <w:delText>ο</w:delText>
        </w:r>
      </w:del>
      <w:del w:id="1118" w:date="2022-03-21T10:38:00Z" w:author="Graham Claytor">
        <w:r>
          <w:rPr>
            <w:rFonts w:ascii="IFAO-Grec Unicode" w:hAnsi="IFAO-Grec Unicode"/>
            <w:sz w:val="24"/>
            <w:szCs w:val="24"/>
            <w:rtl w:val="0"/>
            <w:lang w:val="pt-PT"/>
          </w:rPr>
          <w:delText>[</w:delText>
        </w:r>
      </w:del>
      <w:del w:id="1119" w:date="2022-03-21T10:38:00Z" w:author="Graham Claytor">
        <w:r>
          <w:rPr>
            <w:rFonts w:ascii="IFAO-Grec Unicode" w:hAnsi="IFAO-Grec Unicode" w:hint="default"/>
            <w:sz w:val="24"/>
            <w:szCs w:val="24"/>
            <w:rtl w:val="0"/>
          </w:rPr>
          <w:delText>ἰκί</w:delText>
        </w:r>
      </w:del>
      <w:del w:id="1120" w:date="2022-03-21T10:38:00Z" w:author="Graham Claytor">
        <w:r>
          <w:rPr>
            <w:rFonts w:ascii="IFAO-Grec Unicode" w:hAnsi="IFAO-Grec Unicode"/>
            <w:sz w:val="24"/>
            <w:szCs w:val="24"/>
            <w:rtl w:val="0"/>
            <w:lang w:val="pt-PT"/>
          </w:rPr>
          <w:delText>]</w:delText>
        </w:r>
      </w:del>
      <w:del w:id="1121" w:date="2022-03-21T10:38:00Z" w:author="Graham Claytor">
        <w:r>
          <w:rPr>
            <w:rFonts w:ascii="IFAO-Grec Unicode" w:hAnsi="IFAO-Grec Unicode" w:hint="default"/>
            <w:sz w:val="24"/>
            <w:szCs w:val="24"/>
            <w:rtl w:val="0"/>
          </w:rPr>
          <w:delText>α</w:delText>
        </w:r>
      </w:del>
      <w:del w:id="1122" w:date="2022-03-21T10:38:00Z" w:author="Graham Claytor">
        <w:r>
          <w:rPr>
            <w:rFonts w:ascii="IFAO-Grec Unicode" w:hAnsi="IFAO-Grec Unicode" w:hint="default"/>
            <w:sz w:val="24"/>
            <w:szCs w:val="24"/>
            <w:rtl w:val="0"/>
            <w:lang w:val="en-US"/>
          </w:rPr>
          <w:delText>̣</w:delText>
        </w:r>
      </w:del>
      <w:del w:id="1123" w:date="2022-03-21T10:38:00Z" w:author="Graham Claytor">
        <w:r>
          <w:rPr>
            <w:rFonts w:ascii="IFAO-Grec Unicode" w:hAnsi="IFAO-Grec Unicode"/>
            <w:sz w:val="24"/>
            <w:szCs w:val="24"/>
            <w:rtl w:val="0"/>
            <w:lang w:val="pt-PT"/>
          </w:rPr>
          <w:delText>[</w:delText>
        </w:r>
      </w:del>
      <w:del w:id="1124" w:date="2022-03-21T10:38:00Z" w:author="Graham Claytor">
        <w:r>
          <w:rPr>
            <w:rFonts w:ascii="IFAO-Grec Unicode" w:hAnsi="IFAO-Grec Unicode" w:hint="default"/>
            <w:sz w:val="24"/>
            <w:szCs w:val="24"/>
            <w:rtl w:val="0"/>
          </w:rPr>
          <w:delText>ς αὐ</w:delText>
        </w:r>
      </w:del>
      <w:del w:id="1125" w:date="2022-03-21T10:38:00Z" w:author="Graham Claytor">
        <w:r>
          <w:rPr>
            <w:rFonts w:ascii="IFAO-Grec Unicode" w:hAnsi="IFAO-Grec Unicode"/>
            <w:sz w:val="24"/>
            <w:szCs w:val="24"/>
            <w:rtl w:val="0"/>
            <w:lang w:val="pt-PT"/>
          </w:rPr>
          <w:delText>]</w:delText>
        </w:r>
      </w:del>
      <w:del w:id="1126" w:date="2022-03-21T10:38:00Z" w:author="Graham Claytor">
        <w:r>
          <w:rPr>
            <w:rFonts w:ascii="IFAO-Grec Unicode" w:hAnsi="IFAO-Grec Unicode" w:hint="default"/>
            <w:sz w:val="24"/>
            <w:szCs w:val="24"/>
            <w:rtl w:val="0"/>
          </w:rPr>
          <w:delText>τ</w:delText>
        </w:r>
      </w:del>
      <w:del w:id="1127" w:date="2022-03-21T10:38:00Z" w:author="Graham Claytor">
        <w:r>
          <w:rPr>
            <w:rFonts w:ascii="IFAO-Grec Unicode" w:hAnsi="IFAO-Grec Unicode" w:hint="default"/>
            <w:sz w:val="24"/>
            <w:szCs w:val="24"/>
            <w:rtl w:val="0"/>
            <w:lang w:val="en-US"/>
          </w:rPr>
          <w:delText>̣</w:delText>
        </w:r>
      </w:del>
      <w:del w:id="1128" w:date="2022-03-21T10:38:00Z" w:author="Graham Claytor">
        <w:r>
          <w:rPr>
            <w:rFonts w:ascii="IFAO-Grec Unicode" w:hAnsi="IFAO-Grec Unicode" w:hint="default"/>
            <w:sz w:val="24"/>
            <w:szCs w:val="24"/>
            <w:rtl w:val="0"/>
          </w:rPr>
          <w:delText>ῆ</w:delText>
        </w:r>
      </w:del>
      <w:del w:id="1129" w:date="2022-03-21T10:38:00Z" w:author="Graham Claytor">
        <w:r>
          <w:rPr>
            <w:rFonts w:ascii="IFAO-Grec Unicode" w:hAnsi="IFAO-Grec Unicode" w:hint="default"/>
            <w:sz w:val="24"/>
            <w:szCs w:val="24"/>
            <w:rtl w:val="0"/>
            <w:lang w:val="en-US"/>
          </w:rPr>
          <w:delText>̣</w:delText>
        </w:r>
      </w:del>
      <w:del w:id="1130" w:date="2022-03-21T10:38:00Z" w:author="Graham Claytor">
        <w:r>
          <w:rPr>
            <w:rFonts w:ascii="IFAO-Grec Unicode" w:hAnsi="IFAO-Grec Unicode" w:hint="default"/>
            <w:sz w:val="24"/>
            <w:szCs w:val="24"/>
            <w:rtl w:val="0"/>
          </w:rPr>
          <w:delText>ς</w:delText>
        </w:r>
      </w:del>
      <w:del w:id="1131" w:date="2022-03-21T10:38:00Z" w:author="Graham Claytor">
        <w:r>
          <w:rPr>
            <w:rFonts w:ascii="IFAO-Grec Unicode" w:hAnsi="IFAO-Grec Unicode" w:hint="default"/>
            <w:sz w:val="24"/>
            <w:szCs w:val="24"/>
            <w:rtl w:val="0"/>
            <w:lang w:val="en-US"/>
          </w:rPr>
          <w:delText>̣</w:delText>
        </w:r>
      </w:del>
      <w:del w:id="1132" w:date="2022-03-21T10:38:00Z" w:author="Graham Claytor">
        <w:r>
          <w:rPr>
            <w:rFonts w:ascii="IFAO-Grec Unicode" w:hAnsi="IFAO-Grec Unicode"/>
            <w:sz w:val="24"/>
            <w:szCs w:val="24"/>
            <w:rtl w:val="0"/>
          </w:rPr>
          <w:delText xml:space="preserve">. </w:delText>
        </w:r>
      </w:del>
      <w:del w:id="1133" w:date="2022-03-21T10:38:00Z" w:author="Graham Claytor">
        <w:r>
          <w:rPr>
            <w:rFonts w:ascii="IFAO-Grec Unicode" w:hAnsi="IFAO-Grec Unicode" w:hint="default"/>
            <w:sz w:val="24"/>
            <w:szCs w:val="24"/>
            <w:rtl w:val="0"/>
          </w:rPr>
          <w:delText xml:space="preserve">Τααρπαγάθης </w:delText>
        </w:r>
      </w:del>
      <w:del w:id="1134" w:date="2022-03-21T10:38:00Z" w:author="Graham Claytor">
        <w:r>
          <w:rPr>
            <w:rFonts w:ascii="IFAO-Grec Unicode" w:hAnsi="IFAO-Grec Unicode"/>
            <w:sz w:val="24"/>
            <w:szCs w:val="24"/>
            <w:rtl w:val="0"/>
            <w:lang w:val="en-US"/>
          </w:rPr>
          <w:delText xml:space="preserve">in place of </w:delText>
        </w:r>
      </w:del>
      <w:del w:id="1135" w:date="2022-03-21T10:38:00Z" w:author="Graham Claytor">
        <w:r>
          <w:rPr>
            <w:rFonts w:ascii="IFAO-Grec Unicode" w:hAnsi="IFAO-Grec Unicode" w:hint="default"/>
            <w:sz w:val="24"/>
            <w:szCs w:val="24"/>
            <w:rtl w:val="0"/>
          </w:rPr>
          <w:delText xml:space="preserve">Τααρπαγάθου </w:delText>
        </w:r>
      </w:del>
      <w:del w:id="1136" w:date="2022-03-21T10:38:00Z" w:author="Graham Claytor">
        <w:r>
          <w:rPr>
            <w:rFonts w:ascii="IFAO-Grec Unicode" w:hAnsi="IFAO-Grec Unicode"/>
            <w:sz w:val="24"/>
            <w:szCs w:val="24"/>
            <w:rtl w:val="0"/>
            <w:lang w:val="en-US"/>
          </w:rPr>
          <w:delText xml:space="preserve">occurs also below, in the declaration of </w:delText>
        </w:r>
      </w:del>
      <w:r>
        <w:rPr>
          <w:rFonts w:ascii="IFAO-Grec Unicode" w:hAnsi="IFAO-Grec Unicode"/>
          <w:sz w:val="24"/>
          <w:szCs w:val="24"/>
          <w:rtl w:val="0"/>
          <w:lang w:val="en-US"/>
        </w:rPr>
        <w:t xml:space="preserve">property </w:t>
      </w:r>
      <w:del w:id="1137" w:date="2022-03-21T10:38:00Z" w:author="Graham Claytor">
        <w:r>
          <w:rPr>
            <w:rFonts w:ascii="IFAO-Grec Unicode" w:hAnsi="IFAO-Grec Unicode"/>
            <w:sz w:val="24"/>
            <w:szCs w:val="24"/>
            <w:rtl w:val="0"/>
            <w:lang w:val="pt-PT"/>
          </w:rPr>
          <w:delText>transfer</w:delText>
        </w:r>
      </w:del>
      <w:del w:id="1138" w:date="2022-03-21T10:38:00Z" w:author="Graham Claytor">
        <w:r>
          <w:rPr>
            <w:rFonts w:ascii="IFAO-Grec Unicode" w:hAnsi="IFAO-Grec Unicode"/>
            <w:sz w:val="24"/>
            <w:szCs w:val="24"/>
            <w:rtl w:val="0"/>
            <w:lang w:val="en-US"/>
          </w:rPr>
          <w:delText>, l. 38.</w:delText>
        </w:r>
      </w:del>
      <w:del w:id="1139" w:date="2022-03-21T10:38:00Z" w:author="Graham Claytor">
        <w:r>
          <w:rPr>
            <w:rFonts w:ascii="IFAO-Grec Unicode" w:hAnsi="IFAO-Grec Unicode"/>
            <w:sz w:val="24"/>
            <w:szCs w:val="24"/>
            <w:rtl w:val="0"/>
          </w:rPr>
          <w:delText xml:space="preserve"> </w:delText>
        </w:r>
      </w:del>
    </w:p>
    <w:p>
      <w:pPr>
        <w:pStyle w:val="Text"/>
        <w:spacing w:after="0" w:line="276" w:lineRule="auto"/>
        <w:ind w:firstLine="284"/>
        <w:jc w:val="both"/>
        <w:rPr>
          <w:rFonts w:ascii="IFAO-Grec Unicode" w:cs="IFAO-Grec Unicode" w:hAnsi="IFAO-Grec Unicode" w:eastAsia="IFAO-Grec Unicode"/>
          <w:sz w:val="24"/>
          <w:szCs w:val="24"/>
        </w:rPr>
      </w:pPr>
      <w:del w:id="1140" w:date="2022-03-21T10:38:00Z" w:author="Graham Claytor">
        <w:r>
          <w:rPr>
            <w:rFonts w:ascii="IFAO-Grec Unicode" w:hAnsi="IFAO-Grec Unicode"/>
            <w:sz w:val="24"/>
            <w:szCs w:val="24"/>
            <w:rtl w:val="0"/>
            <w:lang w:val="en-US"/>
          </w:rPr>
          <w:delText>This</w:delText>
        </w:r>
      </w:del>
      <w:r>
        <w:rPr>
          <w:rFonts w:ascii="IFAO-Grec Unicode" w:hAnsi="IFAO-Grec Unicode"/>
          <w:sz w:val="24"/>
          <w:szCs w:val="24"/>
          <w:rtl w:val="0"/>
          <w:lang w:val="en-US"/>
        </w:rPr>
        <w:t xml:space="preserve">to the south is </w:t>
      </w:r>
      <w:del w:id="1141" w:date="2022-03-21T10:38:00Z" w:author="Graham Claytor">
        <w:r>
          <w:rPr>
            <w:rFonts w:ascii="IFAO-Grec Unicode" w:hAnsi="IFAO-Grec Unicode"/>
            <w:sz w:val="24"/>
            <w:szCs w:val="24"/>
            <w:rtl w:val="0"/>
            <w:lang w:val="en-US"/>
          </w:rPr>
          <w:delText xml:space="preserve">probably a reference to </w:delText>
        </w:r>
      </w:del>
      <w:r>
        <w:rPr>
          <w:rFonts w:ascii="IFAO-Grec Unicode" w:hAnsi="IFAO-Grec Unicode"/>
          <w:sz w:val="24"/>
          <w:szCs w:val="24"/>
          <w:rtl w:val="0"/>
          <w:lang w:val="en-US"/>
        </w:rPr>
        <w:t>anothe</w:t>
      </w:r>
      <w:r>
        <w:rPr>
          <w:rFonts w:ascii="IFAO-Grec Unicode" w:hAnsi="IFAO-Grec Unicode"/>
          <w:sz w:val="24"/>
          <w:szCs w:val="24"/>
          <w:rtl w:val="0"/>
          <w:lang w:val="en-US"/>
        </w:rPr>
        <w:t xml:space="preserve">r house </w:t>
      </w:r>
      <w:del w:id="1142" w:date="2022-03-21T10:38:00Z" w:author="Graham Claytor">
        <w:r>
          <w:rPr>
            <w:rFonts w:ascii="IFAO-Grec Unicode" w:hAnsi="IFAO-Grec Unicode"/>
            <w:sz w:val="24"/>
            <w:szCs w:val="24"/>
            <w:rtl w:val="0"/>
            <w:lang w:val="en-US"/>
          </w:rPr>
          <w:delText>of</w:delText>
        </w:r>
      </w:del>
      <w:r>
        <w:rPr>
          <w:rFonts w:ascii="IFAO-Grec Unicode" w:hAnsi="IFAO-Grec Unicode"/>
          <w:sz w:val="24"/>
          <w:szCs w:val="24"/>
          <w:rtl w:val="0"/>
          <w:lang w:val="en-US"/>
        </w:rPr>
        <w:t>belonging to Taharpagathes</w:t>
      </w:r>
      <w:del w:id="1143" w:date="2022-03-21T10:38:00Z" w:author="Graham Claytor">
        <w:r>
          <w:rPr>
            <w:rFonts w:ascii="IFAO-Grec Unicode" w:hAnsi="IFAO-Grec Unicode"/>
            <w:sz w:val="24"/>
            <w:szCs w:val="24"/>
            <w:rtl w:val="0"/>
            <w:lang w:val="en-US"/>
          </w:rPr>
          <w:delText>, located next to the one being sold. The mention of a second house rules out</w:delText>
        </w:r>
      </w:del>
      <w:del w:id="1144" w:date="2022-03-21T10:38:00Z" w:author="Graham Claytor">
        <w:r>
          <w:rPr>
            <w:rFonts w:ascii="IFAO-Grec Unicode" w:hAnsi="IFAO-Grec Unicode"/>
            <w:sz w:val="24"/>
            <w:szCs w:val="24"/>
            <w:rtl w:val="0"/>
            <w:lang w:val="en-US"/>
          </w:rPr>
          <w:delText xml:space="preserve"> the possibility to read</w:delText>
        </w:r>
      </w:del>
      <w:del w:id="1145" w:date="2022-03-21T10:38:00Z" w:author="Graham Claytor">
        <w:r>
          <w:rPr>
            <w:rFonts w:ascii="IFAO-Grec Unicode" w:hAnsi="IFAO-Grec Unicode" w:hint="default"/>
            <w:sz w:val="24"/>
            <w:szCs w:val="24"/>
            <w:rtl w:val="0"/>
          </w:rPr>
          <w:delText xml:space="preserve"> Ἁ</w:delText>
        </w:r>
      </w:del>
      <w:del w:id="1146" w:date="2022-03-21T10:38:00Z" w:author="Graham Claytor">
        <w:r>
          <w:rPr>
            <w:rFonts w:ascii="IFAO-Grec Unicode" w:hAnsi="IFAO-Grec Unicode" w:hint="default"/>
            <w:sz w:val="24"/>
            <w:szCs w:val="24"/>
            <w:rtl w:val="0"/>
            <w:lang w:val="en-US"/>
          </w:rPr>
          <w:delText>̣</w:delText>
        </w:r>
      </w:del>
      <w:del w:id="1147" w:date="2022-03-21T10:38:00Z" w:author="Graham Claytor">
        <w:r>
          <w:rPr>
            <w:rFonts w:ascii="IFAO-Grec Unicode" w:hAnsi="IFAO-Grec Unicode"/>
            <w:sz w:val="24"/>
            <w:szCs w:val="24"/>
            <w:rtl w:val="0"/>
            <w:lang w:val="pt-PT"/>
          </w:rPr>
          <w:delText>[</w:delText>
        </w:r>
      </w:del>
      <w:del w:id="1148" w:date="2022-03-21T10:38:00Z" w:author="Graham Claytor">
        <w:r>
          <w:rPr>
            <w:rFonts w:ascii="IFAO-Grec Unicode" w:hAnsi="IFAO-Grec Unicode" w:hint="default"/>
            <w:sz w:val="24"/>
            <w:szCs w:val="24"/>
            <w:rtl w:val="0"/>
          </w:rPr>
          <w:delText>ρπ</w:delText>
        </w:r>
      </w:del>
      <w:del w:id="1149" w:date="2022-03-21T10:38:00Z" w:author="Graham Claytor">
        <w:r>
          <w:rPr>
            <w:rFonts w:ascii="IFAO-Grec Unicode" w:hAnsi="IFAO-Grec Unicode"/>
            <w:sz w:val="24"/>
            <w:szCs w:val="24"/>
            <w:rtl w:val="0"/>
            <w:lang w:val="pt-PT"/>
          </w:rPr>
          <w:delText>]</w:delText>
        </w:r>
      </w:del>
      <w:del w:id="1150" w:date="2022-03-21T10:38:00Z" w:author="Graham Claytor">
        <w:r>
          <w:rPr>
            <w:rFonts w:ascii="IFAO-Grec Unicode" w:hAnsi="IFAO-Grec Unicode" w:hint="default"/>
            <w:sz w:val="24"/>
            <w:szCs w:val="24"/>
            <w:rtl w:val="0"/>
          </w:rPr>
          <w:delText>α</w:delText>
        </w:r>
      </w:del>
      <w:del w:id="1151" w:date="2022-03-21T10:38:00Z" w:author="Graham Claytor">
        <w:r>
          <w:rPr>
            <w:rFonts w:ascii="IFAO-Grec Unicode" w:hAnsi="IFAO-Grec Unicode" w:hint="default"/>
            <w:sz w:val="24"/>
            <w:szCs w:val="24"/>
            <w:rtl w:val="0"/>
            <w:lang w:val="en-US"/>
          </w:rPr>
          <w:delText>̣</w:delText>
        </w:r>
      </w:del>
      <w:del w:id="1152" w:date="2022-03-21T10:38:00Z" w:author="Graham Claytor">
        <w:r>
          <w:rPr>
            <w:rFonts w:ascii="IFAO-Grec Unicode" w:hAnsi="IFAO-Grec Unicode" w:hint="default"/>
            <w:sz w:val="24"/>
            <w:szCs w:val="24"/>
            <w:rtl w:val="0"/>
          </w:rPr>
          <w:delText>γά</w:delText>
        </w:r>
      </w:del>
      <w:del w:id="1153" w:date="2022-03-21T10:38:00Z" w:author="Graham Claytor">
        <w:r>
          <w:rPr>
            <w:rFonts w:ascii="IFAO-Grec Unicode" w:hAnsi="IFAO-Grec Unicode"/>
            <w:sz w:val="24"/>
            <w:szCs w:val="24"/>
            <w:rtl w:val="0"/>
            <w:lang w:val="pt-PT"/>
          </w:rPr>
          <w:delText>[</w:delText>
        </w:r>
      </w:del>
      <w:del w:id="1154" w:date="2022-03-21T10:38:00Z" w:author="Graham Claytor">
        <w:r>
          <w:rPr>
            <w:rFonts w:ascii="IFAO-Grec Unicode" w:hAnsi="IFAO-Grec Unicode" w:hint="default"/>
            <w:sz w:val="24"/>
            <w:szCs w:val="24"/>
            <w:rtl w:val="0"/>
          </w:rPr>
          <w:delText>θη</w:delText>
        </w:r>
      </w:del>
      <w:del w:id="1155" w:date="2022-03-21T10:38:00Z" w:author="Graham Claytor">
        <w:r>
          <w:rPr>
            <w:rFonts w:ascii="IFAO-Grec Unicode" w:hAnsi="IFAO-Grec Unicode"/>
            <w:sz w:val="24"/>
            <w:szCs w:val="24"/>
            <w:rtl w:val="0"/>
            <w:lang w:val="pt-PT"/>
          </w:rPr>
          <w:delText>]</w:delText>
        </w:r>
      </w:del>
      <w:del w:id="1156" w:date="2022-03-21T10:38:00Z" w:author="Graham Claytor">
        <w:r>
          <w:rPr>
            <w:rFonts w:ascii="IFAO-Grec Unicode" w:hAnsi="IFAO-Grec Unicode" w:hint="default"/>
            <w:sz w:val="24"/>
            <w:szCs w:val="24"/>
            <w:rtl w:val="0"/>
          </w:rPr>
          <w:delText>ς</w:delText>
        </w:r>
      </w:del>
      <w:del w:id="1157" w:date="2022-03-21T10:38:00Z" w:author="Graham Claytor">
        <w:r>
          <w:rPr>
            <w:rFonts w:ascii="IFAO-Grec Unicode" w:hAnsi="IFAO-Grec Unicode"/>
            <w:sz w:val="24"/>
            <w:szCs w:val="24"/>
            <w:rtl w:val="0"/>
          </w:rPr>
          <w:delText xml:space="preserve">. </w:delText>
        </w:r>
      </w:del>
      <w:r>
        <w:rPr>
          <w:rFonts w:ascii="IFAO-Grec Unicode" w:hAnsi="IFAO-Grec Unicode"/>
          <w:sz w:val="24"/>
          <w:szCs w:val="24"/>
          <w:rtl w:val="0"/>
          <w:lang w:val="en-US"/>
        </w:rPr>
        <w:t xml:space="preserve"> and, apparently, another individual</w:t>
      </w:r>
      <w:r>
        <w:rPr>
          <w:rFonts w:ascii="IFAO-Grec Unicode" w:hAnsi="IFAO-Grec Unicode"/>
          <w:sz w:val="24"/>
          <w:szCs w:val="24"/>
          <w:rtl w:val="0"/>
          <w:lang w:val="en-US"/>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ἑ</w:t>
      </w:r>
      <w:r>
        <w:rPr>
          <w:rFonts w:ascii="IFAO-Grec Unicode" w:hAnsi="IFAO-Grec Unicode" w:hint="default"/>
          <w:sz w:val="24"/>
          <w:szCs w:val="24"/>
          <w:rtl w:val="0"/>
          <w:lang w:val="en-US"/>
        </w:rPr>
        <w:t>̣</w:t>
      </w:r>
      <w:r>
        <w:rPr>
          <w:rFonts w:ascii="IFAO-Grec Unicode" w:hAnsi="IFAO-Grec Unicode" w:hint="default"/>
          <w:sz w:val="24"/>
          <w:szCs w:val="24"/>
          <w:rtl w:val="0"/>
        </w:rPr>
        <w:t>τέρ</w:t>
      </w:r>
      <w:r>
        <w:rPr>
          <w:rFonts w:ascii="IFAO-Grec Unicode" w:hAnsi="IFAO-Grec Unicode" w:hint="default"/>
          <w:sz w:val="24"/>
          <w:szCs w:val="24"/>
          <w:rtl w:val="0"/>
          <w:lang w:val="en-US"/>
        </w:rPr>
        <w:t>̣</w:t>
      </w:r>
      <w:r>
        <w:rPr>
          <w:rFonts w:ascii="IFAO-Grec Unicode" w:hAnsi="IFAO-Grec Unicode" w:hint="default"/>
          <w:sz w:val="24"/>
          <w:szCs w:val="24"/>
          <w:rtl w:val="0"/>
        </w:rPr>
        <w:t>α οἰκία</w:t>
      </w:r>
      <w:r>
        <w:rPr>
          <w:rFonts w:ascii="IFAO-Grec Unicode" w:hAnsi="IFAO-Grec Unicode"/>
          <w:sz w:val="24"/>
          <w:szCs w:val="24"/>
          <w:rtl w:val="0"/>
          <w:lang w:val="en-US"/>
        </w:rPr>
        <w:t>. The first editors suggested restoring [</w:t>
      </w:r>
      <w:r>
        <w:rPr>
          <w:rFonts w:ascii="IFAO-Grec Unicode" w:hAnsi="IFAO-Grec Unicode" w:hint="default"/>
          <w:sz w:val="24"/>
          <w:szCs w:val="24"/>
          <w:rtl w:val="0"/>
        </w:rPr>
        <w:t>πρε</w:t>
      </w:r>
      <w:r>
        <w:rPr>
          <w:rFonts w:ascii="IFAO-Grec Unicode" w:hAnsi="IFAO-Grec Unicode"/>
          <w:sz w:val="24"/>
          <w:szCs w:val="24"/>
          <w:rtl w:val="0"/>
          <w:lang w:val="pt-PT"/>
        </w:rPr>
        <w:t>]</w:t>
      </w:r>
      <w:r>
        <w:rPr>
          <w:rFonts w:ascii="IFAO-Grec Unicode" w:hAnsi="IFAO-Grec Unicode" w:hint="default"/>
          <w:sz w:val="24"/>
          <w:szCs w:val="24"/>
          <w:rtl w:val="0"/>
        </w:rPr>
        <w:t>σ</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β</w:t>
      </w:r>
      <w:r>
        <w:rPr>
          <w:rFonts w:ascii="IFAO-Grec Unicode" w:hAnsi="IFAO-Grec Unicode"/>
          <w:sz w:val="24"/>
          <w:szCs w:val="24"/>
          <w:rtl w:val="0"/>
          <w:lang w:val="pt-PT"/>
        </w:rPr>
        <w:t>]</w:t>
      </w:r>
      <w:r>
        <w:rPr>
          <w:rFonts w:ascii="IFAO-Grec Unicode" w:hAnsi="IFAO-Grec Unicode" w:hint="default"/>
          <w:sz w:val="24"/>
          <w:szCs w:val="24"/>
          <w:rtl w:val="0"/>
        </w:rPr>
        <w:t>υ</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έ</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sz w:val="24"/>
          <w:szCs w:val="24"/>
          <w:rtl w:val="0"/>
          <w:lang w:val="en-US"/>
        </w:rPr>
        <w:t>], but this would not work with the preceding letters.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 xml:space="preserve">12 [ c. 12 </w:t>
      </w:r>
      <w:r>
        <w:rPr>
          <w:rFonts w:ascii="IFAO-Grec Unicode" w:hAnsi="IFAO-Grec Unicode" w:hint="default"/>
          <w:sz w:val="24"/>
          <w:szCs w:val="24"/>
          <w:rtl w:val="0"/>
        </w:rPr>
        <w:t>ἀπηλιώτου Σ</w:t>
      </w:r>
      <w:r>
        <w:rPr>
          <w:rFonts w:ascii="IFAO-Grec Unicode" w:hAnsi="IFAO-Grec Unicode"/>
          <w:sz w:val="24"/>
          <w:szCs w:val="24"/>
          <w:rtl w:val="0"/>
          <w:lang w:val="pt-PT"/>
        </w:rPr>
        <w:t>]</w:t>
      </w:r>
      <w:r>
        <w:rPr>
          <w:rFonts w:ascii="IFAO-Grec Unicode" w:hAnsi="IFAO-Grec Unicode" w:hint="default"/>
          <w:sz w:val="24"/>
          <w:szCs w:val="24"/>
          <w:rtl w:val="0"/>
        </w:rPr>
        <w:t>τοτοήτιος καμηλών</w:t>
      </w:r>
      <w:r>
        <w:rPr>
          <w:rFonts w:ascii="IFAO-Grec Unicode" w:hAnsi="IFAO-Grec Unicode"/>
          <w:sz w:val="24"/>
          <w:szCs w:val="24"/>
          <w:rtl w:val="0"/>
          <w:lang w:val="en-US"/>
        </w:rPr>
        <w:t xml:space="preserve">. Restored </w:t>
      </w:r>
      <w:r>
        <w:rPr>
          <w:rFonts w:ascii="IFAO-Grec Unicode" w:hAnsi="IFAO-Grec Unicode"/>
          <w:sz w:val="24"/>
          <w:szCs w:val="24"/>
          <w:rtl w:val="0"/>
        </w:rPr>
        <w:t>exempli gratia</w:t>
      </w:r>
      <w:r>
        <w:rPr>
          <w:rFonts w:ascii="IFAO-Grec Unicode" w:hAnsi="IFAO-Grec Unicode"/>
          <w:sz w:val="24"/>
          <w:szCs w:val="24"/>
          <w:rtl w:val="0"/>
          <w:lang w:val="en-US"/>
        </w:rPr>
        <w:t xml:space="preserve">: depending on whether Stotoetis was the owner of the camel stable or his father, </w:t>
      </w:r>
      <w:r>
        <w:rPr>
          <w:rFonts w:ascii="IFAO-Grec Unicode" w:hAnsi="IFAO-Grec Unicode" w:hint="default"/>
          <w:sz w:val="24"/>
          <w:szCs w:val="24"/>
          <w:rtl w:val="0"/>
        </w:rPr>
        <w:t xml:space="preserve">ἀπηλιώτου </w:t>
      </w:r>
      <w:r>
        <w:rPr>
          <w:rFonts w:ascii="IFAO-Grec Unicode" w:hAnsi="IFAO-Grec Unicode"/>
          <w:sz w:val="24"/>
          <w:szCs w:val="24"/>
          <w:rtl w:val="0"/>
          <w:lang w:val="en-US"/>
        </w:rPr>
        <w:t xml:space="preserve">could have been written earlier in the lacuna. In the latter case, the genitive </w:t>
      </w:r>
      <w:r>
        <w:rPr>
          <w:rFonts w:ascii="IFAO-Grec Unicode" w:hAnsi="IFAO-Grec Unicode" w:hint="default"/>
          <w:sz w:val="24"/>
          <w:szCs w:val="24"/>
          <w:rtl w:val="0"/>
        </w:rPr>
        <w:t xml:space="preserve">Στοτοήτιος </w:t>
      </w:r>
      <w:r>
        <w:rPr>
          <w:rFonts w:ascii="IFAO-Grec Unicode" w:hAnsi="IFAO-Grec Unicode"/>
          <w:sz w:val="24"/>
          <w:szCs w:val="24"/>
          <w:rtl w:val="0"/>
          <w:lang w:val="en-US"/>
        </w:rPr>
        <w:t xml:space="preserve">would be the patronymic and we would translate </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[to the west,] the camel stable [of </w:t>
      </w:r>
      <w:r>
        <w:rPr>
          <w:rFonts w:ascii="IFAO-Grec Unicode" w:hAnsi="IFAO-Grec Unicode" w:hint="default"/>
          <w:sz w:val="24"/>
          <w:szCs w:val="24"/>
          <w:rtl w:val="0"/>
          <w:lang w:val="en-US"/>
        </w:rPr>
        <w:t>…</w:t>
      </w:r>
      <w:r>
        <w:rPr>
          <w:rFonts w:ascii="IFAO-Grec Unicode" w:hAnsi="IFAO-Grec Unicode"/>
          <w:sz w:val="24"/>
          <w:szCs w:val="24"/>
          <w:rtl w:val="0"/>
          <w:lang w:val="en-US"/>
        </w:rPr>
        <w:t>] son of Stotoetis.</w:t>
      </w:r>
      <w:r>
        <w:rPr>
          <w:rFonts w:ascii="IFAO-Grec Unicode" w:hAnsi="IFAO-Grec Unicode" w:hint="default"/>
          <w:sz w:val="24"/>
          <w:szCs w:val="24"/>
          <w:rtl w:val="0"/>
          <w:lang w:val="en-US"/>
        </w:rPr>
        <w:t xml:space="preserve">”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For contemporary occurrences of the term </w:t>
      </w:r>
      <w:r>
        <w:rPr>
          <w:rFonts w:ascii="IFAO-Grec Unicode" w:hAnsi="IFAO-Grec Unicode" w:hint="default"/>
          <w:sz w:val="24"/>
          <w:szCs w:val="24"/>
          <w:rtl w:val="0"/>
        </w:rPr>
        <w:t>καμηλών</w:t>
      </w:r>
      <w:r>
        <w:rPr>
          <w:rFonts w:ascii="IFAO-Grec Unicode" w:hAnsi="IFAO-Grec Unicode"/>
          <w:sz w:val="24"/>
          <w:szCs w:val="24"/>
          <w:rtl w:val="0"/>
          <w:lang w:val="en-US"/>
        </w:rPr>
        <w:t xml:space="preserve">, see </w:t>
      </w:r>
      <w:r>
        <w:rPr>
          <w:rStyle w:val="Hyperlink.0"/>
        </w:rPr>
        <w:fldChar w:fldCharType="begin" w:fldLock="0"/>
      </w:r>
      <w:r>
        <w:rPr>
          <w:rStyle w:val="Hyperlink.0"/>
        </w:rPr>
        <w:instrText xml:space="preserve"> HYPERLINK "https://papyri.info/ddbdp/p.oxy;3;507"</w:instrText>
      </w:r>
      <w:r>
        <w:rPr>
          <w:rStyle w:val="Hyperlink.0"/>
        </w:rPr>
        <w:fldChar w:fldCharType="separate" w:fldLock="0"/>
      </w:r>
      <w:r>
        <w:rPr>
          <w:rStyle w:val="Hyperlink.0"/>
          <w:rtl w:val="0"/>
        </w:rPr>
        <w:t>P.Oxy. 3 507</w:t>
      </w:r>
      <w:r>
        <w:rPr/>
        <w:fldChar w:fldCharType="end" w:fldLock="0"/>
      </w:r>
      <w:r>
        <w:rPr>
          <w:rFonts w:ascii="IFAO-Grec Unicode" w:hAnsi="IFAO-Grec Unicode"/>
          <w:sz w:val="24"/>
          <w:szCs w:val="24"/>
          <w:rtl w:val="0"/>
        </w:rPr>
        <w:t>.26</w:t>
      </w:r>
      <w:r>
        <w:rPr>
          <w:rFonts w:ascii="IFAO-Grec Unicode" w:hAnsi="IFAO-Grec Unicode" w:hint="default"/>
          <w:sz w:val="24"/>
          <w:szCs w:val="24"/>
          <w:rtl w:val="0"/>
          <w:lang w:val="en-US"/>
        </w:rPr>
        <w:t>–</w:t>
      </w:r>
      <w:r>
        <w:rPr>
          <w:rFonts w:ascii="IFAO-Grec Unicode" w:hAnsi="IFAO-Grec Unicode"/>
          <w:sz w:val="24"/>
          <w:szCs w:val="24"/>
          <w:rtl w:val="0"/>
        </w:rPr>
        <w:t xml:space="preserve">27 (146), </w:t>
      </w:r>
      <w:r>
        <w:rPr>
          <w:rStyle w:val="Hyperlink.0"/>
        </w:rPr>
        <w:fldChar w:fldCharType="begin" w:fldLock="0"/>
      </w:r>
      <w:r>
        <w:rPr>
          <w:rStyle w:val="Hyperlink.0"/>
        </w:rPr>
        <w:instrText xml:space="preserve"> HYPERLINK "https://papyri.info/ddbdp/p.iand;7;142"</w:instrText>
      </w:r>
      <w:r>
        <w:rPr>
          <w:rStyle w:val="Hyperlink.0"/>
        </w:rPr>
        <w:fldChar w:fldCharType="separate" w:fldLock="0"/>
      </w:r>
      <w:r>
        <w:rPr>
          <w:rStyle w:val="Hyperlink.0"/>
          <w:rtl w:val="0"/>
        </w:rPr>
        <w:t>P.Iand. 7 142</w:t>
      </w:r>
      <w:r>
        <w:rPr/>
        <w:fldChar w:fldCharType="end" w:fldLock="0"/>
      </w:r>
      <w:r>
        <w:rPr>
          <w:rFonts w:ascii="IFAO-Grec Unicode" w:hAnsi="IFAO-Grec Unicode"/>
          <w:sz w:val="24"/>
          <w:szCs w:val="24"/>
          <w:rtl w:val="0"/>
          <w:lang w:val="en-US"/>
        </w:rPr>
        <w:t xml:space="preserve">.7 and </w:t>
      </w:r>
      <w:r>
        <w:rPr>
          <w:rFonts w:ascii="IFAO-Grec Unicode" w:hAnsi="IFAO-Grec Unicode"/>
          <w:sz w:val="24"/>
          <w:szCs w:val="24"/>
          <w:rtl w:val="0"/>
          <w:lang w:val="it-IT"/>
        </w:rPr>
        <w:t>passim</w:t>
      </w:r>
      <w:r>
        <w:rPr>
          <w:rFonts w:ascii="IFAO-Grec Unicode" w:hAnsi="IFAO-Grec Unicode"/>
          <w:sz w:val="24"/>
          <w:szCs w:val="24"/>
          <w:rtl w:val="0"/>
        </w:rPr>
        <w:t xml:space="preserve"> (after 164), </w:t>
      </w:r>
      <w:r>
        <w:rPr>
          <w:rStyle w:val="Hyperlink.0"/>
        </w:rPr>
        <w:fldChar w:fldCharType="begin" w:fldLock="0"/>
      </w:r>
      <w:r>
        <w:rPr>
          <w:rStyle w:val="Hyperlink.0"/>
        </w:rPr>
        <w:instrText xml:space="preserve"> HYPERLINK "https://papyri.info/ddbdp/p.mich;18;788"</w:instrText>
      </w:r>
      <w:r>
        <w:rPr>
          <w:rStyle w:val="Hyperlink.0"/>
        </w:rPr>
        <w:fldChar w:fldCharType="separate" w:fldLock="0"/>
      </w:r>
      <w:r>
        <w:rPr>
          <w:rStyle w:val="Hyperlink.0"/>
          <w:rtl w:val="0"/>
        </w:rPr>
        <w:t>P.Mich. 18 788</w:t>
      </w:r>
      <w:r>
        <w:rPr/>
        <w:fldChar w:fldCharType="end" w:fldLock="0"/>
      </w:r>
      <w:r>
        <w:rPr>
          <w:rFonts w:ascii="IFAO-Grec Unicode" w:hAnsi="IFAO-Grec Unicode"/>
          <w:sz w:val="24"/>
          <w:szCs w:val="24"/>
          <w:rtl w:val="0"/>
        </w:rPr>
        <w:t xml:space="preserve">.10, 15 (c. 173), </w:t>
      </w:r>
      <w:r>
        <w:rPr>
          <w:rStyle w:val="Hyperlink.0"/>
        </w:rPr>
        <w:fldChar w:fldCharType="begin" w:fldLock="0"/>
      </w:r>
      <w:r>
        <w:rPr>
          <w:rStyle w:val="Hyperlink.0"/>
        </w:rPr>
        <w:instrText xml:space="preserve"> HYPERLINK "https://papyri.info/ddbdp/p.oxy;9;1207"</w:instrText>
      </w:r>
      <w:r>
        <w:rPr>
          <w:rStyle w:val="Hyperlink.0"/>
        </w:rPr>
        <w:fldChar w:fldCharType="separate" w:fldLock="0"/>
      </w:r>
      <w:r>
        <w:rPr>
          <w:rStyle w:val="Hyperlink.0"/>
          <w:rtl w:val="0"/>
        </w:rPr>
        <w:t>P.Oxy. 9 1207</w:t>
      </w:r>
      <w:r>
        <w:rPr/>
        <w:fldChar w:fldCharType="end" w:fldLock="0"/>
      </w:r>
      <w:r>
        <w:rPr>
          <w:rFonts w:ascii="IFAO-Grec Unicode" w:hAnsi="IFAO-Grec Unicode"/>
          <w:sz w:val="24"/>
          <w:szCs w:val="24"/>
          <w:rtl w:val="0"/>
        </w:rPr>
        <w:t>.3 (175</w:t>
      </w:r>
      <w:r>
        <w:rPr>
          <w:rFonts w:ascii="IFAO-Grec Unicode" w:hAnsi="IFAO-Grec Unicode" w:hint="default"/>
          <w:sz w:val="24"/>
          <w:szCs w:val="24"/>
          <w:rtl w:val="0"/>
          <w:lang w:val="en-US"/>
        </w:rPr>
        <w:t>–</w:t>
      </w:r>
      <w:r>
        <w:rPr>
          <w:rFonts w:ascii="IFAO-Grec Unicode" w:hAnsi="IFAO-Grec Unicode"/>
          <w:sz w:val="24"/>
          <w:szCs w:val="24"/>
          <w:rtl w:val="0"/>
        </w:rPr>
        <w:t xml:space="preserve">176), </w:t>
      </w:r>
      <w:r>
        <w:rPr>
          <w:rStyle w:val="Hyperlink.0"/>
        </w:rPr>
        <w:fldChar w:fldCharType="begin" w:fldLock="0"/>
      </w:r>
      <w:r>
        <w:rPr>
          <w:rStyle w:val="Hyperlink.0"/>
        </w:rPr>
        <w:instrText xml:space="preserve"> HYPERLINK "https://papyri.info/ddbdp/p.oxy;41;2981"</w:instrText>
      </w:r>
      <w:r>
        <w:rPr>
          <w:rStyle w:val="Hyperlink.0"/>
        </w:rPr>
        <w:fldChar w:fldCharType="separate" w:fldLock="0"/>
      </w:r>
      <w:r>
        <w:rPr>
          <w:rStyle w:val="Hyperlink.0"/>
          <w:rtl w:val="0"/>
        </w:rPr>
        <w:t>P.Oxy. 41 2981</w:t>
      </w:r>
      <w:r>
        <w:rPr/>
        <w:fldChar w:fldCharType="end" w:fldLock="0"/>
      </w:r>
      <w:r>
        <w:rPr>
          <w:rFonts w:ascii="IFAO-Grec Unicode" w:hAnsi="IFAO-Grec Unicode"/>
          <w:sz w:val="24"/>
          <w:szCs w:val="24"/>
          <w:rtl w:val="0"/>
        </w:rPr>
        <w:t xml:space="preserve">.20 (II),  </w:t>
      </w:r>
      <w:r>
        <w:rPr>
          <w:rStyle w:val="Hyperlink.0"/>
        </w:rPr>
        <w:fldChar w:fldCharType="begin" w:fldLock="0"/>
      </w:r>
      <w:r>
        <w:rPr>
          <w:rStyle w:val="Hyperlink.0"/>
        </w:rPr>
        <w:instrText xml:space="preserve"> HYPERLINK "https://papyri.info/ddbdp/stud.pal;20;13r"</w:instrText>
      </w:r>
      <w:r>
        <w:rPr>
          <w:rStyle w:val="Hyperlink.0"/>
        </w:rPr>
        <w:fldChar w:fldCharType="separate" w:fldLock="0"/>
      </w:r>
      <w:r>
        <w:rPr>
          <w:rStyle w:val="Hyperlink.0"/>
          <w:rtl w:val="0"/>
        </w:rPr>
        <w:t>Stud.Pal. 20 13r</w:t>
      </w:r>
      <w:r>
        <w:rPr/>
        <w:fldChar w:fldCharType="end" w:fldLock="0"/>
      </w:r>
      <w:r>
        <w:rPr>
          <w:rFonts w:ascii="IFAO-Grec Unicode" w:hAnsi="IFAO-Grec Unicode"/>
          <w:sz w:val="24"/>
          <w:szCs w:val="24"/>
          <w:rtl w:val="0"/>
        </w:rPr>
        <w:t xml:space="preserve">.12 (II), </w:t>
      </w:r>
      <w:r>
        <w:rPr>
          <w:rStyle w:val="Hyperlink.0"/>
        </w:rPr>
        <w:fldChar w:fldCharType="begin" w:fldLock="0"/>
      </w:r>
      <w:r>
        <w:rPr>
          <w:rStyle w:val="Hyperlink.0"/>
        </w:rPr>
        <w:instrText xml:space="preserve"> HYPERLINK "https://papyri.info/ddbdp/p.oxy;3;533"</w:instrText>
      </w:r>
      <w:r>
        <w:rPr>
          <w:rStyle w:val="Hyperlink.0"/>
        </w:rPr>
        <w:fldChar w:fldCharType="separate" w:fldLock="0"/>
      </w:r>
      <w:r>
        <w:rPr>
          <w:rStyle w:val="Hyperlink.0"/>
          <w:rtl w:val="0"/>
        </w:rPr>
        <w:t>P.Oxy. 3 533</w:t>
      </w:r>
      <w:r>
        <w:rPr/>
        <w:fldChar w:fldCharType="end" w:fldLock="0"/>
      </w:r>
      <w:r>
        <w:rPr>
          <w:rFonts w:ascii="IFAO-Grec Unicode" w:hAnsi="IFAO-Grec Unicode"/>
          <w:sz w:val="24"/>
          <w:szCs w:val="24"/>
          <w:rtl w:val="0"/>
          <w:lang w:val="en-US"/>
        </w:rPr>
        <w:t xml:space="preserve">.22 (II/III). The term is attested in the following centuries as well: see e.g. </w:t>
      </w:r>
      <w:r>
        <w:rPr>
          <w:rStyle w:val="Hyperlink.0"/>
        </w:rPr>
        <w:fldChar w:fldCharType="begin" w:fldLock="0"/>
      </w:r>
      <w:r>
        <w:rPr>
          <w:rStyle w:val="Hyperlink.0"/>
        </w:rPr>
        <w:instrText xml:space="preserve"> HYPERLINK "https://papyri.info/ddbdp/p.kell;1;38adupl"</w:instrText>
      </w:r>
      <w:r>
        <w:rPr>
          <w:rStyle w:val="Hyperlink.0"/>
        </w:rPr>
        <w:fldChar w:fldCharType="separate" w:fldLock="0"/>
      </w:r>
      <w:r>
        <w:rPr>
          <w:rStyle w:val="Hyperlink.0"/>
          <w:rtl w:val="0"/>
        </w:rPr>
        <w:t>P.Kell. 1 38a</w:t>
      </w:r>
      <w:r>
        <w:rPr/>
        <w:fldChar w:fldCharType="end" w:fldLock="0"/>
      </w:r>
      <w:r>
        <w:rPr>
          <w:rFonts w:ascii="IFAO-Grec Unicode" w:hAnsi="IFAO-Grec Unicode"/>
          <w:sz w:val="24"/>
          <w:szCs w:val="24"/>
          <w:rtl w:val="0"/>
        </w:rPr>
        <w:t>.9</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10 and its duplicate </w:t>
      </w:r>
      <w:r>
        <w:rPr>
          <w:rStyle w:val="Hyperlink.0"/>
        </w:rPr>
        <w:fldChar w:fldCharType="begin" w:fldLock="0"/>
      </w:r>
      <w:r>
        <w:rPr>
          <w:rStyle w:val="Hyperlink.0"/>
        </w:rPr>
        <w:instrText xml:space="preserve"> HYPERLINK "https://papyri.info/ddbdp/p.kell;1;38bdupl"</w:instrText>
      </w:r>
      <w:r>
        <w:rPr>
          <w:rStyle w:val="Hyperlink.0"/>
        </w:rPr>
        <w:fldChar w:fldCharType="separate" w:fldLock="0"/>
      </w:r>
      <w:r>
        <w:rPr>
          <w:rStyle w:val="Hyperlink.0"/>
          <w:rtl w:val="0"/>
        </w:rPr>
        <w:t>P.Kell. 1 38b</w:t>
      </w:r>
      <w:r>
        <w:rPr/>
        <w:fldChar w:fldCharType="end" w:fldLock="0"/>
      </w:r>
      <w:r>
        <w:rPr>
          <w:rFonts w:ascii="IFAO-Grec Unicode" w:hAnsi="IFAO-Grec Unicode"/>
          <w:sz w:val="24"/>
          <w:szCs w:val="24"/>
          <w:rtl w:val="0"/>
        </w:rPr>
        <w:t>.9</w:t>
      </w:r>
      <w:r>
        <w:rPr>
          <w:rFonts w:ascii="IFAO-Grec Unicode" w:hAnsi="IFAO-Grec Unicode" w:hint="default"/>
          <w:sz w:val="24"/>
          <w:szCs w:val="24"/>
          <w:rtl w:val="0"/>
          <w:lang w:val="en-US"/>
        </w:rPr>
        <w:t>–</w:t>
      </w:r>
      <w:r>
        <w:rPr>
          <w:rFonts w:ascii="IFAO-Grec Unicode" w:hAnsi="IFAO-Grec Unicode"/>
          <w:sz w:val="24"/>
          <w:szCs w:val="24"/>
          <w:rtl w:val="0"/>
        </w:rPr>
        <w:t xml:space="preserve">10 (333),  </w:t>
      </w:r>
      <w:r>
        <w:rPr>
          <w:rStyle w:val="Hyperlink.0"/>
        </w:rPr>
        <w:fldChar w:fldCharType="begin" w:fldLock="0"/>
      </w:r>
      <w:r>
        <w:rPr>
          <w:rStyle w:val="Hyperlink.0"/>
        </w:rPr>
        <w:instrText xml:space="preserve"> HYPERLINK "https://papyri.info/ddbdp/p.mert;1;39"</w:instrText>
      </w:r>
      <w:r>
        <w:rPr>
          <w:rStyle w:val="Hyperlink.0"/>
        </w:rPr>
        <w:fldChar w:fldCharType="separate" w:fldLock="0"/>
      </w:r>
      <w:r>
        <w:rPr>
          <w:rStyle w:val="Hyperlink.0"/>
          <w:rtl w:val="0"/>
        </w:rPr>
        <w:t>P.Mert. 1 39</w:t>
      </w:r>
      <w:r>
        <w:rPr/>
        <w:fldChar w:fldCharType="end" w:fldLock="0"/>
      </w:r>
      <w:r>
        <w:rPr>
          <w:rFonts w:ascii="IFAO-Grec Unicode" w:hAnsi="IFAO-Grec Unicode"/>
          <w:sz w:val="24"/>
          <w:szCs w:val="24"/>
          <w:rtl w:val="0"/>
        </w:rPr>
        <w:t>.6</w:t>
      </w:r>
      <w:r>
        <w:rPr>
          <w:rFonts w:ascii="IFAO-Grec Unicode" w:hAnsi="IFAO-Grec Unicode" w:hint="default"/>
          <w:sz w:val="24"/>
          <w:szCs w:val="24"/>
          <w:rtl w:val="0"/>
          <w:lang w:val="en-US"/>
        </w:rPr>
        <w:t>–</w:t>
      </w:r>
      <w:r>
        <w:rPr>
          <w:rFonts w:ascii="IFAO-Grec Unicode" w:hAnsi="IFAO-Grec Unicode"/>
          <w:sz w:val="24"/>
          <w:szCs w:val="24"/>
          <w:rtl w:val="0"/>
        </w:rPr>
        <w:t xml:space="preserve">7, 17 (IV/V), </w:t>
      </w:r>
      <w:r>
        <w:rPr>
          <w:rStyle w:val="Hyperlink.0"/>
        </w:rPr>
        <w:fldChar w:fldCharType="begin" w:fldLock="0"/>
      </w:r>
      <w:r>
        <w:rPr>
          <w:rStyle w:val="Hyperlink.0"/>
        </w:rPr>
        <w:instrText xml:space="preserve"> HYPERLINK "https://papyri.info/ddbdp/p.gen;4;186"</w:instrText>
      </w:r>
      <w:r>
        <w:rPr>
          <w:rStyle w:val="Hyperlink.0"/>
        </w:rPr>
        <w:fldChar w:fldCharType="separate" w:fldLock="0"/>
      </w:r>
      <w:r>
        <w:rPr>
          <w:rStyle w:val="Hyperlink.0"/>
          <w:rtl w:val="0"/>
        </w:rPr>
        <w:t>P.Gen. 4 186</w:t>
      </w:r>
      <w:r>
        <w:rPr/>
        <w:fldChar w:fldCharType="end" w:fldLock="0"/>
      </w:r>
      <w:r>
        <w:rPr>
          <w:rFonts w:ascii="IFAO-Grec Unicode" w:hAnsi="IFAO-Grec Unicode"/>
          <w:sz w:val="24"/>
          <w:szCs w:val="24"/>
          <w:rtl w:val="0"/>
          <w:lang w:val="en-US"/>
        </w:rPr>
        <w:t xml:space="preserve">.14 and </w:t>
      </w:r>
      <w:r>
        <w:rPr>
          <w:rFonts w:ascii="IFAO-Grec Unicode" w:hAnsi="IFAO-Grec Unicode"/>
          <w:sz w:val="24"/>
          <w:szCs w:val="24"/>
          <w:rtl w:val="0"/>
          <w:lang w:val="it-IT"/>
        </w:rPr>
        <w:t>passim</w:t>
      </w:r>
      <w:r>
        <w:rPr>
          <w:rFonts w:ascii="IFAO-Grec Unicode" w:hAnsi="IFAO-Grec Unicode"/>
          <w:sz w:val="24"/>
          <w:szCs w:val="24"/>
          <w:rtl w:val="0"/>
        </w:rPr>
        <w:t xml:space="preserve"> (473</w:t>
      </w:r>
      <w:r>
        <w:rPr>
          <w:rFonts w:ascii="IFAO-Grec Unicode" w:hAnsi="IFAO-Grec Unicode" w:hint="default"/>
          <w:sz w:val="24"/>
          <w:szCs w:val="24"/>
          <w:rtl w:val="0"/>
          <w:lang w:val="en-US"/>
        </w:rPr>
        <w:t>–</w:t>
      </w:r>
      <w:r>
        <w:rPr>
          <w:rFonts w:ascii="IFAO-Grec Unicode" w:hAnsi="IFAO-Grec Unicode"/>
          <w:sz w:val="24"/>
          <w:szCs w:val="24"/>
          <w:rtl w:val="0"/>
        </w:rPr>
        <w:t xml:space="preserve">490), </w:t>
      </w:r>
      <w:r>
        <w:rPr>
          <w:rStyle w:val="Hyperlink.0"/>
        </w:rPr>
        <w:fldChar w:fldCharType="begin" w:fldLock="0"/>
      </w:r>
      <w:r>
        <w:rPr>
          <w:rStyle w:val="Hyperlink.0"/>
        </w:rPr>
        <w:instrText xml:space="preserve"> HYPERLINK "https://papyri.info/ddbdp/p.lond;5;1722"</w:instrText>
      </w:r>
      <w:r>
        <w:rPr>
          <w:rStyle w:val="Hyperlink.0"/>
        </w:rPr>
        <w:fldChar w:fldCharType="separate" w:fldLock="0"/>
      </w:r>
      <w:r>
        <w:rPr>
          <w:rStyle w:val="Hyperlink.0"/>
          <w:rtl w:val="0"/>
        </w:rPr>
        <w:t>P.Lond. V 1722</w:t>
      </w:r>
      <w:r>
        <w:rPr/>
        <w:fldChar w:fldCharType="end" w:fldLock="0"/>
      </w:r>
      <w:r>
        <w:rPr>
          <w:rFonts w:ascii="IFAO-Grec Unicode" w:hAnsi="IFAO-Grec Unicode"/>
          <w:sz w:val="24"/>
          <w:szCs w:val="24"/>
          <w:rtl w:val="0"/>
        </w:rPr>
        <w:t>.14 (530).</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12</w:t>
      </w:r>
      <w:r>
        <w:rPr>
          <w:rFonts w:ascii="IFAO-Grec Unicode" w:hAnsi="IFAO-Grec Unicode" w:hint="default"/>
          <w:sz w:val="24"/>
          <w:szCs w:val="24"/>
          <w:rtl w:val="0"/>
          <w:lang w:val="en-US"/>
        </w:rPr>
        <w:t>–</w:t>
      </w:r>
      <w:r>
        <w:rPr>
          <w:rFonts w:ascii="IFAO-Grec Unicode" w:hAnsi="IFAO-Grec Unicode"/>
          <w:sz w:val="24"/>
          <w:szCs w:val="24"/>
          <w:rtl w:val="0"/>
        </w:rPr>
        <w:t xml:space="preserve">13 </w:t>
      </w:r>
      <w:r>
        <w:rPr>
          <w:rFonts w:ascii="IFAO-Grec Unicode" w:hAnsi="IFAO-Grec Unicode" w:hint="default"/>
          <w:sz w:val="24"/>
          <w:szCs w:val="24"/>
          <w:rtl w:val="0"/>
          <w:lang w:val="en-US"/>
        </w:rPr>
        <w:t xml:space="preserve">ἐκ τοῦ τοῦ ἀφήλικος Ἑ̣ριέως </w:t>
      </w:r>
      <w:r>
        <w:rPr>
          <w:rFonts w:ascii="IFAO-Grec Unicode" w:hAnsi="IFAO-Grec Unicode"/>
          <w:sz w:val="24"/>
          <w:szCs w:val="24"/>
          <w:rtl w:val="0"/>
        </w:rPr>
        <w:t>| [</w:t>
      </w:r>
      <w:r>
        <w:rPr>
          <w:rFonts w:ascii="IFAO-Grec Unicode" w:hAnsi="IFAO-Grec Unicode" w:hint="default"/>
          <w:sz w:val="24"/>
          <w:szCs w:val="24"/>
          <w:rtl w:val="0"/>
          <w:lang w:val="en-US"/>
        </w:rPr>
        <w:t>λόγου</w:t>
      </w:r>
      <w:r>
        <w:rPr>
          <w:rFonts w:ascii="IFAO-Grec Unicode" w:hAnsi="IFAO-Grec Unicode"/>
          <w:sz w:val="24"/>
          <w:szCs w:val="24"/>
          <w:rtl w:val="0"/>
          <w:lang w:val="en-US"/>
        </w:rPr>
        <w:t xml:space="preserve">]. For the meaning of this expression and its attestations, see </w:t>
      </w:r>
      <w:r>
        <w:rPr>
          <w:rStyle w:val="Hyperlink.0"/>
        </w:rPr>
        <w:fldChar w:fldCharType="begin" w:fldLock="0"/>
      </w:r>
      <w:r>
        <w:rPr>
          <w:rStyle w:val="Hyperlink.0"/>
        </w:rPr>
        <w:instrText xml:space="preserve"> HYPERLINK "https://papyri.info/ddbdp/p.bingen;;75"</w:instrText>
      </w:r>
      <w:r>
        <w:rPr>
          <w:rStyle w:val="Hyperlink.0"/>
        </w:rPr>
        <w:fldChar w:fldCharType="separate" w:fldLock="0"/>
      </w:r>
      <w:r>
        <w:rPr>
          <w:rStyle w:val="Hyperlink.0"/>
          <w:rtl w:val="0"/>
          <w:lang w:val="nl-NL"/>
        </w:rPr>
        <w:t>P.Bingen 75</w:t>
      </w:r>
      <w:r>
        <w:rPr/>
        <w:fldChar w:fldCharType="end" w:fldLock="0"/>
      </w:r>
      <w:r>
        <w:rPr>
          <w:rFonts w:ascii="IFAO-Grec Unicode" w:hAnsi="IFAO-Grec Unicode"/>
          <w:sz w:val="24"/>
          <w:szCs w:val="24"/>
          <w:rtl w:val="0"/>
        </w:rPr>
        <w:t>.3</w:t>
      </w:r>
      <w:r>
        <w:rPr>
          <w:rFonts w:ascii="IFAO-Grec Unicode" w:hAnsi="IFAO-Grec Unicode" w:hint="default"/>
          <w:sz w:val="24"/>
          <w:szCs w:val="24"/>
          <w:rtl w:val="0"/>
          <w:lang w:val="en-US"/>
        </w:rPr>
        <w:t>–</w:t>
      </w:r>
      <w:r>
        <w:rPr>
          <w:rFonts w:ascii="IFAO-Grec Unicode" w:hAnsi="IFAO-Grec Unicode"/>
          <w:sz w:val="24"/>
          <w:szCs w:val="24"/>
          <w:rtl w:val="0"/>
        </w:rPr>
        <w:t>5 n.</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13 </w:t>
      </w:r>
      <w:r>
        <w:rPr>
          <w:rFonts w:ascii="IFAO-Grec Unicode" w:hAnsi="IFAO-Grec Unicode" w:hint="default"/>
          <w:sz w:val="24"/>
          <w:szCs w:val="24"/>
          <w:rtl w:val="0"/>
        </w:rPr>
        <w:t>δραχμὰς ἑξακοσίας</w:t>
      </w:r>
      <w:r>
        <w:rPr>
          <w:rFonts w:ascii="IFAO-Grec Unicode" w:hAnsi="IFAO-Grec Unicode"/>
          <w:sz w:val="24"/>
          <w:szCs w:val="24"/>
          <w:rtl w:val="0"/>
          <w:lang w:val="en-US"/>
        </w:rPr>
        <w:t xml:space="preserve">. Although the price is high, similar or even higher prices are attested for sales of houses in Soknopaiou Nesos between the late first and the second century: see e.g. </w:t>
      </w:r>
      <w:r>
        <w:rPr>
          <w:rStyle w:val="Hyperlink.0"/>
        </w:rPr>
        <w:fldChar w:fldCharType="begin" w:fldLock="0"/>
      </w:r>
      <w:r>
        <w:rPr>
          <w:rStyle w:val="Hyperlink.0"/>
        </w:rPr>
        <w:instrText xml:space="preserve"> HYPERLINK "https://papyri.info/ddbdp/p.ryl;2;107"</w:instrText>
      </w:r>
      <w:r>
        <w:rPr>
          <w:rStyle w:val="Hyperlink.0"/>
        </w:rPr>
        <w:fldChar w:fldCharType="separate" w:fldLock="0"/>
      </w:r>
      <w:r>
        <w:rPr>
          <w:rStyle w:val="Hyperlink.0"/>
          <w:rtl w:val="0"/>
        </w:rPr>
        <w:t>P.Ryl. 2 107</w:t>
      </w:r>
      <w:r>
        <w:rPr/>
        <w:fldChar w:fldCharType="end" w:fldLock="0"/>
      </w:r>
      <w:r>
        <w:rPr>
          <w:rFonts w:ascii="IFAO-Grec Unicode" w:hAnsi="IFAO-Grec Unicode"/>
          <w:sz w:val="24"/>
          <w:szCs w:val="24"/>
          <w:rtl w:val="0"/>
          <w:lang w:val="en-US"/>
        </w:rPr>
        <w:t xml:space="preserve">, from 83 (200 dr. for three-quarters of half share of a house and yard); </w:t>
      </w:r>
      <w:r>
        <w:rPr>
          <w:rStyle w:val="Hyperlink.0"/>
        </w:rPr>
        <w:fldChar w:fldCharType="begin" w:fldLock="0"/>
      </w:r>
      <w:r>
        <w:rPr>
          <w:rStyle w:val="Hyperlink.0"/>
        </w:rPr>
        <w:instrText xml:space="preserve"> HYPERLINK "https://papyri.info/ddbdp/sb;28;16904"</w:instrText>
      </w:r>
      <w:r>
        <w:rPr>
          <w:rStyle w:val="Hyperlink.0"/>
        </w:rPr>
        <w:fldChar w:fldCharType="separate" w:fldLock="0"/>
      </w:r>
      <w:r>
        <w:rPr>
          <w:rStyle w:val="Hyperlink.0"/>
          <w:rtl w:val="0"/>
        </w:rPr>
        <w:t>SB 28 16904</w:t>
      </w:r>
      <w:r>
        <w:rPr/>
        <w:fldChar w:fldCharType="end" w:fldLock="0"/>
      </w:r>
      <w:r>
        <w:rPr>
          <w:rFonts w:ascii="IFAO-Grec Unicode" w:hAnsi="IFAO-Grec Unicode"/>
          <w:sz w:val="24"/>
          <w:szCs w:val="24"/>
          <w:rtl w:val="0"/>
          <w:lang w:val="en-US"/>
        </w:rPr>
        <w:t xml:space="preserve">, from 90 (200 dr. for the fourth part of a two-storied house with yard); </w:t>
      </w:r>
      <w:r>
        <w:rPr>
          <w:rStyle w:val="Hyperlink.0"/>
        </w:rPr>
        <w:fldChar w:fldCharType="begin" w:fldLock="0"/>
      </w:r>
      <w:r>
        <w:rPr>
          <w:rStyle w:val="Hyperlink.0"/>
        </w:rPr>
        <w:instrText xml:space="preserve"> HYPERLINK "https://papyri.info/ddbdp/sb;28;16905"</w:instrText>
      </w:r>
      <w:r>
        <w:rPr>
          <w:rStyle w:val="Hyperlink.0"/>
        </w:rPr>
        <w:fldChar w:fldCharType="separate" w:fldLock="0"/>
      </w:r>
      <w:r>
        <w:rPr>
          <w:rStyle w:val="Hyperlink.0"/>
          <w:rtl w:val="0"/>
        </w:rPr>
        <w:t>SB 28 16905</w:t>
      </w:r>
      <w:r>
        <w:rPr/>
        <w:fldChar w:fldCharType="end" w:fldLock="0"/>
      </w:r>
      <w:r>
        <w:rPr>
          <w:rFonts w:ascii="IFAO-Grec Unicode" w:hAnsi="IFAO-Grec Unicode"/>
          <w:sz w:val="24"/>
          <w:szCs w:val="24"/>
          <w:rtl w:val="0"/>
          <w:lang w:val="en-US"/>
        </w:rPr>
        <w:t>, from 82</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96 (100 dr. for 2/15 of a house and yard with atrium); </w:t>
      </w:r>
      <w:r>
        <w:rPr>
          <w:rStyle w:val="Hyperlink.0"/>
        </w:rPr>
        <w:fldChar w:fldCharType="begin" w:fldLock="0"/>
      </w:r>
      <w:r>
        <w:rPr>
          <w:rStyle w:val="Hyperlink.0"/>
        </w:rPr>
        <w:instrText xml:space="preserve"> HYPERLINK "https://papyri.info/ddbdp/bgu;1;350"</w:instrText>
      </w:r>
      <w:r>
        <w:rPr>
          <w:rStyle w:val="Hyperlink.0"/>
        </w:rPr>
        <w:fldChar w:fldCharType="separate" w:fldLock="0"/>
      </w:r>
      <w:r>
        <w:rPr>
          <w:rStyle w:val="Hyperlink.0"/>
          <w:rtl w:val="0"/>
          <w:lang w:val="de-DE"/>
        </w:rPr>
        <w:t>BGU 1 350</w:t>
      </w:r>
      <w:r>
        <w:rPr/>
        <w:fldChar w:fldCharType="end" w:fldLock="0"/>
      </w:r>
      <w:r>
        <w:rPr>
          <w:rFonts w:ascii="IFAO-Grec Unicode" w:hAnsi="IFAO-Grec Unicode"/>
          <w:sz w:val="24"/>
          <w:szCs w:val="24"/>
          <w:rtl w:val="0"/>
          <w:lang w:val="en-US"/>
        </w:rPr>
        <w:t>, from 103</w:t>
      </w:r>
      <w:r>
        <w:rPr>
          <w:rFonts w:ascii="IFAO-Grec Unicode" w:hAnsi="IFAO-Grec Unicode" w:hint="default"/>
          <w:sz w:val="24"/>
          <w:szCs w:val="24"/>
          <w:rtl w:val="0"/>
          <w:lang w:val="en-US"/>
        </w:rPr>
        <w:t>–</w:t>
      </w:r>
      <w:r>
        <w:rPr>
          <w:rFonts w:ascii="IFAO-Grec Unicode" w:hAnsi="IFAO-Grec Unicode"/>
          <w:sz w:val="24"/>
          <w:szCs w:val="24"/>
          <w:rtl w:val="0"/>
          <w:lang w:val="en-US"/>
        </w:rPr>
        <w:t>115 (500 dr. for the third part of a house with yard and atrium).</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For a discussion on house prices in the Arsinoite nome, see </w:t>
      </w:r>
      <w:del w:id="1158" w:date="2022-03-21T10:38:00Z" w:author="Graham Claytor">
        <w:r>
          <w:rPr>
            <w:rFonts w:ascii="IFAO-Grec Unicode" w:hAnsi="IFAO-Grec Unicode"/>
            <w:sz w:val="24"/>
            <w:szCs w:val="24"/>
            <w:rtl w:val="0"/>
            <w:lang w:val="de-DE"/>
          </w:rPr>
          <w:delText>Maelher</w:delText>
        </w:r>
      </w:del>
      <w:r>
        <w:rPr>
          <w:rStyle w:val="Link"/>
        </w:rPr>
        <w:fldChar w:fldCharType="begin" w:fldLock="0"/>
      </w:r>
      <w:r>
        <w:rPr>
          <w:rStyle w:val="Link"/>
        </w:rPr>
        <w:instrText xml:space="preserve"> HYPERLINK "https://papyri.info/biblio/55883"</w:instrText>
      </w:r>
      <w:r>
        <w:rPr>
          <w:rStyle w:val="Link"/>
        </w:rPr>
        <w:fldChar w:fldCharType="separate" w:fldLock="0"/>
      </w:r>
      <w:r>
        <w:rPr>
          <w:rStyle w:val="Link"/>
          <w:rtl w:val="0"/>
          <w:lang w:val="en-US"/>
        </w:rPr>
        <w:t xml:space="preserve">Maehler </w:t>
      </w:r>
      <w:del w:id="1159" w:date="2022-03-21T15:51:18Z" w:author="ZAW Inst.f.Papyrologie">
        <w:r>
          <w:rPr>
            <w:rStyle w:val="Link"/>
            <w:rtl w:val="0"/>
            <w:lang w:val="en-US"/>
          </w:rPr>
          <w:delText>, H. (</w:delText>
        </w:r>
      </w:del>
      <w:r>
        <w:rPr>
          <w:rStyle w:val="Link"/>
          <w:rtl w:val="0"/>
          <w:lang w:val="en-US"/>
        </w:rPr>
        <w:t>1983</w:t>
      </w:r>
      <w:r>
        <w:rPr/>
        <w:fldChar w:fldCharType="end" w:fldLock="0"/>
      </w:r>
      <w:del w:id="1160" w:date="2022-03-21T15:51:52Z" w:author="ZAW Inst.f.Papyrologie">
        <w:r>
          <w:rPr>
            <w:rFonts w:ascii="IFAO-Grec Unicode" w:hAnsi="IFAO-Grec Unicode"/>
            <w:sz w:val="24"/>
            <w:szCs w:val="24"/>
            <w:rtl w:val="0"/>
          </w:rPr>
          <w:delText>),</w:delText>
        </w:r>
      </w:del>
      <w:del w:id="1161" w:date="2022-03-21T15:51:51Z" w:author="ZAW Inst.f.Papyrologie">
        <w:r>
          <w:rPr>
            <w:rFonts w:ascii="IFAO-Grec Unicode" w:hAnsi="IFAO-Grec Unicode" w:hint="default"/>
            <w:sz w:val="24"/>
            <w:szCs w:val="24"/>
            <w:rtl w:val="0"/>
          </w:rPr>
          <w:delText xml:space="preserve"> “</w:delText>
        </w:r>
      </w:del>
      <w:del w:id="1162" w:date="2022-03-21T15:51:51Z" w:author="ZAW Inst.f.Papyrologie">
        <w:r>
          <w:rPr>
            <w:rFonts w:ascii="IFAO-Grec Unicode" w:hAnsi="IFAO-Grec Unicode"/>
            <w:sz w:val="24"/>
            <w:szCs w:val="24"/>
            <w:rtl w:val="0"/>
          </w:rPr>
          <w:delText>H</w:delText>
        </w:r>
      </w:del>
      <w:del w:id="1163" w:date="2022-03-21T15:51:51Z" w:author="ZAW Inst.f.Papyrologie">
        <w:r>
          <w:rPr>
            <w:rFonts w:ascii="IFAO-Grec Unicode" w:hAnsi="IFAO-Grec Unicode" w:hint="default"/>
            <w:sz w:val="24"/>
            <w:szCs w:val="24"/>
            <w:rtl w:val="0"/>
          </w:rPr>
          <w:delText>ä</w:delText>
        </w:r>
      </w:del>
      <w:del w:id="1164" w:date="2022-03-21T15:51:51Z" w:author="ZAW Inst.f.Papyrologie">
        <w:r>
          <w:rPr>
            <w:rFonts w:ascii="IFAO-Grec Unicode" w:hAnsi="IFAO-Grec Unicode"/>
            <w:sz w:val="24"/>
            <w:szCs w:val="24"/>
            <w:rtl w:val="0"/>
          </w:rPr>
          <w:delText>user und ihre Bewohner im Fay</w:delText>
        </w:r>
      </w:del>
      <w:del w:id="1165" w:date="2022-03-21T15:51:51Z" w:author="ZAW Inst.f.Papyrologie">
        <w:r>
          <w:rPr>
            <w:rFonts w:ascii="IFAO-Grec Unicode" w:hAnsi="IFAO-Grec Unicode" w:hint="default"/>
            <w:sz w:val="24"/>
            <w:szCs w:val="24"/>
            <w:rtl w:val="0"/>
          </w:rPr>
          <w:delText>û</w:delText>
        </w:r>
      </w:del>
      <w:del w:id="1166" w:date="2022-03-21T15:51:51Z" w:author="ZAW Inst.f.Papyrologie">
        <w:r>
          <w:rPr>
            <w:rFonts w:ascii="IFAO-Grec Unicode" w:hAnsi="IFAO-Grec Unicode"/>
            <w:sz w:val="24"/>
            <w:szCs w:val="24"/>
            <w:rtl w:val="0"/>
          </w:rPr>
          <w:delText>m in der Kaiserzeit,</w:delText>
        </w:r>
      </w:del>
      <w:del w:id="1167" w:date="2022-03-21T15:51:51Z" w:author="ZAW Inst.f.Papyrologie">
        <w:r>
          <w:rPr>
            <w:rFonts w:ascii="IFAO-Grec Unicode" w:hAnsi="IFAO-Grec Unicode" w:hint="default"/>
            <w:sz w:val="24"/>
            <w:szCs w:val="24"/>
            <w:rtl w:val="0"/>
          </w:rPr>
          <w:delText xml:space="preserve">” </w:delText>
        </w:r>
      </w:del>
      <w:del w:id="1168" w:date="2022-03-21T15:51:51Z" w:author="ZAW Inst.f.Papyrologie">
        <w:r>
          <w:rPr>
            <w:rFonts w:ascii="IFAO-Grec Unicode" w:hAnsi="IFAO-Grec Unicode"/>
            <w:sz w:val="24"/>
            <w:szCs w:val="24"/>
            <w:rtl w:val="0"/>
          </w:rPr>
          <w:delText xml:space="preserve">in: </w:delText>
        </w:r>
      </w:del>
      <w:del w:id="1169" w:date="2022-03-21T15:51:51Z" w:author="ZAW Inst.f.Papyrologie">
        <w:r>
          <w:rPr>
            <w:rStyle w:val="Hyperlink.7"/>
          </w:rPr>
          <w:fldChar w:fldCharType="begin" w:fldLock="0"/>
        </w:r>
      </w:del>
      <w:del w:id="1170" w:date="2022-03-21T15:51:51Z" w:author="ZAW Inst.f.Papyrologie">
        <w:r>
          <w:rPr>
            <w:rStyle w:val="Hyperlink.7"/>
          </w:rPr>
          <w:delInstrText xml:space="preserve"> HYPERLINK "https://papyri.info/biblio/10215"</w:delInstrText>
        </w:r>
      </w:del>
      <w:del w:id="1171" w:date="2022-03-21T15:51:51Z" w:author="ZAW Inst.f.Papyrologie">
        <w:r>
          <w:rPr>
            <w:rStyle w:val="Hyperlink.7"/>
          </w:rPr>
          <w:fldChar w:fldCharType="separate" w:fldLock="0"/>
        </w:r>
      </w:del>
      <w:del w:id="1172" w:date="2022-03-21T15:51:51Z" w:author="ZAW Inst.f.Papyrologie">
        <w:r>
          <w:rPr>
            <w:rStyle w:val="Hyperlink.7"/>
            <w:rtl w:val="0"/>
          </w:rPr>
          <w:delText xml:space="preserve">Grimm, G. et al. </w:delText>
        </w:r>
      </w:del>
      <w:del w:id="1173" w:date="2022-03-21T15:51:51Z" w:author="ZAW Inst.f.Papyrologie">
        <w:r>
          <w:rPr>
            <w:rStyle w:val="Link"/>
            <w:rFonts w:ascii="IFAO-Grec Unicode" w:hAnsi="IFAO-Grec Unicode"/>
            <w:sz w:val="24"/>
            <w:szCs w:val="24"/>
            <w:rtl w:val="0"/>
            <w:lang w:val="de-DE"/>
          </w:rPr>
          <w:delText>(eds), Das r</w:delText>
        </w:r>
      </w:del>
      <w:del w:id="1174" w:date="2022-03-21T15:51:51Z" w:author="ZAW Inst.f.Papyrologie">
        <w:r>
          <w:rPr>
            <w:rStyle w:val="Link"/>
            <w:rFonts w:ascii="IFAO-Grec Unicode" w:hAnsi="IFAO-Grec Unicode" w:hint="default"/>
            <w:sz w:val="24"/>
            <w:szCs w:val="24"/>
            <w:rtl w:val="0"/>
            <w:lang w:val="de-DE"/>
          </w:rPr>
          <w:delText>ö</w:delText>
        </w:r>
      </w:del>
      <w:del w:id="1175" w:date="2022-03-21T15:51:51Z" w:author="ZAW Inst.f.Papyrologie">
        <w:r>
          <w:rPr>
            <w:rStyle w:val="Link"/>
            <w:rFonts w:ascii="IFAO-Grec Unicode" w:hAnsi="IFAO-Grec Unicode"/>
            <w:sz w:val="24"/>
            <w:szCs w:val="24"/>
            <w:rtl w:val="0"/>
            <w:lang w:val="de-DE"/>
          </w:rPr>
          <w:delText xml:space="preserve">misch-byzantinische </w:delText>
        </w:r>
      </w:del>
      <w:del w:id="1176" w:date="2022-03-21T15:51:51Z" w:author="ZAW Inst.f.Papyrologie">
        <w:r>
          <w:rPr>
            <w:rStyle w:val="Link"/>
            <w:rFonts w:ascii="IFAO-Grec Unicode" w:hAnsi="IFAO-Grec Unicode" w:hint="default"/>
            <w:sz w:val="24"/>
            <w:szCs w:val="24"/>
            <w:rtl w:val="0"/>
            <w:lang w:val="de-DE"/>
          </w:rPr>
          <w:delText>Ä</w:delText>
        </w:r>
      </w:del>
      <w:del w:id="1177" w:date="2022-03-21T15:51:51Z" w:author="ZAW Inst.f.Papyrologie">
        <w:r>
          <w:rPr>
            <w:rStyle w:val="Link"/>
            <w:rFonts w:ascii="IFAO-Grec Unicode" w:hAnsi="IFAO-Grec Unicode"/>
            <w:sz w:val="24"/>
            <w:szCs w:val="24"/>
            <w:rtl w:val="0"/>
            <w:lang w:val="de-DE"/>
          </w:rPr>
          <w:delText xml:space="preserve">gypten. Akten des internationalen Symposions. Trier, 26.-30. </w:delText>
        </w:r>
      </w:del>
      <w:del w:id="1178" w:date="2022-03-21T15:51:51Z" w:author="ZAW Inst.f.Papyrologie">
        <w:r>
          <w:rPr>
            <w:rStyle w:val="Hyperlink.0"/>
            <w:rtl w:val="0"/>
            <w:lang w:val="de-DE"/>
          </w:rPr>
          <w:delText>September 1978, Mainz am Rhein</w:delText>
        </w:r>
      </w:del>
      <w:del w:id="1179" w:date="2022-03-21T15:51:51Z" w:author="ZAW Inst.f.Papyrologie">
        <w:r>
          <w:rPr/>
          <w:fldChar w:fldCharType="end" w:fldLock="0"/>
        </w:r>
      </w:del>
      <w:del w:id="1180" w:date="2022-03-21T15:51:51Z" w:author="ZAW Inst.f.Papyrologie">
        <w:r>
          <w:rPr>
            <w:rFonts w:ascii="IFAO-Grec Unicode" w:hAnsi="IFAO-Grec Unicode"/>
            <w:sz w:val="24"/>
            <w:szCs w:val="24"/>
            <w:rtl w:val="0"/>
          </w:rPr>
          <w:delText xml:space="preserve">, </w:delText>
        </w:r>
      </w:del>
      <w:ins w:id="1181" w:date="2022-03-21T15:51:49Z" w:author="ZAW Inst.f.Papyrologie">
        <w:r>
          <w:rPr>
            <w:rFonts w:ascii="IFAO-Grec Unicode" w:hAnsi="IFAO-Grec Unicode"/>
            <w:sz w:val="24"/>
            <w:szCs w:val="24"/>
            <w:rtl w:val="0"/>
            <w:lang w:val="de-DE"/>
          </w:rPr>
          <w:t xml:space="preserve">: </w:t>
        </w:r>
      </w:ins>
      <w:r>
        <w:rPr>
          <w:rFonts w:ascii="IFAO-Grec Unicode" w:hAnsi="IFAO-Grec Unicode"/>
          <w:sz w:val="24"/>
          <w:szCs w:val="24"/>
          <w:rtl w:val="0"/>
        </w:rPr>
        <w:t>119</w:t>
      </w:r>
      <w:r>
        <w:rPr>
          <w:rFonts w:ascii="IFAO-Grec Unicode" w:hAnsi="IFAO-Grec Unicode" w:hint="default"/>
          <w:sz w:val="24"/>
          <w:szCs w:val="24"/>
          <w:rtl w:val="0"/>
          <w:lang w:val="en-US"/>
        </w:rPr>
        <w:t>–</w:t>
      </w:r>
      <w:r>
        <w:rPr>
          <w:rFonts w:ascii="IFAO-Grec Unicode" w:hAnsi="IFAO-Grec Unicode"/>
          <w:sz w:val="24"/>
          <w:szCs w:val="24"/>
          <w:rtl w:val="0"/>
        </w:rPr>
        <w:t>137.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παραχρῆμα</w:t>
      </w:r>
      <w:r>
        <w:rPr>
          <w:rFonts w:ascii="IFAO-Grec Unicode" w:hAnsi="IFAO-Grec Unicode"/>
          <w:sz w:val="24"/>
          <w:szCs w:val="24"/>
          <w:rtl w:val="0"/>
          <w:lang w:val="en-US"/>
        </w:rPr>
        <w:t xml:space="preserve">. Often placed next to </w:t>
      </w:r>
      <w:r>
        <w:rPr>
          <w:rFonts w:ascii="IFAO-Grec Unicode" w:hAnsi="IFAO-Grec Unicode" w:hint="default"/>
          <w:sz w:val="24"/>
          <w:szCs w:val="24"/>
          <w:rtl w:val="0"/>
        </w:rPr>
        <w:t xml:space="preserve">ἐκ πλήρους </w:t>
      </w:r>
      <w:r>
        <w:rPr>
          <w:rFonts w:ascii="IFAO-Grec Unicode" w:hAnsi="IFAO-Grec Unicode"/>
          <w:sz w:val="24"/>
          <w:szCs w:val="24"/>
          <w:rtl w:val="0"/>
          <w:lang w:val="en-US"/>
        </w:rPr>
        <w:t xml:space="preserve">and followed by </w:t>
      </w:r>
      <w:r>
        <w:rPr>
          <w:rFonts w:ascii="IFAO-Grec Unicode" w:hAnsi="IFAO-Grec Unicode" w:hint="default"/>
          <w:sz w:val="24"/>
          <w:szCs w:val="24"/>
          <w:rtl w:val="0"/>
        </w:rPr>
        <w:t>διὰ χειρός</w:t>
      </w:r>
      <w:r>
        <w:rPr>
          <w:rFonts w:ascii="IFAO-Grec Unicode" w:hAnsi="IFAO-Grec Unicode"/>
          <w:sz w:val="24"/>
          <w:szCs w:val="24"/>
          <w:rtl w:val="0"/>
          <w:lang w:val="en-US"/>
        </w:rPr>
        <w:t>, which is not present here.</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14 [</w:t>
      </w:r>
      <w:r>
        <w:rPr>
          <w:rFonts w:ascii="IFAO-Grec Unicode" w:hAnsi="IFAO-Grec Unicode" w:hint="default"/>
          <w:sz w:val="24"/>
          <w:szCs w:val="24"/>
          <w:rtl w:val="0"/>
        </w:rPr>
        <w:t>διὰ τῆς Σαβίνου τραπέζης</w:t>
      </w:r>
      <w:r>
        <w:rPr>
          <w:rFonts w:ascii="IFAO-Grec Unicode" w:hAnsi="IFAO-Grec Unicode"/>
          <w:sz w:val="24"/>
          <w:szCs w:val="24"/>
          <w:rtl w:val="0"/>
          <w:lang w:val="en-US"/>
        </w:rPr>
        <w:t xml:space="preserve">]. Possibly spelled </w:t>
      </w:r>
      <w:r>
        <w:rPr>
          <w:rFonts w:ascii="IFAO-Grec Unicode" w:hAnsi="IFAO-Grec Unicode" w:hint="default"/>
          <w:sz w:val="24"/>
          <w:szCs w:val="24"/>
          <w:rtl w:val="0"/>
        </w:rPr>
        <w:t>Σαβείνου</w:t>
      </w:r>
      <w:r>
        <w:rPr>
          <w:rFonts w:ascii="IFAO-Grec Unicode" w:hAnsi="IFAO-Grec Unicode"/>
          <w:sz w:val="24"/>
          <w:szCs w:val="24"/>
          <w:rtl w:val="0"/>
          <w:lang w:val="en-US"/>
        </w:rPr>
        <w:t>, as in ll. 25 and 47.</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There were various banks </w:t>
      </w:r>
      <w:r>
        <w:rPr>
          <w:rFonts w:ascii="IFAO-Grec Unicode" w:hAnsi="IFAO-Grec Unicode" w:hint="default"/>
          <w:sz w:val="24"/>
          <w:szCs w:val="24"/>
          <w:rtl w:val="0"/>
          <w:lang w:val="en-US"/>
        </w:rPr>
        <w:t>“</w:t>
      </w:r>
      <w:r>
        <w:rPr>
          <w:rFonts w:ascii="IFAO-Grec Unicode" w:hAnsi="IFAO-Grec Unicode"/>
          <w:sz w:val="24"/>
          <w:szCs w:val="24"/>
          <w:rtl w:val="0"/>
          <w:lang w:val="en-US"/>
        </w:rPr>
        <w:t>of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located in different quarters of the metropolis, viz. the Treasuries Quarter (</w:t>
      </w:r>
      <w:r>
        <w:rPr>
          <w:rStyle w:val="Hyperlink.0"/>
        </w:rPr>
        <w:fldChar w:fldCharType="begin" w:fldLock="0"/>
      </w:r>
      <w:r>
        <w:rPr>
          <w:rStyle w:val="Hyperlink.0"/>
        </w:rPr>
        <w:instrText xml:space="preserve"> HYPERLINK "https://www.trismegistos.org/place/1021"</w:instrText>
      </w:r>
      <w:r>
        <w:rPr>
          <w:rStyle w:val="Hyperlink.0"/>
        </w:rPr>
        <w:fldChar w:fldCharType="separate" w:fldLock="0"/>
      </w:r>
      <w:r>
        <w:rPr>
          <w:rStyle w:val="Hyperlink.0"/>
          <w:rtl w:val="0"/>
          <w:lang w:val="pt-PT"/>
        </w:rPr>
        <w:t>Tameion</w:t>
      </w:r>
      <w:r>
        <w:rPr/>
        <w:fldChar w:fldCharType="end" w:fldLock="0"/>
      </w:r>
      <w:r>
        <w:rPr>
          <w:rFonts w:ascii="IFAO-Grec Unicode" w:hAnsi="IFAO-Grec Unicode"/>
          <w:sz w:val="24"/>
          <w:szCs w:val="24"/>
          <w:rtl w:val="0"/>
          <w:lang w:val="en-US"/>
        </w:rPr>
        <w:t xml:space="preserve">), where there are the banks </w:t>
      </w:r>
      <w:r>
        <w:rPr>
          <w:rFonts w:ascii="IFAO-Grec Unicode" w:hAnsi="IFAO-Grec Unicode" w:hint="default"/>
          <w:sz w:val="24"/>
          <w:szCs w:val="24"/>
          <w:rtl w:val="0"/>
          <w:lang w:val="en-US"/>
        </w:rPr>
        <w:t>“</w:t>
      </w:r>
      <w:r>
        <w:rPr>
          <w:rFonts w:ascii="IFAO-Grec Unicode" w:hAnsi="IFAO-Grec Unicode"/>
          <w:sz w:val="24"/>
          <w:szCs w:val="24"/>
          <w:rtl w:val="0"/>
          <w:lang w:val="en-US"/>
        </w:rPr>
        <w:t>of Apollonius and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and </w:t>
      </w:r>
      <w:r>
        <w:rPr>
          <w:rFonts w:ascii="IFAO-Grec Unicode" w:hAnsi="IFAO-Grec Unicode" w:hint="default"/>
          <w:sz w:val="24"/>
          <w:szCs w:val="24"/>
          <w:rtl w:val="0"/>
          <w:lang w:val="en-US"/>
        </w:rPr>
        <w:t>“</w:t>
      </w:r>
      <w:r>
        <w:rPr>
          <w:rFonts w:ascii="IFAO-Grec Unicode" w:hAnsi="IFAO-Grec Unicode"/>
          <w:sz w:val="24"/>
          <w:szCs w:val="24"/>
          <w:rtl w:val="0"/>
          <w:lang w:val="en-US"/>
        </w:rPr>
        <w:t>of Sabinus</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(see e.g. </w:t>
      </w:r>
      <w:r>
        <w:rPr>
          <w:rStyle w:val="Hyperlink.0"/>
        </w:rPr>
        <w:fldChar w:fldCharType="begin" w:fldLock="0"/>
      </w:r>
      <w:r>
        <w:rPr>
          <w:rStyle w:val="Hyperlink.0"/>
        </w:rPr>
        <w:instrText xml:space="preserve"> HYPERLINK "https://papyri.info/ddbdp/p.mert;2;67"</w:instrText>
      </w:r>
      <w:r>
        <w:rPr>
          <w:rStyle w:val="Hyperlink.0"/>
        </w:rPr>
        <w:fldChar w:fldCharType="separate" w:fldLock="0"/>
      </w:r>
      <w:r>
        <w:rPr>
          <w:rStyle w:val="Hyperlink.0"/>
          <w:rtl w:val="0"/>
        </w:rPr>
        <w:t>P.Mert. 2 67</w:t>
      </w:r>
      <w:r>
        <w:rPr/>
        <w:fldChar w:fldCharType="end" w:fldLock="0"/>
      </w:r>
      <w:r>
        <w:rPr>
          <w:rFonts w:ascii="IFAO-Grec Unicode" w:hAnsi="IFAO-Grec Unicode"/>
          <w:sz w:val="24"/>
          <w:szCs w:val="24"/>
          <w:rtl w:val="0"/>
        </w:rPr>
        <w:t>.4</w:t>
      </w:r>
      <w:r>
        <w:rPr>
          <w:rFonts w:ascii="IFAO-Grec Unicode" w:hAnsi="IFAO-Grec Unicode" w:hint="default"/>
          <w:sz w:val="24"/>
          <w:szCs w:val="24"/>
          <w:rtl w:val="0"/>
          <w:lang w:val="en-US"/>
        </w:rPr>
        <w:t>–</w:t>
      </w:r>
      <w:r>
        <w:rPr>
          <w:rFonts w:ascii="IFAO-Grec Unicode" w:hAnsi="IFAO-Grec Unicode"/>
          <w:sz w:val="24"/>
          <w:szCs w:val="24"/>
          <w:rtl w:val="0"/>
        </w:rPr>
        <w:t xml:space="preserve">5, </w:t>
      </w:r>
      <w:r>
        <w:rPr>
          <w:rStyle w:val="Hyperlink.0"/>
        </w:rPr>
        <w:fldChar w:fldCharType="begin" w:fldLock="0"/>
      </w:r>
      <w:r>
        <w:rPr>
          <w:rStyle w:val="Hyperlink.0"/>
        </w:rPr>
        <w:instrText xml:space="preserve"> HYPERLINK "https://papyri.info/ddbdp/p.tebt;2;389"</w:instrText>
      </w:r>
      <w:r>
        <w:rPr>
          <w:rStyle w:val="Hyperlink.0"/>
        </w:rPr>
        <w:fldChar w:fldCharType="separate" w:fldLock="0"/>
      </w:r>
      <w:r>
        <w:rPr>
          <w:rStyle w:val="Hyperlink.0"/>
          <w:rtl w:val="0"/>
          <w:lang w:val="de-DE"/>
        </w:rPr>
        <w:t>P.Tebt. 2 389</w:t>
      </w:r>
      <w:r>
        <w:rPr/>
        <w:fldChar w:fldCharType="end" w:fldLock="0"/>
      </w:r>
      <w:r>
        <w:rPr>
          <w:rFonts w:ascii="IFAO-Grec Unicode" w:hAnsi="IFAO-Grec Unicode"/>
          <w:sz w:val="24"/>
          <w:szCs w:val="24"/>
          <w:rtl w:val="0"/>
        </w:rPr>
        <w:t xml:space="preserve">, </w:t>
      </w:r>
      <w:r>
        <w:rPr>
          <w:rStyle w:val="Hyperlink.0"/>
        </w:rPr>
        <w:fldChar w:fldCharType="begin" w:fldLock="0"/>
      </w:r>
      <w:r>
        <w:rPr>
          <w:rStyle w:val="Hyperlink.0"/>
        </w:rPr>
        <w:instrText xml:space="preserve"> HYPERLINK "https://papyri.info/ddbdp/psi;3;159"</w:instrText>
      </w:r>
      <w:r>
        <w:rPr>
          <w:rStyle w:val="Hyperlink.0"/>
        </w:rPr>
        <w:fldChar w:fldCharType="separate" w:fldLock="0"/>
      </w:r>
      <w:r>
        <w:rPr>
          <w:rStyle w:val="Hyperlink.0"/>
          <w:rtl w:val="0"/>
          <w:lang w:val="pt-PT"/>
        </w:rPr>
        <w:t>PSI 3 159</w:t>
      </w:r>
      <w:r>
        <w:rPr/>
        <w:fldChar w:fldCharType="end" w:fldLock="0"/>
      </w:r>
      <w:r>
        <w:rPr>
          <w:rFonts w:ascii="IFAO-Grec Unicode" w:hAnsi="IFAO-Grec Unicode"/>
          <w:sz w:val="24"/>
          <w:szCs w:val="24"/>
          <w:rtl w:val="0"/>
        </w:rPr>
        <w:t>.4</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5 (151), and the </w:t>
      </w:r>
      <w:r>
        <w:rPr>
          <w:rStyle w:val="Hyperlink.0"/>
        </w:rPr>
        <w:fldChar w:fldCharType="begin" w:fldLock="0"/>
      </w:r>
      <w:r>
        <w:rPr>
          <w:rStyle w:val="Hyperlink.0"/>
        </w:rPr>
        <w:instrText xml:space="preserve"> HYPERLINK "https://www.trismegistos.org/place/1293"</w:instrText>
      </w:r>
      <w:r>
        <w:rPr>
          <w:rStyle w:val="Hyperlink.0"/>
        </w:rPr>
        <w:fldChar w:fldCharType="separate" w:fldLock="0"/>
      </w:r>
      <w:r>
        <w:rPr>
          <w:rStyle w:val="Hyperlink.0"/>
          <w:rtl w:val="0"/>
          <w:lang w:val="en-US"/>
        </w:rPr>
        <w:t>Quarter of the Macedonians</w:t>
      </w:r>
      <w:r>
        <w:rPr/>
        <w:fldChar w:fldCharType="end" w:fldLock="0"/>
      </w:r>
      <w:r>
        <w:rPr>
          <w:rFonts w:ascii="IFAO-Grec Unicode" w:hAnsi="IFAO-Grec Unicode"/>
          <w:sz w:val="24"/>
          <w:szCs w:val="24"/>
          <w:rtl w:val="0"/>
          <w:lang w:val="en-US"/>
        </w:rPr>
        <w:t xml:space="preserve">, attested in </w:t>
      </w:r>
      <w:r>
        <w:rPr>
          <w:rStyle w:val="Hyperlink.0"/>
        </w:rPr>
        <w:fldChar w:fldCharType="begin" w:fldLock="0"/>
      </w:r>
      <w:r>
        <w:rPr>
          <w:rStyle w:val="Hyperlink.0"/>
        </w:rPr>
        <w:instrText xml:space="preserve"> HYPERLINK "https://papyri.info/ddbdp/sb;10;10723"</w:instrText>
      </w:r>
      <w:r>
        <w:rPr>
          <w:rStyle w:val="Hyperlink.0"/>
        </w:rPr>
        <w:fldChar w:fldCharType="separate" w:fldLock="0"/>
      </w:r>
      <w:r>
        <w:rPr>
          <w:rStyle w:val="Hyperlink.0"/>
          <w:rtl w:val="0"/>
        </w:rPr>
        <w:t>SB 10 10723</w:t>
      </w:r>
      <w:r>
        <w:rPr/>
        <w:fldChar w:fldCharType="end" w:fldLock="0"/>
      </w:r>
      <w:r>
        <w:rPr>
          <w:rFonts w:ascii="IFAO-Grec Unicode" w:hAnsi="IFAO-Grec Unicode"/>
          <w:sz w:val="24"/>
          <w:szCs w:val="24"/>
          <w:rtl w:val="0"/>
        </w:rPr>
        <w:t>.15</w:t>
      </w:r>
      <w:r>
        <w:rPr>
          <w:rFonts w:ascii="IFAO-Grec Unicode" w:hAnsi="IFAO-Grec Unicode" w:hint="default"/>
          <w:sz w:val="24"/>
          <w:szCs w:val="24"/>
          <w:rtl w:val="0"/>
          <w:lang w:val="en-US"/>
        </w:rPr>
        <w:t>–</w:t>
      </w:r>
      <w:r>
        <w:rPr>
          <w:rFonts w:ascii="IFAO-Grec Unicode" w:hAnsi="IFAO-Grec Unicode"/>
          <w:sz w:val="24"/>
          <w:szCs w:val="24"/>
          <w:rtl w:val="0"/>
        </w:rPr>
        <w:t>16 (161).</w:t>
      </w:r>
    </w:p>
    <w:p>
      <w:pPr>
        <w:pStyle w:val="Text"/>
        <w:spacing w:after="0"/>
        <w:ind w:firstLine="284"/>
        <w:jc w:val="both"/>
        <w:rPr>
          <w:rFonts w:ascii="IFAO-Grec Unicode" w:cs="IFAO-Grec Unicode" w:hAnsi="IFAO-Grec Unicode" w:eastAsia="IFAO-Grec Unicode"/>
        </w:rPr>
      </w:pPr>
      <w:r>
        <w:rPr>
          <w:rFonts w:ascii="IFAO-Grec Unicode" w:hAnsi="IFAO-Grec Unicode" w:hint="default"/>
          <w:sz w:val="24"/>
          <w:szCs w:val="24"/>
          <w:rtl w:val="0"/>
        </w:rPr>
        <w:t>στοᾶς Ἀθηνᾶς</w:t>
      </w:r>
      <w:r>
        <w:rPr>
          <w:rFonts w:ascii="IFAO-Grec Unicode" w:hAnsi="IFAO-Grec Unicode"/>
          <w:sz w:val="24"/>
          <w:szCs w:val="24"/>
          <w:rtl w:val="0"/>
          <w:lang w:val="en-US"/>
        </w:rPr>
        <w:t>. In this stoa of the temple of Athena in Arsinoe, at least two other banks are attested, viz. the bank of Sarapion in 146 (</w:t>
      </w:r>
      <w:r>
        <w:rPr>
          <w:rStyle w:val="Hyperlink.0"/>
        </w:rPr>
        <w:fldChar w:fldCharType="begin" w:fldLock="0"/>
      </w:r>
      <w:r>
        <w:rPr>
          <w:rStyle w:val="Hyperlink.0"/>
        </w:rPr>
        <w:instrText xml:space="preserve"> HYPERLINK "https://papyri.info/ddbdp/p.col;10;259"</w:instrText>
      </w:r>
      <w:r>
        <w:rPr>
          <w:rStyle w:val="Hyperlink.0"/>
        </w:rPr>
        <w:fldChar w:fldCharType="separate" w:fldLock="0"/>
      </w:r>
      <w:r>
        <w:rPr>
          <w:rStyle w:val="Hyperlink.0"/>
          <w:rtl w:val="0"/>
          <w:lang w:val="it-IT"/>
        </w:rPr>
        <w:t>P.Col. X 259</w:t>
      </w:r>
      <w:r>
        <w:rPr/>
        <w:fldChar w:fldCharType="end" w:fldLock="0"/>
      </w:r>
      <w:r>
        <w:rPr>
          <w:rFonts w:ascii="IFAO-Grec Unicode" w:hAnsi="IFAO-Grec Unicode"/>
          <w:sz w:val="24"/>
          <w:szCs w:val="24"/>
          <w:rtl w:val="0"/>
        </w:rPr>
        <w:t>.3</w:t>
      </w:r>
      <w:r>
        <w:rPr>
          <w:rFonts w:ascii="IFAO-Grec Unicode" w:hAnsi="IFAO-Grec Unicode" w:hint="default"/>
          <w:sz w:val="24"/>
          <w:szCs w:val="24"/>
          <w:rtl w:val="0"/>
          <w:lang w:val="en-US"/>
        </w:rPr>
        <w:t>–</w:t>
      </w:r>
      <w:r>
        <w:rPr>
          <w:rFonts w:ascii="IFAO-Grec Unicode" w:hAnsi="IFAO-Grec Unicode"/>
          <w:sz w:val="24"/>
          <w:szCs w:val="24"/>
          <w:rtl w:val="0"/>
          <w:lang w:val="en-US"/>
        </w:rPr>
        <w:t>4), and one of Dioxenos and Sarapion sometime in the mid second century and in 166 (</w:t>
      </w:r>
      <w:r>
        <w:rPr>
          <w:rStyle w:val="Hyperlink.0"/>
        </w:rPr>
        <w:fldChar w:fldCharType="begin" w:fldLock="0"/>
      </w:r>
      <w:r>
        <w:rPr>
          <w:rStyle w:val="Hyperlink.0"/>
        </w:rPr>
        <w:instrText xml:space="preserve"> HYPERLINK "https://papyri.info/ddbdp/cpr;1;206_1"</w:instrText>
      </w:r>
      <w:r>
        <w:rPr>
          <w:rStyle w:val="Hyperlink.0"/>
        </w:rPr>
        <w:fldChar w:fldCharType="separate" w:fldLock="0"/>
      </w:r>
      <w:r>
        <w:rPr>
          <w:rStyle w:val="Hyperlink.0"/>
          <w:rtl w:val="0"/>
        </w:rPr>
        <w:t>CPR 1 206.1</w:t>
      </w:r>
      <w:r>
        <w:rPr/>
        <w:fldChar w:fldCharType="end" w:fldLock="0"/>
      </w:r>
      <w:r>
        <w:rPr>
          <w:rFonts w:ascii="IFAO-Grec Unicode" w:hAnsi="IFAO-Grec Unicode"/>
          <w:sz w:val="24"/>
          <w:szCs w:val="24"/>
          <w:rtl w:val="0"/>
          <w:lang w:val="en-US"/>
        </w:rPr>
        <w:t xml:space="preserve">.10, and </w:t>
      </w:r>
      <w:r>
        <w:rPr>
          <w:rStyle w:val="Hyperlink.0"/>
        </w:rPr>
        <w:fldChar w:fldCharType="begin" w:fldLock="0"/>
      </w:r>
      <w:r>
        <w:rPr>
          <w:rStyle w:val="Hyperlink.0"/>
        </w:rPr>
        <w:instrText xml:space="preserve"> HYPERLINK "https://papyri.info/ddbdp/chr.mitt;;176"</w:instrText>
      </w:r>
      <w:r>
        <w:rPr>
          <w:rStyle w:val="Hyperlink.0"/>
        </w:rPr>
        <w:fldChar w:fldCharType="separate" w:fldLock="0"/>
      </w:r>
      <w:r>
        <w:rPr>
          <w:rStyle w:val="Hyperlink.0"/>
          <w:rtl w:val="0"/>
        </w:rPr>
        <w:t>Chr.Mitt. 176</w:t>
      </w:r>
      <w:r>
        <w:rPr/>
        <w:fldChar w:fldCharType="end" w:fldLock="0"/>
      </w:r>
      <w:r>
        <w:rPr>
          <w:rFonts w:ascii="IFAO-Grec Unicode" w:hAnsi="IFAO-Grec Unicode"/>
          <w:sz w:val="24"/>
          <w:szCs w:val="24"/>
          <w:rtl w:val="0"/>
          <w:lang w:val="en-US"/>
        </w:rPr>
        <w:t xml:space="preserve">.56). For further banks in Arsinoe, see </w:t>
      </w:r>
      <w:r>
        <w:rPr>
          <w:rStyle w:val="Hyperlink.0"/>
        </w:rPr>
        <w:fldChar w:fldCharType="begin" w:fldLock="0"/>
      </w:r>
      <w:r>
        <w:rPr>
          <w:rStyle w:val="Hyperlink.0"/>
        </w:rPr>
        <w:instrText xml:space="preserve"> HYPERLINK "https://papyri.info/biblio/64579"</w:instrText>
      </w:r>
      <w:r>
        <w:rPr>
          <w:rStyle w:val="Hyperlink.0"/>
        </w:rPr>
        <w:fldChar w:fldCharType="separate" w:fldLock="0"/>
      </w:r>
      <w:r>
        <w:rPr>
          <w:rStyle w:val="Hyperlink.0"/>
          <w:rtl w:val="0"/>
          <w:lang w:val="de-DE"/>
        </w:rPr>
        <w:t>Bogaert 1995</w:t>
      </w:r>
      <w:r>
        <w:rPr/>
        <w:fldChar w:fldCharType="end" w:fldLock="0"/>
      </w:r>
      <w:r>
        <w:rPr>
          <w:rFonts w:ascii="IFAO-Grec Unicode" w:hAnsi="IFAO-Grec Unicode"/>
          <w:sz w:val="24"/>
          <w:szCs w:val="24"/>
          <w:rtl w:val="0"/>
        </w:rPr>
        <w:t>: 138</w:t>
      </w:r>
      <w:r>
        <w:rPr>
          <w:rFonts w:ascii="IFAO-Grec Unicode" w:hAnsi="IFAO-Grec Unicode" w:hint="default"/>
          <w:sz w:val="24"/>
          <w:szCs w:val="24"/>
          <w:rtl w:val="0"/>
          <w:lang w:val="en-US"/>
        </w:rPr>
        <w:t>–</w:t>
      </w:r>
      <w:r>
        <w:rPr>
          <w:rFonts w:ascii="IFAO-Grec Unicode" w:hAnsi="IFAO-Grec Unicode"/>
          <w:sz w:val="24"/>
          <w:szCs w:val="24"/>
          <w:rtl w:val="0"/>
        </w:rPr>
        <w:t xml:space="preserve">145.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τῷ Ἑριεῖ</w:t>
      </w:r>
      <w:r>
        <w:rPr>
          <w:rFonts w:ascii="IFAO-Grec Unicode" w:hAnsi="IFAO-Grec Unicode"/>
          <w:sz w:val="24"/>
          <w:szCs w:val="24"/>
          <w:rtl w:val="0"/>
          <w:lang w:val="en-US"/>
        </w:rPr>
        <w:t xml:space="preserve">. Compare l. 7, where the dative is </w:t>
      </w:r>
      <w:r>
        <w:rPr>
          <w:rFonts w:ascii="IFAO-Grec Unicode" w:hAnsi="IFAO-Grec Unicode" w:hint="default"/>
          <w:sz w:val="24"/>
          <w:szCs w:val="24"/>
          <w:rtl w:val="0"/>
        </w:rPr>
        <w:t>Ἑριεῦτι</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15 [</w:t>
      </w:r>
      <w:r>
        <w:rPr>
          <w:rFonts w:ascii="IFAO-Grec Unicode" w:hAnsi="IFAO-Grec Unicode" w:hint="default"/>
          <w:sz w:val="24"/>
          <w:szCs w:val="24"/>
          <w:rtl w:val="0"/>
        </w:rPr>
        <w:t>ἀ</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έπα</w:t>
      </w:r>
      <w:r>
        <w:rPr>
          <w:rFonts w:ascii="IFAO-Grec Unicode" w:hAnsi="IFAO-Grec Unicode" w:hint="default"/>
          <w:sz w:val="24"/>
          <w:szCs w:val="24"/>
          <w:rtl w:val="0"/>
          <w:lang w:val="en-US"/>
        </w:rPr>
        <w:t>̣</w:t>
      </w:r>
      <w:r>
        <w:rPr>
          <w:rFonts w:ascii="IFAO-Grec Unicode" w:hAnsi="IFAO-Grec Unicode" w:hint="default"/>
          <w:sz w:val="24"/>
          <w:szCs w:val="24"/>
          <w:rtl w:val="0"/>
        </w:rPr>
        <w:t>φα καὶ ἀνε</w:t>
      </w:r>
      <w:r>
        <w:rPr>
          <w:rFonts w:ascii="IFAO-Grec Unicode" w:hAnsi="IFAO-Grec Unicode" w:hint="default"/>
          <w:sz w:val="24"/>
          <w:szCs w:val="24"/>
          <w:rtl w:val="0"/>
          <w:lang w:val="en-US"/>
        </w:rPr>
        <w:t>̣</w:t>
      </w:r>
      <w:r>
        <w:rPr>
          <w:rFonts w:ascii="IFAO-Grec Unicode" w:hAnsi="IFAO-Grec Unicode" w:hint="default"/>
          <w:sz w:val="24"/>
          <w:szCs w:val="24"/>
          <w:rtl w:val="0"/>
        </w:rPr>
        <w:t>νε</w:t>
      </w:r>
      <w:r>
        <w:rPr>
          <w:rFonts w:ascii="IFAO-Grec Unicode" w:hAnsi="IFAO-Grec Unicode" w:hint="default"/>
          <w:sz w:val="24"/>
          <w:szCs w:val="24"/>
          <w:rtl w:val="0"/>
          <w:lang w:val="en-US"/>
        </w:rPr>
        <w:t>̣</w:t>
      </w:r>
      <w:r>
        <w:rPr>
          <w:rFonts w:ascii="IFAO-Grec Unicode" w:hAnsi="IFAO-Grec Unicode" w:hint="default"/>
          <w:sz w:val="24"/>
          <w:szCs w:val="24"/>
          <w:rtl w:val="0"/>
        </w:rPr>
        <w:t>χ</w:t>
      </w:r>
      <w:r>
        <w:rPr>
          <w:rFonts w:ascii="IFAO-Grec Unicode" w:hAnsi="IFAO-Grec Unicode" w:hint="default"/>
          <w:sz w:val="24"/>
          <w:szCs w:val="24"/>
          <w:rtl w:val="0"/>
          <w:lang w:val="en-US"/>
        </w:rPr>
        <w:t>̣</w:t>
      </w:r>
      <w:r>
        <w:rPr>
          <w:rFonts w:ascii="IFAO-Grec Unicode" w:hAnsi="IFAO-Grec Unicode" w:hint="default"/>
          <w:sz w:val="24"/>
          <w:szCs w:val="24"/>
          <w:rtl w:val="0"/>
        </w:rPr>
        <w:t>ύραστα κτλ</w:t>
      </w:r>
      <w:r>
        <w:rPr>
          <w:rFonts w:ascii="IFAO-Grec Unicode" w:hAnsi="IFAO-Grec Unicode"/>
          <w:sz w:val="24"/>
          <w:szCs w:val="24"/>
          <w:rtl w:val="0"/>
          <w:lang w:val="en-US"/>
        </w:rPr>
        <w:t xml:space="preserve">. A formula typical of Arsinoite contracts of the Roman period: for contemporary parallels, see e.g. </w:t>
      </w:r>
      <w:r>
        <w:rPr>
          <w:rStyle w:val="Hyperlink.0"/>
        </w:rPr>
        <w:fldChar w:fldCharType="begin" w:fldLock="0"/>
      </w:r>
      <w:r>
        <w:rPr>
          <w:rStyle w:val="Hyperlink.0"/>
        </w:rPr>
        <w:instrText xml:space="preserve"> HYPERLINK "https://papyri.info/ddbdp/p.fam.tebt;;23"</w:instrText>
      </w:r>
      <w:r>
        <w:rPr>
          <w:rStyle w:val="Hyperlink.0"/>
        </w:rPr>
        <w:fldChar w:fldCharType="separate" w:fldLock="0"/>
      </w:r>
      <w:r>
        <w:rPr>
          <w:rStyle w:val="Hyperlink.0"/>
          <w:rtl w:val="0"/>
          <w:lang w:val="de-DE"/>
        </w:rPr>
        <w:t>P.Fam.Tebt. 23</w:t>
      </w:r>
      <w:r>
        <w:rPr/>
        <w:fldChar w:fldCharType="end" w:fldLock="0"/>
      </w:r>
      <w:r>
        <w:rPr>
          <w:rFonts w:ascii="IFAO-Grec Unicode" w:hAnsi="IFAO-Grec Unicode"/>
          <w:sz w:val="24"/>
          <w:szCs w:val="24"/>
          <w:rtl w:val="0"/>
        </w:rPr>
        <w:t xml:space="preserve">.14 (123),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rPr>
        <w:t>BGU I 193</w:t>
      </w:r>
      <w:r>
        <w:rPr/>
        <w:fldChar w:fldCharType="end" w:fldLock="0"/>
      </w:r>
      <w:r>
        <w:rPr>
          <w:rFonts w:ascii="IFAO-Grec Unicode" w:hAnsi="IFAO-Grec Unicode"/>
          <w:sz w:val="24"/>
          <w:szCs w:val="24"/>
          <w:rtl w:val="0"/>
        </w:rPr>
        <w:t xml:space="preserve">.19 (136),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rPr>
        <w:t>CPR 1 223</w:t>
      </w:r>
      <w:r>
        <w:rPr/>
        <w:fldChar w:fldCharType="end" w:fldLock="0"/>
      </w:r>
      <w:r>
        <w:rPr>
          <w:rFonts w:ascii="IFAO-Grec Unicode" w:hAnsi="IFAO-Grec Unicode"/>
          <w:sz w:val="24"/>
          <w:szCs w:val="24"/>
          <w:rtl w:val="0"/>
        </w:rPr>
        <w:t>.18 (117</w:t>
      </w:r>
      <w:r>
        <w:rPr>
          <w:rFonts w:ascii="IFAO-Grec Unicode" w:hAnsi="IFAO-Grec Unicode" w:hint="default"/>
          <w:sz w:val="24"/>
          <w:szCs w:val="24"/>
          <w:rtl w:val="0"/>
          <w:lang w:val="en-US"/>
        </w:rPr>
        <w:t>–</w:t>
      </w:r>
      <w:r>
        <w:rPr>
          <w:rFonts w:ascii="IFAO-Grec Unicode" w:hAnsi="IFAO-Grec Unicode"/>
          <w:sz w:val="24"/>
          <w:szCs w:val="24"/>
          <w:rtl w:val="0"/>
        </w:rPr>
        <w:t xml:space="preserve">37), </w:t>
      </w:r>
      <w:r>
        <w:rPr>
          <w:rStyle w:val="Hyperlink.0"/>
        </w:rPr>
        <w:fldChar w:fldCharType="begin" w:fldLock="0"/>
      </w:r>
      <w:r>
        <w:rPr>
          <w:rStyle w:val="Hyperlink.0"/>
        </w:rPr>
        <w:instrText xml:space="preserve"> HYPERLINK "https://papyri.info/ddbdp/p.bas;1;7"</w:instrText>
      </w:r>
      <w:r>
        <w:rPr>
          <w:rStyle w:val="Hyperlink.0"/>
        </w:rPr>
        <w:fldChar w:fldCharType="separate" w:fldLock="0"/>
      </w:r>
      <w:r>
        <w:rPr>
          <w:rStyle w:val="Hyperlink.0"/>
          <w:rtl w:val="0"/>
          <w:lang w:val="pt-PT"/>
        </w:rPr>
        <w:t>P.Bas. 1 7</w:t>
      </w:r>
      <w:r>
        <w:rPr/>
        <w:fldChar w:fldCharType="end" w:fldLock="0"/>
      </w:r>
      <w:r>
        <w:rPr>
          <w:rFonts w:ascii="IFAO-Grec Unicode" w:hAnsi="IFAO-Grec Unicode"/>
          <w:sz w:val="24"/>
          <w:szCs w:val="24"/>
          <w:rtl w:val="0"/>
        </w:rPr>
        <w:t>.21 (117</w:t>
      </w:r>
      <w:r>
        <w:rPr>
          <w:rFonts w:ascii="IFAO-Grec Unicode" w:hAnsi="IFAO-Grec Unicode" w:hint="default"/>
          <w:sz w:val="24"/>
          <w:szCs w:val="24"/>
          <w:rtl w:val="0"/>
          <w:lang w:val="en-US"/>
        </w:rPr>
        <w:t>–</w:t>
      </w:r>
      <w:r>
        <w:rPr>
          <w:rFonts w:ascii="IFAO-Grec Unicode" w:hAnsi="IFAO-Grec Unicode"/>
          <w:sz w:val="24"/>
          <w:szCs w:val="24"/>
          <w:rtl w:val="0"/>
        </w:rPr>
        <w:t xml:space="preserve">38),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rPr>
        <w:t>.7 (154).</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16 Parallels and the following </w:t>
      </w:r>
      <w:r>
        <w:rPr>
          <w:rFonts w:ascii="IFAO-Grec Unicode" w:hAnsi="IFAO-Grec Unicode" w:hint="default"/>
          <w:sz w:val="24"/>
          <w:szCs w:val="24"/>
          <w:rtl w:val="0"/>
        </w:rPr>
        <w:t>δέ</w:t>
      </w:r>
      <w:r>
        <w:rPr>
          <w:rFonts w:ascii="IFAO-Grec Unicode" w:hAnsi="IFAO-Grec Unicode"/>
          <w:sz w:val="24"/>
          <w:szCs w:val="24"/>
          <w:rtl w:val="0"/>
          <w:lang w:val="en-US"/>
        </w:rPr>
        <w:t xml:space="preserve"> clause suggest that </w:t>
      </w:r>
      <w:r>
        <w:rPr>
          <w:rFonts w:ascii="IFAO-Grec Unicode" w:hAnsi="IFAO-Grec Unicode" w:hint="default"/>
          <w:sz w:val="24"/>
          <w:szCs w:val="24"/>
          <w:rtl w:val="0"/>
        </w:rPr>
        <w:t>μὲν</w:t>
      </w:r>
      <w:r>
        <w:rPr>
          <w:rFonts w:ascii="IFAO-Grec Unicode" w:hAnsi="IFAO-Grec Unicode"/>
          <w:sz w:val="24"/>
          <w:szCs w:val="24"/>
          <w:rtl w:val="0"/>
          <w:lang w:val="en-US"/>
        </w:rPr>
        <w:t xml:space="preserve"> </w:t>
      </w:r>
      <w:r>
        <w:rPr>
          <w:rFonts w:ascii="IFAO-Grec Unicode" w:hAnsi="IFAO-Grec Unicode" w:hint="default"/>
          <w:sz w:val="24"/>
          <w:szCs w:val="24"/>
          <w:rtl w:val="0"/>
        </w:rPr>
        <w:t>ἀπὸ</w:t>
      </w:r>
      <w:r>
        <w:rPr>
          <w:rFonts w:ascii="IFAO-Grec Unicode" w:hAnsi="IFAO-Grec Unicode"/>
          <w:sz w:val="24"/>
          <w:szCs w:val="24"/>
          <w:rtl w:val="0"/>
          <w:lang w:val="en-US"/>
        </w:rPr>
        <w:t xml:space="preserve"> </w:t>
      </w:r>
      <w:r>
        <w:rPr>
          <w:rFonts w:ascii="IFAO-Grec Unicode" w:hAnsi="IFAO-Grec Unicode" w:hint="default"/>
          <w:sz w:val="24"/>
          <w:szCs w:val="24"/>
          <w:rtl w:val="0"/>
        </w:rPr>
        <w:t>τῶν</w:t>
      </w:r>
      <w:r>
        <w:rPr>
          <w:rFonts w:ascii="IFAO-Grec Unicode" w:hAnsi="IFAO-Grec Unicode"/>
          <w:sz w:val="24"/>
          <w:szCs w:val="24"/>
          <w:rtl w:val="0"/>
          <w:lang w:val="en-US"/>
        </w:rPr>
        <w:t xml:space="preserve"> </w:t>
      </w:r>
      <w:r>
        <w:rPr>
          <w:rFonts w:ascii="IFAO-Grec Unicode" w:hAnsi="IFAO-Grec Unicode" w:hint="default"/>
          <w:sz w:val="24"/>
          <w:szCs w:val="24"/>
          <w:rtl w:val="0"/>
        </w:rPr>
        <w:t>ἔμπροσθεν</w:t>
      </w:r>
      <w:r>
        <w:rPr>
          <w:rFonts w:ascii="IFAO-Grec Unicode" w:hAnsi="IFAO-Grec Unicode"/>
          <w:sz w:val="24"/>
          <w:szCs w:val="24"/>
          <w:rtl w:val="0"/>
          <w:lang w:val="en-US"/>
        </w:rPr>
        <w:t xml:space="preserve"> </w:t>
      </w:r>
      <w:r>
        <w:rPr>
          <w:rFonts w:ascii="IFAO-Grec Unicode" w:hAnsi="IFAO-Grec Unicode" w:hint="default"/>
          <w:sz w:val="24"/>
          <w:szCs w:val="24"/>
          <w:rtl w:val="0"/>
        </w:rPr>
        <w:t>χρόνων</w:t>
      </w:r>
      <w:r>
        <w:rPr>
          <w:rFonts w:ascii="IFAO-Grec Unicode" w:hAnsi="IFAO-Grec Unicode"/>
          <w:sz w:val="24"/>
          <w:szCs w:val="24"/>
          <w:rtl w:val="0"/>
          <w:lang w:val="en-US"/>
        </w:rPr>
        <w:t xml:space="preserve"> may have been inadvertently left out of the contract, since there is no room to restore in the lacuna.</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17 [</w:t>
      </w:r>
      <w:r>
        <w:rPr>
          <w:rFonts w:ascii="IFAO-Grec Unicode" w:hAnsi="IFAO-Grec Unicode" w:hint="default"/>
          <w:sz w:val="24"/>
          <w:szCs w:val="24"/>
          <w:rtl w:val="0"/>
        </w:rPr>
        <w:t>μηδένα κω</w:t>
      </w:r>
      <w:r>
        <w:rPr>
          <w:rFonts w:ascii="IFAO-Grec Unicode" w:hAnsi="IFAO-Grec Unicode"/>
          <w:sz w:val="24"/>
          <w:szCs w:val="24"/>
          <w:rtl w:val="0"/>
          <w:lang w:val="pt-PT"/>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hint="default"/>
          <w:sz w:val="24"/>
          <w:szCs w:val="24"/>
          <w:rtl w:val="0"/>
        </w:rPr>
        <w:t>ύ</w:t>
      </w:r>
      <w:r>
        <w:rPr>
          <w:rFonts w:ascii="IFAO-Grec Unicode" w:hAnsi="IFAO-Grec Unicode" w:hint="default"/>
          <w:sz w:val="24"/>
          <w:szCs w:val="24"/>
          <w:rtl w:val="0"/>
          <w:lang w:val="en-US"/>
        </w:rPr>
        <w:t>̣</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  ̣  ̣  ̣  ̣</w:t>
      </w:r>
      <w:r>
        <w:rPr>
          <w:rFonts w:ascii="IFAO-Grec Unicode" w:hAnsi="IFAO-Grec Unicode" w:hint="default"/>
          <w:sz w:val="24"/>
          <w:szCs w:val="24"/>
          <w:rtl w:val="0"/>
        </w:rPr>
        <w:t xml:space="preserve"> Ἑ</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εῦν</w:t>
      </w:r>
      <w:r>
        <w:rPr>
          <w:rFonts w:ascii="IFAO-Grec Unicode" w:hAnsi="IFAO-Grec Unicode"/>
          <w:sz w:val="24"/>
          <w:szCs w:val="24"/>
          <w:rtl w:val="0"/>
          <w:lang w:val="pt-PT"/>
        </w:rPr>
        <w:t xml:space="preserve">] </w:t>
      </w:r>
      <w:r>
        <w:rPr>
          <w:rFonts w:ascii="IFAO-Grec Unicode" w:hAnsi="IFAO-Grec Unicode" w:hint="default"/>
          <w:sz w:val="24"/>
          <w:szCs w:val="24"/>
          <w:rtl w:val="0"/>
        </w:rPr>
        <w:t>κτλ</w:t>
      </w:r>
      <w:r>
        <w:rPr>
          <w:rFonts w:ascii="IFAO-Grec Unicode" w:hAnsi="IFAO-Grec Unicode"/>
          <w:sz w:val="24"/>
          <w:szCs w:val="24"/>
          <w:rtl w:val="0"/>
          <w:lang w:val="en-US"/>
        </w:rPr>
        <w:t xml:space="preserve">. What survives of the beginning of the line is damaged, and a strip of fibre covers part of the letters. This is where this Arsinoite formula is expected, but after the participle and before the name of the buyer there are further traces of writing: before </w:t>
      </w:r>
      <w:r>
        <w:rPr>
          <w:rFonts w:ascii="IFAO-Grec Unicode" w:hAnsi="IFAO-Grec Unicode"/>
          <w:sz w:val="24"/>
          <w:szCs w:val="24"/>
          <w:rtl w:val="0"/>
        </w:rPr>
        <w:t>epsilon</w:t>
      </w:r>
      <w:r>
        <w:rPr>
          <w:rFonts w:ascii="IFAO-Grec Unicode" w:hAnsi="IFAO-Grec Unicode"/>
          <w:sz w:val="24"/>
          <w:szCs w:val="24"/>
          <w:rtl w:val="0"/>
          <w:lang w:val="en-US"/>
        </w:rPr>
        <w:t xml:space="preserve">, there seems to be a </w:t>
      </w:r>
      <w:r>
        <w:rPr>
          <w:rFonts w:ascii="IFAO-Grec Unicode" w:hAnsi="IFAO-Grec Unicode"/>
          <w:sz w:val="24"/>
          <w:szCs w:val="24"/>
          <w:rtl w:val="0"/>
        </w:rPr>
        <w:t>nu</w:t>
      </w:r>
      <w:r>
        <w:rPr>
          <w:rFonts w:ascii="IFAO-Grec Unicode" w:hAnsi="IFAO-Grec Unicode"/>
          <w:sz w:val="24"/>
          <w:szCs w:val="24"/>
          <w:rtl w:val="0"/>
          <w:lang w:val="en-US"/>
        </w:rPr>
        <w:t xml:space="preserve">. I have considered reading </w:t>
      </w:r>
      <w:r>
        <w:rPr>
          <w:rFonts w:ascii="IFAO-Grec Unicode" w:hAnsi="IFAO-Grec Unicode" w:hint="default"/>
          <w:sz w:val="24"/>
          <w:szCs w:val="24"/>
          <w:rtl w:val="0"/>
        </w:rPr>
        <w:t xml:space="preserve">τόν </w:t>
      </w:r>
      <w:r>
        <w:rPr>
          <w:rFonts w:ascii="IFAO-Grec Unicode" w:hAnsi="IFAO-Grec Unicode"/>
          <w:sz w:val="24"/>
          <w:szCs w:val="24"/>
          <w:rtl w:val="0"/>
        </w:rPr>
        <w:t xml:space="preserve">or </w:t>
      </w:r>
      <w:r>
        <w:rPr>
          <w:rFonts w:ascii="IFAO-Grec Unicode" w:hAnsi="IFAO-Grec Unicode" w:hint="default"/>
          <w:sz w:val="24"/>
          <w:szCs w:val="24"/>
          <w:rtl w:val="0"/>
        </w:rPr>
        <w:t>αὐτόν</w:t>
      </w:r>
      <w:r>
        <w:rPr>
          <w:rFonts w:ascii="IFAO-Grec Unicode" w:hAnsi="IFAO-Grec Unicode"/>
          <w:sz w:val="24"/>
          <w:szCs w:val="24"/>
          <w:rtl w:val="0"/>
          <w:lang w:val="en-US"/>
        </w:rPr>
        <w:t xml:space="preserve">, but the traces before the alleged </w:t>
      </w:r>
      <w:r>
        <w:rPr>
          <w:rFonts w:ascii="IFAO-Grec Unicode" w:hAnsi="IFAO-Grec Unicode"/>
          <w:sz w:val="24"/>
          <w:szCs w:val="24"/>
          <w:rtl w:val="0"/>
        </w:rPr>
        <w:t>nu</w:t>
      </w:r>
      <w:r>
        <w:rPr>
          <w:rFonts w:ascii="IFAO-Grec Unicode" w:hAnsi="IFAO-Grec Unicode"/>
          <w:sz w:val="24"/>
          <w:szCs w:val="24"/>
          <w:rtl w:val="0"/>
          <w:lang w:val="en-US"/>
        </w:rPr>
        <w:t xml:space="preserve"> do not seem to be compatible with </w:t>
      </w:r>
      <w:r>
        <w:rPr>
          <w:rFonts w:ascii="IFAO-Grec Unicode" w:hAnsi="IFAO-Grec Unicode"/>
          <w:sz w:val="24"/>
          <w:szCs w:val="24"/>
          <w:rtl w:val="0"/>
          <w:lang w:val="fr-FR"/>
        </w:rPr>
        <w:t>omicron</w:t>
      </w:r>
      <w:r>
        <w:rPr>
          <w:rFonts w:ascii="IFAO-Grec Unicode" w:hAnsi="IFAO-Grec Unicode"/>
          <w:sz w:val="24"/>
          <w:szCs w:val="24"/>
          <w:rtl w:val="0"/>
          <w:lang w:val="en-US"/>
        </w:rPr>
        <w:t>. On the basis of the space available and the traces, I have ruled out other options found in this formula in other texts, such as</w:t>
      </w:r>
      <w:r>
        <w:rPr>
          <w:rFonts w:ascii="IFAO-Grec Unicode" w:hAnsi="IFAO-Grec Unicode" w:hint="default"/>
          <w:sz w:val="24"/>
          <w:szCs w:val="24"/>
          <w:rtl w:val="0"/>
          <w:lang w:val="en-US"/>
        </w:rPr>
        <w:t xml:space="preserve"> τὸν </w:t>
      </w:r>
      <w:del w:id="1182" w:date="2022-03-21T10:38:00Z" w:author="Graham Claytor">
        <w:r>
          <w:rPr>
            <w:rFonts w:ascii="IFAO-Grec Unicode" w:hAnsi="IFAO-Grec Unicode" w:hint="default"/>
            <w:sz w:val="24"/>
            <w:szCs w:val="24"/>
            <w:rtl w:val="0"/>
            <w:lang w:val="en-US"/>
          </w:rPr>
          <w:delText>ἠ̣γορακότα</w:delText>
        </w:r>
      </w:del>
      <w:r>
        <w:rPr>
          <w:rFonts w:ascii="IFAO-Grec Unicode" w:hAnsi="IFAO-Grec Unicode" w:hint="default"/>
          <w:sz w:val="24"/>
          <w:szCs w:val="24"/>
          <w:rtl w:val="0"/>
          <w:lang w:val="en-US"/>
        </w:rPr>
        <w:t>ἠγορακότα</w:t>
      </w:r>
      <w:r>
        <w:rPr>
          <w:rFonts w:ascii="IFAO-Grec Unicode" w:hAnsi="IFAO-Grec Unicode"/>
          <w:sz w:val="24"/>
          <w:szCs w:val="24"/>
          <w:rtl w:val="0"/>
        </w:rPr>
        <w:t xml:space="preserve">, </w:t>
      </w:r>
      <w:r>
        <w:rPr>
          <w:rFonts w:ascii="IFAO-Grec Unicode" w:hAnsi="IFAO-Grec Unicode" w:hint="default"/>
          <w:sz w:val="24"/>
          <w:szCs w:val="24"/>
          <w:rtl w:val="0"/>
          <w:lang w:val="en-US"/>
        </w:rPr>
        <w:t>τὸν πριάμενον</w:t>
      </w:r>
      <w:r>
        <w:rPr>
          <w:rFonts w:ascii="IFAO-Grec Unicode" w:hAnsi="IFAO-Grec Unicode"/>
          <w:sz w:val="24"/>
          <w:szCs w:val="24"/>
          <w:rtl w:val="0"/>
          <w:lang w:val="en-US"/>
        </w:rPr>
        <w:t>, or</w:t>
      </w:r>
      <w:del w:id="1183" w:date="2022-03-21T10:38:00Z" w:author="Graham Claytor">
        <w:r>
          <w:rPr>
            <w:rFonts w:ascii="IFAO-Grec Unicode" w:hAnsi="IFAO-Grec Unicode"/>
            <w:sz w:val="24"/>
            <w:szCs w:val="24"/>
            <w:rtl w:val="0"/>
            <w:lang w:val="en-US"/>
          </w:rPr>
          <w:delText xml:space="preserve"> also</w:delText>
        </w:r>
      </w:del>
      <w:r>
        <w:rPr>
          <w:rFonts w:ascii="IFAO-Grec Unicode" w:hAnsi="IFAO-Grec Unicode" w:hint="default"/>
          <w:sz w:val="24"/>
          <w:szCs w:val="24"/>
          <w:rtl w:val="0"/>
          <w:lang w:val="en-US"/>
        </w:rPr>
        <w:t xml:space="preserve"> τρόπῳ μηδε</w:t>
      </w:r>
      <w:r>
        <w:rPr>
          <w:rFonts w:ascii="IFAO-Grec Unicode" w:hAnsi="IFAO-Grec Unicode" w:hint="default"/>
          <w:sz w:val="24"/>
          <w:szCs w:val="24"/>
          <w:rtl w:val="0"/>
        </w:rPr>
        <w:t>νί</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formula is attested in Arsinoite documents from the Roman period. For second-century parallels, compare e.g. </w:t>
      </w:r>
      <w:r>
        <w:rPr>
          <w:rStyle w:val="Hyperlink.0"/>
        </w:rPr>
        <w:fldChar w:fldCharType="begin" w:fldLock="0"/>
      </w:r>
      <w:r>
        <w:rPr>
          <w:rStyle w:val="Hyperlink.0"/>
        </w:rPr>
        <w:instrText xml:space="preserve"> HYPERLINK "https://papyri.info/ddbdp/bgu;1;193"</w:instrText>
      </w:r>
      <w:r>
        <w:rPr>
          <w:rStyle w:val="Hyperlink.0"/>
        </w:rPr>
        <w:fldChar w:fldCharType="separate" w:fldLock="0"/>
      </w:r>
      <w:r>
        <w:rPr>
          <w:rStyle w:val="Hyperlink.0"/>
          <w:rtl w:val="0"/>
          <w:lang w:val="de-DE"/>
        </w:rPr>
        <w:t>BGU 1 193</w:t>
      </w:r>
      <w:r>
        <w:rPr/>
        <w:fldChar w:fldCharType="end" w:fldLock="0"/>
      </w:r>
      <w:r>
        <w:rPr>
          <w:rFonts w:ascii="IFAO-Grec Unicode" w:hAnsi="IFAO-Grec Unicode"/>
          <w:sz w:val="24"/>
          <w:szCs w:val="24"/>
          <w:rtl w:val="0"/>
        </w:rPr>
        <w:t>.21</w:t>
      </w:r>
      <w:r>
        <w:rPr>
          <w:rFonts w:ascii="IFAO-Grec Unicode" w:hAnsi="IFAO-Grec Unicode" w:hint="default"/>
          <w:sz w:val="24"/>
          <w:szCs w:val="24"/>
          <w:rtl w:val="0"/>
          <w:lang w:val="en-US"/>
        </w:rPr>
        <w:t>–</w:t>
      </w:r>
      <w:r>
        <w:rPr>
          <w:rFonts w:ascii="IFAO-Grec Unicode" w:hAnsi="IFAO-Grec Unicode"/>
          <w:sz w:val="24"/>
          <w:szCs w:val="24"/>
          <w:rtl w:val="0"/>
        </w:rPr>
        <w:t xml:space="preserve">22 (136), </w:t>
      </w:r>
      <w:r>
        <w:rPr>
          <w:rStyle w:val="Hyperlink.0"/>
        </w:rPr>
        <w:fldChar w:fldCharType="begin" w:fldLock="0"/>
      </w:r>
      <w:r>
        <w:rPr>
          <w:rStyle w:val="Hyperlink.0"/>
        </w:rPr>
        <w:instrText xml:space="preserve"> HYPERLINK "https://papyri.info/ddbdp/bgu;11;2051"</w:instrText>
      </w:r>
      <w:r>
        <w:rPr>
          <w:rStyle w:val="Hyperlink.0"/>
        </w:rPr>
        <w:fldChar w:fldCharType="separate" w:fldLock="0"/>
      </w:r>
      <w:r>
        <w:rPr>
          <w:rStyle w:val="Hyperlink.0"/>
          <w:rtl w:val="0"/>
        </w:rPr>
        <w:t>BGU 11 2051</w:t>
      </w:r>
      <w:r>
        <w:rPr/>
        <w:fldChar w:fldCharType="end" w:fldLock="0"/>
      </w:r>
      <w:r>
        <w:rPr>
          <w:rFonts w:ascii="IFAO-Grec Unicode" w:hAnsi="IFAO-Grec Unicode"/>
          <w:sz w:val="24"/>
          <w:szCs w:val="24"/>
          <w:rtl w:val="0"/>
        </w:rPr>
        <w:t>.15 (126</w:t>
      </w:r>
      <w:r>
        <w:rPr>
          <w:rFonts w:ascii="IFAO-Grec Unicode" w:hAnsi="IFAO-Grec Unicode" w:hint="default"/>
          <w:sz w:val="24"/>
          <w:szCs w:val="24"/>
          <w:rtl w:val="0"/>
          <w:lang w:val="en-US"/>
        </w:rPr>
        <w:t>–</w:t>
      </w:r>
      <w:r>
        <w:rPr>
          <w:rFonts w:ascii="IFAO-Grec Unicode" w:hAnsi="IFAO-Grec Unicode"/>
          <w:sz w:val="24"/>
          <w:szCs w:val="24"/>
          <w:rtl w:val="0"/>
          <w:lang w:val="en-US"/>
        </w:rPr>
        <w:t>28 or 147</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"https://papyri.info/ddbdp/cpr;1;223"</w:instrText>
      </w:r>
      <w:r>
        <w:rPr>
          <w:rStyle w:val="Hyperlink.0"/>
        </w:rPr>
        <w:fldChar w:fldCharType="separate" w:fldLock="0"/>
      </w:r>
      <w:r>
        <w:rPr>
          <w:rStyle w:val="Hyperlink.0"/>
          <w:rtl w:val="0"/>
        </w:rPr>
        <w:t>CPR 1 223</w:t>
      </w:r>
      <w:r>
        <w:rPr/>
        <w:fldChar w:fldCharType="end" w:fldLock="0"/>
      </w:r>
      <w:r>
        <w:rPr>
          <w:rFonts w:ascii="IFAO-Grec Unicode" w:hAnsi="IFAO-Grec Unicode"/>
          <w:sz w:val="24"/>
          <w:szCs w:val="24"/>
          <w:rtl w:val="0"/>
        </w:rPr>
        <w:t>.20</w:t>
      </w:r>
      <w:r>
        <w:rPr>
          <w:rFonts w:ascii="IFAO-Grec Unicode" w:hAnsi="IFAO-Grec Unicode" w:hint="default"/>
          <w:sz w:val="24"/>
          <w:szCs w:val="24"/>
          <w:rtl w:val="0"/>
          <w:lang w:val="en-US"/>
        </w:rPr>
        <w:t>–</w:t>
      </w:r>
      <w:r>
        <w:rPr>
          <w:rFonts w:ascii="IFAO-Grec Unicode" w:hAnsi="IFAO-Grec Unicode"/>
          <w:sz w:val="24"/>
          <w:szCs w:val="24"/>
          <w:rtl w:val="0"/>
        </w:rPr>
        <w:t>21 (117</w:t>
      </w:r>
      <w:r>
        <w:rPr>
          <w:rFonts w:ascii="IFAO-Grec Unicode" w:hAnsi="IFAO-Grec Unicode" w:hint="default"/>
          <w:sz w:val="24"/>
          <w:szCs w:val="24"/>
          <w:rtl w:val="0"/>
          <w:lang w:val="en-US"/>
        </w:rPr>
        <w:t>–</w:t>
      </w:r>
      <w:r>
        <w:rPr>
          <w:rFonts w:ascii="IFAO-Grec Unicode" w:hAnsi="IFAO-Grec Unicode"/>
          <w:sz w:val="24"/>
          <w:szCs w:val="24"/>
          <w:rtl w:val="0"/>
        </w:rPr>
        <w:t>37).</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18 [</w:t>
      </w:r>
      <w:r>
        <w:rPr>
          <w:rFonts w:ascii="IFAO-Grec Unicode" w:hAnsi="IFAO-Grec Unicode" w:hint="default"/>
          <w:sz w:val="24"/>
          <w:szCs w:val="24"/>
          <w:rtl w:val="0"/>
        </w:rPr>
        <w:t>ἀποφερομένου</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color w:val="ff0000"/>
          <w:sz w:val="24"/>
          <w:szCs w:val="24"/>
          <w:u w:color="ff0000"/>
          <w:rtl w:val="0"/>
        </w:rPr>
        <w:t xml:space="preserve"> </w:t>
      </w:r>
      <w:r>
        <w:rPr>
          <w:rFonts w:ascii="IFAO-Grec Unicode" w:hAnsi="IFAO-Grec Unicode" w:hint="default"/>
          <w:sz w:val="24"/>
          <w:szCs w:val="24"/>
          <w:rtl w:val="0"/>
        </w:rPr>
        <w:t>καὶ καθαι̣ροῦντας̣ κτλ</w:t>
      </w:r>
      <w:r>
        <w:rPr>
          <w:rFonts w:ascii="IFAO-Grec Unicode" w:hAnsi="IFAO-Grec Unicode"/>
          <w:sz w:val="24"/>
          <w:szCs w:val="24"/>
          <w:rtl w:val="0"/>
          <w:lang w:val="en-US"/>
        </w:rPr>
        <w:t xml:space="preserve">. The rights of the purchaser are listed in great detail. No exact parallel is attested, but combinations of some of these verbs </w:t>
      </w:r>
      <w:del w:id="1184" w:date="2022-03-21T10:38:00Z" w:author="Graham Claytor">
        <w:r>
          <w:rPr>
            <w:rFonts w:ascii="IFAO-Grec Unicode" w:hAnsi="IFAO-Grec Unicode"/>
            <w:sz w:val="24"/>
            <w:szCs w:val="24"/>
            <w:rtl w:val="0"/>
            <w:lang w:val="en-US"/>
          </w:rPr>
          <w:delText xml:space="preserve">in random order </w:delText>
        </w:r>
      </w:del>
      <w:r>
        <w:rPr>
          <w:rFonts w:ascii="IFAO-Grec Unicode" w:hAnsi="IFAO-Grec Unicode"/>
          <w:sz w:val="24"/>
          <w:szCs w:val="24"/>
          <w:rtl w:val="0"/>
          <w:lang w:val="en-US"/>
        </w:rPr>
        <w:t xml:space="preserve">are well attested in Arsinoite contracts: see e.g.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rPr>
        <w:t>P.Hamb. 3 218</w:t>
      </w:r>
      <w:r>
        <w:rPr/>
        <w:fldChar w:fldCharType="end" w:fldLock="0"/>
      </w:r>
      <w:r>
        <w:rPr>
          <w:rFonts w:ascii="IFAO-Grec Unicode" w:hAnsi="IFAO-Grec Unicode"/>
          <w:sz w:val="24"/>
          <w:szCs w:val="24"/>
          <w:rtl w:val="0"/>
        </w:rPr>
        <w:t>.8</w:t>
      </w:r>
      <w:r>
        <w:rPr>
          <w:rFonts w:ascii="IFAO-Grec Unicode" w:hAnsi="IFAO-Grec Unicode" w:hint="default"/>
          <w:sz w:val="24"/>
          <w:szCs w:val="24"/>
          <w:rtl w:val="0"/>
          <w:lang w:val="en-US"/>
        </w:rPr>
        <w:t>–</w:t>
      </w:r>
      <w:r>
        <w:rPr>
          <w:rFonts w:ascii="IFAO-Grec Unicode" w:hAnsi="IFAO-Grec Unicode"/>
          <w:sz w:val="24"/>
          <w:szCs w:val="24"/>
          <w:rtl w:val="0"/>
        </w:rPr>
        <w:t>9 (29</w:t>
      </w:r>
      <w:r>
        <w:rPr>
          <w:rFonts w:ascii="IFAO-Grec Unicode" w:hAnsi="IFAO-Grec Unicode" w:hint="default"/>
          <w:sz w:val="24"/>
          <w:szCs w:val="24"/>
          <w:rtl w:val="0"/>
          <w:lang w:val="en-US"/>
        </w:rPr>
        <w:t>–</w:t>
      </w:r>
      <w:r>
        <w:rPr>
          <w:rFonts w:ascii="IFAO-Grec Unicode" w:hAnsi="IFAO-Grec Unicode"/>
          <w:sz w:val="24"/>
          <w:szCs w:val="24"/>
          <w:rtl w:val="0"/>
        </w:rPr>
        <w:t xml:space="preserve">30), </w:t>
      </w:r>
      <w:r>
        <w:rPr>
          <w:rStyle w:val="Hyperlink.0"/>
        </w:rPr>
        <w:fldChar w:fldCharType="begin" w:fldLock="0"/>
      </w:r>
      <w:r>
        <w:rPr>
          <w:rStyle w:val="Hyperlink.0"/>
        </w:rPr>
        <w:instrText xml:space="preserve"> HYPERLINK "https://papyri.info/ddbdp/sb;16;12957"</w:instrText>
      </w:r>
      <w:r>
        <w:rPr>
          <w:rStyle w:val="Hyperlink.0"/>
        </w:rPr>
        <w:fldChar w:fldCharType="separate" w:fldLock="0"/>
      </w:r>
      <w:r>
        <w:rPr>
          <w:rStyle w:val="Hyperlink.0"/>
          <w:rtl w:val="0"/>
        </w:rPr>
        <w:t>SB 16 12957</w:t>
      </w:r>
      <w:r>
        <w:rPr/>
        <w:fldChar w:fldCharType="end" w:fldLock="0"/>
      </w:r>
      <w:r>
        <w:rPr>
          <w:rFonts w:ascii="IFAO-Grec Unicode" w:hAnsi="IFAO-Grec Unicode"/>
          <w:sz w:val="24"/>
          <w:szCs w:val="24"/>
          <w:rtl w:val="0"/>
        </w:rPr>
        <w:t>.15</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16 and </w:t>
      </w:r>
      <w:r>
        <w:rPr>
          <w:rStyle w:val="Hyperlink.0"/>
        </w:rPr>
        <w:fldChar w:fldCharType="begin" w:fldLock="0"/>
      </w:r>
      <w:r>
        <w:rPr>
          <w:rStyle w:val="Hyperlink.0"/>
        </w:rPr>
        <w:instrText xml:space="preserve"> HYPERLINK "https://papyri.info/ddbdp/sb;10;10571"</w:instrText>
      </w:r>
      <w:r>
        <w:rPr>
          <w:rStyle w:val="Hyperlink.0"/>
        </w:rPr>
        <w:fldChar w:fldCharType="separate" w:fldLock="0"/>
      </w:r>
      <w:r>
        <w:rPr>
          <w:rStyle w:val="Hyperlink.0"/>
          <w:rtl w:val="0"/>
        </w:rPr>
        <w:t>SB 10 10571</w:t>
      </w:r>
      <w:r>
        <w:rPr/>
        <w:fldChar w:fldCharType="end" w:fldLock="0"/>
      </w:r>
      <w:r>
        <w:rPr>
          <w:rFonts w:ascii="IFAO-Grec Unicode" w:hAnsi="IFAO-Grec Unicode"/>
          <w:sz w:val="24"/>
          <w:szCs w:val="24"/>
          <w:rtl w:val="0"/>
        </w:rPr>
        <w:t>.18</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19 (mentioned above), </w:t>
      </w:r>
      <w:r>
        <w:rPr>
          <w:rStyle w:val="Hyperlink.0"/>
        </w:rPr>
        <w:fldChar w:fldCharType="begin" w:fldLock="0"/>
      </w:r>
      <w:r>
        <w:rPr>
          <w:rStyle w:val="Hyperlink.0"/>
        </w:rPr>
        <w:instrText xml:space="preserve"> HYPERLINK "https://papyri.info/ddbdp/p.horak;;23"</w:instrText>
      </w:r>
      <w:r>
        <w:rPr>
          <w:rStyle w:val="Hyperlink.0"/>
        </w:rPr>
        <w:fldChar w:fldCharType="separate" w:fldLock="0"/>
      </w:r>
      <w:r>
        <w:rPr>
          <w:rStyle w:val="Hyperlink.0"/>
          <w:rtl w:val="0"/>
        </w:rPr>
        <w:t>P.Horak 23</w:t>
      </w:r>
      <w:r>
        <w:rPr/>
        <w:fldChar w:fldCharType="end" w:fldLock="0"/>
      </w:r>
      <w:r>
        <w:rPr>
          <w:rFonts w:ascii="IFAO-Grec Unicode" w:hAnsi="IFAO-Grec Unicode"/>
          <w:sz w:val="24"/>
          <w:szCs w:val="24"/>
          <w:rtl w:val="0"/>
        </w:rPr>
        <w:t>.25 (148</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49?), and </w:t>
      </w:r>
      <w:r>
        <w:rPr>
          <w:rStyle w:val="Hyperlink.0"/>
        </w:rPr>
        <w:fldChar w:fldCharType="begin" w:fldLock="0"/>
      </w:r>
      <w:r>
        <w:rPr>
          <w:rStyle w:val="Hyperlink.0"/>
        </w:rPr>
        <w:instrText xml:space="preserve"> HYPERLINK "https://papyri.info/ddbdp/p.hamb;1;15"</w:instrText>
      </w:r>
      <w:r>
        <w:rPr>
          <w:rStyle w:val="Hyperlink.0"/>
        </w:rPr>
        <w:fldChar w:fldCharType="separate" w:fldLock="0"/>
      </w:r>
      <w:r>
        <w:rPr>
          <w:rStyle w:val="Hyperlink.0"/>
          <w:rtl w:val="0"/>
          <w:lang w:val="de-DE"/>
        </w:rPr>
        <w:t>P.Hamb. 1 15</w:t>
      </w:r>
      <w:r>
        <w:rPr/>
        <w:fldChar w:fldCharType="end" w:fldLock="0"/>
      </w:r>
      <w:r>
        <w:rPr>
          <w:rFonts w:ascii="IFAO-Grec Unicode" w:hAnsi="IFAO-Grec Unicode"/>
          <w:sz w:val="24"/>
          <w:szCs w:val="24"/>
          <w:rtl w:val="0"/>
          <w:lang w:val="en-US"/>
        </w:rPr>
        <w:t xml:space="preserve">.14 (209). In these clauses, the verb </w:t>
      </w:r>
      <w:r>
        <w:rPr>
          <w:rFonts w:ascii="IFAO-Grec Unicode" w:hAnsi="IFAO-Grec Unicode" w:hint="default"/>
          <w:sz w:val="24"/>
          <w:szCs w:val="24"/>
          <w:rtl w:val="0"/>
        </w:rPr>
        <w:t xml:space="preserve">ἀποφέρομαι </w:t>
      </w:r>
      <w:r>
        <w:rPr>
          <w:rFonts w:ascii="IFAO-Grec Unicode" w:hAnsi="IFAO-Grec Unicode"/>
          <w:sz w:val="24"/>
          <w:szCs w:val="24"/>
          <w:rtl w:val="0"/>
          <w:lang w:val="en-US"/>
        </w:rPr>
        <w:t xml:space="preserve">can also be accompanied by </w:t>
      </w:r>
      <w:r>
        <w:rPr>
          <w:rFonts w:ascii="IFAO-Grec Unicode" w:hAnsi="IFAO-Grec Unicode" w:hint="default"/>
          <w:sz w:val="24"/>
          <w:szCs w:val="24"/>
          <w:rtl w:val="0"/>
          <w:lang w:val="en-US"/>
        </w:rPr>
        <w:t>εἰς τὸ ἴδιον</w:t>
      </w:r>
      <w:r>
        <w:rPr>
          <w:rFonts w:ascii="IFAO-Grec Unicode" w:hAnsi="IFAO-Grec Unicode"/>
          <w:sz w:val="24"/>
          <w:szCs w:val="24"/>
          <w:rtl w:val="0"/>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for private use,</w:t>
      </w:r>
      <w:r>
        <w:rPr>
          <w:rFonts w:ascii="IFAO-Grec Unicode" w:hAnsi="IFAO-Grec Unicode" w:hint="default"/>
          <w:sz w:val="24"/>
          <w:szCs w:val="24"/>
          <w:rtl w:val="0"/>
          <w:lang w:val="en-US"/>
        </w:rPr>
        <w:t xml:space="preserve">” </w:t>
      </w:r>
      <w:r>
        <w:rPr>
          <w:rFonts w:ascii="IFAO-Grec Unicode" w:hAnsi="IFAO-Grec Unicode"/>
          <w:sz w:val="24"/>
          <w:szCs w:val="24"/>
          <w:rtl w:val="0"/>
        </w:rPr>
        <w:t xml:space="preserve">as e.g. in </w:t>
      </w:r>
      <w:r>
        <w:rPr>
          <w:rStyle w:val="Hyperlink.0"/>
        </w:rPr>
        <w:fldChar w:fldCharType="begin" w:fldLock="0"/>
      </w:r>
      <w:r>
        <w:rPr>
          <w:rStyle w:val="Hyperlink.0"/>
        </w:rPr>
        <w:instrText xml:space="preserve"> HYPERLINK "https://papyri.info/ddbdp/p.mich;6;428"</w:instrText>
      </w:r>
      <w:r>
        <w:rPr>
          <w:rStyle w:val="Hyperlink.0"/>
        </w:rPr>
        <w:fldChar w:fldCharType="separate" w:fldLock="0"/>
      </w:r>
      <w:r>
        <w:rPr>
          <w:rStyle w:val="Hyperlink.0"/>
          <w:rtl w:val="0"/>
        </w:rPr>
        <w:t>P.Mich. 6 428</w:t>
      </w:r>
      <w:r>
        <w:rPr/>
        <w:fldChar w:fldCharType="end" w:fldLock="0"/>
      </w:r>
      <w:r>
        <w:rPr>
          <w:rFonts w:ascii="IFAO-Grec Unicode" w:hAnsi="IFAO-Grec Unicode"/>
          <w:sz w:val="24"/>
          <w:szCs w:val="24"/>
          <w:rtl w:val="0"/>
        </w:rPr>
        <w:t xml:space="preserve">.9, </w:t>
      </w:r>
      <w:r>
        <w:rPr>
          <w:rStyle w:val="Hyperlink.0"/>
        </w:rPr>
        <w:fldChar w:fldCharType="begin" w:fldLock="0"/>
      </w:r>
      <w:r>
        <w:rPr>
          <w:rStyle w:val="Hyperlink.0"/>
        </w:rPr>
        <w:instrText xml:space="preserve"> HYPERLINK "https://papyri.info/ddbdp/p.ryl;2;162"</w:instrText>
      </w:r>
      <w:r>
        <w:rPr>
          <w:rStyle w:val="Hyperlink.0"/>
        </w:rPr>
        <w:fldChar w:fldCharType="separate" w:fldLock="0"/>
      </w:r>
      <w:r>
        <w:rPr>
          <w:rStyle w:val="Hyperlink.0"/>
          <w:rtl w:val="0"/>
        </w:rPr>
        <w:t>P.Ryl. 2 162</w:t>
      </w:r>
      <w:r>
        <w:rPr/>
        <w:fldChar w:fldCharType="end" w:fldLock="0"/>
      </w:r>
      <w:r>
        <w:rPr>
          <w:rFonts w:ascii="IFAO-Grec Unicode" w:hAnsi="IFAO-Grec Unicode"/>
          <w:sz w:val="24"/>
          <w:szCs w:val="24"/>
          <w:rtl w:val="0"/>
        </w:rPr>
        <w:t>.29</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30, and </w:t>
      </w:r>
      <w:r>
        <w:rPr>
          <w:rStyle w:val="Hyperlink.0"/>
        </w:rPr>
        <w:fldChar w:fldCharType="begin" w:fldLock="0"/>
      </w:r>
      <w:r>
        <w:rPr>
          <w:rStyle w:val="Hyperlink.0"/>
        </w:rPr>
        <w:instrText xml:space="preserve"> HYPERLINK "https://papyri.info/ddbdp/sb;22;15326"</w:instrText>
      </w:r>
      <w:r>
        <w:rPr>
          <w:rStyle w:val="Hyperlink.0"/>
        </w:rPr>
        <w:fldChar w:fldCharType="separate" w:fldLock="0"/>
      </w:r>
      <w:r>
        <w:rPr>
          <w:rStyle w:val="Hyperlink.0"/>
          <w:rtl w:val="0"/>
        </w:rPr>
        <w:t>SB 22 15326</w:t>
      </w:r>
      <w:r>
        <w:rPr/>
        <w:fldChar w:fldCharType="end" w:fldLock="0"/>
      </w:r>
      <w:r>
        <w:rPr>
          <w:rFonts w:ascii="IFAO-Grec Unicode" w:hAnsi="IFAO-Grec Unicode"/>
          <w:sz w:val="24"/>
          <w:szCs w:val="24"/>
          <w:rtl w:val="0"/>
          <w:lang w:val="en-US"/>
        </w:rPr>
        <w:t xml:space="preserve">.14. In our text, however, there is not enough room to accommodate the prepositional phrase. For further discussion, see </w:t>
      </w:r>
      <w:r>
        <w:rPr>
          <w:rStyle w:val="Hyperlink.0"/>
        </w:rPr>
        <w:fldChar w:fldCharType="begin" w:fldLock="0"/>
      </w:r>
      <w:r>
        <w:rPr>
          <w:rStyle w:val="Hyperlink.0"/>
        </w:rPr>
        <w:instrText xml:space="preserve"> HYPERLINK "https://papyri.info/ddbdp/p.hamb;3;218"</w:instrText>
      </w:r>
      <w:r>
        <w:rPr>
          <w:rStyle w:val="Hyperlink.0"/>
        </w:rPr>
        <w:fldChar w:fldCharType="separate" w:fldLock="0"/>
      </w:r>
      <w:r>
        <w:rPr>
          <w:rStyle w:val="Hyperlink.0"/>
          <w:rtl w:val="0"/>
        </w:rPr>
        <w:t>P.Hamb. 3 218</w:t>
      </w:r>
      <w:r>
        <w:rPr/>
        <w:fldChar w:fldCharType="end" w:fldLock="0"/>
      </w:r>
      <w:r>
        <w:rPr>
          <w:rFonts w:ascii="IFAO-Grec Unicode" w:hAnsi="IFAO-Grec Unicode"/>
          <w:sz w:val="24"/>
          <w:szCs w:val="24"/>
          <w:rtl w:val="0"/>
        </w:rPr>
        <w:t>.7</w:t>
      </w:r>
      <w:r>
        <w:rPr>
          <w:rFonts w:ascii="IFAO-Grec Unicode" w:hAnsi="IFAO-Grec Unicode" w:hint="default"/>
          <w:sz w:val="24"/>
          <w:szCs w:val="24"/>
          <w:rtl w:val="0"/>
          <w:lang w:val="en-US"/>
        </w:rPr>
        <w:t>–</w:t>
      </w:r>
      <w:r>
        <w:rPr>
          <w:rFonts w:ascii="IFAO-Grec Unicode" w:hAnsi="IFAO-Grec Unicode"/>
          <w:sz w:val="24"/>
          <w:szCs w:val="24"/>
          <w:rtl w:val="0"/>
        </w:rPr>
        <w:t>9 n.</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19</w:t>
      </w:r>
      <w:r>
        <w:rPr>
          <w:rFonts w:ascii="IFAO-Grec Unicode" w:hAnsi="IFAO-Grec Unicode" w:hint="default"/>
          <w:sz w:val="24"/>
          <w:szCs w:val="24"/>
          <w:rtl w:val="0"/>
          <w:lang w:val="en-US"/>
        </w:rPr>
        <w:t>–</w:t>
      </w:r>
      <w:r>
        <w:rPr>
          <w:rFonts w:ascii="IFAO-Grec Unicode" w:hAnsi="IFAO-Grec Unicode"/>
          <w:sz w:val="24"/>
          <w:szCs w:val="24"/>
          <w:rtl w:val="0"/>
        </w:rPr>
        <w:t xml:space="preserve">20 </w:t>
      </w:r>
      <w:r>
        <w:rPr>
          <w:rFonts w:ascii="IFAO-Grec Unicode" w:hAnsi="IFAO-Grec Unicode" w:hint="default"/>
          <w:sz w:val="24"/>
          <w:szCs w:val="24"/>
          <w:rtl w:val="0"/>
        </w:rPr>
        <w:t>ἀποτεισάτωι</w:t>
      </w:r>
      <w:r>
        <w:rPr>
          <w:rFonts w:ascii="IFAO-Grec Unicode" w:hAnsi="IFAO-Grec Unicode" w:hint="default"/>
          <w:sz w:val="24"/>
          <w:szCs w:val="24"/>
          <w:rtl w:val="0"/>
          <w:lang w:val="en-US"/>
        </w:rPr>
        <w:t xml:space="preserve">  … </w:t>
      </w:r>
      <w:r>
        <w:rPr>
          <w:rFonts w:ascii="IFAO-Grec Unicode" w:hAnsi="IFAO-Grec Unicode" w:hint="default"/>
          <w:sz w:val="24"/>
          <w:szCs w:val="24"/>
          <w:rtl w:val="0"/>
        </w:rPr>
        <w:t>τὰς ἴσας</w:t>
      </w:r>
      <w:r>
        <w:rPr>
          <w:rFonts w:ascii="IFAO-Grec Unicode" w:hAnsi="IFAO-Grec Unicode"/>
          <w:sz w:val="24"/>
          <w:szCs w:val="24"/>
          <w:rtl w:val="0"/>
        </w:rPr>
        <w:t xml:space="preserve">. </w:t>
      </w:r>
      <w:r>
        <w:rPr>
          <w:rFonts w:ascii="IFAO-Grec Unicode" w:hAnsi="IFAO-Grec Unicode"/>
          <w:sz w:val="24"/>
          <w:szCs w:val="24"/>
          <w:rtl w:val="0"/>
          <w:lang w:val="de-DE"/>
        </w:rPr>
        <w:t xml:space="preserve">For the penalty clause, see </w:t>
      </w:r>
      <w:r>
        <w:rPr>
          <w:rFonts w:ascii="IFAO-Grec Unicode" w:hAnsi="IFAO-Grec Unicode"/>
          <w:sz w:val="24"/>
          <w:szCs w:val="24"/>
          <w:rtl w:val="0"/>
          <w:lang w:val="de-DE"/>
        </w:rPr>
        <w:t xml:space="preserve">Berger, A. (1911), </w:t>
      </w:r>
      <w:r>
        <w:rPr>
          <w:rFonts w:ascii="IFAO-Grec Unicode" w:hAnsi="IFAO-Grec Unicode"/>
          <w:sz w:val="24"/>
          <w:szCs w:val="24"/>
          <w:rtl w:val="0"/>
          <w:lang w:val="de-DE"/>
        </w:rPr>
        <w:t>Die Strafklauseln in den Papyrusurkunden: ein Beitrag zum gra</w:t>
      </w:r>
      <w:r>
        <w:rPr>
          <w:rFonts w:ascii="IFAO-Grec Unicode" w:hAnsi="IFAO-Grec Unicode" w:hint="default"/>
          <w:sz w:val="24"/>
          <w:szCs w:val="24"/>
          <w:rtl w:val="0"/>
          <w:lang w:val="de-DE"/>
        </w:rPr>
        <w:t>̈</w:t>
      </w:r>
      <w:r>
        <w:rPr>
          <w:rFonts w:ascii="IFAO-Grec Unicode" w:hAnsi="IFAO-Grec Unicode"/>
          <w:sz w:val="24"/>
          <w:szCs w:val="24"/>
          <w:rtl w:val="0"/>
          <w:lang w:val="de-DE"/>
        </w:rPr>
        <w:t>ko-a</w:t>
      </w:r>
      <w:r>
        <w:rPr>
          <w:rFonts w:ascii="IFAO-Grec Unicode" w:hAnsi="IFAO-Grec Unicode" w:hint="default"/>
          <w:sz w:val="24"/>
          <w:szCs w:val="24"/>
          <w:rtl w:val="0"/>
          <w:lang w:val="de-DE"/>
        </w:rPr>
        <w:t>̈</w:t>
      </w:r>
      <w:r>
        <w:rPr>
          <w:rFonts w:ascii="IFAO-Grec Unicode" w:hAnsi="IFAO-Grec Unicode"/>
          <w:sz w:val="24"/>
          <w:szCs w:val="24"/>
          <w:rtl w:val="0"/>
          <w:lang w:val="de-DE"/>
        </w:rPr>
        <w:t>gyptischen Obligationenrecht</w:t>
      </w:r>
      <w:r>
        <w:rPr>
          <w:rFonts w:ascii="IFAO-Grec Unicode" w:hAnsi="IFAO-Grec Unicode"/>
          <w:sz w:val="24"/>
          <w:szCs w:val="24"/>
          <w:rtl w:val="0"/>
          <w:lang w:val="de-DE"/>
        </w:rPr>
        <w:t>, Leipzig and Berlin</w:t>
      </w:r>
      <w:r>
        <w:rPr>
          <w:rFonts w:ascii="IFAO-Grec Unicode" w:hAnsi="IFAO-Grec Unicode"/>
          <w:sz w:val="24"/>
          <w:szCs w:val="24"/>
          <w:rtl w:val="0"/>
          <w:lang w:val="de-DE"/>
        </w:rPr>
        <w:t>: 128</w:t>
      </w:r>
      <w:r>
        <w:rPr>
          <w:rFonts w:ascii="IFAO-Grec Unicode" w:hAnsi="IFAO-Grec Unicode" w:hint="default"/>
          <w:sz w:val="24"/>
          <w:szCs w:val="24"/>
          <w:rtl w:val="0"/>
          <w:lang w:val="de-DE"/>
        </w:rPr>
        <w:t>–</w:t>
      </w:r>
      <w:r>
        <w:rPr>
          <w:rFonts w:ascii="IFAO-Grec Unicode" w:hAnsi="IFAO-Grec Unicode"/>
          <w:sz w:val="24"/>
          <w:szCs w:val="24"/>
          <w:rtl w:val="0"/>
          <w:lang w:val="de-DE"/>
        </w:rPr>
        <w:t>36.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de-DE"/>
        </w:rPr>
        <w:t xml:space="preserve">19 </w:t>
      </w:r>
      <w:r>
        <w:rPr>
          <w:rFonts w:ascii="IFAO-Grec Unicode" w:hAnsi="IFAO-Grec Unicode" w:hint="default"/>
          <w:sz w:val="24"/>
          <w:szCs w:val="24"/>
          <w:rtl w:val="0"/>
        </w:rPr>
        <w:t>τ</w:t>
      </w:r>
      <w:r>
        <w:rPr>
          <w:rFonts w:ascii="IFAO-Grec Unicode" w:hAnsi="IFAO-Grec Unicode"/>
          <w:sz w:val="24"/>
          <w:szCs w:val="24"/>
          <w:rtl w:val="0"/>
          <w:lang w:val="de-DE"/>
        </w:rPr>
        <w:t>[</w:t>
      </w:r>
      <w:r>
        <w:rPr>
          <w:rFonts w:ascii="IFAO-Grec Unicode" w:hAnsi="IFAO-Grec Unicode" w:hint="default"/>
          <w:sz w:val="24"/>
          <w:szCs w:val="24"/>
          <w:rtl w:val="0"/>
        </w:rPr>
        <w:t>ιμὴν</w:t>
      </w:r>
      <w:r>
        <w:rPr>
          <w:rFonts w:ascii="IFAO-Grec Unicode" w:hAnsi="IFAO-Grec Unicode"/>
          <w:sz w:val="24"/>
          <w:szCs w:val="24"/>
          <w:rtl w:val="0"/>
          <w:lang w:val="de-DE"/>
        </w:rPr>
        <w:t xml:space="preserve"> </w:t>
      </w:r>
      <w:r>
        <w:rPr>
          <w:rFonts w:ascii="IFAO-Grec Unicode" w:hAnsi="IFAO-Grec Unicode" w:hint="default"/>
          <w:sz w:val="24"/>
          <w:szCs w:val="24"/>
          <w:rtl w:val="0"/>
        </w:rPr>
        <w:t>μ</w:t>
      </w:r>
      <w:r>
        <w:rPr>
          <w:rFonts w:ascii="IFAO-Grec Unicode" w:hAnsi="IFAO-Grec Unicode"/>
          <w:sz w:val="24"/>
          <w:szCs w:val="24"/>
          <w:rtl w:val="0"/>
          <w:lang w:val="de-DE"/>
        </w:rPr>
        <w:t>]</w:t>
      </w:r>
      <w:r>
        <w:rPr>
          <w:rFonts w:ascii="IFAO-Grec Unicode" w:hAnsi="IFAO-Grec Unicode" w:hint="default"/>
          <w:sz w:val="24"/>
          <w:szCs w:val="24"/>
          <w:rtl w:val="0"/>
        </w:rPr>
        <w:t>ε</w:t>
      </w:r>
      <w:r>
        <w:rPr>
          <w:rFonts w:ascii="IFAO-Grec Unicode" w:hAnsi="IFAO-Grec Unicode" w:hint="default"/>
          <w:sz w:val="24"/>
          <w:szCs w:val="24"/>
          <w:rtl w:val="0"/>
          <w:lang w:val="de-DE"/>
        </w:rPr>
        <w:t>̣</w:t>
      </w:r>
      <w:r>
        <w:rPr>
          <w:rFonts w:ascii="IFAO-Grec Unicode" w:hAnsi="IFAO-Grec Unicode" w:hint="default"/>
          <w:sz w:val="24"/>
          <w:szCs w:val="24"/>
          <w:rtl w:val="0"/>
        </w:rPr>
        <w:t>θ</w:t>
      </w:r>
      <w:r>
        <w:rPr>
          <w:rFonts w:ascii="IFAO-Grec Unicode" w:hAnsi="IFAO-Grec Unicode" w:hint="default"/>
          <w:sz w:val="24"/>
          <w:szCs w:val="24"/>
          <w:rtl w:val="0"/>
          <w:lang w:val="de-DE"/>
        </w:rPr>
        <w:t xml:space="preserve">̣ʼ </w:t>
      </w:r>
      <w:r>
        <w:rPr>
          <w:rFonts w:ascii="IFAO-Grec Unicode" w:hAnsi="IFAO-Grec Unicode" w:hint="default"/>
          <w:sz w:val="24"/>
          <w:szCs w:val="24"/>
          <w:rtl w:val="0"/>
        </w:rPr>
        <w:t>ἡ</w:t>
      </w:r>
      <w:r>
        <w:rPr>
          <w:rFonts w:ascii="IFAO-Grec Unicode" w:hAnsi="IFAO-Grec Unicode" w:hint="default"/>
          <w:sz w:val="24"/>
          <w:szCs w:val="24"/>
          <w:rtl w:val="0"/>
          <w:lang w:val="de-DE"/>
        </w:rPr>
        <w:t>̣</w:t>
      </w:r>
      <w:r>
        <w:rPr>
          <w:rFonts w:ascii="IFAO-Grec Unicode" w:hAnsi="IFAO-Grec Unicode" w:hint="default"/>
          <w:sz w:val="24"/>
          <w:szCs w:val="24"/>
          <w:rtl w:val="0"/>
        </w:rPr>
        <w:t>μι</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rPr>
        <w:t>ο</w:t>
      </w:r>
      <w:r>
        <w:rPr>
          <w:rFonts w:ascii="IFAO-Grec Unicode" w:hAnsi="IFAO-Grec Unicode"/>
          <w:sz w:val="24"/>
          <w:szCs w:val="24"/>
          <w:rtl w:val="0"/>
          <w:lang w:val="de-DE"/>
        </w:rPr>
        <w:t>]</w:t>
      </w:r>
      <w:r>
        <w:rPr>
          <w:rFonts w:ascii="IFAO-Grec Unicode" w:hAnsi="IFAO-Grec Unicode" w:hint="default"/>
          <w:sz w:val="24"/>
          <w:szCs w:val="24"/>
          <w:rtl w:val="0"/>
        </w:rPr>
        <w:t>λ</w:t>
      </w:r>
      <w:r>
        <w:rPr>
          <w:rFonts w:ascii="IFAO-Grec Unicode" w:hAnsi="IFAO-Grec Unicode" w:hint="default"/>
          <w:sz w:val="24"/>
          <w:szCs w:val="24"/>
          <w:rtl w:val="0"/>
          <w:lang w:val="de-DE"/>
        </w:rPr>
        <w:t>̣</w:t>
      </w:r>
      <w:r>
        <w:rPr>
          <w:rFonts w:ascii="IFAO-Grec Unicode" w:hAnsi="IFAO-Grec Unicode" w:hint="default"/>
          <w:sz w:val="24"/>
          <w:szCs w:val="24"/>
          <w:rtl w:val="0"/>
        </w:rPr>
        <w:t>ίας</w:t>
      </w:r>
      <w:r>
        <w:rPr>
          <w:rFonts w:ascii="IFAO-Grec Unicode" w:hAnsi="IFAO-Grec Unicode"/>
          <w:sz w:val="24"/>
          <w:szCs w:val="24"/>
          <w:rtl w:val="0"/>
          <w:lang w:val="de-DE"/>
        </w:rPr>
        <w:t xml:space="preserve">. </w:t>
      </w:r>
      <w:r>
        <w:rPr>
          <w:rFonts w:ascii="IFAO-Grec Unicode" w:hAnsi="IFAO-Grec Unicode"/>
          <w:sz w:val="24"/>
          <w:szCs w:val="24"/>
          <w:rtl w:val="0"/>
          <w:lang w:val="en-US"/>
        </w:rPr>
        <w:t xml:space="preserve">Only tiny traces of the upper parts of what I take as </w:t>
      </w:r>
      <w:r>
        <w:rPr>
          <w:rFonts w:ascii="IFAO-Grec Unicode" w:hAnsi="IFAO-Grec Unicode"/>
          <w:sz w:val="24"/>
          <w:szCs w:val="24"/>
          <w:rtl w:val="0"/>
        </w:rPr>
        <w:t>epsilon</w:t>
      </w:r>
      <w:r>
        <w:rPr>
          <w:rFonts w:ascii="IFAO-Grec Unicode" w:hAnsi="IFAO-Grec Unicode"/>
          <w:sz w:val="24"/>
          <w:szCs w:val="24"/>
          <w:rtl w:val="0"/>
          <w:lang w:val="en-US"/>
        </w:rPr>
        <w:t xml:space="preserve"> and </w:t>
      </w:r>
      <w:r>
        <w:rPr>
          <w:rFonts w:ascii="IFAO-Grec Unicode" w:hAnsi="IFAO-Grec Unicode"/>
          <w:sz w:val="24"/>
          <w:szCs w:val="24"/>
          <w:rtl w:val="0"/>
          <w:lang w:val="en-US"/>
        </w:rPr>
        <w:t>theta</w:t>
      </w:r>
      <w:r>
        <w:rPr>
          <w:rFonts w:ascii="IFAO-Grec Unicode" w:hAnsi="IFAO-Grec Unicode"/>
          <w:sz w:val="24"/>
          <w:szCs w:val="24"/>
          <w:rtl w:val="0"/>
          <w:lang w:val="fr-FR"/>
        </w:rPr>
        <w:t xml:space="preserve"> survive.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21 [</w:t>
      </w:r>
      <w:r>
        <w:rPr>
          <w:rFonts w:ascii="IFAO-Grec Unicode" w:hAnsi="IFAO-Grec Unicode" w:hint="default"/>
          <w:sz w:val="24"/>
          <w:szCs w:val="24"/>
          <w:rtl w:val="0"/>
        </w:rPr>
        <w:t>Σουχᾶς</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  ̣</w:t>
      </w:r>
      <w:r>
        <w:rPr>
          <w:rFonts w:ascii="IFAO-Grec Unicode" w:hAnsi="IFAO-Grec Unicode" w:hint="default"/>
          <w:sz w:val="24"/>
          <w:szCs w:val="24"/>
          <w:rtl w:val="0"/>
        </w:rPr>
        <w:t>υ</w:t>
      </w:r>
      <w:r>
        <w:rPr>
          <w:rFonts w:ascii="IFAO-Grec Unicode" w:hAnsi="IFAO-Grec Unicode" w:hint="default"/>
          <w:sz w:val="24"/>
          <w:szCs w:val="24"/>
          <w:rtl w:val="0"/>
          <w:lang w:val="en-US"/>
        </w:rPr>
        <w:t>̣ ̣</w:t>
      </w:r>
      <w:r>
        <w:rPr>
          <w:rFonts w:ascii="IFAO-Grec Unicode" w:hAnsi="IFAO-Grec Unicode" w:hint="default"/>
          <w:sz w:val="24"/>
          <w:szCs w:val="24"/>
          <w:rtl w:val="0"/>
        </w:rPr>
        <w:t>ο</w:t>
      </w:r>
      <w:r>
        <w:rPr>
          <w:rFonts w:ascii="IFAO-Grec Unicode" w:hAnsi="IFAO-Grec Unicode" w:hint="default"/>
          <w:sz w:val="24"/>
          <w:szCs w:val="24"/>
          <w:rtl w:val="0"/>
          <w:lang w:val="en-US"/>
        </w:rPr>
        <w:t>̣</w:t>
      </w:r>
      <w:r>
        <w:rPr>
          <w:rFonts w:ascii="IFAO-Grec Unicode" w:hAnsi="IFAO-Grec Unicode" w:hint="default"/>
          <w:sz w:val="24"/>
          <w:szCs w:val="24"/>
          <w:rtl w:val="0"/>
        </w:rPr>
        <w:t>υ</w:t>
      </w:r>
      <w:r>
        <w:rPr>
          <w:rFonts w:ascii="IFAO-Grec Unicode" w:hAnsi="IFAO-Grec Unicode"/>
          <w:sz w:val="24"/>
          <w:szCs w:val="24"/>
          <w:rtl w:val="0"/>
          <w:lang w:val="en-US"/>
        </w:rPr>
        <w:t xml:space="preserve">. The name of the </w:t>
      </w:r>
      <w:r>
        <w:rPr>
          <w:rFonts w:ascii="IFAO-Grec Unicode" w:hAnsi="IFAO-Grec Unicode" w:hint="default"/>
          <w:sz w:val="24"/>
          <w:szCs w:val="24"/>
          <w:rtl w:val="0"/>
          <w:lang w:val="en-US"/>
        </w:rPr>
        <w:t>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has been restored on the basis of l. 27. What follows should be the name of his father, apparently corrected over another word. The scribe seems to have first written </w:t>
      </w:r>
      <w:r>
        <w:rPr>
          <w:rFonts w:ascii="IFAO-Grec Unicode" w:hAnsi="IFAO-Grec Unicode" w:hint="default"/>
          <w:sz w:val="24"/>
          <w:szCs w:val="24"/>
          <w:rtl w:val="0"/>
        </w:rPr>
        <w:t>ας</w:t>
      </w:r>
      <w:r>
        <w:rPr>
          <w:rFonts w:ascii="IFAO-Grec Unicode" w:hAnsi="IFAO-Grec Unicode"/>
          <w:sz w:val="24"/>
          <w:szCs w:val="24"/>
          <w:rtl w:val="0"/>
          <w:lang w:val="en-US"/>
        </w:rPr>
        <w:t>; traces of a preceding letter are also visible. Perhaps the name Souchas (or its ending, given the little space available) was repeated by mistake and then corrected. The overwrite, however, poses problems: I have considered reading [</w:t>
      </w:r>
      <w:r>
        <w:rPr>
          <w:rFonts w:ascii="IFAO-Grec Unicode" w:hAnsi="IFAO-Grec Unicode" w:hint="default"/>
          <w:sz w:val="24"/>
          <w:szCs w:val="24"/>
          <w:rtl w:val="0"/>
        </w:rPr>
        <w:t>Π</w:t>
      </w:r>
      <w:r>
        <w:rPr>
          <w:rFonts w:ascii="IFAO-Grec Unicode" w:hAnsi="IFAO-Grec Unicode"/>
          <w:sz w:val="24"/>
          <w:szCs w:val="24"/>
          <w:rtl w:val="0"/>
          <w:lang w:val="pt-PT"/>
        </w:rPr>
        <w:t>]</w:t>
      </w:r>
      <w:r>
        <w:rPr>
          <w:rFonts w:ascii="IFAO-Grec Unicode" w:hAnsi="IFAO-Grec Unicode" w:hint="default"/>
          <w:sz w:val="24"/>
          <w:szCs w:val="24"/>
          <w:rtl w:val="0"/>
          <w:lang w:val="en-US"/>
        </w:rPr>
        <w:t>ε̣κ̣υ̣σ̣ίο̣υ</w:t>
      </w:r>
      <w:r>
        <w:rPr>
          <w:rFonts w:ascii="IFAO-Grec Unicode" w:hAnsi="IFAO-Grec Unicode"/>
          <w:sz w:val="24"/>
          <w:szCs w:val="24"/>
          <w:rtl w:val="0"/>
          <w:lang w:val="en-US"/>
        </w:rPr>
        <w:t>, but this seems difficult given that there should be no room in the lacuna to accommodate any further letters.</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The identity of the </w:t>
      </w:r>
      <w:r>
        <w:rPr>
          <w:rFonts w:ascii="IFAO-Grec Unicode" w:hAnsi="IFAO-Grec Unicode" w:hint="default"/>
          <w:sz w:val="24"/>
          <w:szCs w:val="24"/>
          <w:rtl w:val="0"/>
          <w:lang w:val="en-US"/>
        </w:rPr>
        <w:t>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is always provided, in contrast to the anonymity of scribes of notarial contracts: on this, see most recently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de-DE"/>
        </w:rPr>
        <w:t>Claytor 2020a</w:t>
      </w:r>
      <w:r>
        <w:rPr/>
        <w:fldChar w:fldCharType="end" w:fldLock="0"/>
      </w:r>
      <w:del w:id="1185" w:date="2022-03-21T15:54:15Z" w:author="ZAW Inst.f.Papyrologie">
        <w:r>
          <w:rPr>
            <w:rFonts w:ascii="IFAO-Grec Unicode" w:hAnsi="IFAO-Grec Unicode"/>
            <w:sz w:val="24"/>
            <w:szCs w:val="24"/>
            <w:rtl w:val="0"/>
          </w:rPr>
          <w:delText xml:space="preserve"> </w:delText>
        </w:r>
      </w:del>
      <w:ins w:id="1186" w:date="2022-03-21T15:53:59Z" w:author="ZAW Inst.f.Papyrologie">
        <w:r>
          <w:rPr>
            <w:rFonts w:ascii="IFAO-Grec Unicode" w:hAnsi="IFAO-Grec Unicode"/>
            <w:sz w:val="24"/>
            <w:szCs w:val="24"/>
            <w:rtl w:val="0"/>
            <w:lang w:val="de-DE"/>
          </w:rPr>
          <w:t xml:space="preserve">: </w:t>
        </w:r>
      </w:ins>
      <w:r>
        <w:rPr>
          <w:rFonts w:ascii="IFAO-Grec Unicode" w:hAnsi="IFAO-Grec Unicode"/>
          <w:sz w:val="24"/>
          <w:szCs w:val="24"/>
          <w:rtl w:val="0"/>
        </w:rPr>
        <w:t>335</w:t>
      </w:r>
      <w:r>
        <w:rPr>
          <w:rFonts w:ascii="IFAO-Grec Unicode" w:hAnsi="IFAO-Grec Unicode" w:hint="default"/>
          <w:sz w:val="24"/>
          <w:szCs w:val="24"/>
          <w:rtl w:val="0"/>
          <w:lang w:val="en-US"/>
        </w:rPr>
        <w:t>–</w:t>
      </w:r>
      <w:r>
        <w:rPr>
          <w:rFonts w:ascii="IFAO-Grec Unicode" w:hAnsi="IFAO-Grec Unicode"/>
          <w:sz w:val="24"/>
          <w:szCs w:val="24"/>
          <w:rtl w:val="0"/>
        </w:rPr>
        <w:t>336.</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Ταα</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πα</w:t>
      </w:r>
      <w:r>
        <w:rPr>
          <w:rFonts w:ascii="IFAO-Grec Unicode" w:hAnsi="IFAO-Grec Unicode" w:hint="default"/>
          <w:sz w:val="24"/>
          <w:szCs w:val="24"/>
          <w:rtl w:val="0"/>
          <w:lang w:val="en-US"/>
        </w:rPr>
        <w:t>̣</w:t>
      </w:r>
      <w:r>
        <w:rPr>
          <w:rFonts w:ascii="IFAO-Grec Unicode" w:hAnsi="IFAO-Grec Unicode" w:hint="default"/>
          <w:sz w:val="24"/>
          <w:szCs w:val="24"/>
          <w:rtl w:val="0"/>
        </w:rPr>
        <w:t>γάθη</w:t>
      </w:r>
      <w:r>
        <w:rPr>
          <w:rFonts w:ascii="IFAO-Grec Unicode" w:hAnsi="IFAO-Grec Unicode" w:hint="default"/>
          <w:sz w:val="24"/>
          <w:szCs w:val="24"/>
          <w:rtl w:val="0"/>
          <w:lang w:val="en-US"/>
        </w:rPr>
        <w:t>̣</w:t>
      </w:r>
      <w:r>
        <w:rPr>
          <w:rFonts w:ascii="IFAO-Grec Unicode" w:hAnsi="IFAO-Grec Unicode" w:hint="default"/>
          <w:sz w:val="24"/>
          <w:szCs w:val="24"/>
          <w:rtl w:val="0"/>
        </w:rPr>
        <w:t>ς Τεσενούφεως</w:t>
      </w:r>
      <w:r>
        <w:rPr>
          <w:rFonts w:ascii="IFAO-Grec Unicode" w:hAnsi="IFAO-Grec Unicode" w:hint="default"/>
          <w:sz w:val="24"/>
          <w:szCs w:val="24"/>
          <w:rtl w:val="0"/>
          <w:lang w:val="en-US"/>
        </w:rPr>
        <w:t>̣</w:t>
      </w:r>
      <w:r>
        <w:rPr>
          <w:rFonts w:ascii="IFAO-Grec Unicode" w:hAnsi="IFAO-Grec Unicode"/>
          <w:sz w:val="24"/>
          <w:szCs w:val="24"/>
          <w:rtl w:val="0"/>
          <w:lang w:val="en-US"/>
        </w:rPr>
        <w:t>. The subscription is written in a large and careless, though not inexperienced, hand.</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κυρίου</w:t>
      </w:r>
      <w:r>
        <w:rPr>
          <w:rFonts w:ascii="IFAO-Grec Unicode" w:hAnsi="IFAO-Grec Unicode"/>
          <w:sz w:val="24"/>
          <w:szCs w:val="24"/>
          <w:rtl w:val="0"/>
          <w:lang w:val="en-US"/>
        </w:rPr>
        <w:t xml:space="preserve">. The first editors read </w:t>
      </w:r>
      <w:r>
        <w:rPr>
          <w:rFonts w:ascii="IFAO-Grec Unicode" w:hAnsi="IFAO-Grec Unicode" w:hint="default"/>
          <w:sz w:val="24"/>
          <w:szCs w:val="24"/>
          <w:rtl w:val="0"/>
        </w:rPr>
        <w:t>κυυρίου</w:t>
      </w:r>
      <w:r>
        <w:rPr>
          <w:rFonts w:ascii="IFAO-Grec Unicode" w:hAnsi="IFAO-Grec Unicode"/>
          <w:sz w:val="24"/>
          <w:szCs w:val="24"/>
          <w:rtl w:val="0"/>
          <w:lang w:val="en-US"/>
        </w:rPr>
        <w:t xml:space="preserve">, but what they took as the first </w:t>
      </w:r>
      <w:r>
        <w:rPr>
          <w:rFonts w:ascii="IFAO-Grec Unicode" w:hAnsi="IFAO-Grec Unicode"/>
          <w:sz w:val="24"/>
          <w:szCs w:val="24"/>
          <w:rtl w:val="0"/>
        </w:rPr>
        <w:t>upsilon</w:t>
      </w:r>
      <w:r>
        <w:rPr>
          <w:rFonts w:ascii="IFAO-Grec Unicode" w:hAnsi="IFAO-Grec Unicode"/>
          <w:sz w:val="24"/>
          <w:szCs w:val="24"/>
          <w:rtl w:val="0"/>
          <w:lang w:val="en-US"/>
        </w:rPr>
        <w:t xml:space="preserve"> could rather be a wide ligature, as occurs elsewhere in the subscription: compare e.g. </w:t>
      </w:r>
      <w:r>
        <w:rPr>
          <w:rFonts w:ascii="IFAO-Grec Unicode" w:hAnsi="IFAO-Grec Unicode" w:hint="default"/>
          <w:sz w:val="24"/>
          <w:szCs w:val="24"/>
          <w:rtl w:val="0"/>
        </w:rPr>
        <w:t xml:space="preserve">Ἑριεῦτι </w:t>
      </w:r>
      <w:r>
        <w:rPr>
          <w:rFonts w:ascii="IFAO-Grec Unicode" w:hAnsi="IFAO-Grec Unicode"/>
          <w:sz w:val="24"/>
          <w:szCs w:val="24"/>
          <w:rtl w:val="0"/>
          <w:lang w:val="en-US"/>
        </w:rPr>
        <w:t xml:space="preserve">and </w:t>
      </w:r>
      <w:r>
        <w:rPr>
          <w:rFonts w:ascii="IFAO-Grec Unicode" w:hAnsi="IFAO-Grec Unicode" w:hint="default"/>
          <w:sz w:val="24"/>
          <w:szCs w:val="24"/>
          <w:rtl w:val="0"/>
          <w:lang w:val="en-US"/>
        </w:rPr>
        <w:t>ἐ</w:t>
      </w:r>
      <w:r>
        <w:rPr>
          <w:rFonts w:ascii="IFAO-Grec Unicode" w:hAnsi="IFAO-Grec Unicode" w:hint="default"/>
          <w:sz w:val="24"/>
          <w:szCs w:val="24"/>
          <w:rtl w:val="0"/>
        </w:rPr>
        <w:t xml:space="preserve">πί </w:t>
      </w:r>
      <w:r>
        <w:rPr>
          <w:rFonts w:ascii="IFAO-Grec Unicode" w:hAnsi="IFAO-Grec Unicode"/>
          <w:sz w:val="24"/>
          <w:szCs w:val="24"/>
          <w:rtl w:val="0"/>
          <w:lang w:val="en-US"/>
        </w:rPr>
        <w:t>in the following line.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22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ῷ</w:t>
      </w:r>
      <w:r>
        <w:rPr>
          <w:rFonts w:ascii="IFAO-Grec Unicode" w:hAnsi="IFAO-Grec Unicode" w:hint="default"/>
          <w:sz w:val="24"/>
          <w:szCs w:val="24"/>
          <w:rtl w:val="0"/>
          <w:lang w:val="en-US"/>
        </w:rPr>
        <w:t>̣</w:t>
      </w:r>
      <w:r>
        <w:rPr>
          <w:rFonts w:ascii="IFAO-Grec Unicode" w:hAnsi="IFAO-Grec Unicode" w:hint="default"/>
          <w:sz w:val="24"/>
          <w:szCs w:val="24"/>
          <w:rtl w:val="0"/>
        </w:rPr>
        <w:t xml:space="preserve"> Ἑ</w:t>
      </w:r>
      <w:r>
        <w:rPr>
          <w:rFonts w:ascii="IFAO-Grec Unicode" w:hAnsi="IFAO-Grec Unicode" w:hint="default"/>
          <w:sz w:val="24"/>
          <w:szCs w:val="24"/>
          <w:rtl w:val="0"/>
          <w:lang w:val="en-US"/>
        </w:rPr>
        <w:t>̣</w:t>
      </w:r>
      <w:r>
        <w:rPr>
          <w:rFonts w:ascii="IFAO-Grec Unicode" w:hAnsi="IFAO-Grec Unicode" w:hint="default"/>
          <w:sz w:val="24"/>
          <w:szCs w:val="24"/>
          <w:rtl w:val="0"/>
        </w:rPr>
        <w:t>ριεῦ</w:t>
      </w:r>
      <w:r>
        <w:rPr>
          <w:rFonts w:ascii="IFAO-Grec Unicode" w:hAnsi="IFAO-Grec Unicode" w:hint="default"/>
          <w:sz w:val="24"/>
          <w:szCs w:val="24"/>
          <w:rtl w:val="0"/>
          <w:lang w:val="en-US"/>
        </w:rPr>
        <w:t>̣</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en-US"/>
        </w:rPr>
        <w:t>. The</w:t>
      </w:r>
      <w:r>
        <w:rPr>
          <w:rFonts w:ascii="IFAO-Grec Unicode" w:hAnsi="IFAO-Grec Unicode" w:hint="default"/>
          <w:sz w:val="24"/>
          <w:szCs w:val="24"/>
          <w:rtl w:val="0"/>
          <w:lang w:val="en-US"/>
        </w:rPr>
        <w:t xml:space="preserve"> ὑ</w:t>
      </w:r>
      <w:r>
        <w:rPr>
          <w:rFonts w:ascii="IFAO-Grec Unicode" w:hAnsi="IFAO-Grec Unicode" w:hint="default"/>
          <w:sz w:val="24"/>
          <w:szCs w:val="24"/>
          <w:rtl w:val="0"/>
        </w:rPr>
        <w:t xml:space="preserve">πογραφεύς </w:t>
      </w:r>
      <w:r>
        <w:rPr>
          <w:rFonts w:ascii="IFAO-Grec Unicode" w:hAnsi="IFAO-Grec Unicode"/>
          <w:sz w:val="24"/>
          <w:szCs w:val="24"/>
          <w:rtl w:val="0"/>
          <w:lang w:val="en-US"/>
        </w:rPr>
        <w:t xml:space="preserve">tends to write rather large letters, and the first traces are compatible with the article </w:t>
      </w:r>
      <w:r>
        <w:rPr>
          <w:rFonts w:ascii="IFAO-Grec Unicode" w:hAnsi="IFAO-Grec Unicode" w:hint="default"/>
          <w:sz w:val="24"/>
          <w:szCs w:val="24"/>
          <w:rtl w:val="0"/>
          <w:lang w:val="en-US"/>
        </w:rPr>
        <w:t>τῷ</w:t>
      </w:r>
      <w:r>
        <w:rPr>
          <w:rFonts w:ascii="IFAO-Grec Unicode" w:hAnsi="IFAO-Grec Unicode"/>
          <w:sz w:val="24"/>
          <w:szCs w:val="24"/>
          <w:rtl w:val="0"/>
          <w:lang w:val="en-US"/>
        </w:rPr>
        <w:t xml:space="preserve">, against the reading </w:t>
      </w:r>
      <w:r>
        <w:rPr>
          <w:rFonts w:ascii="IFAO-Grec Unicode" w:hAnsi="IFAO-Grec Unicode" w:hint="default"/>
          <w:sz w:val="24"/>
          <w:szCs w:val="24"/>
          <w:rtl w:val="0"/>
          <w:lang w:val="en-US"/>
        </w:rPr>
        <w:t>Ἑ̣ρ̣</w:t>
      </w:r>
      <w:r>
        <w:rPr>
          <w:rFonts w:ascii="IFAO-Grec Unicode" w:hAnsi="IFAO-Grec Unicode"/>
          <w:sz w:val="24"/>
          <w:szCs w:val="24"/>
          <w:rtl w:val="0"/>
          <w:lang w:val="pt-PT"/>
        </w:rPr>
        <w:t>[</w:t>
      </w:r>
      <w:r>
        <w:rPr>
          <w:rFonts w:ascii="IFAO-Grec Unicode" w:hAnsi="IFAO-Grec Unicode" w:hint="default"/>
          <w:sz w:val="24"/>
          <w:szCs w:val="24"/>
          <w:rtl w:val="0"/>
          <w:lang w:val="en-US"/>
        </w:rPr>
        <w:t>ι</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ε̣ῖ̣ </w:t>
      </w:r>
      <w:r>
        <w:rPr>
          <w:rFonts w:ascii="IFAO-Grec Unicode" w:hAnsi="IFAO-Grec Unicode"/>
          <w:sz w:val="24"/>
          <w:szCs w:val="24"/>
          <w:rtl w:val="0"/>
          <w:lang w:val="en-US"/>
        </w:rPr>
        <w:t>of the first editors. There follows the dative of the name Herieus, which was taken by the first editors as the genitive of the father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name followed by </w:t>
      </w:r>
      <w:r>
        <w:rPr>
          <w:rFonts w:ascii="IFAO-Grec Unicode" w:hAnsi="IFAO-Grec Unicode" w:hint="default"/>
          <w:sz w:val="24"/>
          <w:szCs w:val="24"/>
          <w:rtl w:val="0"/>
        </w:rPr>
        <w:t>ἔτι</w:t>
      </w:r>
      <w:r>
        <w:rPr>
          <w:rFonts w:ascii="IFAO-Grec Unicode" w:hAnsi="IFAO-Grec Unicode"/>
          <w:sz w:val="24"/>
          <w:szCs w:val="24"/>
          <w:rtl w:val="0"/>
        </w:rPr>
        <w:t xml:space="preserve">.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χρόνο</w:t>
      </w:r>
      <w:r>
        <w:rPr>
          <w:rFonts w:ascii="IFAO-Grec Unicode" w:hAnsi="IFAO-Grec Unicode" w:hint="default"/>
          <w:sz w:val="24"/>
          <w:szCs w:val="24"/>
          <w:rtl w:val="0"/>
          <w:lang w:val="en-US"/>
        </w:rPr>
        <w:t>̣</w:t>
      </w:r>
      <w:r>
        <w:rPr>
          <w:rFonts w:ascii="IFAO-Grec Unicode" w:hAnsi="IFAO-Grec Unicode"/>
          <w:sz w:val="24"/>
          <w:szCs w:val="24"/>
          <w:rtl w:val="0"/>
        </w:rPr>
        <w:t>(</w:t>
      </w:r>
      <w:r>
        <w:rPr>
          <w:rFonts w:ascii="IFAO-Grec Unicode" w:hAnsi="IFAO-Grec Unicode" w:hint="default"/>
          <w:sz w:val="24"/>
          <w:szCs w:val="24"/>
          <w:rtl w:val="0"/>
        </w:rPr>
        <w:t>ν</w:t>
      </w:r>
      <w:r>
        <w:rPr>
          <w:rFonts w:ascii="IFAO-Grec Unicode" w:hAnsi="IFAO-Grec Unicode"/>
          <w:sz w:val="24"/>
          <w:szCs w:val="24"/>
          <w:rtl w:val="0"/>
          <w:lang w:val="en-US"/>
        </w:rPr>
        <w:t xml:space="preserve">). There seems to be a tiny circle high in the line, compatible with </w:t>
      </w:r>
      <w:r>
        <w:rPr>
          <w:rFonts w:ascii="IFAO-Grec Unicode" w:hAnsi="IFAO-Grec Unicode"/>
          <w:sz w:val="24"/>
          <w:szCs w:val="24"/>
          <w:rtl w:val="0"/>
          <w:lang w:val="fr-FR"/>
        </w:rPr>
        <w:t>omicron</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23 </w:t>
      </w:r>
      <w:r>
        <w:rPr>
          <w:rFonts w:ascii="IFAO-Grec Unicode" w:hAnsi="IFAO-Grec Unicode" w:hint="default"/>
          <w:sz w:val="24"/>
          <w:szCs w:val="24"/>
          <w:rtl w:val="0"/>
          <w:lang w:val="en-US"/>
        </w:rPr>
        <w:t>οἰκίαν</w:t>
      </w:r>
      <w:r>
        <w:rPr>
          <w:rFonts w:ascii="IFAO-Grec Unicode" w:hAnsi="IFAO-Grec Unicode"/>
          <w:sz w:val="24"/>
          <w:szCs w:val="24"/>
          <w:rtl w:val="0"/>
          <w:lang w:val="en-US"/>
        </w:rPr>
        <w:t xml:space="preserve">. Apparently with a wide ligature between </w:t>
      </w:r>
      <w:r>
        <w:rPr>
          <w:rFonts w:ascii="IFAO-Grec Unicode" w:hAnsi="IFAO-Grec Unicode"/>
          <w:sz w:val="24"/>
          <w:szCs w:val="24"/>
          <w:rtl w:val="0"/>
        </w:rPr>
        <w:t xml:space="preserve">kappa </w:t>
      </w:r>
      <w:r>
        <w:rPr>
          <w:rFonts w:ascii="IFAO-Grec Unicode" w:hAnsi="IFAO-Grec Unicode"/>
          <w:sz w:val="24"/>
          <w:szCs w:val="24"/>
          <w:rtl w:val="0"/>
          <w:lang w:val="en-US"/>
        </w:rPr>
        <w:t xml:space="preserve">and </w:t>
      </w:r>
      <w:r>
        <w:rPr>
          <w:rFonts w:ascii="IFAO-Grec Unicode" w:hAnsi="IFAO-Grec Unicode"/>
          <w:sz w:val="24"/>
          <w:szCs w:val="24"/>
          <w:rtl w:val="0"/>
        </w:rPr>
        <w:t>alpha</w:t>
      </w:r>
      <w:r>
        <w:rPr>
          <w:rFonts w:ascii="IFAO-Grec Unicode" w:hAnsi="IFAO-Grec Unicode"/>
          <w:sz w:val="24"/>
          <w:szCs w:val="24"/>
          <w:rtl w:val="0"/>
          <w:lang w:val="en-US"/>
        </w:rPr>
        <w:t xml:space="preserve"> as in </w:t>
      </w:r>
      <w:r>
        <w:rPr>
          <w:rFonts w:ascii="IFAO-Grec Unicode" w:hAnsi="IFAO-Grec Unicode" w:hint="default"/>
          <w:sz w:val="24"/>
          <w:szCs w:val="24"/>
          <w:rtl w:val="0"/>
        </w:rPr>
        <w:t xml:space="preserve">κυρίου </w:t>
      </w:r>
      <w:r>
        <w:rPr>
          <w:rFonts w:ascii="IFAO-Grec Unicode" w:hAnsi="IFAO-Grec Unicode"/>
          <w:sz w:val="24"/>
          <w:szCs w:val="24"/>
          <w:rtl w:val="0"/>
          <w:lang w:val="en-US"/>
        </w:rPr>
        <w:t xml:space="preserve">in l. 21 (see above, 21 n.), against the first editors' reading </w:t>
      </w:r>
      <w:r>
        <w:rPr>
          <w:rFonts w:ascii="IFAO-Grec Unicode" w:hAnsi="IFAO-Grec Unicode" w:hint="default"/>
          <w:sz w:val="24"/>
          <w:szCs w:val="24"/>
          <w:rtl w:val="0"/>
          <w:lang w:val="en-US"/>
        </w:rPr>
        <w:t>οἰκείαν</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κ</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Only the upper half of </w:t>
      </w:r>
      <w:r>
        <w:rPr>
          <w:rFonts w:ascii="IFAO-Grec Unicode" w:hAnsi="IFAO-Grec Unicode"/>
          <w:sz w:val="24"/>
          <w:szCs w:val="24"/>
          <w:rtl w:val="0"/>
        </w:rPr>
        <w:t xml:space="preserve">kappa </w:t>
      </w:r>
      <w:r>
        <w:rPr>
          <w:rFonts w:ascii="IFAO-Grec Unicode" w:hAnsi="IFAO-Grec Unicode"/>
          <w:sz w:val="24"/>
          <w:szCs w:val="24"/>
          <w:rtl w:val="0"/>
          <w:lang w:val="en-US"/>
        </w:rPr>
        <w:t xml:space="preserve">remains; the letter, wide and characterized by a left-pointing hook, displays the same shape as the one in </w:t>
      </w:r>
      <w:r>
        <w:rPr>
          <w:rFonts w:ascii="IFAO-Grec Unicode" w:hAnsi="IFAO-Grec Unicode" w:hint="default"/>
          <w:sz w:val="24"/>
          <w:szCs w:val="24"/>
          <w:rtl w:val="0"/>
          <w:lang w:val="en-US"/>
        </w:rPr>
        <w:t>καθ</w:t>
      </w:r>
      <w:r>
        <w:rPr>
          <w:rFonts w:ascii="IFAO-Grec Unicode" w:hAnsi="IFAO-Grec Unicode" w:hint="default"/>
          <w:sz w:val="24"/>
          <w:szCs w:val="24"/>
          <w:rtl w:val="0"/>
        </w:rPr>
        <w:t>ώ</w:t>
      </w:r>
      <w:r>
        <w:rPr>
          <w:rFonts w:ascii="IFAO-Grec Unicode" w:hAnsi="IFAO-Grec Unicode" w:hint="default"/>
          <w:sz w:val="24"/>
          <w:szCs w:val="24"/>
          <w:rtl w:val="0"/>
          <w:lang w:val="en-US"/>
        </w:rPr>
        <w:t xml:space="preserve">ς </w:t>
      </w:r>
      <w:r>
        <w:rPr>
          <w:rFonts w:ascii="IFAO-Grec Unicode" w:hAnsi="IFAO-Grec Unicode"/>
          <w:sz w:val="24"/>
          <w:szCs w:val="24"/>
          <w:rtl w:val="0"/>
          <w:lang w:val="en-US"/>
        </w:rPr>
        <w:t>in l. 26, as opposed to the more cursive form it exhibits in the rest of the subscription.</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 xml:space="preserve">αὐλὴν  </w:t>
      </w:r>
      <w:r>
        <w:rPr>
          <w:rFonts w:ascii="IFAO-Grec Unicode" w:hAnsi="IFAO-Grec Unicode" w:hint="default"/>
          <w:sz w:val="24"/>
          <w:szCs w:val="24"/>
          <w:rtl w:val="0"/>
          <w:lang w:val="en-US"/>
        </w:rPr>
        <w:t>̣</w:t>
      </w:r>
      <w:r>
        <w:rPr>
          <w:rFonts w:ascii="IFAO-Grec Unicode" w:hAnsi="IFAO-Grec Unicode" w:hint="default"/>
          <w:sz w:val="24"/>
          <w:szCs w:val="24"/>
          <w:rtl w:val="0"/>
        </w:rPr>
        <w:t xml:space="preserve"> κ</w:t>
      </w:r>
      <w:r>
        <w:rPr>
          <w:rFonts w:ascii="IFAO-Grec Unicode" w:hAnsi="IFAO-Grec Unicode" w:hint="default"/>
          <w:sz w:val="24"/>
          <w:szCs w:val="24"/>
          <w:rtl w:val="0"/>
          <w:lang w:val="en-US"/>
        </w:rPr>
        <w:t>̣</w:t>
      </w:r>
      <w:r>
        <w:rPr>
          <w:rFonts w:ascii="IFAO-Grec Unicode" w:hAnsi="IFAO-Grec Unicode" w:hint="default"/>
          <w:sz w:val="24"/>
          <w:szCs w:val="24"/>
          <w:rtl w:val="0"/>
        </w:rPr>
        <w:t>α</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rPr>
        <w:t xml:space="preserve">. </w:t>
      </w:r>
      <w:r>
        <w:rPr>
          <w:rFonts w:ascii="IFAO-Grec Unicode" w:hAnsi="IFAO-Grec Unicode" w:hint="default"/>
          <w:sz w:val="24"/>
          <w:szCs w:val="24"/>
          <w:rtl w:val="0"/>
        </w:rPr>
        <w:t xml:space="preserve">καί </w:t>
      </w:r>
      <w:r>
        <w:rPr>
          <w:rFonts w:ascii="IFAO-Grec Unicode" w:hAnsi="IFAO-Grec Unicode"/>
          <w:sz w:val="24"/>
          <w:szCs w:val="24"/>
          <w:rtl w:val="0"/>
          <w:lang w:val="en-US"/>
        </w:rPr>
        <w:t xml:space="preserve">is expected here, but is difficult to read. The first editors noticed traces of two letters after </w:t>
      </w:r>
      <w:r>
        <w:rPr>
          <w:rFonts w:ascii="IFAO-Grec Unicode" w:hAnsi="IFAO-Grec Unicode" w:hint="default"/>
          <w:sz w:val="24"/>
          <w:szCs w:val="24"/>
          <w:rtl w:val="0"/>
          <w:lang w:val="en-US"/>
        </w:rPr>
        <w:t>αὐλ</w:t>
      </w:r>
      <w:r>
        <w:rPr>
          <w:rFonts w:ascii="IFAO-Grec Unicode" w:hAnsi="IFAO-Grec Unicode" w:hint="default"/>
          <w:sz w:val="24"/>
          <w:szCs w:val="24"/>
          <w:rtl w:val="0"/>
        </w:rPr>
        <w:t>ή</w:t>
      </w:r>
      <w:r>
        <w:rPr>
          <w:rFonts w:ascii="IFAO-Grec Unicode" w:hAnsi="IFAO-Grec Unicode" w:hint="default"/>
          <w:sz w:val="24"/>
          <w:szCs w:val="24"/>
          <w:rtl w:val="0"/>
          <w:lang w:val="en-US"/>
        </w:rPr>
        <w:t>ν</w:t>
      </w:r>
      <w:r>
        <w:rPr>
          <w:rFonts w:ascii="IFAO-Grec Unicode" w:hAnsi="IFAO-Grec Unicode"/>
          <w:sz w:val="24"/>
          <w:szCs w:val="24"/>
          <w:rtl w:val="0"/>
          <w:lang w:val="en-US"/>
        </w:rPr>
        <w:t xml:space="preserve">, but the horizontal low in the line could be an extension of the right stem of </w:t>
      </w:r>
      <w:r>
        <w:rPr>
          <w:rFonts w:ascii="IFAO-Grec Unicode" w:hAnsi="IFAO-Grec Unicode"/>
          <w:sz w:val="24"/>
          <w:szCs w:val="24"/>
          <w:rtl w:val="0"/>
        </w:rPr>
        <w:t>nu</w:t>
      </w:r>
      <w:r>
        <w:rPr>
          <w:rFonts w:ascii="IFAO-Grec Unicode" w:hAnsi="IFAO-Grec Unicode"/>
          <w:sz w:val="24"/>
          <w:szCs w:val="24"/>
          <w:rtl w:val="0"/>
          <w:lang w:val="en-US"/>
        </w:rPr>
        <w:t>: compare the shape of the letter in [</w:t>
      </w:r>
      <w:r>
        <w:rPr>
          <w:rFonts w:ascii="IFAO-Grec Unicode" w:hAnsi="IFAO-Grec Unicode" w:hint="default"/>
          <w:sz w:val="24"/>
          <w:szCs w:val="24"/>
          <w:rtl w:val="0"/>
        </w:rPr>
        <w:t>τὴν τιμὴ</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sz w:val="24"/>
          <w:szCs w:val="24"/>
          <w:rtl w:val="0"/>
          <w:lang w:val="en-US"/>
        </w:rPr>
        <w:t xml:space="preserve">, l. 25. There follows an upright that is difficult to explain: it could be part of a more elaborated shape of </w:t>
      </w:r>
      <w:r>
        <w:rPr>
          <w:rFonts w:ascii="IFAO-Grec Unicode" w:hAnsi="IFAO-Grec Unicode"/>
          <w:sz w:val="24"/>
          <w:szCs w:val="24"/>
          <w:rtl w:val="0"/>
        </w:rPr>
        <w:t>kappa</w:t>
      </w:r>
      <w:r>
        <w:rPr>
          <w:rFonts w:ascii="IFAO-Grec Unicode" w:hAnsi="IFAO-Grec Unicode"/>
          <w:sz w:val="24"/>
          <w:szCs w:val="24"/>
          <w:rtl w:val="0"/>
          <w:lang w:val="en-US"/>
        </w:rPr>
        <w:t xml:space="preserve">, but such form would not occur elsewhere in the subscription. Perhaps, the scribe started to write </w:t>
      </w:r>
      <w:r>
        <w:rPr>
          <w:rFonts w:ascii="IFAO-Grec Unicode" w:hAnsi="IFAO-Grec Unicode"/>
          <w:sz w:val="24"/>
          <w:szCs w:val="24"/>
          <w:rtl w:val="0"/>
        </w:rPr>
        <w:t xml:space="preserve">kappa </w:t>
      </w:r>
      <w:r>
        <w:rPr>
          <w:rFonts w:ascii="IFAO-Grec Unicode" w:hAnsi="IFAO-Grec Unicode"/>
          <w:sz w:val="24"/>
          <w:szCs w:val="24"/>
          <w:rtl w:val="0"/>
          <w:lang w:val="en-US"/>
        </w:rPr>
        <w:t xml:space="preserve">in the fashion described above (see 23 n.), first drawing the stem, which may have ended with a hook at the top, not preserved, and then changing to the more cursive shape of the same letter. In addition, </w:t>
      </w:r>
      <w:r>
        <w:rPr>
          <w:rFonts w:ascii="IFAO-Grec Unicode" w:hAnsi="IFAO-Grec Unicode"/>
          <w:sz w:val="24"/>
          <w:szCs w:val="24"/>
          <w:rtl w:val="0"/>
        </w:rPr>
        <w:t>iota</w:t>
      </w:r>
      <w:r>
        <w:rPr>
          <w:rFonts w:ascii="IFAO-Grec Unicode" w:hAnsi="IFAO-Grec Unicode"/>
          <w:sz w:val="24"/>
          <w:szCs w:val="24"/>
          <w:rtl w:val="0"/>
          <w:lang w:val="en-US"/>
        </w:rPr>
        <w:t xml:space="preserve"> is not missing, as suggested by the first editors, but seems to be the sinusoid descending from </w:t>
      </w:r>
      <w:r>
        <w:rPr>
          <w:rFonts w:ascii="IFAO-Grec Unicode" w:hAnsi="IFAO-Grec Unicode"/>
          <w:sz w:val="24"/>
          <w:szCs w:val="24"/>
          <w:rtl w:val="0"/>
        </w:rPr>
        <w:t>alpha</w:t>
      </w:r>
      <w:r>
        <w:rPr>
          <w:rFonts w:ascii="IFAO-Grec Unicode" w:hAnsi="IFAO-Grec Unicode"/>
          <w:sz w:val="24"/>
          <w:szCs w:val="24"/>
          <w:rtl w:val="0"/>
        </w:rPr>
        <w:t>, perhaps written after correction:</w:t>
      </w:r>
      <w:r>
        <w:rPr>
          <w:rFonts w:ascii="IFAO-Grec Unicode" w:hAnsi="IFAO-Grec Unicode"/>
          <w:sz w:val="24"/>
          <w:szCs w:val="24"/>
          <w:rtl w:val="0"/>
        </w:rPr>
        <w:t xml:space="preserve"> </w:t>
      </w:r>
      <w:r>
        <w:rPr>
          <w:rFonts w:ascii="IFAO-Grec Unicode" w:hAnsi="IFAO-Grec Unicode"/>
          <w:sz w:val="24"/>
          <w:szCs w:val="24"/>
          <w:rtl w:val="0"/>
          <w:lang w:val="en-US"/>
        </w:rPr>
        <w:t xml:space="preserve">compare e.g. the shape of </w:t>
      </w:r>
      <w:r>
        <w:rPr>
          <w:rFonts w:ascii="IFAO-Grec Unicode" w:hAnsi="IFAO-Grec Unicode"/>
          <w:sz w:val="24"/>
          <w:szCs w:val="24"/>
          <w:rtl w:val="0"/>
        </w:rPr>
        <w:t xml:space="preserve">iota </w:t>
      </w:r>
      <w:r>
        <w:rPr>
          <w:rFonts w:ascii="IFAO-Grec Unicode" w:hAnsi="IFAO-Grec Unicode"/>
          <w:sz w:val="24"/>
          <w:szCs w:val="24"/>
          <w:rtl w:val="0"/>
        </w:rPr>
        <w:t xml:space="preserve">in </w:t>
      </w:r>
      <w:r>
        <w:rPr>
          <w:rFonts w:ascii="IFAO-Grec Unicode" w:hAnsi="IFAO-Grec Unicode" w:hint="default"/>
          <w:sz w:val="24"/>
          <w:szCs w:val="24"/>
          <w:rtl w:val="0"/>
        </w:rPr>
        <w:t xml:space="preserve">καί </w:t>
      </w:r>
      <w:r>
        <w:rPr>
          <w:rFonts w:ascii="IFAO-Grec Unicode" w:hAnsi="IFAO-Grec Unicode"/>
          <w:sz w:val="24"/>
          <w:szCs w:val="24"/>
          <w:rtl w:val="0"/>
          <w:lang w:val="en-US"/>
        </w:rPr>
        <w:t>in the following line and in line 25.</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25 </w:t>
      </w:r>
      <w:r>
        <w:rPr>
          <w:rFonts w:ascii="IFAO-Grec Unicode" w:hAnsi="IFAO-Grec Unicode" w:hint="default"/>
          <w:sz w:val="24"/>
          <w:szCs w:val="24"/>
          <w:rtl w:val="0"/>
        </w:rPr>
        <w:t>βεβαιώσο</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 (l. </w:t>
      </w:r>
      <w:r>
        <w:rPr>
          <w:rFonts w:ascii="IFAO-Grec Unicode" w:hAnsi="IFAO-Grec Unicode" w:hint="default"/>
          <w:sz w:val="24"/>
          <w:szCs w:val="24"/>
          <w:rtl w:val="0"/>
        </w:rPr>
        <w:t>βεβαιώσω</w:t>
      </w:r>
      <w:r>
        <w:rPr>
          <w:rFonts w:ascii="IFAO-Grec Unicode" w:hAnsi="IFAO-Grec Unicode"/>
          <w:sz w:val="24"/>
          <w:szCs w:val="24"/>
          <w:rtl w:val="0"/>
          <w:lang w:val="en-US"/>
        </w:rPr>
        <w:t xml:space="preserve">). The last letter is very narrow compared to the size of </w:t>
      </w:r>
      <w:r>
        <w:rPr>
          <w:rFonts w:ascii="IFAO-Grec Unicode" w:hAnsi="IFAO-Grec Unicode"/>
          <w:sz w:val="24"/>
          <w:szCs w:val="24"/>
          <w:rtl w:val="0"/>
        </w:rPr>
        <w:t>omega</w:t>
      </w:r>
      <w:r>
        <w:rPr>
          <w:rFonts w:ascii="IFAO-Grec Unicode" w:hAnsi="IFAO-Grec Unicode"/>
          <w:sz w:val="24"/>
          <w:szCs w:val="24"/>
          <w:rtl w:val="0"/>
          <w:lang w:val="en-US"/>
        </w:rPr>
        <w:t xml:space="preserve"> throughout the subscription, and rather resembles </w:t>
      </w:r>
      <w:r>
        <w:rPr>
          <w:rFonts w:ascii="IFAO-Grec Unicode" w:hAnsi="IFAO-Grec Unicode"/>
          <w:sz w:val="24"/>
          <w:szCs w:val="24"/>
          <w:rtl w:val="0"/>
          <w:lang w:val="fr-FR"/>
        </w:rPr>
        <w:t>omicron</w:t>
      </w:r>
      <w:r>
        <w:rPr>
          <w:rFonts w:ascii="IFAO-Grec Unicode" w:hAnsi="IFAO-Grec Unicode"/>
          <w:sz w:val="24"/>
          <w:szCs w:val="24"/>
          <w:rtl w:val="0"/>
          <w:lang w:val="en-US"/>
        </w:rPr>
        <w:t xml:space="preserve">. For the same mistake, see </w:t>
      </w:r>
      <w:r>
        <w:rPr>
          <w:rStyle w:val="Hyperlink.0"/>
        </w:rPr>
        <w:fldChar w:fldCharType="begin" w:fldLock="0"/>
      </w:r>
      <w:r>
        <w:rPr>
          <w:rStyle w:val="Hyperlink.0"/>
        </w:rPr>
        <w:instrText xml:space="preserve"> HYPERLINK "https://papyri.info/ddbdp/p.mich;5;290dupl"</w:instrText>
      </w:r>
      <w:r>
        <w:rPr>
          <w:rStyle w:val="Hyperlink.0"/>
        </w:rPr>
        <w:fldChar w:fldCharType="separate" w:fldLock="0"/>
      </w:r>
      <w:r>
        <w:rPr>
          <w:rStyle w:val="Hyperlink.0"/>
          <w:rtl w:val="0"/>
        </w:rPr>
        <w:t>P.Mich. 5 290dupl</w:t>
      </w:r>
      <w:r>
        <w:rPr/>
        <w:fldChar w:fldCharType="end" w:fldLock="0"/>
      </w:r>
      <w:r>
        <w:rPr>
          <w:rFonts w:ascii="IFAO-Grec Unicode" w:hAnsi="IFAO-Grec Unicode"/>
          <w:sz w:val="24"/>
          <w:szCs w:val="24"/>
          <w:rtl w:val="0"/>
          <w:lang w:val="en-US"/>
        </w:rPr>
        <w:t xml:space="preserve">.10 (Ars.; 37), and </w:t>
      </w:r>
      <w:r>
        <w:rPr>
          <w:rStyle w:val="Hyperlink.0"/>
        </w:rPr>
        <w:fldChar w:fldCharType="begin" w:fldLock="0"/>
      </w:r>
      <w:r>
        <w:rPr>
          <w:rStyle w:val="Hyperlink.0"/>
        </w:rPr>
        <w:instrText xml:space="preserve"> HYPERLINK "https://papyri.info/ddbdp/cpr;15;3qtpl"</w:instrText>
      </w:r>
      <w:r>
        <w:rPr>
          <w:rStyle w:val="Hyperlink.0"/>
        </w:rPr>
        <w:fldChar w:fldCharType="separate" w:fldLock="0"/>
      </w:r>
      <w:r>
        <w:rPr>
          <w:rStyle w:val="Hyperlink.0"/>
          <w:rtl w:val="0"/>
          <w:lang w:val="pt-PT"/>
        </w:rPr>
        <w:t>CPR 15 3qtpl</w:t>
      </w:r>
      <w:r>
        <w:rPr/>
        <w:fldChar w:fldCharType="end" w:fldLock="0"/>
      </w:r>
      <w:r>
        <w:rPr>
          <w:rFonts w:ascii="IFAO-Grec Unicode" w:hAnsi="IFAO-Grec Unicode"/>
          <w:sz w:val="24"/>
          <w:szCs w:val="24"/>
          <w:rtl w:val="0"/>
          <w:lang w:val="en-US"/>
        </w:rPr>
        <w:t>.6 (Sokn. Nes.; 11), where the ending was corrected.</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βεβαιώσι</w:t>
      </w:r>
      <w:r>
        <w:rPr>
          <w:rFonts w:ascii="IFAO-Grec Unicode" w:hAnsi="IFAO-Grec Unicode" w:hint="default"/>
          <w:sz w:val="24"/>
          <w:szCs w:val="24"/>
          <w:rtl w:val="0"/>
          <w:lang w:val="en-US"/>
        </w:rPr>
        <w:t>̣</w:t>
      </w:r>
      <w:r>
        <w:rPr>
          <w:rFonts w:ascii="IFAO-Grec Unicode" w:hAnsi="IFAO-Grec Unicode"/>
          <w:sz w:val="24"/>
          <w:szCs w:val="24"/>
          <w:rtl w:val="0"/>
          <w:lang w:val="en-US"/>
        </w:rPr>
        <w:t>. Against the first editors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reading </w:t>
      </w:r>
      <w:r>
        <w:rPr>
          <w:rFonts w:ascii="IFAO-Grec Unicode" w:hAnsi="IFAO-Grec Unicode" w:hint="default"/>
          <w:sz w:val="24"/>
          <w:szCs w:val="24"/>
          <w:rtl w:val="0"/>
        </w:rPr>
        <w:t>βεβαιώσε</w:t>
      </w:r>
      <w:r>
        <w:rPr>
          <w:rFonts w:ascii="IFAO-Grec Unicode" w:hAnsi="IFAO-Grec Unicode" w:hint="default"/>
          <w:sz w:val="24"/>
          <w:szCs w:val="24"/>
          <w:rtl w:val="0"/>
          <w:lang w:val="en-US"/>
        </w:rPr>
        <w:t>̣</w:t>
      </w:r>
      <w:r>
        <w:rPr>
          <w:rFonts w:ascii="IFAO-Grec Unicode" w:hAnsi="IFAO-Grec Unicode" w:hint="default"/>
          <w:sz w:val="24"/>
          <w:szCs w:val="24"/>
          <w:rtl w:val="0"/>
        </w:rPr>
        <w:t>ι</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as there does not seem to be enough room to accommodate </w:t>
      </w:r>
      <w:r>
        <w:rPr>
          <w:rFonts w:ascii="IFAO-Grec Unicode" w:hAnsi="IFAO-Grec Unicode"/>
          <w:sz w:val="24"/>
          <w:szCs w:val="24"/>
          <w:rtl w:val="0"/>
        </w:rPr>
        <w:t>epsilon</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26 </w:t>
      </w:r>
      <w:r>
        <w:rPr>
          <w:rFonts w:ascii="IFAO-Grec Unicode" w:hAnsi="IFAO-Grec Unicode" w:hint="default"/>
          <w:sz w:val="24"/>
          <w:szCs w:val="24"/>
          <w:rtl w:val="0"/>
        </w:rPr>
        <w:t>τε</w:t>
      </w:r>
      <w:r>
        <w:rPr>
          <w:rFonts w:ascii="IFAO-Grec Unicode" w:hAnsi="IFAO-Grec Unicode"/>
          <w:sz w:val="24"/>
          <w:szCs w:val="24"/>
          <w:rtl w:val="0"/>
          <w:lang w:val="en-US"/>
        </w:rPr>
        <w:t>. Letters are not distinct and display extra-ligatures.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27</w:t>
      </w:r>
      <w:r>
        <w:rPr>
          <w:rFonts w:ascii="IFAO-Grec Unicode" w:hAnsi="IFAO-Grec Unicode" w:hint="default"/>
          <w:sz w:val="24"/>
          <w:szCs w:val="24"/>
          <w:rtl w:val="0"/>
          <w:lang w:val="en-US"/>
        </w:rPr>
        <w:t>–</w:t>
      </w:r>
      <w:r>
        <w:rPr>
          <w:rFonts w:ascii="IFAO-Grec Unicode" w:hAnsi="IFAO-Grec Unicode"/>
          <w:sz w:val="24"/>
          <w:szCs w:val="24"/>
          <w:rtl w:val="0"/>
          <w:lang w:val="pt-PT"/>
        </w:rPr>
        <w:t>28 [</w:t>
      </w:r>
      <w:r>
        <w:rPr>
          <w:rFonts w:ascii="IFAO-Grec Unicode" w:hAnsi="IFAO-Grec Unicode" w:hint="default"/>
          <w:sz w:val="24"/>
          <w:szCs w:val="24"/>
          <w:rtl w:val="0"/>
        </w:rPr>
        <w:t>γέ</w:t>
      </w:r>
      <w:r>
        <w:rPr>
          <w:rFonts w:ascii="IFAO-Grec Unicode" w:hAnsi="IFAO-Grec Unicode"/>
          <w:sz w:val="24"/>
          <w:szCs w:val="24"/>
          <w:rtl w:val="0"/>
          <w:lang w:val="pt-PT"/>
        </w:rPr>
        <w:t>]</w:t>
      </w:r>
      <w:r>
        <w:rPr>
          <w:rFonts w:ascii="IFAO-Grec Unicode" w:hAnsi="IFAO-Grec Unicode" w:hint="default"/>
          <w:sz w:val="24"/>
          <w:szCs w:val="24"/>
          <w:rtl w:val="0"/>
        </w:rPr>
        <w:t>γον</w:t>
      </w:r>
      <w:r>
        <w:rPr>
          <w:rFonts w:ascii="IFAO-Grec Unicode" w:hAnsi="IFAO-Grec Unicode" w:hint="default"/>
          <w:sz w:val="24"/>
          <w:szCs w:val="24"/>
          <w:rtl w:val="0"/>
          <w:lang w:val="en-US"/>
        </w:rPr>
        <w:t>ʼ</w:t>
      </w:r>
      <w:r>
        <w:rPr>
          <w:rFonts w:ascii="IFAO-Grec Unicode" w:hAnsi="IFAO-Grec Unicode" w:hint="default"/>
          <w:sz w:val="24"/>
          <w:szCs w:val="24"/>
          <w:rtl w:val="0"/>
        </w:rPr>
        <w:t xml:space="preserve"> ἐ</w:t>
      </w:r>
      <w:r>
        <w:rPr>
          <w:rFonts w:ascii="IFAO-Grec Unicode" w:hAnsi="IFAO-Grec Unicode" w:hint="default"/>
          <w:sz w:val="24"/>
          <w:szCs w:val="24"/>
          <w:rtl w:val="0"/>
          <w:lang w:val="en-US"/>
        </w:rPr>
        <w:t>̣</w:t>
      </w:r>
      <w:r>
        <w:rPr>
          <w:rFonts w:ascii="IFAO-Grec Unicode" w:hAnsi="IFAO-Grec Unicode" w:hint="default"/>
          <w:sz w:val="24"/>
          <w:szCs w:val="24"/>
          <w:rtl w:val="0"/>
        </w:rPr>
        <w:t>ς τὸν φροντιζόμενον ὑπ</w:t>
      </w:r>
      <w:r>
        <w:rPr>
          <w:rFonts w:ascii="IFAO-Grec Unicode" w:hAnsi="IFAO-Grec Unicode" w:hint="default"/>
          <w:sz w:val="24"/>
          <w:szCs w:val="24"/>
          <w:rtl w:val="0"/>
          <w:lang w:val="en-US"/>
        </w:rPr>
        <w:t xml:space="preserve">ʼ </w:t>
      </w:r>
      <w:r>
        <w:rPr>
          <w:rFonts w:ascii="IFAO-Grec Unicode" w:hAnsi="IFAO-Grec Unicode" w:hint="default"/>
          <w:sz w:val="24"/>
          <w:szCs w:val="24"/>
          <w:rtl w:val="0"/>
        </w:rPr>
        <w:t>ἐμοῦ Ἑριεῦν ἀφή</w:t>
      </w:r>
      <w:r>
        <w:rPr>
          <w:rFonts w:ascii="IFAO-Grec Unicode" w:hAnsi="IFAO-Grec Unicode"/>
          <w:sz w:val="24"/>
          <w:szCs w:val="24"/>
          <w:rtl w:val="0"/>
        </w:rPr>
        <w:t>|[</w:t>
      </w:r>
      <w:r>
        <w:rPr>
          <w:rFonts w:ascii="IFAO-Grec Unicode" w:hAnsi="IFAO-Grec Unicode" w:hint="default"/>
          <w:sz w:val="24"/>
          <w:szCs w:val="24"/>
          <w:rtl w:val="0"/>
        </w:rPr>
        <w:t>λικα ἡ ἡ ὠ</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ὴι καθὼς πρόκιται</w:t>
      </w:r>
      <w:r>
        <w:rPr>
          <w:rFonts w:ascii="IFAO-Grec Unicode" w:hAnsi="IFAO-Grec Unicode"/>
          <w:sz w:val="24"/>
          <w:szCs w:val="24"/>
          <w:rtl w:val="0"/>
          <w:lang w:val="en-US"/>
        </w:rPr>
        <w:t xml:space="preserve">. For the possible meaning of this expression, see </w:t>
      </w:r>
      <w:r>
        <w:rPr>
          <w:rStyle w:val="Hyperlink.0"/>
        </w:rPr>
        <w:fldChar w:fldCharType="begin" w:fldLock="0"/>
      </w:r>
      <w:r>
        <w:rPr>
          <w:rStyle w:val="Hyperlink.0"/>
        </w:rPr>
        <w:instrText xml:space="preserve"> HYPERLINK "https://papyri.info/biblio/67504"</w:instrText>
      </w:r>
      <w:r>
        <w:rPr>
          <w:rStyle w:val="Hyperlink.0"/>
        </w:rPr>
        <w:fldChar w:fldCharType="separate" w:fldLock="0"/>
      </w:r>
      <w:r>
        <w:rPr>
          <w:rStyle w:val="Hyperlink.0"/>
          <w:rtl w:val="0"/>
          <w:lang w:val="de-DE"/>
        </w:rPr>
        <w:t>Hagedorn 1998</w:t>
      </w:r>
      <w:r>
        <w:rPr/>
        <w:fldChar w:fldCharType="end" w:fldLock="0"/>
      </w:r>
      <w:del w:id="1187" w:date="2022-03-21T15:54:52Z" w:author="ZAW Inst.f.Papyrologie">
        <w:r>
          <w:rPr>
            <w:rFonts w:ascii="IFAO-Grec Unicode" w:hAnsi="IFAO-Grec Unicode"/>
            <w:sz w:val="24"/>
            <w:szCs w:val="24"/>
            <w:rtl w:val="0"/>
          </w:rPr>
          <w:delText>: 177</w:delText>
        </w:r>
      </w:del>
      <w:del w:id="1188" w:date="2022-03-21T15:54:52Z" w:author="ZAW Inst.f.Papyrologie">
        <w:r>
          <w:rPr>
            <w:rFonts w:ascii="IFAO-Grec Unicode" w:hAnsi="IFAO-Grec Unicode" w:hint="default"/>
            <w:sz w:val="24"/>
            <w:szCs w:val="24"/>
            <w:rtl w:val="0"/>
            <w:lang w:val="en-US"/>
          </w:rPr>
          <w:delText>–</w:delText>
        </w:r>
      </w:del>
      <w:del w:id="1189" w:date="2022-03-21T15:54:52Z" w:author="ZAW Inst.f.Papyrologie">
        <w:r>
          <w:rPr>
            <w:rFonts w:ascii="IFAO-Grec Unicode" w:hAnsi="IFAO-Grec Unicode"/>
            <w:sz w:val="24"/>
            <w:szCs w:val="24"/>
            <w:rtl w:val="0"/>
          </w:rPr>
          <w:delText>180</w:delText>
        </w:r>
      </w:del>
      <w:r>
        <w:rPr>
          <w:rFonts w:ascii="IFAO-Grec Unicode" w:hAnsi="IFAO-Grec Unicode"/>
          <w:sz w:val="24"/>
          <w:szCs w:val="24"/>
          <w:rtl w:val="0"/>
          <w:lang w:val="en-US"/>
        </w:rPr>
        <w:t xml:space="preserve">, who discusses the interpretation of </w:t>
      </w:r>
      <w:r>
        <w:rPr>
          <w:rStyle w:val="Hyperlink.0"/>
        </w:rPr>
        <w:fldChar w:fldCharType="begin" w:fldLock="0"/>
      </w:r>
      <w:r>
        <w:rPr>
          <w:rStyle w:val="Hyperlink.0"/>
        </w:rPr>
        <w:instrText xml:space="preserve"> HYPERLINK "https://papyri.info/biblio/66229"</w:instrText>
      </w:r>
      <w:r>
        <w:rPr>
          <w:rStyle w:val="Hyperlink.0"/>
        </w:rPr>
        <w:fldChar w:fldCharType="separate" w:fldLock="0"/>
      </w:r>
      <w:r>
        <w:rPr>
          <w:rStyle w:val="Hyperlink.0"/>
          <w:rtl w:val="0"/>
          <w:lang w:val="de-DE"/>
        </w:rPr>
        <w:t>Worp 1996</w:t>
      </w:r>
      <w:r>
        <w:rPr/>
        <w:fldChar w:fldCharType="end" w:fldLock="0"/>
      </w:r>
      <w:del w:id="1190" w:date="2022-03-21T15:55:37Z" w:author="ZAW Inst.f.Papyrologie">
        <w:r>
          <w:rPr>
            <w:rFonts w:ascii="IFAO-Grec Unicode" w:hAnsi="IFAO-Grec Unicode"/>
            <w:sz w:val="24"/>
            <w:szCs w:val="24"/>
            <w:rtl w:val="0"/>
          </w:rPr>
          <w:delText>: 69</w:delText>
        </w:r>
      </w:del>
      <w:del w:id="1191" w:date="2022-03-21T15:55:37Z" w:author="ZAW Inst.f.Papyrologie">
        <w:r>
          <w:rPr>
            <w:rFonts w:ascii="IFAO-Grec Unicode" w:hAnsi="IFAO-Grec Unicode" w:hint="default"/>
            <w:sz w:val="24"/>
            <w:szCs w:val="24"/>
            <w:rtl w:val="0"/>
            <w:lang w:val="en-US"/>
          </w:rPr>
          <w:delText>–</w:delText>
        </w:r>
      </w:del>
      <w:del w:id="1192" w:date="2022-03-21T15:55:37Z" w:author="ZAW Inst.f.Papyrologie">
        <w:r>
          <w:rPr>
            <w:rFonts w:ascii="IFAO-Grec Unicode" w:hAnsi="IFAO-Grec Unicode"/>
            <w:sz w:val="24"/>
            <w:szCs w:val="24"/>
            <w:rtl w:val="0"/>
          </w:rPr>
          <w:delText>72</w:delText>
        </w:r>
      </w:del>
      <w:r>
        <w:rPr>
          <w:rFonts w:ascii="IFAO-Grec Unicode" w:hAnsi="IFAO-Grec Unicode"/>
          <w:sz w:val="24"/>
          <w:szCs w:val="24"/>
          <w:rtl w:val="0"/>
        </w:rPr>
        <w:t>.</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pt-PT"/>
        </w:rPr>
        <w:t>28 [</w:t>
      </w:r>
      <w:r>
        <w:rPr>
          <w:rFonts w:ascii="IFAO-Grec Unicode" w:hAnsi="IFAO-Grec Unicode" w:hint="default"/>
          <w:sz w:val="24"/>
          <w:szCs w:val="24"/>
          <w:rtl w:val="0"/>
        </w:rPr>
        <w:t>ἡ ὠ</w:t>
      </w:r>
      <w:r>
        <w:rPr>
          <w:rFonts w:ascii="IFAO-Grec Unicode" w:hAnsi="IFAO-Grec Unicode"/>
          <w:sz w:val="24"/>
          <w:szCs w:val="24"/>
          <w:rtl w:val="0"/>
          <w:lang w:val="pt-PT"/>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hint="default"/>
          <w:sz w:val="24"/>
          <w:szCs w:val="24"/>
          <w:rtl w:val="0"/>
        </w:rPr>
        <w:t>ήι</w:t>
      </w:r>
      <w:r>
        <w:rPr>
          <w:rFonts w:ascii="IFAO-Grec Unicode" w:hAnsi="IFAO-Grec Unicode"/>
          <w:sz w:val="24"/>
          <w:szCs w:val="24"/>
          <w:rtl w:val="0"/>
          <w:lang w:val="en-US"/>
        </w:rPr>
        <w:t xml:space="preserve">. In contracts for sale, we usually find other terms here, such as </w:t>
      </w:r>
      <w:r>
        <w:rPr>
          <w:rFonts w:ascii="IFAO-Grec Unicode" w:hAnsi="IFAO-Grec Unicode" w:hint="default"/>
          <w:sz w:val="24"/>
          <w:szCs w:val="24"/>
          <w:rtl w:val="0"/>
          <w:lang w:val="en-US"/>
        </w:rPr>
        <w:t xml:space="preserve">πρᾶσις </w:t>
      </w:r>
      <w:r>
        <w:rPr>
          <w:rFonts w:ascii="IFAO-Grec Unicode" w:hAnsi="IFAO-Grec Unicode"/>
          <w:sz w:val="24"/>
          <w:szCs w:val="24"/>
          <w:rtl w:val="0"/>
          <w:lang w:val="en-US"/>
        </w:rPr>
        <w:t xml:space="preserve">(see e.g. </w:t>
      </w:r>
      <w:r>
        <w:rPr>
          <w:rStyle w:val="Hyperlink.0"/>
        </w:rPr>
        <w:fldChar w:fldCharType="begin" w:fldLock="0"/>
      </w:r>
      <w:r>
        <w:rPr>
          <w:rStyle w:val="Hyperlink.0"/>
        </w:rPr>
        <w:instrText xml:space="preserve"> HYPERLINK "https://papyri.info/ddbdp/p.mich;5;251"</w:instrText>
      </w:r>
      <w:r>
        <w:rPr>
          <w:rStyle w:val="Hyperlink.0"/>
        </w:rPr>
        <w:fldChar w:fldCharType="separate" w:fldLock="0"/>
      </w:r>
      <w:r>
        <w:rPr>
          <w:rStyle w:val="Hyperlink.0"/>
          <w:rtl w:val="0"/>
        </w:rPr>
        <w:t>P.Mich. 5 251</w:t>
      </w:r>
      <w:r>
        <w:rPr/>
        <w:fldChar w:fldCharType="end" w:fldLock="0"/>
      </w:r>
      <w:r>
        <w:rPr>
          <w:rFonts w:ascii="IFAO-Grec Unicode" w:hAnsi="IFAO-Grec Unicode"/>
          <w:sz w:val="24"/>
          <w:szCs w:val="24"/>
          <w:rtl w:val="0"/>
        </w:rPr>
        <w:t>.18) and</w:t>
      </w:r>
      <w:r>
        <w:rPr>
          <w:rFonts w:ascii="IFAO-Grec Unicode" w:hAnsi="IFAO-Grec Unicode" w:hint="default"/>
          <w:sz w:val="24"/>
          <w:szCs w:val="24"/>
          <w:rtl w:val="0"/>
          <w:lang w:val="en-US"/>
        </w:rPr>
        <w:t xml:space="preserve"> ὁμολογία</w:t>
      </w:r>
      <w:r>
        <w:rPr>
          <w:rFonts w:ascii="IFAO-Grec Unicode" w:hAnsi="IFAO-Grec Unicode"/>
          <w:sz w:val="24"/>
          <w:szCs w:val="24"/>
          <w:rtl w:val="0"/>
          <w:lang w:val="en-US"/>
        </w:rPr>
        <w:t xml:space="preserve"> (see e.g. </w:t>
      </w:r>
      <w:r>
        <w:rPr>
          <w:rStyle w:val="Hyperlink.0"/>
        </w:rPr>
        <w:fldChar w:fldCharType="begin" w:fldLock="0"/>
      </w:r>
      <w:r>
        <w:rPr>
          <w:rStyle w:val="Hyperlink.0"/>
        </w:rPr>
        <w:instrText xml:space="preserve"> HYPERLINK "https://papyri.info/ddbdp/psi;8;908"</w:instrText>
      </w:r>
      <w:r>
        <w:rPr>
          <w:rStyle w:val="Hyperlink.0"/>
        </w:rPr>
        <w:fldChar w:fldCharType="separate" w:fldLock="0"/>
      </w:r>
      <w:r>
        <w:rPr>
          <w:rStyle w:val="Hyperlink.0"/>
          <w:rtl w:val="0"/>
          <w:lang w:val="pt-PT"/>
        </w:rPr>
        <w:t>PSI 8 908</w:t>
      </w:r>
      <w:r>
        <w:rPr/>
        <w:fldChar w:fldCharType="end" w:fldLock="0"/>
      </w:r>
      <w:r>
        <w:rPr>
          <w:rFonts w:ascii="IFAO-Grec Unicode" w:hAnsi="IFAO-Grec Unicode"/>
          <w:sz w:val="24"/>
          <w:szCs w:val="24"/>
          <w:rtl w:val="0"/>
        </w:rPr>
        <w:t xml:space="preserve">.12). </w:t>
      </w:r>
      <w:r>
        <w:rPr>
          <w:rFonts w:ascii="IFAO-Grec Unicode" w:hAnsi="IFAO-Grec Unicode" w:hint="default"/>
          <w:sz w:val="24"/>
          <w:szCs w:val="24"/>
          <w:rtl w:val="0"/>
        </w:rPr>
        <w:t xml:space="preserve">ὠνή </w:t>
      </w:r>
      <w:r>
        <w:rPr>
          <w:rFonts w:ascii="IFAO-Grec Unicode" w:hAnsi="IFAO-Grec Unicode"/>
          <w:sz w:val="24"/>
          <w:szCs w:val="24"/>
          <w:rtl w:val="0"/>
          <w:lang w:val="en-US"/>
        </w:rPr>
        <w:t xml:space="preserve">occurs e.g. in one of the subscriptions in </w:t>
      </w:r>
      <w:r>
        <w:rPr>
          <w:rStyle w:val="Hyperlink.0"/>
        </w:rPr>
        <w:fldChar w:fldCharType="begin" w:fldLock="0"/>
      </w:r>
      <w:r>
        <w:rPr>
          <w:rStyle w:val="Hyperlink.0"/>
        </w:rPr>
        <w:instrText xml:space="preserve"> HYPERLINK "https://papyri.info/ddbdp/psi;12;1228"</w:instrText>
      </w:r>
      <w:r>
        <w:rPr>
          <w:rStyle w:val="Hyperlink.0"/>
        </w:rPr>
        <w:fldChar w:fldCharType="separate" w:fldLock="0"/>
      </w:r>
      <w:r>
        <w:rPr>
          <w:rStyle w:val="Hyperlink.0"/>
          <w:rtl w:val="0"/>
          <w:lang w:val="en-US"/>
        </w:rPr>
        <w:t>PSI 12 1228</w:t>
      </w:r>
      <w:r>
        <w:rPr/>
        <w:fldChar w:fldCharType="end" w:fldLock="0"/>
      </w:r>
      <w:r>
        <w:rPr>
          <w:rFonts w:ascii="IFAO-Grec Unicode" w:hAnsi="IFAO-Grec Unicode"/>
          <w:sz w:val="24"/>
          <w:szCs w:val="24"/>
          <w:rtl w:val="0"/>
        </w:rPr>
        <w:t>.41</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42 (Oxy. (?); 188), and in </w:t>
      </w:r>
      <w:r>
        <w:rPr>
          <w:rStyle w:val="Hyperlink.0"/>
        </w:rPr>
        <w:fldChar w:fldCharType="begin" w:fldLock="0"/>
      </w:r>
      <w:r>
        <w:rPr>
          <w:rStyle w:val="Hyperlink.0"/>
        </w:rPr>
        <w:instrText xml:space="preserve"> HYPERLINK "https://papyri.info/ddbdp/cpr;1;140"</w:instrText>
      </w:r>
      <w:r>
        <w:rPr>
          <w:rStyle w:val="Hyperlink.0"/>
        </w:rPr>
        <w:fldChar w:fldCharType="separate" w:fldLock="0"/>
      </w:r>
      <w:r>
        <w:rPr>
          <w:rStyle w:val="Hyperlink.0"/>
          <w:rtl w:val="0"/>
          <w:lang w:val="pt-PT"/>
        </w:rPr>
        <w:t>CPR 1 140</w:t>
      </w:r>
      <w:r>
        <w:rPr/>
        <w:fldChar w:fldCharType="end" w:fldLock="0"/>
      </w:r>
      <w:r>
        <w:rPr>
          <w:rFonts w:ascii="IFAO-Grec Unicode" w:hAnsi="IFAO-Grec Unicode"/>
          <w:sz w:val="24"/>
          <w:szCs w:val="24"/>
          <w:rtl w:val="0"/>
        </w:rPr>
        <w:t xml:space="preserve">.3 (Ars. or Herakl.; 221), </w:t>
      </w:r>
      <w:r>
        <w:rPr>
          <w:rFonts w:ascii="IFAO-Grec Unicode" w:hAnsi="IFAO-Grec Unicode" w:hint="default"/>
          <w:sz w:val="24"/>
          <w:szCs w:val="24"/>
          <w:rtl w:val="0"/>
          <w:lang w:val="en-US"/>
        </w:rPr>
        <w:t>ἡ ὠνὴ κυρία</w:t>
      </w:r>
      <w:r>
        <w:rPr>
          <w:rFonts w:ascii="IFAO-Grec Unicode" w:hAnsi="IFAO-Grec Unicode"/>
          <w:sz w:val="24"/>
          <w:szCs w:val="24"/>
          <w:rtl w:val="0"/>
        </w:rPr>
        <w:t>.</w:t>
      </w:r>
    </w:p>
    <w:p>
      <w:pPr>
        <w:pStyle w:val="Text"/>
        <w:spacing w:after="0" w:line="276" w:lineRule="auto"/>
        <w:ind w:firstLine="284"/>
        <w:rPr>
          <w:del w:id="1193" w:date="2022-03-21T10:38:00Z" w:author="Graham Claytor"/>
          <w:rFonts w:ascii="IFAO-Grec Unicode" w:cs="IFAO-Grec Unicode" w:hAnsi="IFAO-Grec Unicode" w:eastAsia="IFAO-Grec Unicode"/>
          <w:sz w:val="24"/>
          <w:szCs w:val="24"/>
        </w:rPr>
      </w:pPr>
      <w:del w:id="1194" w:date="2022-03-21T10:38:00Z" w:author="Graham Claytor">
        <w:r>
          <w:rPr>
            <w:rFonts w:ascii="IFAO-Grec Unicode" w:hAnsi="IFAO-Grec Unicode"/>
            <w:sz w:val="24"/>
            <w:szCs w:val="24"/>
            <w:rtl w:val="0"/>
          </w:rPr>
          <w:delText xml:space="preserve">29 </w:delText>
        </w:r>
      </w:del>
      <w:del w:id="1195" w:date="2022-03-21T10:38:00Z" w:author="Graham Claytor">
        <w:r>
          <w:rPr>
            <w:rFonts w:ascii="IFAO-Grec Unicode" w:hAnsi="IFAO-Grec Unicode" w:hint="default"/>
            <w:sz w:val="24"/>
            <w:szCs w:val="24"/>
            <w:rtl w:val="0"/>
            <w:lang w:val="en-US"/>
          </w:rPr>
          <w:delText>Ἁδριανοῦ</w:delText>
        </w:r>
      </w:del>
      <w:del w:id="1196" w:date="2022-03-21T10:38:00Z" w:author="Graham Claytor">
        <w:r>
          <w:rPr>
            <w:rFonts w:ascii="IFAO-Grec Unicode" w:hAnsi="IFAO-Grec Unicode"/>
            <w:sz w:val="24"/>
            <w:szCs w:val="24"/>
            <w:rtl w:val="0"/>
            <w:lang w:val="en-US"/>
          </w:rPr>
          <w:delText>. Only the first three letters are distinct, while the rest is in</w:delText>
        </w:r>
      </w:del>
      <w:del w:id="1197" w:date="2022-03-21T10:38:00Z" w:author="Graham Claytor">
        <w:r>
          <w:rPr>
            <w:rFonts w:ascii="IFAO-Grec Unicode" w:hAnsi="IFAO-Grec Unicode"/>
            <w:sz w:val="24"/>
            <w:szCs w:val="24"/>
            <w:rtl w:val="0"/>
            <w:lang w:val="de-DE"/>
          </w:rPr>
          <w:delText>Verschleifung</w:delText>
        </w:r>
      </w:del>
      <w:del w:id="1198" w:date="2022-03-21T10:38:00Z" w:author="Graham Claytor">
        <w:r>
          <w:rPr>
            <w:rFonts w:ascii="IFAO-Grec Unicode" w:hAnsi="IFAO-Grec Unicode"/>
            <w:sz w:val="24"/>
            <w:szCs w:val="24"/>
            <w:rtl w:val="0"/>
          </w:rPr>
          <w:delText>.</w:delText>
        </w:r>
      </w:del>
    </w:p>
    <w:p>
      <w:pPr>
        <w:pStyle w:val="Text"/>
        <w:spacing w:after="0" w:line="276" w:lineRule="auto"/>
        <w:ind w:firstLine="284"/>
        <w:rPr>
          <w:rFonts w:ascii="IFAO-Grec Unicode" w:cs="IFAO-Grec Unicode" w:hAnsi="IFAO-Grec Unicode" w:eastAsia="IFAO-Grec Unicode"/>
          <w:sz w:val="24"/>
          <w:szCs w:val="24"/>
        </w:rPr>
      </w:pPr>
      <w:r>
        <w:rPr>
          <w:rFonts w:ascii="IFAO-Grec Unicode" w:hAnsi="IFAO-Grec Unicode"/>
          <w:sz w:val="24"/>
          <w:szCs w:val="24"/>
          <w:rtl w:val="0"/>
        </w:rPr>
        <w:t xml:space="preserve">29 </w:t>
      </w:r>
      <w:r>
        <w:rPr>
          <w:rFonts w:ascii="IFAO-Grec Unicode" w:hAnsi="IFAO-Grec Unicode" w:hint="default"/>
          <w:sz w:val="24"/>
          <w:szCs w:val="24"/>
          <w:rtl w:val="0"/>
          <w:lang w:val="en-US"/>
        </w:rPr>
        <w:t>Ἀπολλω</w:t>
      </w:r>
      <w:r>
        <w:rPr>
          <w:rFonts w:ascii="IFAO-Grec Unicode" w:hAnsi="IFAO-Grec Unicode"/>
          <w:sz w:val="24"/>
          <w:szCs w:val="24"/>
          <w:rtl w:val="0"/>
          <w:lang w:val="de-DE"/>
        </w:rPr>
        <w:t>( )</w:t>
      </w:r>
      <w:r>
        <w:rPr>
          <w:rFonts w:ascii="IFAO-Grec Unicode" w:hAnsi="IFAO-Grec Unicode" w:hint="default"/>
          <w:sz w:val="24"/>
          <w:szCs w:val="24"/>
          <w:rtl w:val="0"/>
          <w:lang w:val="en-US"/>
        </w:rPr>
        <w:t xml:space="preserve"> σεση</w:t>
      </w:r>
      <w:r>
        <w:rPr>
          <w:rFonts w:ascii="IFAO-Grec Unicode" w:hAnsi="IFAO-Grec Unicode"/>
          <w:sz w:val="24"/>
          <w:szCs w:val="24"/>
          <w:rtl w:val="0"/>
        </w:rPr>
        <w:t>(</w:t>
      </w:r>
      <w:r>
        <w:rPr>
          <w:rFonts w:ascii="IFAO-Grec Unicode" w:hAnsi="IFAO-Grec Unicode" w:hint="default"/>
          <w:sz w:val="24"/>
          <w:szCs w:val="24"/>
          <w:rtl w:val="0"/>
          <w:lang w:val="en-US"/>
        </w:rPr>
        <w:t>μείωμαι</w:t>
      </w:r>
      <w:r>
        <w:rPr>
          <w:rFonts w:ascii="IFAO-Grec Unicode" w:hAnsi="IFAO-Grec Unicode"/>
          <w:sz w:val="24"/>
          <w:szCs w:val="24"/>
          <w:rtl w:val="0"/>
          <w:lang w:val="en-US"/>
        </w:rPr>
        <w:t xml:space="preserve">). The same signature is found at the top of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 which were submitted to the same group of archivists (see next note). The Apollonios who signed </w:t>
      </w:r>
      <w:r>
        <w:rPr>
          <w:rStyle w:val="Hyperlink.0"/>
        </w:rPr>
        <w:fldChar w:fldCharType="begin" w:fldLock="0"/>
      </w:r>
      <w:r>
        <w:rPr>
          <w:rStyle w:val="Hyperlink.0"/>
        </w:rPr>
        <w:instrText xml:space="preserve"> HYPERLINK "https://papyri.info/ddbdp/bgu;11;2093"</w:instrText>
      </w:r>
      <w:r>
        <w:rPr>
          <w:rStyle w:val="Hyperlink.0"/>
        </w:rPr>
        <w:fldChar w:fldCharType="separate" w:fldLock="0"/>
      </w:r>
      <w:r>
        <w:rPr>
          <w:rStyle w:val="Hyperlink.0"/>
          <w:rtl w:val="0"/>
        </w:rPr>
        <w:t>BGU 11 2093</w:t>
      </w:r>
      <w:r>
        <w:rPr/>
        <w:fldChar w:fldCharType="end" w:fldLock="0"/>
      </w:r>
      <w:r>
        <w:rPr>
          <w:rFonts w:ascii="IFAO-Grec Unicode" w:hAnsi="IFAO-Grec Unicode"/>
          <w:sz w:val="24"/>
          <w:szCs w:val="24"/>
          <w:rtl w:val="0"/>
          <w:lang w:val="en-US"/>
        </w:rPr>
        <w:t xml:space="preserve"> (125) and </w:t>
      </w:r>
      <w:r>
        <w:rPr>
          <w:rStyle w:val="Hyperlink.0"/>
        </w:rPr>
        <w:fldChar w:fldCharType="begin" w:fldLock="0"/>
      </w:r>
      <w:r>
        <w:rPr>
          <w:rStyle w:val="Hyperlink.0"/>
        </w:rPr>
        <w:instrText xml:space="preserve"> HYPERLINK "https://papyri.info/ddbdp/chr.mitt;;204"</w:instrText>
      </w:r>
      <w:r>
        <w:rPr>
          <w:rStyle w:val="Hyperlink.0"/>
        </w:rPr>
        <w:fldChar w:fldCharType="separate" w:fldLock="0"/>
      </w:r>
      <w:r>
        <w:rPr>
          <w:rStyle w:val="Hyperlink.0"/>
          <w:rtl w:val="0"/>
        </w:rPr>
        <w:t>P.Lond. 2 299 (p. 150) = Chrest.Mitt. 204</w:t>
      </w:r>
      <w:r>
        <w:rPr/>
        <w:fldChar w:fldCharType="end" w:fldLock="0"/>
      </w:r>
      <w:r>
        <w:rPr>
          <w:rFonts w:ascii="IFAO-Grec Unicode" w:hAnsi="IFAO-Grec Unicode"/>
          <w:sz w:val="24"/>
          <w:szCs w:val="24"/>
          <w:rtl w:val="0"/>
          <w:lang w:val="en-US"/>
        </w:rPr>
        <w:t xml:space="preserve"> (128) is a different man, based on the hand. </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ru-RU"/>
        </w:rPr>
        <w:t xml:space="preserve">31 </w:t>
      </w:r>
      <w:r>
        <w:rPr>
          <w:rFonts w:ascii="IFAO-Grec Unicode" w:hAnsi="IFAO-Grec Unicode" w:hint="default"/>
          <w:sz w:val="24"/>
          <w:szCs w:val="24"/>
          <w:rtl w:val="0"/>
        </w:rPr>
        <w:t>Δίωι καὶ Ὡριγένει καὶ Πτολεμαίωι καὶ Ἡρακ</w:t>
      </w:r>
      <w:r>
        <w:rPr>
          <w:rFonts w:ascii="IFAO-Grec Unicode" w:hAnsi="IFAO-Grec Unicode"/>
          <w:sz w:val="24"/>
          <w:szCs w:val="24"/>
          <w:rtl w:val="0"/>
        </w:rPr>
        <w:t>(</w:t>
      </w:r>
      <w:r>
        <w:rPr>
          <w:rFonts w:ascii="IFAO-Grec Unicode" w:hAnsi="IFAO-Grec Unicode" w:hint="default"/>
          <w:sz w:val="24"/>
          <w:szCs w:val="24"/>
          <w:rtl w:val="0"/>
        </w:rPr>
        <w:t>λείδει</w:t>
      </w:r>
      <w:r>
        <w:rPr>
          <w:rFonts w:ascii="IFAO-Grec Unicode" w:hAnsi="IFAO-Grec Unicode"/>
          <w:sz w:val="24"/>
          <w:szCs w:val="24"/>
          <w:rtl w:val="0"/>
          <w:lang w:val="en-US"/>
        </w:rPr>
        <w:t xml:space="preserve">). As has already been posited by the first editors, the same individuals (in a different order) occur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 dated to 135. Here, they are still addressed as nominees. In addition, one Herakleides, former gymnasiarch and keeper of the public archives, is addressed along with a colleague whose name is lost in </w:t>
      </w:r>
      <w:r>
        <w:rPr>
          <w:rStyle w:val="Hyperlink.0"/>
        </w:rPr>
        <w:fldChar w:fldCharType="begin" w:fldLock="0"/>
      </w:r>
      <w:r>
        <w:rPr>
          <w:rStyle w:val="Hyperlink.0"/>
        </w:rPr>
        <w:instrText xml:space="preserve"> HYPERLINK "https://papyri.info/ddbdp/bgu;11;2092"</w:instrText>
      </w:r>
      <w:r>
        <w:rPr>
          <w:rStyle w:val="Hyperlink.0"/>
        </w:rPr>
        <w:fldChar w:fldCharType="separate" w:fldLock="0"/>
      </w:r>
      <w:r>
        <w:rPr>
          <w:rStyle w:val="Hyperlink.0"/>
          <w:rtl w:val="0"/>
        </w:rPr>
        <w:t>BGU 11 2092</w:t>
      </w:r>
      <w:r>
        <w:rPr/>
        <w:fldChar w:fldCharType="end" w:fldLock="0"/>
      </w:r>
      <w:r>
        <w:rPr>
          <w:rFonts w:ascii="IFAO-Grec Unicode" w:hAnsi="IFAO-Grec Unicode"/>
          <w:sz w:val="24"/>
          <w:szCs w:val="24"/>
          <w:rtl w:val="0"/>
          <w:lang w:val="en-US"/>
        </w:rPr>
        <w:t>.2 (Ptol. Euerg.; 140). We may wonder whether in the lacuna one of the nominees of our text was mentioned.</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hint="default"/>
          <w:sz w:val="24"/>
          <w:szCs w:val="24"/>
          <w:rtl w:val="0"/>
        </w:rPr>
        <w:t>γεγυ</w:t>
      </w:r>
      <w:r>
        <w:rPr>
          <w:rFonts w:ascii="IFAO-Grec Unicode" w:hAnsi="IFAO-Grec Unicode"/>
          <w:sz w:val="24"/>
          <w:szCs w:val="24"/>
          <w:rtl w:val="0"/>
        </w:rPr>
        <w:t>(</w:t>
      </w:r>
      <w:r>
        <w:rPr>
          <w:rFonts w:ascii="IFAO-Grec Unicode" w:hAnsi="IFAO-Grec Unicode" w:hint="default"/>
          <w:sz w:val="24"/>
          <w:szCs w:val="24"/>
          <w:rtl w:val="0"/>
        </w:rPr>
        <w:t>μνασιαρχηκόσι</w:t>
      </w:r>
      <w:r>
        <w:rPr>
          <w:rFonts w:ascii="IFAO-Grec Unicode" w:hAnsi="IFAO-Grec Unicode"/>
          <w:sz w:val="24"/>
          <w:szCs w:val="24"/>
          <w:rtl w:val="0"/>
          <w:lang w:val="en-US"/>
        </w:rPr>
        <w:t xml:space="preserve">). The first editors read </w:t>
      </w:r>
      <w:r>
        <w:rPr>
          <w:rFonts w:ascii="IFAO-Grec Unicode" w:hAnsi="IFAO-Grec Unicode" w:hint="default"/>
          <w:sz w:val="24"/>
          <w:szCs w:val="24"/>
          <w:rtl w:val="0"/>
        </w:rPr>
        <w:t>γυμ</w:t>
      </w:r>
      <w:r>
        <w:rPr>
          <w:rFonts w:ascii="IFAO-Grec Unicode" w:hAnsi="IFAO-Grec Unicode"/>
          <w:sz w:val="24"/>
          <w:szCs w:val="24"/>
          <w:rtl w:val="0"/>
        </w:rPr>
        <w:t>(</w:t>
      </w:r>
      <w:r>
        <w:rPr>
          <w:rFonts w:ascii="IFAO-Grec Unicode" w:hAnsi="IFAO-Grec Unicode" w:hint="default"/>
          <w:sz w:val="24"/>
          <w:szCs w:val="24"/>
          <w:rtl w:val="0"/>
        </w:rPr>
        <w:t>νασιαρχήσασι</w:t>
      </w:r>
      <w:r>
        <w:rPr>
          <w:rFonts w:ascii="IFAO-Grec Unicode" w:hAnsi="IFAO-Grec Unicode"/>
          <w:sz w:val="24"/>
          <w:szCs w:val="24"/>
          <w:rtl w:val="0"/>
          <w:lang w:val="en-US"/>
        </w:rPr>
        <w:t xml:space="preserve">), but the superscript letter is an </w:t>
      </w:r>
      <w:r>
        <w:rPr>
          <w:rFonts w:ascii="IFAO-Grec Unicode" w:hAnsi="IFAO-Grec Unicode"/>
          <w:sz w:val="24"/>
          <w:szCs w:val="24"/>
          <w:rtl w:val="0"/>
        </w:rPr>
        <w:t>upsilon</w:t>
      </w:r>
      <w:r>
        <w:rPr>
          <w:rFonts w:ascii="IFAO-Grec Unicode" w:hAnsi="IFAO-Grec Unicode"/>
          <w:sz w:val="24"/>
          <w:szCs w:val="24"/>
          <w:rtl w:val="0"/>
          <w:lang w:val="en-US"/>
        </w:rPr>
        <w:t xml:space="preserve">; the second </w:t>
      </w:r>
      <w:r>
        <w:rPr>
          <w:rFonts w:ascii="IFAO-Grec Unicode" w:hAnsi="IFAO-Grec Unicode"/>
          <w:sz w:val="24"/>
          <w:szCs w:val="24"/>
          <w:rtl w:val="0"/>
          <w:lang w:val="sv-SE"/>
        </w:rPr>
        <w:t xml:space="preserve">gamma </w:t>
      </w:r>
      <w:r>
        <w:rPr>
          <w:rFonts w:ascii="IFAO-Grec Unicode" w:hAnsi="IFAO-Grec Unicode"/>
          <w:sz w:val="24"/>
          <w:szCs w:val="24"/>
          <w:rtl w:val="0"/>
          <w:lang w:val="en-US"/>
        </w:rPr>
        <w:t>develops into a line filler.</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32 </w:t>
      </w:r>
      <w:r>
        <w:rPr>
          <w:rFonts w:ascii="IFAO-Grec Unicode" w:hAnsi="IFAO-Grec Unicode" w:hint="default"/>
          <w:sz w:val="24"/>
          <w:szCs w:val="24"/>
          <w:rtl w:val="0"/>
          <w:lang w:val="en-US"/>
        </w:rPr>
        <w:t>δ̣οθεῖσι εἰς κλῆ</w:t>
      </w:r>
      <w:r>
        <w:rPr>
          <w:rFonts w:ascii="IFAO-Grec Unicode" w:hAnsi="IFAO-Grec Unicode"/>
          <w:sz w:val="24"/>
          <w:szCs w:val="24"/>
          <w:rtl w:val="0"/>
        </w:rPr>
        <w:t>(</w:t>
      </w:r>
      <w:r>
        <w:rPr>
          <w:rFonts w:ascii="IFAO-Grec Unicode" w:hAnsi="IFAO-Grec Unicode" w:hint="default"/>
          <w:sz w:val="24"/>
          <w:szCs w:val="24"/>
          <w:rtl w:val="0"/>
          <w:lang w:val="en-US"/>
        </w:rPr>
        <w:t>ρον</w:t>
      </w:r>
      <w:r>
        <w:rPr>
          <w:rFonts w:ascii="IFAO-Grec Unicode" w:hAnsi="IFAO-Grec Unicode"/>
          <w:sz w:val="24"/>
          <w:szCs w:val="24"/>
          <w:rtl w:val="0"/>
        </w:rPr>
        <w:t xml:space="preserve">) </w:t>
      </w:r>
      <w:r>
        <w:rPr>
          <w:rFonts w:ascii="IFAO-Grec Unicode" w:hAnsi="IFAO-Grec Unicode" w:hint="default"/>
          <w:sz w:val="24"/>
          <w:szCs w:val="24"/>
          <w:rtl w:val="0"/>
        </w:rPr>
        <w:t>βιβλ</w:t>
      </w:r>
      <w:r>
        <w:rPr>
          <w:rFonts w:ascii="IFAO-Grec Unicode" w:hAnsi="IFAO-Grec Unicode"/>
          <w:sz w:val="24"/>
          <w:szCs w:val="24"/>
          <w:rtl w:val="0"/>
        </w:rPr>
        <w:t>(</w:t>
      </w:r>
      <w:r>
        <w:rPr>
          <w:rFonts w:ascii="IFAO-Grec Unicode" w:hAnsi="IFAO-Grec Unicode" w:hint="default"/>
          <w:sz w:val="24"/>
          <w:szCs w:val="24"/>
          <w:rtl w:val="0"/>
        </w:rPr>
        <w:t>ιοφυλακίας</w:t>
      </w:r>
      <w:r>
        <w:rPr>
          <w:rFonts w:ascii="IFAO-Grec Unicode" w:hAnsi="IFAO-Grec Unicode"/>
          <w:sz w:val="24"/>
          <w:szCs w:val="24"/>
          <w:rtl w:val="0"/>
        </w:rPr>
        <w:t xml:space="preserve">) </w:t>
      </w:r>
      <w:r>
        <w:rPr>
          <w:rFonts w:ascii="IFAO-Grec Unicode" w:hAnsi="IFAO-Grec Unicode" w:hint="default"/>
          <w:sz w:val="24"/>
          <w:szCs w:val="24"/>
          <w:rtl w:val="0"/>
        </w:rPr>
        <w:t>ἐνκτή</w:t>
      </w:r>
      <w:r>
        <w:rPr>
          <w:rFonts w:ascii="IFAO-Grec Unicode" w:hAnsi="IFAO-Grec Unicode"/>
          <w:sz w:val="24"/>
          <w:szCs w:val="24"/>
          <w:rtl w:val="0"/>
        </w:rPr>
        <w:t>(</w:t>
      </w:r>
      <w:r>
        <w:rPr>
          <w:rFonts w:ascii="IFAO-Grec Unicode" w:hAnsi="IFAO-Grec Unicode" w:hint="default"/>
          <w:sz w:val="24"/>
          <w:szCs w:val="24"/>
          <w:rtl w:val="0"/>
        </w:rPr>
        <w:t>σεων</w:t>
      </w:r>
      <w:r>
        <w:rPr>
          <w:rFonts w:ascii="IFAO-Grec Unicode" w:hAnsi="IFAO-Grec Unicode"/>
          <w:sz w:val="24"/>
          <w:szCs w:val="24"/>
          <w:rtl w:val="0"/>
        </w:rPr>
        <w:t xml:space="preserve">) </w:t>
      </w:r>
      <w:r>
        <w:rPr>
          <w:rFonts w:ascii="IFAO-Grec Unicode" w:hAnsi="IFAO-Grec Unicode" w:hint="default"/>
          <w:sz w:val="24"/>
          <w:szCs w:val="24"/>
          <w:rtl w:val="0"/>
        </w:rPr>
        <w:t>Ἀρσι</w:t>
      </w:r>
      <w:r>
        <w:rPr>
          <w:rFonts w:ascii="IFAO-Grec Unicode" w:hAnsi="IFAO-Grec Unicode"/>
          <w:sz w:val="24"/>
          <w:szCs w:val="24"/>
          <w:rtl w:val="0"/>
        </w:rPr>
        <w:t>(</w:t>
      </w:r>
      <w:r>
        <w:rPr>
          <w:rFonts w:ascii="IFAO-Grec Unicode" w:hAnsi="IFAO-Grec Unicode" w:hint="default"/>
          <w:sz w:val="24"/>
          <w:szCs w:val="24"/>
          <w:rtl w:val="0"/>
        </w:rPr>
        <w:t>νοίτου</w:t>
      </w:r>
      <w:r>
        <w:rPr>
          <w:rFonts w:ascii="IFAO-Grec Unicode" w:hAnsi="IFAO-Grec Unicode"/>
          <w:sz w:val="24"/>
          <w:szCs w:val="24"/>
          <w:rtl w:val="0"/>
          <w:lang w:val="en-US"/>
        </w:rPr>
        <w:t xml:space="preserve">). Resolved as </w:t>
      </w:r>
      <w:r>
        <w:rPr>
          <w:rFonts w:ascii="IFAO-Grec Unicode" w:hAnsi="IFAO-Grec Unicode" w:hint="default"/>
          <w:sz w:val="24"/>
          <w:szCs w:val="24"/>
          <w:rtl w:val="0"/>
        </w:rPr>
        <w:t>δοθ</w:t>
      </w:r>
      <w:r>
        <w:rPr>
          <w:rFonts w:ascii="IFAO-Grec Unicode" w:hAnsi="IFAO-Grec Unicode"/>
          <w:sz w:val="24"/>
          <w:szCs w:val="24"/>
          <w:rtl w:val="0"/>
        </w:rPr>
        <w:t>(</w:t>
      </w:r>
      <w:r>
        <w:rPr>
          <w:rFonts w:ascii="IFAO-Grec Unicode" w:hAnsi="IFAO-Grec Unicode" w:hint="default"/>
          <w:sz w:val="24"/>
          <w:szCs w:val="24"/>
          <w:rtl w:val="0"/>
        </w:rPr>
        <w:t>εῖσι</w:t>
      </w:r>
      <w:r>
        <w:rPr>
          <w:rFonts w:ascii="IFAO-Grec Unicode" w:hAnsi="IFAO-Grec Unicode"/>
          <w:sz w:val="24"/>
          <w:szCs w:val="24"/>
          <w:rtl w:val="0"/>
        </w:rPr>
        <w:t xml:space="preserve">) </w:t>
      </w:r>
      <w:r>
        <w:rPr>
          <w:rFonts w:ascii="IFAO-Grec Unicode" w:hAnsi="IFAO-Grec Unicode" w:hint="default"/>
          <w:sz w:val="24"/>
          <w:szCs w:val="24"/>
          <w:rtl w:val="0"/>
        </w:rPr>
        <w:t>εἰς κληρ</w:t>
      </w:r>
      <w:r>
        <w:rPr>
          <w:rFonts w:ascii="IFAO-Grec Unicode" w:hAnsi="IFAO-Grec Unicode"/>
          <w:sz w:val="24"/>
          <w:szCs w:val="24"/>
          <w:rtl w:val="0"/>
        </w:rPr>
        <w:t>(</w:t>
      </w:r>
      <w:r>
        <w:rPr>
          <w:rFonts w:ascii="IFAO-Grec Unicode" w:hAnsi="IFAO-Grec Unicode" w:hint="default"/>
          <w:sz w:val="24"/>
          <w:szCs w:val="24"/>
          <w:rtl w:val="0"/>
        </w:rPr>
        <w:t>ονόμων</w:t>
      </w:r>
      <w:r>
        <w:rPr>
          <w:rFonts w:ascii="IFAO-Grec Unicode" w:hAnsi="IFAO-Grec Unicode"/>
          <w:sz w:val="24"/>
          <w:szCs w:val="24"/>
          <w:rtl w:val="0"/>
        </w:rPr>
        <w:t xml:space="preserve">) </w:t>
      </w:r>
      <w:r>
        <w:rPr>
          <w:rFonts w:ascii="IFAO-Grec Unicode" w:hAnsi="IFAO-Grec Unicode" w:hint="default"/>
          <w:sz w:val="24"/>
          <w:szCs w:val="24"/>
          <w:rtl w:val="0"/>
        </w:rPr>
        <w:t>βιβλ</w:t>
      </w:r>
      <w:r>
        <w:rPr>
          <w:rFonts w:ascii="IFAO-Grec Unicode" w:hAnsi="IFAO-Grec Unicode"/>
          <w:sz w:val="24"/>
          <w:szCs w:val="24"/>
          <w:rtl w:val="0"/>
        </w:rPr>
        <w:t>(</w:t>
      </w:r>
      <w:r>
        <w:rPr>
          <w:rFonts w:ascii="IFAO-Grec Unicode" w:hAnsi="IFAO-Grec Unicode" w:hint="default"/>
          <w:sz w:val="24"/>
          <w:szCs w:val="24"/>
          <w:rtl w:val="0"/>
        </w:rPr>
        <w:t>ιοθήκην</w:t>
      </w:r>
      <w:r>
        <w:rPr>
          <w:rFonts w:ascii="IFAO-Grec Unicode" w:hAnsi="IFAO-Grec Unicode"/>
          <w:sz w:val="24"/>
          <w:szCs w:val="24"/>
          <w:rtl w:val="0"/>
        </w:rPr>
        <w:t xml:space="preserve">) </w:t>
      </w:r>
      <w:r>
        <w:rPr>
          <w:rFonts w:ascii="IFAO-Grec Unicode" w:hAnsi="IFAO-Grec Unicode" w:hint="default"/>
          <w:sz w:val="24"/>
          <w:szCs w:val="24"/>
          <w:rtl w:val="0"/>
        </w:rPr>
        <w:t>ἐνκτ</w:t>
      </w:r>
      <w:r>
        <w:rPr>
          <w:rFonts w:ascii="IFAO-Grec Unicode" w:hAnsi="IFAO-Grec Unicode"/>
          <w:sz w:val="24"/>
          <w:szCs w:val="24"/>
          <w:rtl w:val="0"/>
        </w:rPr>
        <w:t>(</w:t>
      </w:r>
      <w:r>
        <w:rPr>
          <w:rFonts w:ascii="IFAO-Grec Unicode" w:hAnsi="IFAO-Grec Unicode" w:hint="default"/>
          <w:sz w:val="24"/>
          <w:szCs w:val="24"/>
          <w:rtl w:val="0"/>
        </w:rPr>
        <w:t>ήσεων</w:t>
      </w:r>
      <w:r>
        <w:rPr>
          <w:rFonts w:ascii="IFAO-Grec Unicode" w:hAnsi="IFAO-Grec Unicode"/>
          <w:sz w:val="24"/>
          <w:szCs w:val="24"/>
          <w:rtl w:val="0"/>
        </w:rPr>
        <w:t xml:space="preserve">) </w:t>
      </w:r>
      <w:r>
        <w:rPr>
          <w:rFonts w:ascii="IFAO-Grec Unicode" w:hAnsi="IFAO-Grec Unicode" w:hint="default"/>
          <w:sz w:val="24"/>
          <w:szCs w:val="24"/>
          <w:rtl w:val="0"/>
        </w:rPr>
        <w:t>Ἀρσ</w:t>
      </w:r>
      <w:r>
        <w:rPr>
          <w:rFonts w:ascii="IFAO-Grec Unicode" w:hAnsi="IFAO-Grec Unicode"/>
          <w:sz w:val="24"/>
          <w:szCs w:val="24"/>
          <w:rtl w:val="0"/>
        </w:rPr>
        <w:t>(</w:t>
      </w:r>
      <w:r>
        <w:rPr>
          <w:rFonts w:ascii="IFAO-Grec Unicode" w:hAnsi="IFAO-Grec Unicode" w:hint="default"/>
          <w:sz w:val="24"/>
          <w:szCs w:val="24"/>
          <w:rtl w:val="0"/>
        </w:rPr>
        <w:t>ινοίτου</w:t>
      </w:r>
      <w:r>
        <w:rPr>
          <w:rFonts w:ascii="IFAO-Grec Unicode" w:hAnsi="IFAO-Grec Unicode"/>
          <w:sz w:val="24"/>
          <w:szCs w:val="24"/>
          <w:rtl w:val="0"/>
          <w:lang w:val="it-IT"/>
        </w:rPr>
        <w:t xml:space="preserve">) in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 24b</w:t>
      </w:r>
      <w:r>
        <w:rPr/>
        <w:fldChar w:fldCharType="end" w:fldLock="0"/>
      </w:r>
      <w:r>
        <w:rPr>
          <w:rFonts w:ascii="IFAO-Grec Unicode" w:hAnsi="IFAO-Grec Unicode"/>
          <w:sz w:val="24"/>
          <w:szCs w:val="24"/>
          <w:rtl w:val="0"/>
          <w:lang w:val="en-US"/>
        </w:rPr>
        <w:t xml:space="preserve">.4 and </w:t>
      </w:r>
      <w:r>
        <w:rPr>
          <w:rStyle w:val="Hyperlink.0"/>
        </w:rPr>
        <w:fldChar w:fldCharType="begin" w:fldLock="0"/>
      </w:r>
      <w:r>
        <w:rPr>
          <w:rStyle w:val="Hyperlink.0"/>
        </w:rPr>
        <w:instrText xml:space="preserve"> HYPERLINK "https://papyri.info/ddbdp/p.bon;;24c"</w:instrText>
      </w:r>
      <w:r>
        <w:rPr>
          <w:rStyle w:val="Hyperlink.0"/>
        </w:rPr>
        <w:fldChar w:fldCharType="separate" w:fldLock="0"/>
      </w:r>
      <w:r>
        <w:rPr>
          <w:rStyle w:val="Hyperlink.0"/>
          <w:rtl w:val="0"/>
        </w:rPr>
        <w:t>P.Bon. 24c</w:t>
      </w:r>
      <w:r>
        <w:rPr/>
        <w:fldChar w:fldCharType="end" w:fldLock="0"/>
      </w:r>
      <w:r>
        <w:rPr>
          <w:rFonts w:ascii="IFAO-Grec Unicode" w:hAnsi="IFAO-Grec Unicode"/>
          <w:sz w:val="24"/>
          <w:szCs w:val="24"/>
          <w:rtl w:val="0"/>
          <w:lang w:val="en-US"/>
        </w:rPr>
        <w:t xml:space="preserve">.4, but for the expression and its meaning, see the discussion in </w:t>
      </w:r>
      <w:r>
        <w:rPr>
          <w:rStyle w:val="Link"/>
        </w:rPr>
        <w:fldChar w:fldCharType="begin" w:fldLock="0"/>
      </w:r>
      <w:r>
        <w:rPr>
          <w:rStyle w:val="Link"/>
        </w:rPr>
        <w:instrText xml:space="preserve"> HYPERLINK "https://papyri.info/biblio/64938"</w:instrText>
      </w:r>
      <w:r>
        <w:rPr>
          <w:rStyle w:val="Link"/>
        </w:rPr>
        <w:fldChar w:fldCharType="separate" w:fldLock="0"/>
      </w:r>
      <w:r>
        <w:rPr>
          <w:rStyle w:val="Link"/>
          <w:rtl w:val="0"/>
          <w:lang w:val="en-US"/>
        </w:rPr>
        <w:t>Lewis</w:t>
      </w:r>
      <w:del w:id="1199" w:date="2022-03-21T15:56:14Z" w:author="ZAW Inst.f.Papyrologie">
        <w:r>
          <w:rPr>
            <w:rStyle w:val="Link"/>
            <w:rtl w:val="0"/>
            <w:lang w:val="en-US"/>
          </w:rPr>
          <w:delText>, N.</w:delText>
        </w:r>
      </w:del>
      <w:r>
        <w:rPr>
          <w:rStyle w:val="Link"/>
          <w:rtl w:val="0"/>
          <w:lang w:val="en-US"/>
        </w:rPr>
        <w:t xml:space="preserve"> </w:t>
      </w:r>
      <w:del w:id="1200" w:date="2022-03-21T15:56:13Z" w:author="ZAW Inst.f.Papyrologie">
        <w:r>
          <w:rPr>
            <w:rStyle w:val="Link"/>
            <w:rtl w:val="0"/>
            <w:lang w:val="en-US"/>
          </w:rPr>
          <w:delText>(</w:delText>
        </w:r>
      </w:del>
      <w:r>
        <w:rPr>
          <w:rStyle w:val="Link"/>
          <w:rtl w:val="0"/>
          <w:lang w:val="en-US"/>
        </w:rPr>
        <w:t>1995</w:t>
      </w:r>
      <w:r>
        <w:rPr/>
        <w:fldChar w:fldCharType="end" w:fldLock="0"/>
      </w:r>
      <w:del w:id="1201" w:date="2022-03-21T15:56:47Z" w:author="ZAW Inst.f.Papyrologie">
        <w:r>
          <w:rPr>
            <w:rFonts w:ascii="IFAO-Grec Unicode" w:hAnsi="IFAO-Grec Unicode"/>
            <w:sz w:val="24"/>
            <w:szCs w:val="24"/>
            <w:rtl w:val="0"/>
          </w:rPr>
          <w:delText>),</w:delText>
        </w:r>
      </w:del>
      <w:del w:id="1202" w:date="2022-03-21T15:56:41Z" w:author="ZAW Inst.f.Papyrologie">
        <w:r>
          <w:rPr>
            <w:rFonts w:ascii="IFAO-Grec Unicode" w:hAnsi="IFAO-Grec Unicode"/>
            <w:sz w:val="24"/>
            <w:szCs w:val="24"/>
            <w:rtl w:val="0"/>
          </w:rPr>
          <w:delText xml:space="preserve"> </w:delText>
        </w:r>
      </w:del>
      <w:ins w:id="1203" w:date="2022-03-21T15:56:45Z" w:author="ZAW Inst.f.Papyrologie">
        <w:r>
          <w:rPr>
            <w:rFonts w:ascii="IFAO-Grec Unicode" w:hAnsi="IFAO-Grec Unicode"/>
            <w:sz w:val="24"/>
            <w:szCs w:val="24"/>
            <w:rtl w:val="0"/>
            <w:lang w:val="de-DE"/>
          </w:rPr>
          <w:t>.</w:t>
        </w:r>
      </w:ins>
      <w:del w:id="1204" w:date="2022-03-21T15:56:41Z" w:author="ZAW Inst.f.Papyrologie">
        <w:r>
          <w:rPr>
            <w:rStyle w:val="Hyperlink.0"/>
          </w:rPr>
          <w:fldChar w:fldCharType="begin" w:fldLock="0"/>
        </w:r>
      </w:del>
      <w:del w:id="1205" w:date="2022-03-21T15:56:41Z" w:author="ZAW Inst.f.Papyrologie">
        <w:r>
          <w:rPr>
            <w:rStyle w:val="Hyperlink.0"/>
          </w:rPr>
          <w:delInstrText xml:space="preserve"> HYPERLINK "https://papyri.info/biblio/64938"</w:delInstrText>
        </w:r>
      </w:del>
      <w:del w:id="1206" w:date="2022-03-21T15:56:41Z" w:author="ZAW Inst.f.Papyrologie">
        <w:r>
          <w:rPr>
            <w:rStyle w:val="Hyperlink.0"/>
          </w:rPr>
          <w:fldChar w:fldCharType="separate" w:fldLock="0"/>
        </w:r>
      </w:del>
      <w:del w:id="1207" w:date="2022-03-21T15:56:41Z" w:author="ZAW Inst.f.Papyrologie">
        <w:r>
          <w:rPr>
            <w:rStyle w:val="Hyperlink.0"/>
            <w:rtl w:val="0"/>
            <w:lang w:val="en-US"/>
          </w:rPr>
          <w:delText>"Leitourgia Studies," On Government and Law in Roman Egypt. Collected Papers of Naphtali Lewis</w:delText>
        </w:r>
      </w:del>
      <w:del w:id="1208" w:date="2022-03-21T15:56:41Z" w:author="ZAW Inst.f.Papyrologie">
        <w:r>
          <w:rPr/>
          <w:fldChar w:fldCharType="end" w:fldLock="0"/>
        </w:r>
      </w:del>
      <w:del w:id="1209" w:date="2022-03-21T15:56:41Z" w:author="ZAW Inst.f.Papyrologie">
        <w:r>
          <w:rPr>
            <w:rFonts w:ascii="IFAO-Grec Unicode" w:hAnsi="IFAO-Grec Unicode"/>
            <w:sz w:val="24"/>
            <w:szCs w:val="24"/>
            <w:rtl w:val="0"/>
          </w:rPr>
          <w:delText>, Atlanta: 81</w:delText>
        </w:r>
      </w:del>
      <w:del w:id="1210" w:date="2022-03-21T15:56:41Z" w:author="ZAW Inst.f.Papyrologie">
        <w:r>
          <w:rPr>
            <w:rFonts w:ascii="IFAO-Grec Unicode" w:hAnsi="IFAO-Grec Unicode" w:hint="default"/>
            <w:sz w:val="24"/>
            <w:szCs w:val="24"/>
            <w:rtl w:val="0"/>
            <w:lang w:val="en-US"/>
          </w:rPr>
          <w:delText>–</w:delText>
        </w:r>
      </w:del>
      <w:del w:id="1211" w:date="2022-03-21T15:56:41Z" w:author="ZAW Inst.f.Papyrologie">
        <w:r>
          <w:rPr>
            <w:rFonts w:ascii="IFAO-Grec Unicode" w:hAnsi="IFAO-Grec Unicode"/>
            <w:sz w:val="24"/>
            <w:szCs w:val="24"/>
            <w:rtl w:val="0"/>
            <w:lang w:val="en-US"/>
          </w:rPr>
          <w:delText xml:space="preserve">87 (repr. from </w:delText>
        </w:r>
      </w:del>
      <w:del w:id="1212" w:date="2022-03-21T15:56:41Z" w:author="ZAW Inst.f.Papyrologie">
        <w:r>
          <w:rPr>
            <w:rStyle w:val="Hyperlink.0"/>
          </w:rPr>
          <w:fldChar w:fldCharType="begin" w:fldLock="0"/>
        </w:r>
      </w:del>
      <w:del w:id="1213" w:date="2022-03-21T15:56:41Z" w:author="ZAW Inst.f.Papyrologie">
        <w:r>
          <w:rPr>
            <w:rStyle w:val="Hyperlink.0"/>
          </w:rPr>
          <w:delInstrText xml:space="preserve"> HYPERLINK "https://papyri.info/biblio/6139"</w:delInstrText>
        </w:r>
      </w:del>
      <w:del w:id="1214" w:date="2022-03-21T15:56:41Z" w:author="ZAW Inst.f.Papyrologie">
        <w:r>
          <w:rPr>
            <w:rStyle w:val="Hyperlink.0"/>
          </w:rPr>
          <w:fldChar w:fldCharType="separate" w:fldLock="0"/>
        </w:r>
      </w:del>
      <w:del w:id="1215" w:date="2022-03-21T15:56:41Z" w:author="ZAW Inst.f.Papyrologie">
        <w:r>
          <w:rPr>
            <w:rStyle w:val="Hyperlink.0"/>
            <w:rtl w:val="0"/>
            <w:lang w:val="en-US"/>
          </w:rPr>
          <w:delText>Proceedings of the IX International Congress of Papyrology. Oslo, 19th - 22nd August, 1958</w:delText>
        </w:r>
      </w:del>
      <w:del w:id="1216" w:date="2022-03-21T15:56:41Z" w:author="ZAW Inst.f.Papyrologie">
        <w:r>
          <w:rPr/>
          <w:fldChar w:fldCharType="end" w:fldLock="0"/>
        </w:r>
      </w:del>
      <w:del w:id="1217" w:date="2022-03-21T15:56:41Z" w:author="ZAW Inst.f.Papyrologie">
        <w:r>
          <w:rPr>
            <w:rFonts w:ascii="IFAO-Grec Unicode" w:hAnsi="IFAO-Grec Unicode"/>
            <w:sz w:val="24"/>
            <w:szCs w:val="24"/>
            <w:rtl w:val="0"/>
          </w:rPr>
          <w:delText>, Oslo: 293</w:delText>
        </w:r>
      </w:del>
      <w:del w:id="1218" w:date="2022-03-21T15:56:41Z" w:author="ZAW Inst.f.Papyrologie">
        <w:r>
          <w:rPr>
            <w:rFonts w:ascii="IFAO-Grec Unicode" w:hAnsi="IFAO-Grec Unicode" w:hint="default"/>
            <w:sz w:val="24"/>
            <w:szCs w:val="24"/>
            <w:rtl w:val="0"/>
            <w:lang w:val="en-US"/>
          </w:rPr>
          <w:delText>–</w:delText>
        </w:r>
      </w:del>
      <w:del w:id="1219" w:date="2022-03-21T15:56:41Z" w:author="ZAW Inst.f.Papyrologie">
        <w:r>
          <w:rPr>
            <w:rFonts w:ascii="IFAO-Grec Unicode" w:hAnsi="IFAO-Grec Unicode"/>
            <w:sz w:val="24"/>
            <w:szCs w:val="24"/>
            <w:rtl w:val="0"/>
          </w:rPr>
          <w:delText>239).</w:delText>
        </w:r>
      </w:del>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For a recent study on the creation of the archive of real property in the Arsinoite nome, see </w:t>
      </w:r>
      <w:r>
        <w:rPr>
          <w:rStyle w:val="Hyperlink.0"/>
        </w:rPr>
        <w:fldChar w:fldCharType="begin" w:fldLock="0"/>
      </w:r>
      <w:r>
        <w:rPr>
          <w:rStyle w:val="Hyperlink.0"/>
        </w:rPr>
        <w:instrText xml:space="preserve"> HYPERLINK "https://papyri.info/biblio/95803"</w:instrText>
      </w:r>
      <w:r>
        <w:rPr>
          <w:rStyle w:val="Hyperlink.0"/>
        </w:rPr>
        <w:fldChar w:fldCharType="separate" w:fldLock="0"/>
      </w:r>
      <w:r>
        <w:rPr>
          <w:rStyle w:val="Hyperlink.0"/>
          <w:rtl w:val="0"/>
          <w:lang w:val="de-DE"/>
        </w:rPr>
        <w:t>Claytor 2020b</w:t>
      </w:r>
      <w:r>
        <w:rPr/>
        <w:fldChar w:fldCharType="end" w:fldLock="0"/>
      </w:r>
      <w:r>
        <w:rPr>
          <w:rFonts w:ascii="IFAO-Grec Unicode" w:hAnsi="IFAO-Grec Unicode"/>
          <w:sz w:val="24"/>
          <w:szCs w:val="24"/>
          <w:rtl w:val="0"/>
        </w:rPr>
        <w:t>: 35</w:t>
      </w:r>
      <w:r>
        <w:rPr>
          <w:rFonts w:ascii="IFAO-Grec Unicode" w:hAnsi="IFAO-Grec Unicode" w:hint="default"/>
          <w:sz w:val="24"/>
          <w:szCs w:val="24"/>
          <w:rtl w:val="0"/>
          <w:lang w:val="en-US"/>
        </w:rPr>
        <w:t>–</w:t>
      </w:r>
      <w:r>
        <w:rPr>
          <w:rFonts w:ascii="IFAO-Grec Unicode" w:hAnsi="IFAO-Grec Unicode"/>
          <w:sz w:val="24"/>
          <w:szCs w:val="24"/>
          <w:rtl w:val="0"/>
        </w:rPr>
        <w:t>42.</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33 </w:t>
      </w:r>
      <w:r>
        <w:rPr>
          <w:rFonts w:ascii="IFAO-Grec Unicode" w:hAnsi="IFAO-Grec Unicode" w:hint="default"/>
          <w:sz w:val="24"/>
          <w:szCs w:val="24"/>
          <w:rtl w:val="0"/>
          <w:lang w:val="en-US"/>
        </w:rPr>
        <w:t>παρ</w:t>
      </w:r>
      <w:r>
        <w:rPr>
          <w:rFonts w:ascii="IFAO-Grec Unicode" w:hAnsi="IFAO-Grec Unicode" w:hint="default"/>
          <w:sz w:val="24"/>
          <w:szCs w:val="24"/>
          <w:rtl w:val="0"/>
        </w:rPr>
        <w:t>ά</w:t>
      </w:r>
      <w:r>
        <w:rPr>
          <w:rFonts w:ascii="IFAO-Grec Unicode" w:hAnsi="IFAO-Grec Unicode"/>
          <w:sz w:val="24"/>
          <w:szCs w:val="24"/>
          <w:rtl w:val="0"/>
          <w:lang w:val="en-US"/>
        </w:rPr>
        <w:t xml:space="preserve">. With an enlarged </w:t>
      </w:r>
      <w:r>
        <w:rPr>
          <w:rFonts w:ascii="IFAO-Grec Unicode" w:hAnsi="IFAO-Grec Unicode"/>
          <w:sz w:val="24"/>
          <w:szCs w:val="24"/>
          <w:rtl w:val="0"/>
        </w:rPr>
        <w:t>pi</w:t>
      </w:r>
      <w:r>
        <w:rPr>
          <w:rFonts w:ascii="IFAO-Grec Unicode" w:hAnsi="IFAO-Grec Unicode"/>
          <w:sz w:val="24"/>
          <w:szCs w:val="24"/>
          <w:rtl w:val="0"/>
        </w:rPr>
        <w:t>.</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35 </w:t>
      </w:r>
      <w:r>
        <w:rPr>
          <w:rFonts w:ascii="IFAO-Grec Unicode" w:hAnsi="IFAO-Grec Unicode" w:hint="default"/>
          <w:sz w:val="24"/>
          <w:szCs w:val="24"/>
          <w:rtl w:val="0"/>
        </w:rPr>
        <w:t>τοῦτο</w:t>
      </w:r>
      <w:r>
        <w:rPr>
          <w:rFonts w:ascii="IFAO-Grec Unicode" w:hAnsi="IFAO-Grec Unicode"/>
          <w:sz w:val="24"/>
          <w:szCs w:val="24"/>
          <w:rtl w:val="0"/>
          <w:lang w:val="en-US"/>
        </w:rPr>
        <w:t>. Followed by a tiny oblique high in the line: a pen slip?</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35</w:t>
      </w:r>
      <w:r>
        <w:rPr>
          <w:rFonts w:ascii="IFAO-Grec Unicode" w:hAnsi="IFAO-Grec Unicode" w:hint="default"/>
          <w:sz w:val="24"/>
          <w:szCs w:val="24"/>
          <w:rtl w:val="0"/>
          <w:lang w:val="en-US"/>
        </w:rPr>
        <w:t>–</w:t>
      </w:r>
      <w:r>
        <w:rPr>
          <w:rFonts w:ascii="IFAO-Grec Unicode" w:hAnsi="IFAO-Grec Unicode"/>
          <w:sz w:val="24"/>
          <w:szCs w:val="24"/>
          <w:rtl w:val="0"/>
        </w:rPr>
        <w:t xml:space="preserve">36 </w:t>
      </w:r>
      <w:r>
        <w:rPr>
          <w:rFonts w:ascii="IFAO-Grec Unicode" w:hAnsi="IFAO-Grec Unicode" w:hint="default"/>
          <w:sz w:val="24"/>
          <w:szCs w:val="24"/>
          <w:rtl w:val="0"/>
          <w:lang w:val="en-US"/>
        </w:rPr>
        <w:t xml:space="preserve">Γαίωνος τοῦ̣ </w:t>
      </w:r>
      <w:r>
        <w:rPr>
          <w:rFonts w:ascii="IFAO-Grec Unicode" w:hAnsi="IFAO-Grec Unicode"/>
          <w:sz w:val="24"/>
          <w:szCs w:val="24"/>
          <w:rtl w:val="0"/>
        </w:rPr>
        <w:t xml:space="preserve">| </w:t>
      </w:r>
      <w:r>
        <w:rPr>
          <w:rFonts w:ascii="IFAO-Grec Unicode" w:hAnsi="IFAO-Grec Unicode" w:hint="default"/>
          <w:sz w:val="24"/>
          <w:szCs w:val="24"/>
          <w:rtl w:val="0"/>
          <w:lang w:val="en-US"/>
        </w:rPr>
        <w:t>Ἱππάρχου</w:t>
      </w:r>
      <w:r>
        <w:rPr>
          <w:rFonts w:ascii="IFAO-Grec Unicode" w:hAnsi="IFAO-Grec Unicode"/>
          <w:sz w:val="24"/>
          <w:szCs w:val="24"/>
          <w:rtl w:val="0"/>
          <w:lang w:val="en-US"/>
        </w:rPr>
        <w:t>. Perhaps added by a different hand, smaller and less regular. The letters in the patronymic are large and well-spaced, so as to occupy as much of the blank space available as possible.</w:t>
      </w:r>
    </w:p>
    <w:p>
      <w:pPr>
        <w:pStyle w:val="Text"/>
        <w:spacing w:after="0"/>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37 </w:t>
      </w:r>
      <w:r>
        <w:rPr>
          <w:rFonts w:ascii="IFAO-Grec Unicode" w:hAnsi="IFAO-Grec Unicode" w:hint="default"/>
          <w:sz w:val="24"/>
          <w:szCs w:val="24"/>
          <w:rtl w:val="0"/>
        </w:rPr>
        <w:t>τῇ ἐνεσ</w:t>
      </w:r>
      <w:r>
        <w:rPr>
          <w:rFonts w:ascii="IFAO-Grec Unicode" w:hAnsi="IFAO-Grec Unicode" w:hint="default"/>
          <w:sz w:val="24"/>
          <w:szCs w:val="24"/>
          <w:rtl w:val="0"/>
          <w:lang w:val="en-US"/>
        </w:rPr>
        <w:t>̣</w:t>
      </w:r>
      <w:r>
        <w:rPr>
          <w:rFonts w:ascii="IFAO-Grec Unicode" w:hAnsi="IFAO-Grec Unicode" w:hint="default"/>
          <w:sz w:val="24"/>
          <w:szCs w:val="24"/>
          <w:rtl w:val="0"/>
        </w:rPr>
        <w:t>τώσῃ ἡμέρᾳ</w:t>
      </w:r>
      <w:r>
        <w:rPr>
          <w:rFonts w:ascii="IFAO-Grec Unicode" w:hAnsi="IFAO-Grec Unicode"/>
          <w:sz w:val="24"/>
          <w:szCs w:val="24"/>
          <w:rtl w:val="0"/>
          <w:lang w:val="en-US"/>
        </w:rPr>
        <w:t xml:space="preserve">. For other declarations submitted to the </w:t>
      </w:r>
      <w:r>
        <w:rPr>
          <w:rFonts w:ascii="IFAO-Grec Unicode" w:hAnsi="IFAO-Grec Unicode" w:hint="default"/>
          <w:sz w:val="24"/>
          <w:szCs w:val="24"/>
          <w:rtl w:val="0"/>
        </w:rPr>
        <w:t xml:space="preserve">βιβλιοφύλακες </w:t>
      </w:r>
      <w:r>
        <w:rPr>
          <w:rFonts w:ascii="IFAO-Grec Unicode" w:hAnsi="IFAO-Grec Unicode"/>
          <w:sz w:val="24"/>
          <w:szCs w:val="24"/>
          <w:rtl w:val="0"/>
          <w:lang w:val="en-US"/>
        </w:rPr>
        <w:t xml:space="preserve">about property purchased on the same day, see e.g. </w:t>
      </w:r>
      <w:r>
        <w:rPr>
          <w:rStyle w:val="Hyperlink.0"/>
        </w:rPr>
        <w:fldChar w:fldCharType="begin" w:fldLock="0"/>
      </w:r>
      <w:r>
        <w:rPr>
          <w:rStyle w:val="Hyperlink.0"/>
        </w:rPr>
        <w:instrText xml:space="preserve"> HYPERLINK "https://papyri.info/ddbdp/p.tebt;2;472"</w:instrText>
      </w:r>
      <w:r>
        <w:rPr>
          <w:rStyle w:val="Hyperlink.0"/>
        </w:rPr>
        <w:fldChar w:fldCharType="separate" w:fldLock="0"/>
      </w:r>
      <w:r>
        <w:rPr>
          <w:rStyle w:val="Hyperlink.0"/>
          <w:rtl w:val="0"/>
          <w:lang w:val="de-DE"/>
        </w:rPr>
        <w:t>P.Tebt. 2 472</w:t>
      </w:r>
      <w:r>
        <w:rPr/>
        <w:fldChar w:fldCharType="end" w:fldLock="0"/>
      </w:r>
      <w:r>
        <w:rPr>
          <w:rFonts w:ascii="IFAO-Grec Unicode" w:hAnsi="IFAO-Grec Unicode"/>
          <w:sz w:val="24"/>
          <w:szCs w:val="24"/>
          <w:rtl w:val="0"/>
          <w:lang w:val="en-US"/>
        </w:rPr>
        <w:t xml:space="preserve"> (after 120</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121), or </w:t>
      </w:r>
      <w:r>
        <w:rPr>
          <w:rStyle w:val="Hyperlink.0"/>
        </w:rPr>
        <w:fldChar w:fldCharType="begin" w:fldLock="0"/>
      </w:r>
      <w:r>
        <w:rPr>
          <w:rStyle w:val="Hyperlink.0"/>
        </w:rPr>
        <w:instrText xml:space="preserve"> HYPERLINK "https://papyri.info/ddbdp/p.bon;;24b"</w:instrText>
      </w:r>
      <w:r>
        <w:rPr>
          <w:rStyle w:val="Hyperlink.0"/>
        </w:rPr>
        <w:fldChar w:fldCharType="separate" w:fldLock="0"/>
      </w:r>
      <w:r>
        <w:rPr>
          <w:rStyle w:val="Hyperlink.0"/>
          <w:rtl w:val="0"/>
        </w:rPr>
        <w:t>P.Bon.24b</w:t>
      </w:r>
      <w:r>
        <w:rPr/>
        <w:fldChar w:fldCharType="end" w:fldLock="0"/>
      </w:r>
      <w:r>
        <w:rPr>
          <w:rFonts w:ascii="IFAO-Grec Unicode" w:hAnsi="IFAO-Grec Unicode"/>
          <w:sz w:val="24"/>
          <w:szCs w:val="24"/>
          <w:rtl w:val="0"/>
        </w:rPr>
        <w:t xml:space="preserve"> (135). </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39 </w:t>
      </w:r>
      <w:r>
        <w:rPr>
          <w:rFonts w:ascii="IFAO-Grec Unicode" w:hAnsi="IFAO-Grec Unicode" w:hint="default"/>
          <w:sz w:val="24"/>
          <w:szCs w:val="24"/>
          <w:rtl w:val="0"/>
        </w:rPr>
        <w:t>ἱε</w:t>
      </w:r>
      <w:r>
        <w:rPr>
          <w:rFonts w:ascii="IFAO-Grec Unicode" w:hAnsi="IFAO-Grec Unicode" w:hint="default"/>
          <w:sz w:val="24"/>
          <w:szCs w:val="24"/>
          <w:rtl w:val="0"/>
          <w:lang w:val="en-US"/>
        </w:rPr>
        <w:t>̣</w:t>
      </w:r>
      <w:r>
        <w:rPr>
          <w:rFonts w:ascii="IFAO-Grec Unicode" w:hAnsi="IFAO-Grec Unicode" w:hint="default"/>
          <w:sz w:val="24"/>
          <w:szCs w:val="24"/>
          <w:rtl w:val="0"/>
        </w:rPr>
        <w:t>ρ</w:t>
      </w:r>
      <w:r>
        <w:rPr>
          <w:rFonts w:ascii="IFAO-Grec Unicode" w:hAnsi="IFAO-Grec Unicode" w:hint="default"/>
          <w:sz w:val="24"/>
          <w:szCs w:val="24"/>
          <w:rtl w:val="0"/>
          <w:lang w:val="en-US"/>
        </w:rPr>
        <w:t>̣̣</w:t>
      </w:r>
      <w:r>
        <w:rPr>
          <w:rFonts w:ascii="IFAO-Grec Unicode" w:hAnsi="IFAO-Grec Unicode" w:hint="default"/>
          <w:sz w:val="24"/>
          <w:szCs w:val="24"/>
          <w:rtl w:val="0"/>
        </w:rPr>
        <w:t>ε</w:t>
      </w:r>
      <w:r>
        <w:rPr>
          <w:rFonts w:ascii="IFAO-Grec Unicode" w:hAnsi="IFAO-Grec Unicode" w:hint="default"/>
          <w:sz w:val="24"/>
          <w:szCs w:val="24"/>
          <w:rtl w:val="0"/>
          <w:lang w:val="en-US"/>
        </w:rPr>
        <w:t>̣</w:t>
      </w:r>
      <w:r>
        <w:rPr>
          <w:rFonts w:ascii="IFAO-Grec Unicode" w:hAnsi="IFAO-Grec Unicode" w:hint="default"/>
          <w:sz w:val="24"/>
          <w:szCs w:val="24"/>
          <w:rtl w:val="0"/>
        </w:rPr>
        <w:t>ί</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ας</w:t>
      </w:r>
      <w:r>
        <w:rPr>
          <w:rFonts w:ascii="IFAO-Grec Unicode" w:hAnsi="IFAO-Grec Unicode"/>
          <w:sz w:val="24"/>
          <w:szCs w:val="24"/>
          <w:rtl w:val="0"/>
          <w:lang w:val="en-US"/>
        </w:rPr>
        <w:t xml:space="preserve">]. Except for the first </w:t>
      </w:r>
      <w:r>
        <w:rPr>
          <w:rFonts w:ascii="IFAO-Grec Unicode" w:hAnsi="IFAO-Grec Unicode"/>
          <w:sz w:val="24"/>
          <w:szCs w:val="24"/>
          <w:rtl w:val="0"/>
        </w:rPr>
        <w:t>iota</w:t>
      </w:r>
      <w:r>
        <w:rPr>
          <w:rFonts w:ascii="IFAO-Grec Unicode" w:hAnsi="IFAO-Grec Unicode"/>
          <w:sz w:val="24"/>
          <w:szCs w:val="24"/>
          <w:rtl w:val="0"/>
          <w:lang w:val="en-US"/>
        </w:rPr>
        <w:t xml:space="preserve">, which allows us to rule out the reading </w:t>
      </w:r>
      <w:r>
        <w:rPr>
          <w:rFonts w:ascii="IFAO-Grec Unicode" w:hAnsi="IFAO-Grec Unicode" w:hint="default"/>
          <w:sz w:val="24"/>
          <w:szCs w:val="24"/>
          <w:rtl w:val="0"/>
        </w:rPr>
        <w:t>τῶ</w:t>
      </w:r>
      <w:r>
        <w:rPr>
          <w:rFonts w:ascii="IFAO-Grec Unicode" w:hAnsi="IFAO-Grec Unicode" w:hint="default"/>
          <w:sz w:val="24"/>
          <w:szCs w:val="24"/>
          <w:rtl w:val="0"/>
          <w:lang w:val="en-US"/>
        </w:rPr>
        <w:t>̣</w:t>
      </w:r>
      <w:r>
        <w:rPr>
          <w:rFonts w:ascii="IFAO-Grec Unicode" w:hAnsi="IFAO-Grec Unicode" w:hint="default"/>
          <w:sz w:val="24"/>
          <w:szCs w:val="24"/>
          <w:rtl w:val="0"/>
        </w:rPr>
        <w:t>ν</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offered by the first editors, very little remains of the other letters.</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de-DE"/>
        </w:rPr>
        <w:t>47</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48 </w:t>
      </w:r>
      <w:r>
        <w:rPr>
          <w:rFonts w:ascii="IFAO-Grec Unicode" w:hAnsi="IFAO-Grec Unicode" w:hint="default"/>
          <w:sz w:val="24"/>
          <w:szCs w:val="24"/>
          <w:rtl w:val="0"/>
          <w:lang w:val="en-US"/>
        </w:rPr>
        <w:t>ἀ</w:t>
      </w:r>
      <w:r>
        <w:rPr>
          <w:rFonts w:ascii="IFAO-Grec Unicode" w:hAnsi="IFAO-Grec Unicode" w:hint="default"/>
          <w:sz w:val="24"/>
          <w:szCs w:val="24"/>
          <w:rtl w:val="0"/>
          <w:lang w:val="de-DE"/>
        </w:rPr>
        <w:t>̣</w:t>
      </w:r>
      <w:r>
        <w:rPr>
          <w:rFonts w:ascii="IFAO-Grec Unicode" w:hAnsi="IFAO-Grec Unicode" w:hint="default"/>
          <w:sz w:val="24"/>
          <w:szCs w:val="24"/>
          <w:rtl w:val="0"/>
          <w:lang w:val="en-US"/>
        </w:rPr>
        <w:t>πὸ</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τῆς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Σαβ</w:t>
      </w:r>
      <w:r>
        <w:rPr>
          <w:rFonts w:ascii="IFAO-Grec Unicode" w:hAnsi="IFAO-Grec Unicode" w:hint="default"/>
          <w:sz w:val="24"/>
          <w:szCs w:val="24"/>
          <w:rtl w:val="0"/>
          <w:lang w:val="de-DE"/>
        </w:rPr>
        <w:t>̣</w:t>
      </w:r>
      <w:r>
        <w:rPr>
          <w:rFonts w:ascii="IFAO-Grec Unicode" w:hAnsi="IFAO-Grec Unicode" w:hint="default"/>
          <w:sz w:val="24"/>
          <w:szCs w:val="24"/>
          <w:rtl w:val="0"/>
          <w:lang w:val="en-US"/>
        </w:rPr>
        <w:t>είνου</w:t>
      </w:r>
      <w:r>
        <w:rPr>
          <w:rFonts w:ascii="IFAO-Grec Unicode" w:hAnsi="IFAO-Grec Unicode"/>
          <w:sz w:val="24"/>
          <w:szCs w:val="24"/>
          <w:rtl w:val="0"/>
          <w:lang w:val="de-DE"/>
        </w:rPr>
        <w:t xml:space="preserve"> | </w:t>
      </w:r>
      <w:r>
        <w:rPr>
          <w:rFonts w:ascii="IFAO-Grec Unicode" w:hAnsi="IFAO-Grec Unicode" w:hint="default"/>
          <w:sz w:val="24"/>
          <w:szCs w:val="24"/>
          <w:rtl w:val="0"/>
          <w:lang w:val="en-US"/>
        </w:rPr>
        <w:t>τραπέζης</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 The omission of the verb is standard in bank </w:t>
      </w:r>
      <w:r>
        <w:rPr>
          <w:rFonts w:ascii="IFAO-Grec Unicode" w:hAnsi="IFAO-Grec Unicode"/>
          <w:sz w:val="24"/>
          <w:szCs w:val="24"/>
          <w:rtl w:val="0"/>
          <w:lang w:val="de-DE"/>
        </w:rPr>
        <w:t>diagraphai</w:t>
      </w:r>
      <w:r>
        <w:rPr>
          <w:rFonts w:ascii="IFAO-Grec Unicode" w:hAnsi="IFAO-Grec Unicode"/>
          <w:sz w:val="24"/>
          <w:szCs w:val="24"/>
          <w:rtl w:val="0"/>
          <w:lang w:val="de-DE"/>
        </w:rPr>
        <w:t xml:space="preserve">: see further </w:t>
      </w:r>
      <w:r>
        <w:rPr>
          <w:rStyle w:val="Hyperlink.8"/>
        </w:rPr>
        <w:fldChar w:fldCharType="begin" w:fldLock="0"/>
      </w:r>
      <w:r>
        <w:rPr>
          <w:rStyle w:val="Hyperlink.8"/>
        </w:rPr>
        <w:instrText xml:space="preserve"> HYPERLINK "https://papyri.info/biblio/9194"</w:instrText>
      </w:r>
      <w:r>
        <w:rPr>
          <w:rStyle w:val="Hyperlink.8"/>
        </w:rPr>
        <w:fldChar w:fldCharType="separate" w:fldLock="0"/>
      </w:r>
      <w:r>
        <w:rPr>
          <w:rStyle w:val="Hyperlink.8"/>
          <w:rtl w:val="0"/>
          <w:lang w:val="de-DE"/>
        </w:rPr>
        <w:t>Wolff 1978</w:t>
      </w:r>
      <w:r>
        <w:rPr/>
        <w:fldChar w:fldCharType="end" w:fldLock="0"/>
      </w:r>
      <w:del w:id="1220" w:date="2022-03-21T15:58:30Z" w:author="ZAW Inst.f.Papyrologie">
        <w:r>
          <w:rPr>
            <w:rFonts w:ascii="IFAO-Grec Unicode" w:hAnsi="IFAO-Grec Unicode"/>
            <w:sz w:val="24"/>
            <w:szCs w:val="24"/>
            <w:rtl w:val="0"/>
          </w:rPr>
          <w:delText xml:space="preserve"> </w:delText>
        </w:r>
      </w:del>
      <w:ins w:id="1221" w:date="2022-03-21T15:58:29Z" w:author="ZAW Inst.f.Papyrologie">
        <w:r>
          <w:rPr>
            <w:rFonts w:ascii="IFAO-Grec Unicode" w:hAnsi="IFAO-Grec Unicode"/>
            <w:sz w:val="24"/>
            <w:szCs w:val="24"/>
            <w:rtl w:val="0"/>
            <w:lang w:val="de-DE"/>
          </w:rPr>
          <w:t xml:space="preserve">: </w:t>
        </w:r>
      </w:ins>
      <w:r>
        <w:rPr>
          <w:rFonts w:ascii="IFAO-Grec Unicode" w:hAnsi="IFAO-Grec Unicode"/>
          <w:sz w:val="24"/>
          <w:szCs w:val="24"/>
          <w:rtl w:val="0"/>
          <w:lang w:val="en-US"/>
        </w:rPr>
        <w:t xml:space="preserve">97, and </w:t>
      </w:r>
      <w:r>
        <w:rPr>
          <w:rStyle w:val="Hyperlink.0"/>
        </w:rPr>
        <w:fldChar w:fldCharType="begin" w:fldLock="0"/>
      </w:r>
      <w:r>
        <w:rPr>
          <w:rStyle w:val="Hyperlink.0"/>
        </w:rPr>
        <w:instrText xml:space="preserve"> HYPERLINK "https://papyri.info/biblio/95843"</w:instrText>
      </w:r>
      <w:r>
        <w:rPr>
          <w:rStyle w:val="Hyperlink.0"/>
        </w:rPr>
        <w:fldChar w:fldCharType="separate" w:fldLock="0"/>
      </w:r>
      <w:r>
        <w:rPr>
          <w:rStyle w:val="Hyperlink.0"/>
          <w:rtl w:val="0"/>
          <w:lang w:val="de-DE"/>
        </w:rPr>
        <w:t>Claytor 2020a</w:t>
      </w:r>
      <w:r>
        <w:rPr/>
        <w:fldChar w:fldCharType="end" w:fldLock="0"/>
      </w:r>
      <w:del w:id="1222" w:date="2022-03-21T15:57:46Z" w:author="ZAW Inst.f.Papyrologie">
        <w:r>
          <w:rPr>
            <w:rFonts w:ascii="IFAO-Grec Unicode" w:hAnsi="IFAO-Grec Unicode"/>
            <w:sz w:val="24"/>
            <w:szCs w:val="24"/>
            <w:rtl w:val="0"/>
          </w:rPr>
          <w:delText xml:space="preserve"> </w:delText>
        </w:r>
      </w:del>
      <w:ins w:id="1223" w:date="2022-03-21T15:57:44Z" w:author="ZAW Inst.f.Papyrologie">
        <w:r>
          <w:rPr>
            <w:rFonts w:ascii="IFAO-Grec Unicode" w:hAnsi="IFAO-Grec Unicode"/>
            <w:sz w:val="24"/>
            <w:szCs w:val="24"/>
            <w:rtl w:val="0"/>
            <w:lang w:val="de-DE"/>
          </w:rPr>
          <w:t xml:space="preserve">: </w:t>
        </w:r>
      </w:ins>
      <w:r>
        <w:rPr>
          <w:rFonts w:ascii="IFAO-Grec Unicode" w:hAnsi="IFAO-Grec Unicode"/>
          <w:sz w:val="24"/>
          <w:szCs w:val="24"/>
          <w:rtl w:val="0"/>
        </w:rPr>
        <w:t>330.</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lang w:val="en-US"/>
        </w:rPr>
        <w:t xml:space="preserve">Another papyrus containing both the declaration of property transfer and the bank receipt may be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pt-PT"/>
        </w:rPr>
        <w:t>CPR 1 17</w:t>
      </w:r>
      <w:r>
        <w:rPr/>
        <w:fldChar w:fldCharType="end" w:fldLock="0"/>
      </w:r>
      <w:r>
        <w:rPr>
          <w:rFonts w:ascii="IFAO-Grec Unicode" w:hAnsi="IFAO-Grec Unicode"/>
          <w:sz w:val="24"/>
          <w:szCs w:val="24"/>
          <w:rtl w:val="0"/>
          <w:lang w:val="en-US"/>
        </w:rPr>
        <w:t xml:space="preserve"> (Ptol. Euerg.; 138): the first column with the declaration is fragmentary, but the surviving text adheres to the standard formulary of such declarations: see </w:t>
      </w:r>
      <w:r>
        <w:rPr>
          <w:rStyle w:val="Hyperlink.0"/>
        </w:rPr>
        <w:fldChar w:fldCharType="begin" w:fldLock="0"/>
      </w:r>
      <w:r>
        <w:rPr>
          <w:rStyle w:val="Hyperlink.0"/>
        </w:rPr>
        <w:instrText xml:space="preserve"> HYPERLINK "https://papyri.info/biblio/95194"</w:instrText>
      </w:r>
      <w:r>
        <w:rPr>
          <w:rStyle w:val="Hyperlink.0"/>
        </w:rPr>
        <w:fldChar w:fldCharType="separate" w:fldLock="0"/>
      </w:r>
      <w:r>
        <w:rPr>
          <w:rStyle w:val="Hyperlink.0"/>
          <w:rtl w:val="0"/>
          <w:lang w:val="da-DK"/>
        </w:rPr>
        <w:t>Chrest.Mitt.</w:t>
      </w:r>
      <w:r>
        <w:rPr/>
        <w:fldChar w:fldCharType="end" w:fldLock="0"/>
      </w:r>
      <w:r>
        <w:rPr>
          <w:rFonts w:ascii="IFAO-Grec Unicode" w:hAnsi="IFAO-Grec Unicode"/>
          <w:sz w:val="24"/>
          <w:szCs w:val="24"/>
          <w:rtl w:val="0"/>
        </w:rPr>
        <w:t>, pp. 6</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7. As is the case of our roll, the two documents in </w:t>
      </w:r>
      <w:r>
        <w:rPr>
          <w:rStyle w:val="Hyperlink.0"/>
        </w:rPr>
        <w:fldChar w:fldCharType="begin" w:fldLock="0"/>
      </w:r>
      <w:r>
        <w:rPr>
          <w:rStyle w:val="Hyperlink.0"/>
        </w:rPr>
        <w:instrText xml:space="preserve"> HYPERLINK "https://papyri.info/ddbdp/cpr;1;17"</w:instrText>
      </w:r>
      <w:r>
        <w:rPr>
          <w:rStyle w:val="Hyperlink.0"/>
        </w:rPr>
        <w:fldChar w:fldCharType="separate" w:fldLock="0"/>
      </w:r>
      <w:r>
        <w:rPr>
          <w:rStyle w:val="Hyperlink.0"/>
          <w:rtl w:val="0"/>
          <w:lang w:val="pt-PT"/>
        </w:rPr>
        <w:t>CPR 1 17</w:t>
      </w:r>
      <w:r>
        <w:rPr/>
        <w:fldChar w:fldCharType="end" w:fldLock="0"/>
      </w:r>
      <w:r>
        <w:rPr>
          <w:rFonts w:ascii="IFAO-Grec Unicode" w:hAnsi="IFAO-Grec Unicode"/>
          <w:sz w:val="24"/>
          <w:szCs w:val="24"/>
          <w:rtl w:val="0"/>
          <w:lang w:val="en-US"/>
        </w:rPr>
        <w:t xml:space="preserve"> were drawn up on two sheets pasted together.</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 xml:space="preserve">62 </w:t>
      </w:r>
      <w:r>
        <w:rPr>
          <w:rFonts w:ascii="IFAO-Grec Unicode" w:hAnsi="IFAO-Grec Unicode" w:hint="default"/>
          <w:sz w:val="24"/>
          <w:szCs w:val="24"/>
          <w:rtl w:val="0"/>
        </w:rPr>
        <w:t>τ</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ὴν</w:t>
      </w:r>
      <w:r>
        <w:rPr>
          <w:rFonts w:ascii="IFAO-Grec Unicode" w:hAnsi="IFAO-Grec Unicode"/>
          <w:sz w:val="24"/>
          <w:szCs w:val="24"/>
          <w:rtl w:val="0"/>
          <w:lang w:val="pt-PT"/>
        </w:rPr>
        <w:t xml:space="preserve">] </w:t>
      </w:r>
      <w:r>
        <w:rPr>
          <w:rFonts w:ascii="IFAO-Grec Unicode" w:hAnsi="IFAO-Grec Unicode" w:hint="default"/>
          <w:sz w:val="24"/>
          <w:szCs w:val="24"/>
          <w:rtl w:val="0"/>
        </w:rPr>
        <w:t>τι</w:t>
      </w:r>
      <w:r>
        <w:rPr>
          <w:rFonts w:ascii="IFAO-Grec Unicode" w:hAnsi="IFAO-Grec Unicode" w:hint="default"/>
          <w:sz w:val="24"/>
          <w:szCs w:val="24"/>
          <w:rtl w:val="0"/>
          <w:lang w:val="en-US"/>
        </w:rPr>
        <w:t>̣</w:t>
      </w:r>
      <w:r>
        <w:rPr>
          <w:rFonts w:ascii="IFAO-Grec Unicode" w:hAnsi="IFAO-Grec Unicode" w:hint="default"/>
          <w:sz w:val="24"/>
          <w:szCs w:val="24"/>
          <w:rtl w:val="0"/>
        </w:rPr>
        <w:t>μήν</w:t>
      </w:r>
      <w:r>
        <w:rPr>
          <w:rFonts w:ascii="IFAO-Grec Unicode" w:hAnsi="IFAO-Grec Unicode"/>
          <w:sz w:val="24"/>
          <w:szCs w:val="24"/>
          <w:rtl w:val="0"/>
          <w:lang w:val="en-US"/>
        </w:rPr>
        <w:t>. There is enough room in the lacuna to accommodate the article as well.</w:t>
      </w:r>
    </w:p>
    <w:p>
      <w:pPr>
        <w:pStyle w:val="Text"/>
        <w:spacing w:after="0" w:line="276" w:lineRule="auto"/>
        <w:ind w:firstLine="284"/>
        <w:jc w:val="both"/>
        <w:rPr>
          <w:rFonts w:ascii="IFAO-Grec Unicode" w:cs="IFAO-Grec Unicode" w:hAnsi="IFAO-Grec Unicode" w:eastAsia="IFAO-Grec Unicode"/>
          <w:sz w:val="24"/>
          <w:szCs w:val="24"/>
        </w:rPr>
      </w:pPr>
      <w:r>
        <w:rPr>
          <w:rFonts w:ascii="IFAO-Grec Unicode" w:hAnsi="IFAO-Grec Unicode"/>
          <w:sz w:val="24"/>
          <w:szCs w:val="24"/>
          <w:rtl w:val="0"/>
        </w:rPr>
        <w:t>65</w:t>
      </w:r>
      <w:r>
        <w:rPr>
          <w:rFonts w:ascii="IFAO-Grec Unicode" w:hAnsi="IFAO-Grec Unicode" w:hint="default"/>
          <w:sz w:val="24"/>
          <w:szCs w:val="24"/>
          <w:rtl w:val="0"/>
          <w:lang w:val="en-US"/>
        </w:rPr>
        <w:t>–</w:t>
      </w:r>
      <w:r>
        <w:rPr>
          <w:rFonts w:ascii="IFAO-Grec Unicode" w:hAnsi="IFAO-Grec Unicode"/>
          <w:sz w:val="24"/>
          <w:szCs w:val="24"/>
          <w:rtl w:val="0"/>
        </w:rPr>
        <w:t xml:space="preserve">68 </w:t>
      </w:r>
      <w:r>
        <w:rPr>
          <w:rFonts w:ascii="IFAO-Grec Unicode" w:hAnsi="IFAO-Grec Unicode" w:hint="default"/>
          <w:sz w:val="24"/>
          <w:szCs w:val="24"/>
          <w:rtl w:val="0"/>
        </w:rPr>
        <w:t>ἀκο</w:t>
      </w:r>
      <w:r>
        <w:rPr>
          <w:rFonts w:ascii="IFAO-Grec Unicode" w:hAnsi="IFAO-Grec Unicode"/>
          <w:sz w:val="24"/>
          <w:szCs w:val="24"/>
          <w:rtl w:val="0"/>
        </w:rPr>
        <w:t>|</w:t>
      </w:r>
      <w:r>
        <w:rPr>
          <w:rFonts w:ascii="IFAO-Grec Unicode" w:hAnsi="IFAO-Grec Unicode" w:hint="default"/>
          <w:sz w:val="24"/>
          <w:szCs w:val="24"/>
          <w:rtl w:val="0"/>
        </w:rPr>
        <w:t>λ</w:t>
      </w:r>
      <w:r>
        <w:rPr>
          <w:rFonts w:ascii="IFAO-Grec Unicode" w:hAnsi="IFAO-Grec Unicode" w:hint="default"/>
          <w:sz w:val="24"/>
          <w:szCs w:val="24"/>
          <w:rtl w:val="0"/>
          <w:lang w:val="en-US"/>
        </w:rPr>
        <w:t>̣</w:t>
      </w:r>
      <w:r>
        <w:rPr>
          <w:rFonts w:ascii="IFAO-Grec Unicode" w:hAnsi="IFAO-Grec Unicode"/>
          <w:sz w:val="24"/>
          <w:szCs w:val="24"/>
          <w:rtl w:val="0"/>
          <w:lang w:val="pt-PT"/>
        </w:rPr>
        <w:t>[</w:t>
      </w:r>
      <w:r>
        <w:rPr>
          <w:rFonts w:ascii="IFAO-Grec Unicode" w:hAnsi="IFAO-Grec Unicode" w:hint="default"/>
          <w:sz w:val="24"/>
          <w:szCs w:val="24"/>
          <w:rtl w:val="0"/>
        </w:rPr>
        <w:t>ο</w:t>
      </w:r>
      <w:r>
        <w:rPr>
          <w:rFonts w:ascii="IFAO-Grec Unicode" w:hAnsi="IFAO-Grec Unicode"/>
          <w:sz w:val="24"/>
          <w:szCs w:val="24"/>
          <w:rtl w:val="0"/>
          <w:lang w:val="pt-PT"/>
        </w:rPr>
        <w:t>]</w:t>
      </w:r>
      <w:r>
        <w:rPr>
          <w:rFonts w:ascii="IFAO-Grec Unicode" w:hAnsi="IFAO-Grec Unicode" w:hint="default"/>
          <w:sz w:val="24"/>
          <w:szCs w:val="24"/>
          <w:rtl w:val="0"/>
        </w:rPr>
        <w:t>ύθ</w:t>
      </w:r>
      <w:r>
        <w:rPr>
          <w:rFonts w:ascii="IFAO-Grec Unicode" w:hAnsi="IFAO-Grec Unicode" w:hint="default"/>
          <w:sz w:val="24"/>
          <w:szCs w:val="24"/>
          <w:rtl w:val="0"/>
          <w:lang w:val="en-US"/>
        </w:rPr>
        <w:t>ͅ</w:t>
      </w:r>
      <w:r>
        <w:rPr>
          <w:rFonts w:ascii="IFAO-Grec Unicode" w:hAnsi="IFAO-Grec Unicode" w:hint="default"/>
          <w:sz w:val="24"/>
          <w:szCs w:val="24"/>
          <w:rtl w:val="0"/>
        </w:rPr>
        <w:t>ως ταῖς γ</w:t>
      </w:r>
      <w:r>
        <w:rPr>
          <w:rFonts w:ascii="IFAO-Grec Unicode" w:hAnsi="IFAO-Grec Unicode" w:hint="default"/>
          <w:sz w:val="24"/>
          <w:szCs w:val="24"/>
          <w:rtl w:val="0"/>
          <w:lang w:val="en-US"/>
        </w:rPr>
        <w:t>̣</w:t>
      </w:r>
      <w:r>
        <w:rPr>
          <w:rFonts w:ascii="IFAO-Grec Unicode" w:hAnsi="IFAO-Grec Unicode" w:hint="default"/>
          <w:sz w:val="24"/>
          <w:szCs w:val="24"/>
          <w:rtl w:val="0"/>
        </w:rPr>
        <w:t>εγο</w:t>
      </w:r>
      <w:r>
        <w:rPr>
          <w:rFonts w:ascii="IFAO-Grec Unicode" w:hAnsi="IFAO-Grec Unicode" w:hint="default"/>
          <w:sz w:val="24"/>
          <w:szCs w:val="24"/>
          <w:rtl w:val="0"/>
          <w:lang w:val="en-US"/>
        </w:rPr>
        <w:t>̣</w:t>
      </w:r>
      <w:r>
        <w:rPr>
          <w:rFonts w:ascii="IFAO-Grec Unicode" w:hAnsi="IFAO-Grec Unicode" w:hint="default"/>
          <w:sz w:val="24"/>
          <w:szCs w:val="24"/>
          <w:rtl w:val="0"/>
        </w:rPr>
        <w:t xml:space="preserve">νυίαις </w:t>
      </w:r>
      <w:r>
        <w:rPr>
          <w:rFonts w:ascii="IFAO-Grec Unicode" w:hAnsi="IFAO-Grec Unicode"/>
          <w:sz w:val="24"/>
          <w:szCs w:val="24"/>
          <w:rtl w:val="0"/>
        </w:rPr>
        <w:t>|[</w:t>
      </w:r>
      <w:r>
        <w:rPr>
          <w:rFonts w:ascii="IFAO-Grec Unicode" w:hAnsi="IFAO-Grec Unicode" w:hint="default"/>
          <w:sz w:val="24"/>
          <w:szCs w:val="24"/>
          <w:rtl w:val="0"/>
        </w:rPr>
        <w:t>εἰ</w:t>
      </w:r>
      <w:r>
        <w:rPr>
          <w:rFonts w:ascii="IFAO-Grec Unicode" w:hAnsi="IFAO-Grec Unicode"/>
          <w:sz w:val="24"/>
          <w:szCs w:val="24"/>
          <w:rtl w:val="0"/>
          <w:lang w:val="pt-PT"/>
        </w:rPr>
        <w:t>]</w:t>
      </w:r>
      <w:r>
        <w:rPr>
          <w:rFonts w:ascii="IFAO-Grec Unicode" w:hAnsi="IFAO-Grec Unicode" w:hint="default"/>
          <w:sz w:val="24"/>
          <w:szCs w:val="24"/>
          <w:rtl w:val="0"/>
        </w:rPr>
        <w:t>ς</w:t>
      </w:r>
      <w:r>
        <w:rPr>
          <w:rFonts w:ascii="IFAO-Grec Unicode" w:hAnsi="IFAO-Grec Unicode" w:hint="default"/>
          <w:sz w:val="24"/>
          <w:szCs w:val="24"/>
          <w:rtl w:val="0"/>
          <w:lang w:val="en-US"/>
        </w:rPr>
        <w:t xml:space="preserve">̣ </w:t>
      </w:r>
      <w:r>
        <w:rPr>
          <w:rFonts w:ascii="IFAO-Grec Unicode" w:hAnsi="IFAO-Grec Unicode" w:hint="default"/>
          <w:sz w:val="24"/>
          <w:szCs w:val="24"/>
          <w:rtl w:val="0"/>
        </w:rPr>
        <w:t>τὸν ἀφήλ</w:t>
      </w:r>
      <w:r>
        <w:rPr>
          <w:rFonts w:ascii="IFAO-Grec Unicode" w:hAnsi="IFAO-Grec Unicode" w:hint="default"/>
          <w:sz w:val="24"/>
          <w:szCs w:val="24"/>
          <w:rtl w:val="0"/>
          <w:lang w:val="en-US"/>
        </w:rPr>
        <w:t>̣</w:t>
      </w:r>
      <w:r>
        <w:rPr>
          <w:rFonts w:ascii="IFAO-Grec Unicode" w:hAnsi="IFAO-Grec Unicode" w:hint="default"/>
          <w:sz w:val="24"/>
          <w:szCs w:val="24"/>
          <w:rtl w:val="0"/>
        </w:rPr>
        <w:t>ικα δη</w:t>
      </w:r>
      <w:r>
        <w:rPr>
          <w:rFonts w:ascii="IFAO-Grec Unicode" w:hAnsi="IFAO-Grec Unicode"/>
          <w:sz w:val="24"/>
          <w:szCs w:val="24"/>
          <w:rtl w:val="0"/>
        </w:rPr>
        <w:t>|</w:t>
      </w:r>
      <w:r>
        <w:rPr>
          <w:rFonts w:ascii="IFAO-Grec Unicode" w:hAnsi="IFAO-Grec Unicode" w:hint="default"/>
          <w:sz w:val="24"/>
          <w:szCs w:val="24"/>
          <w:rtl w:val="0"/>
        </w:rPr>
        <w:t>μοσίαις καταγραφαῖς</w:t>
      </w:r>
      <w:r>
        <w:rPr>
          <w:rFonts w:ascii="IFAO-Grec Unicode" w:hAnsi="IFAO-Grec Unicode"/>
          <w:sz w:val="24"/>
          <w:szCs w:val="24"/>
          <w:rtl w:val="0"/>
          <w:lang w:val="en-US"/>
        </w:rPr>
        <w:t xml:space="preserve">. For a similar expression, see </w:t>
      </w:r>
      <w:r>
        <w:rPr>
          <w:rStyle w:val="Hyperlink.0"/>
        </w:rPr>
        <w:fldChar w:fldCharType="begin" w:fldLock="0"/>
      </w:r>
      <w:r>
        <w:rPr>
          <w:rStyle w:val="Hyperlink.0"/>
        </w:rPr>
        <w:instrText xml:space="preserve"> HYPERLINK "https://papyri.info/ddbdp/p.oxy;2;268"</w:instrText>
      </w:r>
      <w:r>
        <w:rPr>
          <w:rStyle w:val="Hyperlink.0"/>
        </w:rPr>
        <w:fldChar w:fldCharType="separate" w:fldLock="0"/>
      </w:r>
      <w:r>
        <w:rPr>
          <w:rStyle w:val="Hyperlink.0"/>
          <w:rtl w:val="0"/>
        </w:rPr>
        <w:t>P.Oxy. II 268</w:t>
      </w:r>
      <w:r>
        <w:rPr/>
        <w:fldChar w:fldCharType="end" w:fldLock="0"/>
      </w:r>
      <w:r>
        <w:rPr>
          <w:rFonts w:ascii="IFAO-Grec Unicode" w:hAnsi="IFAO-Grec Unicode"/>
          <w:sz w:val="24"/>
          <w:szCs w:val="24"/>
          <w:rtl w:val="0"/>
        </w:rPr>
        <w:t xml:space="preserve">.22 (c.57), </w:t>
      </w:r>
      <w:r>
        <w:rPr>
          <w:rStyle w:val="Hyperlink.0"/>
        </w:rPr>
        <w:fldChar w:fldCharType="begin" w:fldLock="0"/>
      </w:r>
      <w:r>
        <w:rPr>
          <w:rStyle w:val="Hyperlink.0"/>
        </w:rPr>
        <w:instrText xml:space="preserve"> HYPERLINK "https://papyri.info/ddbdp/p.cair.preis.2;;43"</w:instrText>
      </w:r>
      <w:r>
        <w:rPr>
          <w:rStyle w:val="Hyperlink.0"/>
        </w:rPr>
        <w:fldChar w:fldCharType="separate" w:fldLock="0"/>
      </w:r>
      <w:r>
        <w:rPr>
          <w:rStyle w:val="Hyperlink.0"/>
          <w:rtl w:val="0"/>
          <w:lang w:val="it-IT"/>
        </w:rPr>
        <w:t>P.Cair.Preis. (2nd ed.) 43</w:t>
      </w:r>
      <w:r>
        <w:rPr/>
        <w:fldChar w:fldCharType="end" w:fldLock="0"/>
      </w:r>
      <w:r>
        <w:rPr>
          <w:rFonts w:ascii="IFAO-Grec Unicode" w:hAnsi="IFAO-Grec Unicode"/>
          <w:sz w:val="24"/>
          <w:szCs w:val="24"/>
          <w:rtl w:val="0"/>
        </w:rPr>
        <w:t>.27</w:t>
      </w:r>
      <w:r>
        <w:rPr>
          <w:rFonts w:ascii="IFAO-Grec Unicode" w:hAnsi="IFAO-Grec Unicode" w:hint="default"/>
          <w:sz w:val="24"/>
          <w:szCs w:val="24"/>
          <w:rtl w:val="0"/>
          <w:lang w:val="en-US"/>
        </w:rPr>
        <w:t>–</w:t>
      </w:r>
      <w:r>
        <w:rPr>
          <w:rFonts w:ascii="IFAO-Grec Unicode" w:hAnsi="IFAO-Grec Unicode"/>
          <w:sz w:val="24"/>
          <w:szCs w:val="24"/>
          <w:rtl w:val="0"/>
        </w:rPr>
        <w:t xml:space="preserve">28 (59), </w:t>
      </w:r>
      <w:r>
        <w:rPr>
          <w:rStyle w:val="Hyperlink.0"/>
        </w:rPr>
        <w:fldChar w:fldCharType="begin" w:fldLock="0"/>
      </w:r>
      <w:r>
        <w:rPr>
          <w:rStyle w:val="Hyperlink.0"/>
        </w:rPr>
        <w:instrText xml:space="preserve"> HYPERLINK "https://papyri.info/ddbdp/p.fay;;100"</w:instrText>
      </w:r>
      <w:r>
        <w:rPr>
          <w:rStyle w:val="Hyperlink.0"/>
        </w:rPr>
        <w:fldChar w:fldCharType="separate" w:fldLock="0"/>
      </w:r>
      <w:r>
        <w:rPr>
          <w:rStyle w:val="Hyperlink.0"/>
          <w:rtl w:val="0"/>
        </w:rPr>
        <w:t>P.Fay. 100</w:t>
      </w:r>
      <w:r>
        <w:rPr/>
        <w:fldChar w:fldCharType="end" w:fldLock="0"/>
      </w:r>
      <w:r>
        <w:rPr>
          <w:rFonts w:ascii="IFAO-Grec Unicode" w:hAnsi="IFAO-Grec Unicode"/>
          <w:sz w:val="24"/>
          <w:szCs w:val="24"/>
          <w:rtl w:val="0"/>
        </w:rPr>
        <w:t>.13</w:t>
      </w:r>
      <w:r>
        <w:rPr>
          <w:rFonts w:ascii="IFAO-Grec Unicode" w:hAnsi="IFAO-Grec Unicode" w:hint="default"/>
          <w:sz w:val="24"/>
          <w:szCs w:val="24"/>
          <w:rtl w:val="0"/>
          <w:lang w:val="en-US"/>
        </w:rPr>
        <w:t>–</w:t>
      </w:r>
      <w:r>
        <w:rPr>
          <w:rFonts w:ascii="IFAO-Grec Unicode" w:hAnsi="IFAO-Grec Unicode"/>
          <w:sz w:val="24"/>
          <w:szCs w:val="24"/>
          <w:rtl w:val="0"/>
        </w:rPr>
        <w:t xml:space="preserve">14 (99), </w:t>
      </w:r>
      <w:r>
        <w:rPr>
          <w:rStyle w:val="Hyperlink.0"/>
        </w:rPr>
        <w:fldChar w:fldCharType="begin" w:fldLock="0"/>
      </w:r>
      <w:r>
        <w:rPr>
          <w:rStyle w:val="Hyperlink.0"/>
        </w:rPr>
        <w:instrText xml:space="preserve"> HYPERLINK "https://papyri.info/ddbdp/p.oxy;63;4360"</w:instrText>
      </w:r>
      <w:r>
        <w:rPr>
          <w:rStyle w:val="Hyperlink.0"/>
        </w:rPr>
        <w:fldChar w:fldCharType="separate" w:fldLock="0"/>
      </w:r>
      <w:r>
        <w:rPr>
          <w:rStyle w:val="Hyperlink.0"/>
          <w:rtl w:val="0"/>
        </w:rPr>
        <w:t>P.Oxy. 63 4360</w:t>
      </w:r>
      <w:r>
        <w:rPr/>
        <w:fldChar w:fldCharType="end" w:fldLock="0"/>
      </w:r>
      <w:r>
        <w:rPr>
          <w:rFonts w:ascii="IFAO-Grec Unicode" w:hAnsi="IFAO-Grec Unicode"/>
          <w:sz w:val="24"/>
          <w:szCs w:val="24"/>
          <w:rtl w:val="0"/>
        </w:rPr>
        <w:t>.6</w:t>
      </w:r>
      <w:r>
        <w:rPr>
          <w:rFonts w:ascii="IFAO-Grec Unicode" w:hAnsi="IFAO-Grec Unicode" w:hint="default"/>
          <w:sz w:val="24"/>
          <w:szCs w:val="24"/>
          <w:rtl w:val="0"/>
          <w:lang w:val="en-US"/>
        </w:rPr>
        <w:t>–</w:t>
      </w:r>
      <w:r>
        <w:rPr>
          <w:rFonts w:ascii="IFAO-Grec Unicode" w:hAnsi="IFAO-Grec Unicode"/>
          <w:sz w:val="24"/>
          <w:szCs w:val="24"/>
          <w:rtl w:val="0"/>
        </w:rPr>
        <w:t>7 (295</w:t>
      </w:r>
      <w:r>
        <w:rPr>
          <w:rFonts w:ascii="IFAO-Grec Unicode" w:hAnsi="IFAO-Grec Unicode" w:hint="default"/>
          <w:sz w:val="24"/>
          <w:szCs w:val="24"/>
          <w:rtl w:val="0"/>
          <w:lang w:val="en-US"/>
        </w:rPr>
        <w:t>–</w:t>
      </w:r>
      <w:r>
        <w:rPr>
          <w:rFonts w:ascii="IFAO-Grec Unicode" w:hAnsi="IFAO-Grec Unicode"/>
          <w:sz w:val="24"/>
          <w:szCs w:val="24"/>
          <w:rtl w:val="0"/>
        </w:rPr>
        <w:t>325).</w:t>
      </w:r>
    </w:p>
    <w:p>
      <w:pPr>
        <w:pStyle w:val="Text"/>
        <w:spacing w:after="0" w:line="276" w:lineRule="auto"/>
        <w:ind w:firstLine="284"/>
        <w:jc w:val="both"/>
        <w:rPr>
          <w:rFonts w:ascii="IFAO-Grec Unicode" w:cs="IFAO-Grec Unicode" w:hAnsi="IFAO-Grec Unicode" w:eastAsia="IFAO-Grec Unicode"/>
          <w:sz w:val="24"/>
          <w:szCs w:val="24"/>
        </w:rPr>
      </w:pPr>
    </w:p>
    <w:p>
      <w:pPr>
        <w:pStyle w:val="Text"/>
        <w:spacing w:line="259" w:lineRule="auto"/>
        <w:jc w:val="both"/>
        <w:rPr>
          <w:rFonts w:ascii="IFAO-Grec Unicode" w:cs="IFAO-Grec Unicode" w:hAnsi="IFAO-Grec Unicode" w:eastAsia="IFAO-Grec Unicode"/>
          <w:color w:val="ff2600"/>
          <w:sz w:val="24"/>
          <w:szCs w:val="24"/>
        </w:rPr>
      </w:pPr>
      <w:r>
        <w:rPr>
          <w:rFonts w:ascii="IFAO-Grec Unicode" w:hAnsi="IFAO-Grec Unicode"/>
          <w:color w:val="ff2600"/>
          <w:sz w:val="24"/>
          <w:szCs w:val="24"/>
          <w:rtl w:val="0"/>
          <w:lang w:val="de-DE"/>
        </w:rPr>
        <w:t>#</w:t>
      </w:r>
      <w:del w:id="1224" w:date="2022-03-21T17:11:48Z" w:author="ZAW Inst.f.Papyrologie">
        <w:r>
          <w:rPr>
            <w:rFonts w:ascii="IFAO-Grec Unicode" w:hAnsi="IFAO-Grec Unicode"/>
            <w:color w:val="ff2600"/>
            <w:sz w:val="24"/>
            <w:szCs w:val="24"/>
            <w:rtl w:val="0"/>
            <w:lang w:val="de-DE"/>
          </w:rPr>
          <w:delText>commentary</w:delText>
        </w:r>
      </w:del>
      <w:r>
        <w:rPr>
          <w:rFonts w:ascii="IFAO-Grec Unicode" w:hAnsi="IFAO-Grec Unicode"/>
          <w:color w:val="ff2600"/>
          <w:sz w:val="24"/>
          <w:szCs w:val="24"/>
          <w:rtl w:val="0"/>
          <w:lang w:val="de-DE"/>
        </w:rPr>
        <w:t>bibliography</w:t>
      </w:r>
    </w:p>
    <w:p>
      <w:pPr>
        <w:pStyle w:val="Text"/>
        <w:spacing w:after="0" w:line="276" w:lineRule="auto"/>
        <w:ind w:firstLine="284"/>
        <w:jc w:val="both"/>
        <w:rPr>
          <w:del w:id="1225" w:date="2022-03-21T17:11:57Z" w:author="ZAW Inst.f.Papyrologie"/>
          <w:rFonts w:ascii="IFAO-Grec Unicode" w:cs="IFAO-Grec Unicode" w:hAnsi="IFAO-Grec Unicode" w:eastAsia="IFAO-Grec Unicode"/>
          <w:sz w:val="24"/>
          <w:szCs w:val="24"/>
        </w:rPr>
      </w:pPr>
    </w:p>
    <w:p>
      <w:pPr>
        <w:pStyle w:val="Text"/>
        <w:spacing w:after="0" w:line="276" w:lineRule="auto"/>
        <w:ind w:firstLine="284"/>
        <w:jc w:val="both"/>
        <w:rPr>
          <w:del w:id="1226" w:date="2022-03-21T17:11:57Z" w:author="ZAW Inst.f.Papyrologie"/>
          <w:rFonts w:ascii="IFAO-Grec Unicode" w:cs="IFAO-Grec Unicode" w:hAnsi="IFAO-Grec Unicode" w:eastAsia="IFAO-Grec Unicode"/>
          <w:sz w:val="24"/>
          <w:szCs w:val="24"/>
        </w:rPr>
      </w:pPr>
      <w:del w:id="1227" w:date="2022-03-21T17:11:57Z" w:author="ZAW Inst.f.Papyrologie">
        <w:r>
          <w:rPr>
            <w:rFonts w:ascii="IFAO-Grec Unicode" w:hAnsi="IFAO-Grec Unicode"/>
            <w:sz w:val="24"/>
            <w:szCs w:val="24"/>
            <w:rtl w:val="0"/>
            <w:lang w:val="de-DE"/>
          </w:rPr>
          <w:delText>#bibliography</w:delText>
        </w:r>
      </w:del>
    </w:p>
    <w:p>
      <w:pPr>
        <w:pStyle w:val="Text"/>
        <w:spacing w:after="0" w:line="276" w:lineRule="auto"/>
        <w:ind w:firstLine="284"/>
        <w:jc w:val="both"/>
        <w:rPr>
          <w:del w:id="1228" w:date="2022-03-21T17:11:57Z" w:author="ZAW Inst.f.Papyrologie"/>
          <w:rFonts w:ascii="IFAO-Grec Unicode" w:cs="IFAO-Grec Unicode" w:hAnsi="IFAO-Grec Unicode" w:eastAsia="IFAO-Grec Unicode"/>
          <w:sz w:val="24"/>
          <w:szCs w:val="24"/>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Berger, A. (1911)</w:t>
      </w:r>
      <w:r>
        <w:rPr>
          <w:rFonts w:ascii="IFAO-Grec Unicode" w:cs="IFAO-Grec Unicode" w:hAnsi="IFAO-Grec Unicode" w:eastAsia="IFAO-Grec Unicode"/>
        </w:rPr>
        <w:fldChar w:fldCharType="end" w:fldLock="0"/>
      </w:r>
      <w:r>
        <w:rPr>
          <w:rFonts w:ascii="IFAO-Grec Unicode" w:hAnsi="IFAO-Grec Unicode"/>
          <w:rtl w:val="0"/>
          <w:lang w:val="de-DE"/>
        </w:rPr>
        <w:t xml:space="preserve"> Die Strafklauseln in den Papyrusurkunden: ein Beitrag zum gr</w:t>
      </w:r>
      <w:r>
        <w:rPr>
          <w:rFonts w:ascii="IFAO-Grec Unicode" w:hAnsi="IFAO-Grec Unicode" w:hint="default"/>
          <w:rtl w:val="0"/>
        </w:rPr>
        <w:t>ä</w:t>
      </w:r>
      <w:r>
        <w:rPr>
          <w:rFonts w:ascii="IFAO-Grec Unicode" w:hAnsi="IFAO-Grec Unicode"/>
          <w:rtl w:val="0"/>
        </w:rPr>
        <w:t>ko-</w:t>
      </w:r>
      <w:r>
        <w:rPr>
          <w:rFonts w:ascii="IFAO-Grec Unicode" w:hAnsi="IFAO-Grec Unicode" w:hint="default"/>
          <w:rtl w:val="0"/>
        </w:rPr>
        <w:t>ä</w:t>
      </w:r>
      <w:r>
        <w:rPr>
          <w:rFonts w:ascii="IFAO-Grec Unicode" w:hAnsi="IFAO-Grec Unicode"/>
          <w:rtl w:val="0"/>
          <w:lang w:val="de-DE"/>
        </w:rPr>
        <w:t>gyptischen Obligationenrecht, Leipzig and Berlin: 128</w:t>
      </w:r>
      <w:r>
        <w:rPr>
          <w:rFonts w:ascii="IFAO-Grec Unicode" w:hAnsi="IFAO-Grec Unicode" w:hint="default"/>
          <w:rtl w:val="0"/>
        </w:rPr>
        <w:t>–</w:t>
      </w:r>
      <w:r>
        <w:rPr>
          <w:rFonts w:ascii="IFAO-Grec Unicode" w:hAnsi="IFAO-Grec Unicode"/>
          <w:rtl w:val="0"/>
        </w:rPr>
        <w:t>36.</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"https://papyri.info/biblio/64579"</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R. Bogaert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rPr>
        <w:t>Liste g</w:t>
      </w:r>
      <w:r>
        <w:rPr>
          <w:rFonts w:ascii="IFAO-Grec Unicode" w:hAnsi="IFAO-Grec Unicode" w:hint="default"/>
          <w:rtl w:val="0"/>
          <w:lang w:val="fr-FR"/>
        </w:rPr>
        <w:t>é</w:t>
      </w:r>
      <w:r>
        <w:rPr>
          <w:rFonts w:ascii="IFAO-Grec Unicode" w:hAnsi="IFAO-Grec Unicode"/>
          <w:rtl w:val="0"/>
          <w:lang w:val="fr-FR"/>
        </w:rPr>
        <w:t>ographique des banques et des banquiers de l'</w:t>
      </w:r>
      <w:r>
        <w:rPr>
          <w:rFonts w:ascii="IFAO-Grec Unicode" w:hAnsi="IFAO-Grec Unicode" w:hint="default"/>
          <w:rtl w:val="0"/>
          <w:lang w:val="fr-FR"/>
        </w:rPr>
        <w:t>É</w:t>
      </w:r>
      <w:r>
        <w:rPr>
          <w:rFonts w:ascii="IFAO-Grec Unicode" w:hAnsi="IFAO-Grec Unicode"/>
          <w:rtl w:val="0"/>
          <w:lang w:val="fr-FR"/>
        </w:rPr>
        <w:t>gypte romaine, 30a-284,</w:t>
      </w:r>
      <w:r>
        <w:rPr>
          <w:rFonts w:ascii="IFAO-Grec Unicode" w:hAnsi="IFAO-Grec Unicode" w:hint="default"/>
          <w:rtl w:val="0"/>
        </w:rPr>
        <w:t xml:space="preserve">” </w:t>
      </w:r>
      <w:r>
        <w:rPr>
          <w:rFonts w:ascii="IFAO-Grec Unicode" w:hAnsi="IFAO-Grec Unicode"/>
          <w:rtl w:val="0"/>
        </w:rPr>
        <w:t>ZPE 109: 138</w:t>
      </w:r>
      <w:r>
        <w:rPr>
          <w:rFonts w:ascii="IFAO-Grec Unicode" w:hAnsi="IFAO-Grec Unicode" w:hint="default"/>
          <w:rtl w:val="0"/>
        </w:rPr>
        <w:t>–</w:t>
      </w:r>
      <w:r>
        <w:rPr>
          <w:rFonts w:ascii="IFAO-Grec Unicode" w:hAnsi="IFAO-Grec Unicode"/>
          <w:rtl w:val="0"/>
        </w:rPr>
        <w:t>145.</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"https://papyri.info/biblio/95843"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(2018)</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The Municipalization of Writing in Roman Egypt,</w:t>
      </w:r>
      <w:r>
        <w:rPr>
          <w:rFonts w:ascii="IFAO-Grec Unicode" w:hAnsi="IFAO-Grec Unicode" w:hint="default"/>
          <w:rtl w:val="0"/>
        </w:rPr>
        <w:t xml:space="preserve">” </w:t>
      </w:r>
      <w:r>
        <w:rPr>
          <w:rFonts w:ascii="IFAO-Grec Unicode" w:hAnsi="IFAO-Grec Unicode"/>
          <w:rtl w:val="0"/>
          <w:lang w:val="en-US"/>
        </w:rPr>
        <w:t xml:space="preserve">in A. Kolb (ed.), Literacy in Ancient Everyday Life </w:t>
      </w:r>
      <w:r>
        <w:rPr>
          <w:rFonts w:ascii="IFAO-Grec Unicode" w:hAnsi="IFAO-Grec Unicode" w:hint="default"/>
          <w:rtl w:val="0"/>
        </w:rPr>
        <w:t xml:space="preserve">– </w:t>
      </w:r>
      <w:r>
        <w:rPr>
          <w:rFonts w:ascii="IFAO-Grec Unicode" w:hAnsi="IFAO-Grec Unicode"/>
          <w:rtl w:val="0"/>
          <w:lang w:val="de-DE"/>
        </w:rPr>
        <w:t>Schriftlichkeit im antiken Alltag, Berlin: 326</w:t>
      </w:r>
      <w:r>
        <w:rPr>
          <w:rFonts w:ascii="IFAO-Grec Unicode" w:hAnsi="IFAO-Grec Unicode" w:hint="default"/>
          <w:rtl w:val="0"/>
        </w:rPr>
        <w:t>–</w:t>
      </w:r>
      <w:r>
        <w:rPr>
          <w:rFonts w:ascii="IFAO-Grec Unicode" w:hAnsi="IFAO-Grec Unicode"/>
          <w:rtl w:val="0"/>
        </w:rPr>
        <w:t>327.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"https://papyri.info/biblio/95843"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(2020a)</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The central manager of the Arsinoite notariate in the late second century,</w:t>
      </w:r>
      <w:r>
        <w:rPr>
          <w:rFonts w:ascii="IFAO-Grec Unicode" w:hAnsi="IFAO-Grec Unicode" w:hint="default"/>
          <w:rtl w:val="0"/>
        </w:rPr>
        <w:t xml:space="preserve">” </w:t>
      </w:r>
      <w:r>
        <w:rPr>
          <w:rFonts w:ascii="IFAO-Grec Unicode" w:hAnsi="IFAO-Grec Unicode"/>
          <w:rtl w:val="0"/>
        </w:rPr>
        <w:t>APF 66: 323</w:t>
      </w:r>
      <w:r>
        <w:rPr>
          <w:rFonts w:ascii="IFAO-Grec Unicode" w:hAnsi="IFAO-Grec Unicode" w:hint="default"/>
          <w:rtl w:val="0"/>
        </w:rPr>
        <w:t>–</w:t>
      </w:r>
      <w:r>
        <w:rPr>
          <w:rFonts w:ascii="IFAO-Grec Unicode" w:hAnsi="IFAO-Grec Unicode"/>
          <w:rtl w:val="0"/>
        </w:rPr>
        <w:t>33</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"https://papyri.info/biblio/95803"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Claytor, W.G. (2020b)</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Two Papyri from the Archive of Mikkalos and the Establishment of the Bibliotheke Enkteseon</w:t>
      </w:r>
      <w:r>
        <w:rPr>
          <w:rFonts w:ascii="IFAO-Grec Unicode" w:hAnsi="IFAO-Grec Unicode" w:hint="default"/>
          <w:rtl w:val="0"/>
        </w:rPr>
        <w:t>”</w:t>
      </w:r>
      <w:r>
        <w:rPr>
          <w:rFonts w:ascii="IFAO-Grec Unicode" w:hAnsi="IFAO-Grec Unicode"/>
          <w:rtl w:val="0"/>
        </w:rPr>
        <w:t>, BASP 57</w:t>
      </w:r>
      <w:r>
        <w:rPr>
          <w:rFonts w:ascii="IFAO-Grec Unicode" w:hAnsi="IFAO-Grec Unicode"/>
          <w:rtl w:val="0"/>
          <w:lang w:val="de-DE"/>
        </w:rPr>
        <w:t xml:space="preserve">: </w:t>
      </w:r>
      <w:r>
        <w:rPr>
          <w:rFonts w:ascii="IFAO-Grec Unicode" w:hAnsi="IFAO-Grec Unicode"/>
          <w:rtl w:val="0"/>
        </w:rPr>
        <w:t>19-42.</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"https://papyri.info/biblio/16985"</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Evans Grubbs, J. (2002)</w:t>
      </w:r>
      <w:r>
        <w:rPr>
          <w:rFonts w:ascii="IFAO-Grec Unicode" w:cs="IFAO-Grec Unicode" w:hAnsi="IFAO-Grec Unicode" w:eastAsia="IFAO-Grec Unicode"/>
        </w:rPr>
        <w:fldChar w:fldCharType="end" w:fldLock="0"/>
      </w:r>
      <w:r>
        <w:rPr>
          <w:rFonts w:ascii="IFAO-Grec Unicode" w:hAnsi="IFAO-Grec Unicode"/>
          <w:rtl w:val="0"/>
          <w:lang w:val="en-US"/>
        </w:rPr>
        <w:t xml:space="preserve"> Women and the Law in the Roman Empire. A sourcebook on marriage, divorce and widowhood</w:t>
      </w:r>
      <w:r>
        <w:rPr>
          <w:rFonts w:ascii="IFAO-Grec Unicode" w:hAnsi="IFAO-Grec Unicode"/>
          <w:rtl w:val="0"/>
          <w:lang w:val="de-DE"/>
        </w:rPr>
        <w:t>.</w:t>
      </w:r>
      <w:r>
        <w:rPr>
          <w:rFonts w:ascii="IFAO-Grec Unicode" w:hAnsi="IFAO-Grec Unicode"/>
          <w:rtl w:val="0"/>
          <w:lang w:val="en-US"/>
        </w:rPr>
        <w:t xml:space="preserve"> London and New York.</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"https://papyri.info/biblio/67504"</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Hagedorn, D. (1998)</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Noch einmal: Who got the Contract?,</w:t>
      </w:r>
      <w:r>
        <w:rPr>
          <w:rFonts w:ascii="IFAO-Grec Unicode" w:hAnsi="IFAO-Grec Unicode" w:hint="default"/>
          <w:rtl w:val="0"/>
        </w:rPr>
        <w:t xml:space="preserve">” </w:t>
      </w:r>
      <w:r>
        <w:rPr>
          <w:rFonts w:ascii="IFAO-Grec Unicode" w:hAnsi="IFAO-Grec Unicode"/>
          <w:rtl w:val="0"/>
        </w:rPr>
        <w:t>ZPE 123: 177</w:t>
      </w:r>
      <w:r>
        <w:rPr>
          <w:rFonts w:ascii="IFAO-Grec Unicode" w:hAnsi="IFAO-Grec Unicode" w:hint="default"/>
          <w:rtl w:val="0"/>
        </w:rPr>
        <w:t>–</w:t>
      </w:r>
      <w:r>
        <w:rPr>
          <w:rFonts w:ascii="IFAO-Grec Unicode" w:hAnsi="IFAO-Grec Unicode"/>
          <w:rtl w:val="0"/>
        </w:rPr>
        <w:t>180</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"https://papyri.info/biblio/84769"</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Hagen, F. and Ryholt, K. (2016)</w:t>
      </w:r>
      <w:r>
        <w:rPr>
          <w:rFonts w:ascii="IFAO-Grec Unicode" w:cs="IFAO-Grec Unicode" w:hAnsi="IFAO-Grec Unicode" w:eastAsia="IFAO-Grec Unicode"/>
        </w:rPr>
        <w:fldChar w:fldCharType="end" w:fldLock="0"/>
      </w:r>
      <w:r>
        <w:rPr>
          <w:rFonts w:ascii="IFAO-Grec Unicode" w:hAnsi="IFAO-Grec Unicode"/>
          <w:rtl w:val="0"/>
          <w:lang w:val="en-US"/>
        </w:rPr>
        <w:t xml:space="preserve"> The Antiquities Trade in Egypt 1880-1930. The H.O. Lange Papers</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"https://papyri.info/biblio/96036"</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Kruse, T. (2017)</w:t>
      </w:r>
      <w:r>
        <w:rPr>
          <w:rFonts w:ascii="IFAO-Grec Unicode" w:cs="IFAO-Grec Unicode" w:hAnsi="IFAO-Grec Unicode" w:eastAsia="IFAO-Grec Unicode"/>
        </w:rPr>
        <w:fldChar w:fldCharType="end" w:fldLock="0"/>
      </w:r>
      <w:r>
        <w:rPr>
          <w:rFonts w:ascii="IFAO-Grec Unicode" w:hAnsi="IFAO-Grec Unicode" w:hint="default"/>
          <w:sz w:val="24"/>
          <w:szCs w:val="24"/>
          <w:rtl w:val="0"/>
          <w:lang w:val="pt-PT"/>
        </w:rPr>
        <w:t xml:space="preserve"> “</w:t>
      </w:r>
      <w:r>
        <w:rPr>
          <w:rFonts w:ascii="IFAO-Grec Unicode" w:hAnsi="IFAO-Grec Unicode"/>
          <w:sz w:val="24"/>
          <w:szCs w:val="24"/>
          <w:rtl w:val="0"/>
          <w:lang w:val="en-US"/>
        </w:rPr>
        <w:t>Governmental Control of Guardianship over Minors in Roman Egypt,</w:t>
      </w:r>
      <w:r>
        <w:rPr>
          <w:rFonts w:ascii="IFAO-Grec Unicode" w:hAnsi="IFAO-Grec Unicode" w:hint="default"/>
          <w:sz w:val="24"/>
          <w:szCs w:val="24"/>
          <w:rtl w:val="0"/>
        </w:rPr>
        <w:t xml:space="preserve">” </w:t>
      </w:r>
      <w:r>
        <w:rPr>
          <w:rFonts w:ascii="IFAO-Grec Unicode" w:hAnsi="IFAO-Grec Unicode"/>
          <w:sz w:val="24"/>
          <w:szCs w:val="24"/>
          <w:rtl w:val="0"/>
        </w:rPr>
        <w:t xml:space="preserve">in </w:t>
      </w:r>
      <w:r>
        <w:rPr>
          <w:rFonts w:ascii="IFAO-Grec Unicode" w:hAnsi="IFAO-Grec Unicode"/>
          <w:sz w:val="24"/>
          <w:szCs w:val="24"/>
          <w:rtl w:val="0"/>
          <w:lang w:val="de-DE"/>
        </w:rPr>
        <w:t xml:space="preserve">U. </w:t>
      </w:r>
      <w:r>
        <w:rPr>
          <w:rFonts w:ascii="IFAO-Grec Unicode" w:hAnsi="IFAO-Grec Unicode"/>
          <w:sz w:val="24"/>
          <w:szCs w:val="24"/>
          <w:rtl w:val="0"/>
          <w:lang w:val="en-US"/>
        </w:rPr>
        <w:t xml:space="preserve">Yiftach and </w:t>
      </w:r>
      <w:r>
        <w:rPr>
          <w:rFonts w:ascii="IFAO-Grec Unicode" w:hAnsi="IFAO-Grec Unicode"/>
          <w:sz w:val="24"/>
          <w:szCs w:val="24"/>
          <w:rtl w:val="0"/>
          <w:lang w:val="de-DE"/>
        </w:rPr>
        <w:t xml:space="preserve">M. </w:t>
      </w:r>
      <w:r>
        <w:rPr>
          <w:rFonts w:ascii="IFAO-Grec Unicode" w:hAnsi="IFAO-Grec Unicode"/>
          <w:sz w:val="24"/>
          <w:szCs w:val="24"/>
          <w:rtl w:val="0"/>
          <w:lang w:val="en-US"/>
        </w:rPr>
        <w:t>Faraguna (eds), Ancient Guardianship: Legal Incapacities in the Ancient World Jerusalem, 3-5.11.2013. Trieste</w:t>
      </w:r>
      <w:r>
        <w:rPr>
          <w:rFonts w:ascii="IFAO-Grec Unicode" w:hAnsi="IFAO-Grec Unicode"/>
          <w:sz w:val="24"/>
          <w:szCs w:val="24"/>
          <w:rtl w:val="0"/>
          <w:lang w:val="de-DE"/>
        </w:rPr>
        <w:t>: 175</w:t>
      </w:r>
      <w:r>
        <w:rPr>
          <w:rFonts w:ascii="IFAO-Grec Unicode" w:hAnsi="IFAO-Grec Unicode" w:hint="default"/>
          <w:sz w:val="24"/>
          <w:szCs w:val="24"/>
          <w:rtl w:val="0"/>
        </w:rPr>
        <w:t>–</w:t>
      </w:r>
      <w:r>
        <w:rPr>
          <w:rFonts w:ascii="IFAO-Grec Unicode" w:hAnsi="IFAO-Grec Unicode"/>
          <w:sz w:val="24"/>
          <w:szCs w:val="24"/>
          <w:rtl w:val="0"/>
          <w:lang w:val="de-DE"/>
        </w:rPr>
        <w:t>188.</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"https://papyri.info/biblio/64938"</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Lewis, N.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pt-PT"/>
        </w:rPr>
        <w:t>Leitourgia Studies,</w:t>
      </w:r>
      <w:r>
        <w:rPr>
          <w:rFonts w:ascii="IFAO-Grec Unicode" w:hAnsi="IFAO-Grec Unicode" w:hint="default"/>
          <w:rtl w:val="0"/>
        </w:rPr>
        <w:t xml:space="preserve">” </w:t>
      </w:r>
      <w:r>
        <w:rPr>
          <w:rFonts w:ascii="IFAO-Grec Unicode" w:hAnsi="IFAO-Grec Unicode"/>
          <w:rtl w:val="0"/>
          <w:lang w:val="en-US"/>
        </w:rPr>
        <w:t>On Government and Law in Roman Egypt. Collected Papers of Naphtali Lewis, Atlanta: 81</w:t>
      </w:r>
      <w:r>
        <w:rPr>
          <w:rFonts w:ascii="IFAO-Grec Unicode" w:hAnsi="IFAO-Grec Unicode" w:hint="default"/>
          <w:rtl w:val="0"/>
        </w:rPr>
        <w:t>–</w:t>
      </w:r>
      <w:r>
        <w:rPr>
          <w:rFonts w:ascii="IFAO-Grec Unicode" w:hAnsi="IFAO-Grec Unicode"/>
          <w:rtl w:val="0"/>
          <w:lang w:val="en-US"/>
        </w:rPr>
        <w:t>87 (repr. from Proceedings of the IX International Congress of Papyrology. Oslo, 19th - 22nd August, 1958, Oslo: 293</w:t>
      </w:r>
      <w:r>
        <w:rPr>
          <w:rFonts w:ascii="IFAO-Grec Unicode" w:hAnsi="IFAO-Grec Unicode" w:hint="default"/>
          <w:rtl w:val="0"/>
        </w:rPr>
        <w:t>–</w:t>
      </w:r>
      <w:r>
        <w:rPr>
          <w:rFonts w:ascii="IFAO-Grec Unicode" w:hAnsi="IFAO-Grec Unicode"/>
          <w:rtl w:val="0"/>
        </w:rPr>
        <w:t>239).</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"https://papyri.info/biblio/55883"</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Maehler, H. (1983)</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rPr>
        <w:t>H</w:t>
      </w:r>
      <w:r>
        <w:rPr>
          <w:rFonts w:ascii="IFAO-Grec Unicode" w:hAnsi="IFAO-Grec Unicode" w:hint="default"/>
          <w:rtl w:val="0"/>
        </w:rPr>
        <w:t>ä</w:t>
      </w:r>
      <w:r>
        <w:rPr>
          <w:rFonts w:ascii="IFAO-Grec Unicode" w:hAnsi="IFAO-Grec Unicode"/>
          <w:rtl w:val="0"/>
          <w:lang w:val="de-DE"/>
        </w:rPr>
        <w:t>user und ihre Bewohner im Fay</w:t>
      </w:r>
      <w:r>
        <w:rPr>
          <w:rFonts w:ascii="IFAO-Grec Unicode" w:hAnsi="IFAO-Grec Unicode" w:hint="default"/>
          <w:rtl w:val="0"/>
          <w:lang w:val="fr-FR"/>
        </w:rPr>
        <w:t>û</w:t>
      </w:r>
      <w:r>
        <w:rPr>
          <w:rFonts w:ascii="IFAO-Grec Unicode" w:hAnsi="IFAO-Grec Unicode"/>
          <w:rtl w:val="0"/>
          <w:lang w:val="de-DE"/>
        </w:rPr>
        <w:t>m in der Kaiserzeit,</w:t>
      </w:r>
      <w:r>
        <w:rPr>
          <w:rFonts w:ascii="IFAO-Grec Unicode" w:hAnsi="IFAO-Grec Unicode" w:hint="default"/>
          <w:rtl w:val="0"/>
        </w:rPr>
        <w:t xml:space="preserve">” </w:t>
      </w:r>
      <w:r>
        <w:rPr>
          <w:rFonts w:ascii="IFAO-Grec Unicode" w:hAnsi="IFAO-Grec Unicode"/>
          <w:rtl w:val="0"/>
          <w:lang w:val="de-DE"/>
        </w:rPr>
        <w:t>in: Grimm, G. et al. (eds), Das r</w:t>
      </w:r>
      <w:r>
        <w:rPr>
          <w:rFonts w:ascii="IFAO-Grec Unicode" w:hAnsi="IFAO-Grec Unicode" w:hint="default"/>
          <w:rtl w:val="0"/>
          <w:lang w:val="sv-SE"/>
        </w:rPr>
        <w:t>ö</w:t>
      </w:r>
      <w:r>
        <w:rPr>
          <w:rFonts w:ascii="IFAO-Grec Unicode" w:hAnsi="IFAO-Grec Unicode"/>
          <w:rtl w:val="0"/>
          <w:lang w:val="de-DE"/>
        </w:rPr>
        <w:t xml:space="preserve">misch-byzantinische </w:t>
      </w:r>
      <w:r>
        <w:rPr>
          <w:rFonts w:ascii="IFAO-Grec Unicode" w:hAnsi="IFAO-Grec Unicode" w:hint="default"/>
          <w:rtl w:val="0"/>
          <w:lang w:val="sv-SE"/>
        </w:rPr>
        <w:t>Ä</w:t>
      </w:r>
      <w:r>
        <w:rPr>
          <w:rFonts w:ascii="IFAO-Grec Unicode" w:hAnsi="IFAO-Grec Unicode"/>
          <w:rtl w:val="0"/>
          <w:lang w:val="de-DE"/>
        </w:rPr>
        <w:t>gypten. Akten des internationalen Symposions. Trier, 26.-30. September 1978, Mainz am Rhein, 119</w:t>
      </w:r>
      <w:r>
        <w:rPr>
          <w:rFonts w:ascii="IFAO-Grec Unicode" w:hAnsi="IFAO-Grec Unicode" w:hint="default"/>
          <w:rtl w:val="0"/>
        </w:rPr>
        <w:t>–</w:t>
      </w:r>
      <w:r>
        <w:rPr>
          <w:rFonts w:ascii="IFAO-Grec Unicode" w:hAnsi="IFAO-Grec Unicode"/>
          <w:rtl w:val="0"/>
        </w:rPr>
        <w:t>137.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"https://papyri.info/biblio/87327"</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Reiter, F. (2013)</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Ein neuer Blick auf SPP XXII 78 und das Schicksal der Dorfgrapheia im 2. Jh. n.Chr.,</w:t>
      </w:r>
      <w:r>
        <w:rPr>
          <w:rFonts w:ascii="IFAO-Grec Unicode" w:hAnsi="IFAO-Grec Unicode" w:hint="default"/>
          <w:rtl w:val="0"/>
        </w:rPr>
        <w:t xml:space="preserve">” </w:t>
      </w:r>
      <w:r>
        <w:rPr>
          <w:rFonts w:ascii="IFAO-Grec Unicode" w:hAnsi="IFAO-Grec Unicode"/>
          <w:rtl w:val="0"/>
          <w:lang w:val="it-IT"/>
        </w:rPr>
        <w:t>in C. Arlt</w:t>
      </w:r>
      <w:r>
        <w:rPr>
          <w:rFonts w:ascii="IFAO-Grec Unicode" w:hAnsi="IFAO-Grec Unicode"/>
          <w:rtl w:val="0"/>
          <w:lang w:val="de-DE"/>
        </w:rPr>
        <w:t xml:space="preserve"> and</w:t>
      </w:r>
      <w:r>
        <w:rPr>
          <w:rFonts w:ascii="IFAO-Grec Unicode" w:hAnsi="IFAO-Grec Unicode"/>
          <w:rtl w:val="0"/>
          <w:lang w:val="de-DE"/>
        </w:rPr>
        <w:t xml:space="preserve"> M.A. Stadler (edd.), Das Fayy</w:t>
      </w:r>
      <w:r>
        <w:rPr>
          <w:rFonts w:ascii="IFAO-Grec Unicode" w:hAnsi="IFAO-Grec Unicode" w:hint="default"/>
          <w:rtl w:val="0"/>
          <w:lang w:val="fr-FR"/>
        </w:rPr>
        <w:t>û</w:t>
      </w:r>
      <w:r>
        <w:rPr>
          <w:rFonts w:ascii="IFAO-Grec Unicode" w:hAnsi="IFAO-Grec Unicode"/>
          <w:rtl w:val="0"/>
          <w:lang w:val="de-DE"/>
        </w:rPr>
        <w:t>m in Hellenismus und Kaiserzeit - Fallstudien zu multikulturellem Leben in der Antike, Wiesbaden: 159</w:t>
      </w:r>
      <w:r>
        <w:rPr>
          <w:rFonts w:ascii="IFAO-Grec Unicode" w:hAnsi="IFAO-Grec Unicode" w:hint="default"/>
          <w:rtl w:val="0"/>
        </w:rPr>
        <w:t>–</w:t>
      </w:r>
      <w:r>
        <w:rPr>
          <w:rFonts w:ascii="IFAO-Grec Unicode" w:hAnsi="IFAO-Grec Unicode"/>
          <w:rtl w:val="0"/>
        </w:rPr>
        <w:t>167.</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"https://papyri.info/biblio/95906"</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Scott, K. (1931)</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Greek and Roman Honorific Months,</w:t>
      </w:r>
      <w:r>
        <w:rPr>
          <w:rFonts w:ascii="IFAO-Grec Unicode" w:hAnsi="IFAO-Grec Unicode" w:hint="default"/>
          <w:rtl w:val="0"/>
        </w:rPr>
        <w:t xml:space="preserve">” </w:t>
      </w:r>
      <w:r>
        <w:rPr>
          <w:rFonts w:ascii="IFAO-Grec Unicode" w:hAnsi="IFAO-Grec Unicode"/>
          <w:rtl w:val="0"/>
        </w:rPr>
        <w:t>YCS 2</w:t>
      </w:r>
      <w:r>
        <w:rPr>
          <w:rFonts w:ascii="IFAO-Grec Unicode" w:hAnsi="IFAO-Grec Unicode"/>
          <w:rtl w:val="0"/>
          <w:lang w:val="de-DE"/>
        </w:rPr>
        <w:t xml:space="preserve">: </w:t>
      </w:r>
      <w:r>
        <w:rPr>
          <w:rFonts w:ascii="IFAO-Grec Unicode" w:hAnsi="IFAO-Grec Unicode"/>
          <w:rtl w:val="0"/>
        </w:rPr>
        <w:t>199-278.</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"https://papyri.info/biblio/65272"</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de-DE"/>
        </w:rPr>
        <w:t>Sijpesteijn, P.J. and Worp, K.A. (1995)</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de-DE"/>
        </w:rPr>
        <w:t>Ein Hausverkauf aus Soknopaiu Nesos,</w:t>
      </w:r>
      <w:r>
        <w:rPr>
          <w:rFonts w:ascii="IFAO-Grec Unicode" w:hAnsi="IFAO-Grec Unicode" w:hint="default"/>
          <w:rtl w:val="0"/>
        </w:rPr>
        <w:t>”</w:t>
      </w:r>
      <w:r>
        <w:rPr>
          <w:rFonts w:ascii="IFAO-Grec Unicode" w:hAnsi="IFAO-Grec Unicode"/>
          <w:rtl w:val="0"/>
          <w:lang w:val="de-DE"/>
        </w:rPr>
        <w:t xml:space="preserve"> </w:t>
      </w:r>
      <w:r>
        <w:rPr>
          <w:rFonts w:ascii="IFAO-Grec Unicode" w:hAnsi="IFAO-Grec Unicode"/>
          <w:rtl w:val="0"/>
          <w:lang w:val="nl-NL"/>
        </w:rPr>
        <w:t>in R. Feenstra, A.S. Hartkamp, J.E. Spruit, P.J. Sijpesteijn and L.C. Winkel eds.</w:t>
      </w:r>
      <w:r>
        <w:rPr>
          <w:rFonts w:ascii="IFAO-Grec Unicode" w:hAnsi="IFAO-Grec Unicode"/>
          <w:rtl w:val="0"/>
          <w:lang w:val="de-DE"/>
        </w:rPr>
        <w:t xml:space="preserve"> </w:t>
      </w:r>
      <w:r>
        <w:rPr>
          <w:rFonts w:ascii="IFAO-Grec Unicode" w:hAnsi="IFAO-Grec Unicode"/>
          <w:rtl w:val="0"/>
          <w:lang w:val="it-IT"/>
        </w:rPr>
        <w:t xml:space="preserve">Collatio iuris Romani. </w:t>
      </w:r>
      <w:r>
        <w:rPr>
          <w:rFonts w:ascii="IFAO-Grec Unicode" w:hAnsi="IFAO-Grec Unicode" w:hint="default"/>
          <w:rtl w:val="0"/>
          <w:lang w:val="fr-FR"/>
        </w:rPr>
        <w:t>É</w:t>
      </w:r>
      <w:r>
        <w:rPr>
          <w:rFonts w:ascii="IFAO-Grec Unicode" w:hAnsi="IFAO-Grec Unicode"/>
          <w:rtl w:val="0"/>
          <w:lang w:val="fr-FR"/>
        </w:rPr>
        <w:t>tudes d</w:t>
      </w:r>
      <w:r>
        <w:rPr>
          <w:rFonts w:ascii="IFAO-Grec Unicode" w:hAnsi="IFAO-Grec Unicode" w:hint="default"/>
          <w:rtl w:val="0"/>
          <w:lang w:val="fr-FR"/>
        </w:rPr>
        <w:t>é</w:t>
      </w:r>
      <w:r>
        <w:rPr>
          <w:rFonts w:ascii="IFAO-Grec Unicode" w:hAnsi="IFAO-Grec Unicode"/>
          <w:rtl w:val="0"/>
        </w:rPr>
        <w:t>di</w:t>
      </w:r>
      <w:r>
        <w:rPr>
          <w:rFonts w:ascii="IFAO-Grec Unicode" w:hAnsi="IFAO-Grec Unicode" w:hint="default"/>
          <w:rtl w:val="0"/>
          <w:lang w:val="fr-FR"/>
        </w:rPr>
        <w:t>é</w:t>
      </w:r>
      <w:r>
        <w:rPr>
          <w:rFonts w:ascii="IFAO-Grec Unicode" w:hAnsi="IFAO-Grec Unicode"/>
          <w:rtl w:val="0"/>
          <w:lang w:val="fr-FR"/>
        </w:rPr>
        <w:t xml:space="preserve">es </w:t>
      </w:r>
      <w:r>
        <w:rPr>
          <w:rFonts w:ascii="IFAO-Grec Unicode" w:hAnsi="IFAO-Grec Unicode" w:hint="default"/>
          <w:rtl w:val="0"/>
          <w:lang w:val="fr-FR"/>
        </w:rPr>
        <w:t xml:space="preserve">à </w:t>
      </w:r>
      <w:r>
        <w:rPr>
          <w:rFonts w:ascii="IFAO-Grec Unicode" w:hAnsi="IFAO-Grec Unicode"/>
          <w:rtl w:val="0"/>
        </w:rPr>
        <w:t xml:space="preserve">Hans Ankum </w:t>
      </w:r>
      <w:r>
        <w:rPr>
          <w:rFonts w:ascii="IFAO-Grec Unicode" w:hAnsi="IFAO-Grec Unicode" w:hint="default"/>
          <w:rtl w:val="0"/>
          <w:lang w:val="fr-FR"/>
        </w:rPr>
        <w:t xml:space="preserve">à </w:t>
      </w:r>
      <w:r>
        <w:rPr>
          <w:rFonts w:ascii="IFAO-Grec Unicode" w:hAnsi="IFAO-Grec Unicode"/>
          <w:rtl w:val="0"/>
          <w:lang w:val="fr-FR"/>
        </w:rPr>
        <w:t>l'occasion de son 65e anniversaire</w:t>
      </w:r>
      <w:r>
        <w:rPr>
          <w:rFonts w:ascii="IFAO-Grec Unicode" w:hAnsi="IFAO-Grec Unicode"/>
          <w:rtl w:val="0"/>
          <w:lang w:val="de-DE"/>
        </w:rPr>
        <w:t xml:space="preserve">. </w:t>
      </w:r>
      <w:r>
        <w:rPr>
          <w:rFonts w:ascii="IFAO-Grec Unicode" w:hAnsi="IFAO-Grec Unicode"/>
          <w:rtl w:val="0"/>
        </w:rPr>
        <w:t>Oxford: 512-532</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"https://papyri.info/biblio/5279"</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Taubenschlag, R. (1955)</w:t>
      </w:r>
      <w:r>
        <w:rPr>
          <w:rFonts w:ascii="IFAO-Grec Unicode" w:cs="IFAO-Grec Unicode" w:hAnsi="IFAO-Grec Unicode" w:eastAsia="IFAO-Grec Unicode"/>
        </w:rPr>
        <w:fldChar w:fldCharType="end" w:fldLock="0"/>
      </w:r>
      <w:r>
        <w:rPr>
          <w:rFonts w:ascii="IFAO-Grec Unicode" w:hAnsi="IFAO-Grec Unicode"/>
          <w:rtl w:val="0"/>
        </w:rPr>
        <w:t xml:space="preserve"> </w:t>
      </w:r>
      <w:r>
        <w:rPr>
          <w:rFonts w:ascii="IFAO-Grec Unicode" w:cs="Arial Unicode MS" w:hAnsi="IFAO-Grec Unicode" w:eastAsia="Arial Unicode MS"/>
          <w:b w:val="0"/>
          <w:bCs w:val="0"/>
          <w:i w:val="0"/>
          <w:iCs w:val="0"/>
          <w:color w:val="000000"/>
          <w:sz w:val="22"/>
          <w:szCs w:val="22"/>
          <w:u w:color="0563c1"/>
          <w:rtl w:val="0"/>
          <w:lang w:val="en-US"/>
        </w:rPr>
        <w:t>The Law of Greco-Roman Egypt in the Light of the Papyri, 332 B.C.</w:t>
      </w:r>
      <w:r>
        <w:rPr>
          <w:rFonts w:ascii="IFAO-Grec Unicode" w:cs="Arial Unicode MS" w:hAnsi="IFAO-Grec Unicode" w:eastAsia="Arial Unicode MS" w:hint="default"/>
          <w:b w:val="0"/>
          <w:bCs w:val="0"/>
          <w:i w:val="0"/>
          <w:iCs w:val="0"/>
          <w:color w:val="000000"/>
          <w:sz w:val="22"/>
          <w:szCs w:val="22"/>
          <w:u w:color="0563c1"/>
          <w:rtl w:val="0"/>
        </w:rPr>
        <w:t>–</w:t>
      </w:r>
      <w:r>
        <w:rPr>
          <w:rFonts w:ascii="IFAO-Grec Unicode" w:cs="Arial Unicode MS" w:hAnsi="IFAO-Grec Unicode" w:eastAsia="Arial Unicode MS"/>
          <w:b w:val="0"/>
          <w:bCs w:val="0"/>
          <w:i w:val="0"/>
          <w:iCs w:val="0"/>
          <w:color w:val="000000"/>
          <w:sz w:val="22"/>
          <w:szCs w:val="22"/>
          <w:u w:color="0563c1"/>
          <w:rtl w:val="0"/>
        </w:rPr>
        <w:t>640 A.D</w:t>
      </w:r>
      <w:r>
        <w:rPr>
          <w:rFonts w:ascii="IFAO-Grec Unicode" w:hAnsi="IFAO-Grec Unicode"/>
          <w:rtl w:val="0"/>
        </w:rPr>
        <w:t>, 2</w:t>
      </w:r>
      <w:r>
        <w:rPr>
          <w:rFonts w:ascii="IFAO-Grec Unicode" w:hAnsi="IFAO-Grec Unicode"/>
          <w:vertAlign w:val="superscript"/>
          <w:rtl w:val="0"/>
        </w:rPr>
        <w:t>nd</w:t>
      </w:r>
      <w:r>
        <w:rPr>
          <w:rFonts w:ascii="IFAO-Grec Unicode" w:hAnsi="IFAO-Grec Unicode"/>
          <w:rtl w:val="0"/>
        </w:rPr>
        <w:t xml:space="preserve"> Ed., Warsaw</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footnote text"/>
        <w:jc w:val="both"/>
        <w:rPr>
          <w:sz w:val="22"/>
          <w:szCs w:val="22"/>
        </w:rPr>
      </w:pPr>
      <w:r>
        <w:rPr>
          <w:rStyle w:val="Hyperlink.10"/>
          <w:color w:val="0432ff"/>
          <w:sz w:val="22"/>
          <w:szCs w:val="22"/>
        </w:rPr>
        <w:fldChar w:fldCharType="begin" w:fldLock="0"/>
      </w:r>
      <w:r>
        <w:rPr>
          <w:rStyle w:val="Hyperlink.10"/>
          <w:color w:val="0432ff"/>
          <w:sz w:val="22"/>
          <w:szCs w:val="22"/>
        </w:rPr>
        <w:instrText xml:space="preserve"> HYPERLINK "https://papyri.info/biblio/66172"</w:instrText>
      </w:r>
      <w:r>
        <w:rPr>
          <w:rStyle w:val="Hyperlink.10"/>
          <w:color w:val="0432ff"/>
          <w:sz w:val="22"/>
          <w:szCs w:val="22"/>
        </w:rPr>
        <w:fldChar w:fldCharType="separate" w:fldLock="0"/>
      </w:r>
      <w:r>
        <w:rPr>
          <w:rStyle w:val="Hyperlink.10"/>
          <w:color w:val="0432ff"/>
          <w:sz w:val="22"/>
          <w:szCs w:val="22"/>
          <w:rtl w:val="0"/>
          <w:lang w:val="en-US"/>
        </w:rPr>
        <w:t>Vandorpe, K. (1996)</w:t>
      </w:r>
      <w:r>
        <w:rPr>
          <w:sz w:val="22"/>
          <w:szCs w:val="22"/>
        </w:rPr>
        <w:fldChar w:fldCharType="end" w:fldLock="0"/>
      </w:r>
      <w:r>
        <w:rPr>
          <w:sz w:val="22"/>
          <w:szCs w:val="22"/>
          <w:rtl w:val="0"/>
          <w:lang w:val="en-US"/>
        </w:rPr>
        <w:t xml:space="preserve"> “</w:t>
      </w:r>
      <w:r>
        <w:rPr>
          <w:sz w:val="22"/>
          <w:szCs w:val="22"/>
          <w:rtl w:val="0"/>
          <w:lang w:val="en-US"/>
        </w:rPr>
        <w:t>Seals in and on the Papyri of Greco-Roman and Byzantine Egypt,</w:t>
      </w:r>
      <w:r>
        <w:rPr>
          <w:sz w:val="22"/>
          <w:szCs w:val="22"/>
          <w:rtl w:val="0"/>
          <w:lang w:val="en-US"/>
        </w:rPr>
        <w:t xml:space="preserve">” </w:t>
      </w:r>
      <w:r>
        <w:rPr>
          <w:sz w:val="22"/>
          <w:szCs w:val="22"/>
          <w:rtl w:val="0"/>
          <w:lang w:val="en-US"/>
        </w:rPr>
        <w:t xml:space="preserve">in M.-Fr. Boussac and </w:t>
      </w:r>
      <w:r>
        <w:rPr>
          <w:sz w:val="22"/>
          <w:szCs w:val="22"/>
          <w:rtl w:val="0"/>
          <w:lang w:val="de-DE"/>
        </w:rPr>
        <w:t xml:space="preserve">A. </w:t>
      </w:r>
      <w:r>
        <w:rPr>
          <w:sz w:val="22"/>
          <w:szCs w:val="22"/>
          <w:rtl w:val="0"/>
          <w:lang w:val="en-US"/>
        </w:rPr>
        <w:t xml:space="preserve">Invernizzi (eds.), </w:t>
      </w:r>
      <w:r>
        <w:rPr>
          <w:sz w:val="22"/>
          <w:szCs w:val="22"/>
          <w:rtl w:val="0"/>
          <w:lang w:val="en-US"/>
        </w:rPr>
        <w:t>Archives et Sceaux dumonde hell</w:t>
      </w:r>
      <w:r>
        <w:rPr>
          <w:sz w:val="22"/>
          <w:szCs w:val="22"/>
          <w:rtl w:val="0"/>
          <w:lang w:val="en-US"/>
        </w:rPr>
        <w:t>é</w:t>
      </w:r>
      <w:r>
        <w:rPr>
          <w:sz w:val="22"/>
          <w:szCs w:val="22"/>
          <w:rtl w:val="0"/>
          <w:lang w:val="en-US"/>
        </w:rPr>
        <w:t>nistique</w:t>
      </w:r>
      <w:r>
        <w:rPr>
          <w:sz w:val="22"/>
          <w:szCs w:val="22"/>
          <w:rtl w:val="0"/>
          <w:lang w:val="de-DE"/>
        </w:rPr>
        <w:t>. Paris.</w:t>
      </w:r>
    </w:p>
    <w:p>
      <w:pPr>
        <w:pStyle w:val="footnote text"/>
        <w:jc w:val="both"/>
        <w:rPr>
          <w:sz w:val="22"/>
          <w:szCs w:val="22"/>
        </w:rPr>
      </w:pPr>
    </w:p>
    <w:p>
      <w:pPr>
        <w:pStyle w:val="footnote text"/>
        <w:jc w:val="both"/>
        <w:rPr>
          <w:sz w:val="22"/>
          <w:szCs w:val="22"/>
        </w:rPr>
      </w:pPr>
      <w:r>
        <w:rPr>
          <w:rStyle w:val="Hyperlink.10"/>
          <w:color w:val="0432ff"/>
          <w:sz w:val="22"/>
          <w:szCs w:val="22"/>
        </w:rPr>
        <w:fldChar w:fldCharType="begin" w:fldLock="0"/>
      </w:r>
      <w:r>
        <w:rPr>
          <w:rStyle w:val="Hyperlink.10"/>
          <w:color w:val="0432ff"/>
          <w:sz w:val="22"/>
          <w:szCs w:val="22"/>
        </w:rPr>
        <w:instrText xml:space="preserve"> HYPERLINK "https://papyri.info/biblio/85459"</w:instrText>
      </w:r>
      <w:r>
        <w:rPr>
          <w:rStyle w:val="Hyperlink.10"/>
          <w:color w:val="0432ff"/>
          <w:sz w:val="22"/>
          <w:szCs w:val="22"/>
        </w:rPr>
        <w:fldChar w:fldCharType="separate" w:fldLock="0"/>
      </w:r>
      <w:r>
        <w:rPr>
          <w:rStyle w:val="Hyperlink.10"/>
          <w:color w:val="0432ff"/>
          <w:sz w:val="22"/>
          <w:szCs w:val="22"/>
          <w:rtl w:val="0"/>
          <w:lang w:val="en-US"/>
        </w:rPr>
        <w:t>Vandorpe, K. (2014)</w:t>
      </w:r>
      <w:r>
        <w:rPr>
          <w:sz w:val="22"/>
          <w:szCs w:val="22"/>
        </w:rPr>
        <w:fldChar w:fldCharType="end" w:fldLock="0"/>
      </w:r>
      <w:r>
        <w:rPr>
          <w:sz w:val="22"/>
          <w:szCs w:val="22"/>
          <w:rtl w:val="0"/>
          <w:lang w:val="en-US"/>
        </w:rPr>
        <w:t xml:space="preserve"> “</w:t>
      </w:r>
      <w:r>
        <w:rPr>
          <w:sz w:val="22"/>
          <w:szCs w:val="22"/>
          <w:rtl w:val="0"/>
          <w:lang w:val="en-US"/>
        </w:rPr>
        <w:t>Seals and Stamps as identifiers in Daily Life in Greco-Roman Egypt,</w:t>
      </w:r>
      <w:r>
        <w:rPr>
          <w:sz w:val="22"/>
          <w:szCs w:val="22"/>
          <w:rtl w:val="0"/>
          <w:lang w:val="en-US"/>
        </w:rPr>
        <w:t xml:space="preserve">” </w:t>
      </w:r>
      <w:r>
        <w:rPr>
          <w:sz w:val="22"/>
          <w:szCs w:val="22"/>
          <w:rtl w:val="0"/>
          <w:lang w:val="en-US"/>
        </w:rPr>
        <w:t xml:space="preserve">in </w:t>
      </w:r>
      <w:r>
        <w:rPr>
          <w:rFonts w:ascii="IFAO-Grec Unicode" w:cs="Arial Unicode MS" w:hAnsi="IFAO-Grec Unicode" w:eastAsia="Arial Unicode MS"/>
          <w:b w:val="0"/>
          <w:bCs w:val="0"/>
          <w:i w:val="0"/>
          <w:iCs w:val="0"/>
          <w:color w:val="000000"/>
          <w:sz w:val="22"/>
          <w:szCs w:val="22"/>
          <w:u w:color="0563c1"/>
          <w:rtl w:val="0"/>
          <w:lang w:val="en-US"/>
        </w:rPr>
        <w:t>M. Depauw and S. Coussement (eds.), Identifiers and Identification Methods in the Ancient World. Legal Documents in Ancient Societies III</w:t>
      </w:r>
      <w:r>
        <w:rPr>
          <w:sz w:val="22"/>
          <w:szCs w:val="22"/>
          <w:rtl w:val="0"/>
          <w:lang w:val="en-US"/>
        </w:rPr>
        <w:t>,  Leuven</w:t>
      </w:r>
      <w:r>
        <w:rPr>
          <w:sz w:val="22"/>
          <w:szCs w:val="22"/>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"https://papyri.info/biblio/66229"</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Worp, K.A. (1996)</w:t>
      </w:r>
      <w:r>
        <w:rPr>
          <w:rFonts w:ascii="IFAO-Grec Unicode" w:cs="IFAO-Grec Unicode" w:hAnsi="IFAO-Grec Unicode" w:eastAsia="IFAO-Grec Unicode"/>
        </w:rPr>
        <w:fldChar w:fldCharType="end" w:fldLock="0"/>
      </w:r>
      <w:r>
        <w:rPr>
          <w:rFonts w:ascii="IFAO-Grec Unicode" w:hAnsi="IFAO-Grec Unicode" w:hint="default"/>
          <w:rtl w:val="0"/>
          <w:lang w:val="pt-PT"/>
        </w:rPr>
        <w:t xml:space="preserve"> “</w:t>
      </w:r>
      <w:r>
        <w:rPr>
          <w:rFonts w:ascii="IFAO-Grec Unicode" w:hAnsi="IFAO-Grec Unicode"/>
          <w:rtl w:val="0"/>
          <w:lang w:val="en-US"/>
        </w:rPr>
        <w:t>P. Oxy. I 37.8-9: Who Got the Contract?,</w:t>
      </w:r>
      <w:r>
        <w:rPr>
          <w:rFonts w:ascii="IFAO-Grec Unicode" w:hAnsi="IFAO-Grec Unicode" w:hint="default"/>
          <w:rtl w:val="0"/>
        </w:rPr>
        <w:t xml:space="preserve">” </w:t>
      </w:r>
      <w:r>
        <w:rPr>
          <w:rFonts w:ascii="IFAO-Grec Unicode" w:hAnsi="IFAO-Grec Unicode"/>
          <w:rtl w:val="0"/>
        </w:rPr>
        <w:t>BASP 33: 69</w:t>
      </w:r>
      <w:r>
        <w:rPr>
          <w:rFonts w:ascii="IFAO-Grec Unicode" w:hAnsi="IFAO-Grec Unicode" w:hint="default"/>
          <w:rtl w:val="0"/>
        </w:rPr>
        <w:t>–</w:t>
      </w:r>
      <w:r>
        <w:rPr>
          <w:rFonts w:ascii="IFAO-Grec Unicode" w:hAnsi="IFAO-Grec Unicode"/>
          <w:rtl w:val="0"/>
        </w:rPr>
        <w:t>72.</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rFonts w:ascii="IFAO-Grec Unicode" w:cs="IFAO-Grec Unicode" w:hAnsi="IFAO-Grec Unicode" w:eastAsia="IFAO-Grec Unicode"/>
          <w:rtl w:val="0"/>
        </w:rPr>
      </w:pPr>
      <w:r>
        <w:rPr>
          <w:rStyle w:val="Hyperlink.10"/>
          <w:rFonts w:ascii="IFAO-Grec Unicode" w:cs="IFAO-Grec Unicode" w:hAnsi="IFAO-Grec Unicode" w:eastAsia="IFAO-Grec Unicode"/>
          <w:color w:val="0432ff"/>
          <w:sz w:val="22"/>
          <w:szCs w:val="22"/>
          <w:u w:val="single" w:color="0563c1"/>
        </w:rPr>
        <w:fldChar w:fldCharType="begin" w:fldLock="0"/>
      </w:r>
      <w:r>
        <w:rPr>
          <w:rStyle w:val="Hyperlink.10"/>
          <w:rFonts w:ascii="IFAO-Grec Unicode" w:cs="IFAO-Grec Unicode" w:hAnsi="IFAO-Grec Unicode" w:eastAsia="IFAO-Grec Unicode"/>
          <w:color w:val="0432ff"/>
          <w:sz w:val="22"/>
          <w:szCs w:val="22"/>
          <w:u w:val="single" w:color="0563c1"/>
        </w:rPr>
        <w:instrText xml:space="preserve"> HYPERLINK "https://papyri.info/biblio/9194"</w:instrText>
      </w:r>
      <w:r>
        <w:rPr>
          <w:rStyle w:val="Hyperlink.10"/>
          <w:rFonts w:ascii="IFAO-Grec Unicode" w:cs="IFAO-Grec Unicode" w:hAnsi="IFAO-Grec Unicode" w:eastAsia="IFAO-Grec Unicode"/>
          <w:color w:val="0432ff"/>
          <w:sz w:val="22"/>
          <w:szCs w:val="22"/>
          <w:u w:val="single" w:color="0563c1"/>
        </w:rPr>
        <w:fldChar w:fldCharType="separate" w:fldLock="0"/>
      </w:r>
      <w:r>
        <w:rPr>
          <w:rStyle w:val="Hyperlink.10"/>
          <w:rFonts w:ascii="IFAO-Grec Unicode" w:hAnsi="IFAO-Grec Unicode"/>
          <w:color w:val="0432ff"/>
          <w:sz w:val="22"/>
          <w:szCs w:val="22"/>
          <w:u w:val="single" w:color="0563c1"/>
          <w:rtl w:val="0"/>
          <w:lang w:val="en-US"/>
        </w:rPr>
        <w:t>Wolff, H.J. (1978)</w:t>
      </w:r>
      <w:r>
        <w:rPr>
          <w:rFonts w:ascii="IFAO-Grec Unicode" w:cs="IFAO-Grec Unicode" w:hAnsi="IFAO-Grec Unicode" w:eastAsia="IFAO-Grec Unicode"/>
        </w:rPr>
        <w:fldChar w:fldCharType="end" w:fldLock="0"/>
      </w:r>
      <w:r>
        <w:rPr>
          <w:rFonts w:ascii="IFAO-Grec Unicode" w:hAnsi="IFAO-Grec Unicode"/>
          <w:rtl w:val="0"/>
          <w:lang w:val="de-DE"/>
        </w:rPr>
        <w:t xml:space="preserve"> Das Recht der griechischen Papyri </w:t>
      </w:r>
      <w:r>
        <w:rPr>
          <w:rFonts w:ascii="IFAO-Grec Unicode" w:hAnsi="IFAO-Grec Unicode" w:hint="default"/>
          <w:rtl w:val="0"/>
          <w:lang w:val="sv-SE"/>
        </w:rPr>
        <w:t>Ä</w:t>
      </w:r>
      <w:r>
        <w:rPr>
          <w:rFonts w:ascii="IFAO-Grec Unicode" w:hAnsi="IFAO-Grec Unicode"/>
          <w:rtl w:val="0"/>
          <w:lang w:val="de-DE"/>
        </w:rPr>
        <w:t>gytens in der Zeit der Ptolemaeer und des Prinzipats. 2. Band. Organisation und Kontrolle des privaten Rechtsverkehrs</w:t>
      </w:r>
      <w:r>
        <w:rPr>
          <w:rFonts w:ascii="IFAO-Grec Unicode" w:hAnsi="IFAO-Grec Unicode"/>
          <w:rtl w:val="0"/>
          <w:lang w:val="de-DE"/>
        </w:rPr>
        <w:t>.</w:t>
      </w:r>
      <w:r>
        <w:rPr>
          <w:rFonts w:ascii="IFAO-Grec Unicode" w:hAnsi="IFAO-Grec Unicode"/>
          <w:rtl w:val="0"/>
        </w:rPr>
        <w:t xml:space="preserve"> M</w:t>
      </w:r>
      <w:r>
        <w:rPr>
          <w:rFonts w:ascii="IFAO-Grec Unicode" w:hAnsi="IFAO-Grec Unicode" w:hint="default"/>
          <w:rtl w:val="0"/>
        </w:rPr>
        <w:t>ü</w:t>
      </w:r>
      <w:r>
        <w:rPr>
          <w:rFonts w:ascii="IFAO-Grec Unicode" w:hAnsi="IFAO-Grec Unicode"/>
          <w:rtl w:val="0"/>
          <w:lang w:val="de-DE"/>
        </w:rPr>
        <w:t>nchen</w:t>
      </w:r>
      <w:r>
        <w:rPr>
          <w:rFonts w:ascii="IFAO-Grec Unicode" w:hAnsi="IFAO-Grec Unicode"/>
          <w:rtl w:val="0"/>
          <w:lang w:val="de-DE"/>
        </w:rPr>
        <w:t>.</w:t>
      </w:r>
    </w:p>
    <w:p>
      <w:pPr>
        <w:pStyle w:val="Text"/>
        <w:bidi w:val="0"/>
        <w:spacing w:after="0" w:line="240" w:lineRule="auto"/>
        <w:ind w:left="0" w:right="0" w:firstLine="0"/>
        <w:jc w:val="left"/>
        <w:rPr>
          <w:rFonts w:ascii="IFAO-Grec Unicode" w:cs="IFAO-Grec Unicode" w:hAnsi="IFAO-Grec Unicode" w:eastAsia="IFAO-Grec Unicode"/>
          <w:rtl w:val="0"/>
        </w:rPr>
      </w:pPr>
    </w:p>
    <w:p>
      <w:pPr>
        <w:pStyle w:val="Text"/>
        <w:bidi w:val="0"/>
        <w:spacing w:after="0" w:line="240" w:lineRule="auto"/>
        <w:ind w:left="0" w:right="0" w:firstLine="0"/>
        <w:jc w:val="left"/>
        <w:rPr>
          <w:del w:id="1229" w:date="2022-03-21T16:53:45Z" w:author="ZAW Inst.f.Papyrologie"/>
          <w:rFonts w:ascii="IFAO-Grec Unicode" w:cs="IFAO-Grec Unicode" w:hAnsi="IFAO-Grec Unicode" w:eastAsia="IFAO-Grec Unicode"/>
          <w:sz w:val="24"/>
          <w:szCs w:val="24"/>
          <w:rtl w:val="0"/>
        </w:rPr>
      </w:pPr>
      <w:r>
        <w:rPr>
          <w:rStyle w:val="Hyperlink.9"/>
          <w:rFonts w:ascii="IFAO-Grec Unicode" w:cs="IFAO-Grec Unicode" w:hAnsi="IFAO-Grec Unicode" w:eastAsia="IFAO-Grec Unicode"/>
          <w:color w:val="0432ff"/>
          <w:u w:val="single" w:color="0563c1"/>
        </w:rPr>
        <w:fldChar w:fldCharType="begin" w:fldLock="0"/>
      </w:r>
      <w:r>
        <w:rPr>
          <w:rStyle w:val="Hyperlink.9"/>
          <w:rFonts w:ascii="IFAO-Grec Unicode" w:cs="IFAO-Grec Unicode" w:hAnsi="IFAO-Grec Unicode" w:eastAsia="IFAO-Grec Unicode"/>
          <w:color w:val="0432ff"/>
          <w:u w:val="single" w:color="0563c1"/>
        </w:rPr>
        <w:instrText xml:space="preserve"> HYPERLINK "https://papyri.info/biblio/95905"</w:instrText>
      </w:r>
      <w:r>
        <w:rPr>
          <w:rStyle w:val="Hyperlink.9"/>
          <w:rFonts w:ascii="IFAO-Grec Unicode" w:cs="IFAO-Grec Unicode" w:hAnsi="IFAO-Grec Unicode" w:eastAsia="IFAO-Grec Unicode"/>
          <w:color w:val="0432ff"/>
          <w:u w:val="single" w:color="0563c1"/>
        </w:rPr>
        <w:fldChar w:fldCharType="separate" w:fldLock="0"/>
      </w:r>
      <w:r>
        <w:rPr>
          <w:rStyle w:val="Hyperlink.9"/>
          <w:rFonts w:ascii="IFAO-Grec Unicode" w:hAnsi="IFAO-Grec Unicode"/>
          <w:color w:val="0432ff"/>
          <w:u w:val="single" w:color="0563c1"/>
          <w:rtl w:val="0"/>
          <w:lang w:val="en-US"/>
        </w:rPr>
        <w:t>Yue, E.L. Ng (2008)</w:t>
      </w:r>
      <w:r>
        <w:rPr>
          <w:rFonts w:ascii="IFAO-Grec Unicode" w:cs="IFAO-Grec Unicode" w:hAnsi="IFAO-Grec Unicode" w:eastAsia="IFAO-Grec Unicode"/>
        </w:rPr>
        <w:fldChar w:fldCharType="end" w:fldLock="0"/>
      </w:r>
      <w:r>
        <w:rPr>
          <w:rFonts w:ascii="IFAO-Grec Unicode" w:hAnsi="IFAO-Grec Unicode"/>
          <w:rtl w:val="0"/>
          <w:lang w:val="de-DE"/>
        </w:rPr>
        <w:t xml:space="preserve"> </w:t>
      </w:r>
      <w:r>
        <w:rPr>
          <w:rFonts w:ascii="IFAO-Grec Unicode" w:hAnsi="IFAO-Grec Unicode" w:hint="default"/>
          <w:rtl w:val="0"/>
          <w:lang w:val="de-DE"/>
        </w:rPr>
        <w:t>“</w:t>
      </w:r>
      <w:r>
        <w:rPr>
          <w:rFonts w:ascii="IFAO-Grec Unicode" w:hAnsi="IFAO-Grec Unicode"/>
          <w:rtl w:val="0"/>
          <w:lang w:val="en-US"/>
        </w:rPr>
        <w:t>Mirror reading and guardians of women in the Early Roman Empire,</w:t>
      </w:r>
      <w:r>
        <w:rPr>
          <w:rFonts w:ascii="IFAO-Grec Unicode" w:hAnsi="IFAO-Grec Unicode" w:hint="default"/>
          <w:rtl w:val="0"/>
        </w:rPr>
        <w:t xml:space="preserve">” </w:t>
      </w:r>
      <w:r>
        <w:rPr>
          <w:rFonts w:ascii="IFAO-Grec Unicode" w:hAnsi="IFAO-Grec Unicode"/>
          <w:rtl w:val="0"/>
          <w:lang w:val="de-DE"/>
        </w:rPr>
        <w:t>JThS</w:t>
      </w:r>
      <w:r>
        <w:rPr>
          <w:rFonts w:ascii="IFAO-Grec Unicode" w:hAnsi="IFAO-Grec Unicode"/>
          <w:rtl w:val="0"/>
        </w:rPr>
        <w:t xml:space="preserve"> 59</w:t>
      </w:r>
      <w:r>
        <w:rPr>
          <w:rFonts w:ascii="IFAO-Grec Unicode" w:hAnsi="IFAO-Grec Unicode"/>
          <w:rtl w:val="0"/>
          <w:lang w:val="de-DE"/>
        </w:rPr>
        <w:t>:</w:t>
      </w:r>
      <w:r>
        <w:rPr>
          <w:rFonts w:ascii="IFAO-Grec Unicode" w:hAnsi="IFAO-Grec Unicode"/>
          <w:rtl w:val="0"/>
        </w:rPr>
        <w:t xml:space="preserve"> 679</w:t>
      </w:r>
      <w:r>
        <w:rPr>
          <w:rFonts w:ascii="IFAO-Grec Unicode" w:hAnsi="IFAO-Grec Unicode" w:hint="default"/>
          <w:rtl w:val="0"/>
        </w:rPr>
        <w:t>–</w:t>
      </w:r>
      <w:r>
        <w:rPr>
          <w:rFonts w:ascii="IFAO-Grec Unicode" w:hAnsi="IFAO-Grec Unicode"/>
          <w:rtl w:val="0"/>
        </w:rPr>
        <w:t xml:space="preserve">695. </w:t>
      </w:r>
      <w:del w:id="1230" w:date="2022-03-21T16:53:45Z" w:author="ZAW Inst.f.Papyrologie">
        <w:r>
          <w:rPr>
            <w:rFonts w:ascii="IFAO-Grec Unicode" w:hAnsi="IFAO-Grec Unicode"/>
            <w:sz w:val="24"/>
            <w:szCs w:val="24"/>
            <w:rtl w:val="0"/>
            <w:lang w:val="it-IT"/>
          </w:rPr>
          <w:delText>Federica Micucci</w:delText>
        </w:r>
      </w:del>
    </w:p>
    <w:p>
      <w:pPr>
        <w:pStyle w:val="Text"/>
        <w:spacing w:after="0" w:line="276" w:lineRule="auto"/>
        <w:ind w:firstLine="284"/>
        <w:jc w:val="both"/>
        <w:rPr>
          <w:del w:id="1231" w:date="2022-03-21T16:53:45Z" w:author="ZAW Inst.f.Papyrologie"/>
          <w:rFonts w:ascii="IFAO-Grec Unicode" w:cs="IFAO-Grec Unicode" w:hAnsi="IFAO-Grec Unicode" w:eastAsia="IFAO-Grec Unicode"/>
          <w:sz w:val="24"/>
          <w:szCs w:val="24"/>
        </w:rPr>
      </w:pPr>
      <w:del w:id="1232" w:date="2022-03-21T16:53:45Z" w:author="ZAW Inst.f.Papyrologie">
        <w:r>
          <w:rPr>
            <w:rFonts w:ascii="IFAO-Grec Unicode" w:hAnsi="IFAO-Grec Unicode"/>
            <w:sz w:val="24"/>
            <w:szCs w:val="24"/>
            <w:rtl w:val="0"/>
            <w:lang w:val="en-US"/>
          </w:rPr>
          <w:delText>The Center for the Tebtunis Papyri, UC Berkeley</w:delText>
        </w:r>
      </w:del>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rPr>
          <w:del w:id="1233" w:date="2022-03-21T16:05:44Z" w:author="ZAW Inst.f.Papyrologie"/>
          <w:rFonts w:ascii="IFAO-Grec Unicode" w:cs="IFAO-Grec Unicode" w:hAnsi="IFAO-Grec Unicode" w:eastAsia="IFAO-Grec Unicode"/>
        </w:rPr>
      </w:pPr>
      <w:del w:id="1234" w:date="2022-03-21T16:05:44Z" w:author="ZAW Inst.f.Papyrologie">
        <w:r>
          <w:rPr>
            <w:rFonts w:ascii="IFAO-Grec Unicode" w:hAnsi="IFAO-Grec Unicode"/>
            <w:rtl w:val="0"/>
            <w:lang w:val="en-US"/>
          </w:rPr>
          <w:delText xml:space="preserve">* I thank Nikolaos Gonis and Todd Hickey for many useful suggestions and comments on this edition, and Peter Toth (Curator of Ancient and Medieval Manuscripts at the British Library) for permission to publish the papyrus. Images are reproduced courtesy of the British Library Board. </w:delText>
        </w:r>
      </w:del>
    </w:p>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All dates given throughout this paper are AD.</w:t>
      </w:r>
    </w:p>
  </w:footnote>
  <w:footnote w:id="2">
    <w:p>
      <w:pPr>
        <w:pStyle w:val="footnote text"/>
        <w:jc w:val="both"/>
        <w:rPr>
          <w:del w:id="1235" w:date="2022-03-21T14:15:57Z" w:author="ZAW Inst.f.Papyrologie"/>
          <w:rFonts w:ascii="IFAO-Grec Unicode" w:cs="IFAO-Grec Unicode" w:hAnsi="IFAO-Grec Unicode" w:eastAsia="IFAO-Grec Unicode"/>
        </w:rPr>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this antiquities dealer, see </w:t>
      </w:r>
      <w:r>
        <w:rPr>
          <w:rStyle w:val="Hyperlink.1"/>
        </w:rPr>
        <w:fldChar w:fldCharType="begin" w:fldLock="0"/>
      </w:r>
      <w:r>
        <w:rPr>
          <w:rStyle w:val="Hyperlink.1"/>
        </w:rPr>
        <w:instrText xml:space="preserve"> HYPERLINK "https://papyri.info/biblio/84769"</w:instrText>
      </w:r>
      <w:r>
        <w:rPr>
          <w:rStyle w:val="Hyperlink.1"/>
        </w:rPr>
        <w:fldChar w:fldCharType="separate" w:fldLock="0"/>
      </w:r>
      <w:r>
        <w:rPr>
          <w:rStyle w:val="Hyperlink.1"/>
          <w:rtl w:val="0"/>
          <w:lang w:val="de-DE"/>
        </w:rPr>
        <w:t>Hagen and Ryholt 2016</w:t>
      </w:r>
      <w:r>
        <w:rPr/>
        <w:fldChar w:fldCharType="end" w:fldLock="0"/>
      </w:r>
      <w:del w:id="1236" w:date="2022-03-21T14:15:36Z" w:author="ZAW Inst.f.Papyrologie">
        <w:r>
          <w:rPr>
            <w:rFonts w:ascii="IFAO-Grec Unicode" w:hAnsi="IFAO-Grec Unicode"/>
            <w:rtl w:val="0"/>
            <w:lang w:val="en-US"/>
          </w:rPr>
          <w:delText>. Copenhagen</w:delText>
        </w:r>
      </w:del>
      <w:r>
        <w:rPr>
          <w:rFonts w:ascii="IFAO-Grec Unicode" w:hAnsi="IFAO-Grec Unicode"/>
          <w:rtl w:val="0"/>
          <w:lang w:val="en-US"/>
        </w:rPr>
        <w:t>: 192</w:t>
      </w:r>
      <w:r>
        <w:rPr>
          <w:rFonts w:ascii="IFAO-Grec Unicode" w:hAnsi="IFAO-Grec Unicode" w:hint="default"/>
          <w:rtl w:val="0"/>
          <w:lang w:val="en-US"/>
        </w:rPr>
        <w:t>−</w:t>
      </w:r>
      <w:r>
        <w:rPr>
          <w:rFonts w:ascii="IFAO-Grec Unicode" w:hAnsi="IFAO-Grec Unicode"/>
          <w:rtl w:val="0"/>
          <w:lang w:val="en-US"/>
        </w:rPr>
        <w:t>195.</w:t>
      </w:r>
      <w:del w:id="1237" w:date="2022-03-21T14:15:57Z" w:author="ZAW Inst.f.Papyrologie">
        <w:r>
          <w:rPr>
            <w:rFonts w:ascii="IFAO-Grec Unicode" w:hAnsi="IFAO-Grec Unicode"/>
            <w:rtl w:val="0"/>
            <w:lang w:val="en-US"/>
          </w:rPr>
          <w:delText xml:space="preserve"> </w:delText>
        </w:r>
      </w:del>
    </w:p>
    <w:p>
      <w:pPr>
        <w:pStyle w:val="footnote text"/>
        <w:jc w:val="both"/>
      </w:pPr>
      <w:del w:id="1238" w:date="2022-03-21T14:15:57Z" w:author="ZAW Inst.f.Papyrologie">
        <w:r>
          <w:rPr>
            <w:rStyle w:val="Link"/>
          </w:rPr>
          <w:fldChar w:fldCharType="begin" w:fldLock="0"/>
        </w:r>
      </w:del>
      <w:del w:id="1239" w:date="2022-03-21T14:15:57Z" w:author="ZAW Inst.f.Papyrologie">
        <w:r>
          <w:rPr>
            <w:rStyle w:val="Link"/>
          </w:rPr>
          <w:delInstrText xml:space="preserve"> HYPERLINK "http://publ.royalacademy.dk/books/684/4906?lang=eng"</w:delInstrText>
        </w:r>
      </w:del>
      <w:del w:id="1240" w:date="2022-03-21T14:15:57Z" w:author="ZAW Inst.f.Papyrologie">
        <w:r>
          <w:rPr>
            <w:rStyle w:val="Link"/>
          </w:rPr>
          <w:fldChar w:fldCharType="separate" w:fldLock="0"/>
        </w:r>
      </w:del>
      <w:del w:id="1241" w:date="2022-03-21T14:15:57Z" w:author="ZAW Inst.f.Papyrologie">
        <w:r>
          <w:rPr>
            <w:rStyle w:val="Link"/>
            <w:rtl w:val="0"/>
            <w:lang w:val="en-US"/>
          </w:rPr>
          <w:delText>http://publ.royalacademy.dk/books/684/4906?lang=eng</w:delText>
        </w:r>
      </w:del>
      <w:del w:id="1242" w:date="2022-03-21T14:15:57Z" w:author="ZAW Inst.f.Papyrologie">
        <w:r>
          <w:rPr/>
          <w:fldChar w:fldCharType="end" w:fldLock="0"/>
        </w:r>
      </w:del>
    </w:p>
  </w:footnote>
  <w:footnote w:id="3">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Information based on the register of papyri at the British Library.</w:t>
      </w:r>
    </w:p>
  </w:footnote>
  <w:footnote w:id="4">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de-DE"/>
        </w:rPr>
        <w:t>Sijpesteijn and Worp 1995</w:t>
      </w:r>
      <w:r>
        <w:rPr/>
        <w:fldChar w:fldCharType="end" w:fldLock="0"/>
      </w:r>
      <w:del w:id="1243" w:date="2022-03-21T14:16:52Z" w:author="ZAW Inst.f.Papyrologie">
        <w:r>
          <w:rPr>
            <w:rFonts w:ascii="IFAO-Grec Unicode" w:hAnsi="IFAO-Grec Unicode"/>
            <w:rtl w:val="0"/>
            <w:lang w:val="en-US"/>
          </w:rPr>
          <w:delText xml:space="preserve"> in R. Feenstra, A. S. Hartkamp, J. E. Spruit , P. J. Sijpesteijn and L. C. Winkel (eds</w:delText>
        </w:r>
      </w:del>
      <w:del w:id="1244" w:date="2022-03-21T14:16:52Z" w:author="ZAW Inst.f.Papyrologie">
        <w:r>
          <w:rPr>
            <w:rFonts w:ascii="IFAO-Grec Unicode" w:hAnsi="IFAO-Grec Unicode"/>
            <w:rtl w:val="0"/>
            <w:lang w:val="en-US"/>
          </w:rPr>
          <w:delText xml:space="preserve">), Collatio iuris Romani. </w:delText>
        </w:r>
      </w:del>
      <w:del w:id="1245" w:date="2022-03-21T14:16:52Z" w:author="ZAW Inst.f.Papyrologie">
        <w:r>
          <w:rPr>
            <w:rFonts w:ascii="IFAO-Grec Unicode" w:hAnsi="IFAO-Grec Unicode" w:hint="default"/>
            <w:rtl w:val="0"/>
            <w:lang w:val="en-US"/>
          </w:rPr>
          <w:delText>É</w:delText>
        </w:r>
      </w:del>
      <w:del w:id="1246" w:date="2022-03-21T14:16:52Z" w:author="ZAW Inst.f.Papyrologie">
        <w:r>
          <w:rPr>
            <w:rFonts w:ascii="IFAO-Grec Unicode" w:hAnsi="IFAO-Grec Unicode"/>
            <w:rtl w:val="0"/>
            <w:lang w:val="en-US"/>
          </w:rPr>
          <w:delText>tudes d</w:delText>
        </w:r>
      </w:del>
      <w:del w:id="1247" w:date="2022-03-21T14:16:52Z" w:author="ZAW Inst.f.Papyrologie">
        <w:r>
          <w:rPr>
            <w:rFonts w:ascii="IFAO-Grec Unicode" w:hAnsi="IFAO-Grec Unicode" w:hint="default"/>
            <w:rtl w:val="0"/>
            <w:lang w:val="en-US"/>
          </w:rPr>
          <w:delText>é</w:delText>
        </w:r>
      </w:del>
      <w:del w:id="1248" w:date="2022-03-21T14:16:52Z" w:author="ZAW Inst.f.Papyrologie">
        <w:r>
          <w:rPr>
            <w:rFonts w:ascii="IFAO-Grec Unicode" w:hAnsi="IFAO-Grec Unicode"/>
            <w:rtl w:val="0"/>
            <w:lang w:val="en-US"/>
          </w:rPr>
          <w:delText>di</w:delText>
        </w:r>
      </w:del>
      <w:del w:id="1249" w:date="2022-03-21T14:16:52Z" w:author="ZAW Inst.f.Papyrologie">
        <w:r>
          <w:rPr>
            <w:rFonts w:ascii="IFAO-Grec Unicode" w:hAnsi="IFAO-Grec Unicode" w:hint="default"/>
            <w:rtl w:val="0"/>
            <w:lang w:val="en-US"/>
          </w:rPr>
          <w:delText>é</w:delText>
        </w:r>
      </w:del>
      <w:del w:id="1250" w:date="2022-03-21T14:16:52Z" w:author="ZAW Inst.f.Papyrologie">
        <w:r>
          <w:rPr>
            <w:rFonts w:ascii="IFAO-Grec Unicode" w:hAnsi="IFAO-Grec Unicode"/>
            <w:rtl w:val="0"/>
            <w:lang w:val="en-US"/>
          </w:rPr>
          <w:delText xml:space="preserve">es </w:delText>
        </w:r>
      </w:del>
      <w:del w:id="1251" w:date="2022-03-21T14:16:52Z" w:author="ZAW Inst.f.Papyrologie">
        <w:r>
          <w:rPr>
            <w:rFonts w:ascii="IFAO-Grec Unicode" w:hAnsi="IFAO-Grec Unicode" w:hint="default"/>
            <w:rtl w:val="0"/>
            <w:lang w:val="en-US"/>
          </w:rPr>
          <w:delText xml:space="preserve">à </w:delText>
        </w:r>
      </w:del>
      <w:del w:id="1252" w:date="2022-03-21T14:16:52Z" w:author="ZAW Inst.f.Papyrologie">
        <w:r>
          <w:rPr>
            <w:rFonts w:ascii="IFAO-Grec Unicode" w:hAnsi="IFAO-Grec Unicode"/>
            <w:rtl w:val="0"/>
            <w:lang w:val="en-US"/>
          </w:rPr>
          <w:delText xml:space="preserve">Hans Ankum </w:delText>
        </w:r>
      </w:del>
      <w:del w:id="1253" w:date="2022-03-21T14:16:52Z" w:author="ZAW Inst.f.Papyrologie">
        <w:r>
          <w:rPr>
            <w:rFonts w:ascii="IFAO-Grec Unicode" w:hAnsi="IFAO-Grec Unicode" w:hint="default"/>
            <w:rtl w:val="0"/>
            <w:lang w:val="en-US"/>
          </w:rPr>
          <w:delText xml:space="preserve">à </w:delText>
        </w:r>
      </w:del>
      <w:del w:id="1254" w:date="2022-03-21T14:16:52Z" w:author="ZAW Inst.f.Papyrologie">
        <w:r>
          <w:rPr>
            <w:rFonts w:ascii="IFAO-Grec Unicode" w:hAnsi="IFAO-Grec Unicode"/>
            <w:rtl w:val="0"/>
            <w:lang w:val="en-US"/>
          </w:rPr>
          <w:delText>l'occasion de son 65e anniversaire</w:delText>
        </w:r>
      </w:del>
      <w:del w:id="1255" w:date="2022-03-21T14:16:52Z" w:author="ZAW Inst.f.Papyrologie">
        <w:r>
          <w:rPr>
            <w:rFonts w:ascii="IFAO-Grec Unicode" w:hAnsi="IFAO-Grec Unicode"/>
            <w:rtl w:val="0"/>
            <w:lang w:val="en-US"/>
          </w:rPr>
          <w:delText>. Amsterdam</w:delText>
        </w:r>
      </w:del>
      <w:r>
        <w:rPr>
          <w:rFonts w:ascii="IFAO-Grec Unicode" w:hAnsi="IFAO-Grec Unicode"/>
          <w:rtl w:val="0"/>
          <w:lang w:val="en-US"/>
        </w:rPr>
        <w:t>.</w:t>
      </w:r>
    </w:p>
  </w:footnote>
  <w:footnote w:id="5">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Depending on the width of the left margin, which is not preserved.</w:t>
      </w:r>
    </w:p>
  </w:footnote>
  <w:footnote w:id="6">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With some difficulty, owing to the low resolution of the image.</w:t>
      </w:r>
    </w:p>
  </w:footnote>
  <w:footnote w:id="7">
    <w:p>
      <w:pPr>
        <w:pStyle w:val="footnote text"/>
        <w:jc w:val="both"/>
        <w:rPr>
          <w:rFonts w:ascii="IFAO-Grec Unicode" w:cs="IFAO-Grec Unicode" w:hAnsi="IFAO-Grec Unicode" w:eastAsia="IFAO-Grec Unicode"/>
        </w:rPr>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We are dealing with a family of priests in Soknopaiou Nesos. The names Teses, Tesenouphis, Satabous, Herieus and Harpagathes are recurrent in demotic sources from the late 1st century BC to the early 2nd century: see P.Dime 1</w:t>
      </w:r>
      <w:r>
        <w:rPr>
          <w:rFonts w:ascii="IFAO-Grec Unicode" w:hAnsi="IFAO-Grec Unicode" w:hint="default"/>
          <w:rtl w:val="0"/>
          <w:lang w:val="en-US"/>
        </w:rPr>
        <w:t>−</w:t>
      </w:r>
      <w:r>
        <w:rPr>
          <w:rFonts w:ascii="IFAO-Grec Unicode" w:hAnsi="IFAO-Grec Unicode"/>
          <w:rtl w:val="0"/>
          <w:lang w:val="en-US"/>
        </w:rPr>
        <w:t xml:space="preserve">3 and </w:t>
      </w:r>
      <w:r>
        <w:rPr>
          <w:rStyle w:val="Hyperlink.1"/>
        </w:rPr>
        <w:fldChar w:fldCharType="begin" w:fldLock="0"/>
      </w:r>
      <w:r>
        <w:rPr>
          <w:rStyle w:val="Hyperlink.1"/>
        </w:rPr>
        <w:instrText xml:space="preserve"> HYPERLINK "http://www.dime-online.de/datenblatt.php"</w:instrText>
      </w:r>
      <w:r>
        <w:rPr>
          <w:rStyle w:val="Hyperlink.1"/>
        </w:rPr>
        <w:fldChar w:fldCharType="separate" w:fldLock="0"/>
      </w:r>
      <w:r>
        <w:rPr>
          <w:rStyle w:val="Hyperlink.1"/>
          <w:rtl w:val="0"/>
          <w:lang w:val="en-US"/>
        </w:rPr>
        <w:t>http://www.dime-online.de/datenblatt.php</w:t>
      </w:r>
      <w:r>
        <w:rPr/>
        <w:fldChar w:fldCharType="end" w:fldLock="0"/>
      </w:r>
      <w:r>
        <w:rPr>
          <w:rFonts w:ascii="IFAO-Grec Unicode" w:hAnsi="IFAO-Grec Unicode"/>
          <w:rtl w:val="0"/>
          <w:lang w:val="en-US"/>
        </w:rPr>
        <w:t xml:space="preserve"> (accessed 21 Oct. 2021). In most cases, however, we have too few details or too </w:t>
      </w:r>
      <w:del w:id="1256" w:date="2022-03-21T10:38:00Z" w:author="Graham Claytor">
        <w:r>
          <w:rPr>
            <w:rFonts w:ascii="IFAO-Grec Unicode" w:hAnsi="IFAO-Grec Unicode"/>
            <w:rtl w:val="0"/>
            <w:lang w:val="en-US"/>
          </w:rPr>
          <w:delText>generic</w:delText>
        </w:r>
      </w:del>
      <w:ins w:id="1257" w:date="2022-03-21T10:38:00Z" w:author="Graham Claytor">
        <w:r>
          <w:rPr>
            <w:rFonts w:ascii="IFAO-Grec Unicode" w:hAnsi="IFAO-Grec Unicode"/>
            <w:rtl w:val="0"/>
            <w:lang w:val="en-US"/>
          </w:rPr>
          <w:t>imprecise</w:t>
        </w:r>
      </w:ins>
      <w:r>
        <w:rPr>
          <w:rFonts w:ascii="IFAO-Grec Unicode" w:hAnsi="IFAO-Grec Unicode"/>
          <w:rtl w:val="0"/>
          <w:lang w:val="en-US"/>
        </w:rPr>
        <w:t xml:space="preserve"> a date to draw any conclusion, and I have been unable to identify in the demotic documentation any of the people that may belong to Taharpagathes' family.</w:t>
      </w:r>
    </w:p>
    <w:p>
      <w:pPr>
        <w:pStyle w:val="footnote text"/>
        <w:jc w:val="both"/>
      </w:pPr>
      <w:r>
        <w:rPr>
          <w:rFonts w:ascii="IFAO-Grec Unicode" w:hAnsi="IFAO-Grec Unicode"/>
          <w:rtl w:val="0"/>
          <w:lang w:val="en-US"/>
        </w:rPr>
        <w:t xml:space="preserve">In addition, a papyrus that I have not listed but that may be related to our text is </w:t>
      </w:r>
      <w:r>
        <w:rPr>
          <w:rStyle w:val="Hyperlink.1"/>
        </w:rPr>
        <w:fldChar w:fldCharType="begin" w:fldLock="0"/>
      </w:r>
      <w:r>
        <w:rPr>
          <w:rStyle w:val="Hyperlink.1"/>
        </w:rPr>
        <w:instrText xml:space="preserve"> HYPERLINK "https://papyri.info/ddbdp/p.ryl;2;162"</w:instrText>
      </w:r>
      <w:r>
        <w:rPr>
          <w:rStyle w:val="Hyperlink.1"/>
        </w:rPr>
        <w:fldChar w:fldCharType="separate" w:fldLock="0"/>
      </w:r>
      <w:r>
        <w:rPr>
          <w:rStyle w:val="Hyperlink.1"/>
          <w:rtl w:val="0"/>
          <w:lang w:val="en-US"/>
        </w:rPr>
        <w:t>P.Ryl. 2 162</w:t>
      </w:r>
      <w:r>
        <w:rPr/>
        <w:fldChar w:fldCharType="end" w:fldLock="0"/>
      </w:r>
      <w:r>
        <w:rPr>
          <w:rFonts w:ascii="IFAO-Grec Unicode" w:hAnsi="IFAO-Grec Unicode"/>
          <w:rtl w:val="0"/>
          <w:lang w:val="en-US"/>
        </w:rPr>
        <w:t>, of 159, which records the sale of half share of a house in Soknopaiou Nesos. The buyer is Taharpagathes, daughter of Harpagathes, son of Harpagathes, assisted by her husband Stotoetis. Given that she is about thirty-five years old in this text, she was born sometime around 124, like Herieus, the buyer in our text. She could have been the granddaughter of a brother of Taharpagathes, named Harpagathes, but we do not have any evidence to support this.</w:t>
      </w:r>
    </w:p>
  </w:footnote>
  <w:footnote w:id="8">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For example, of the texts discussed below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"https://papyri.info/ddbdp/bgu;1;252"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BGU I 252</w:t>
      </w:r>
      <w:r>
        <w:rPr/>
        <w:fldChar w:fldCharType="end" w:fldLock="0"/>
      </w:r>
      <w:r>
        <w:rPr>
          <w:rStyle w:val="Hyperlink.2"/>
          <w:rFonts w:ascii="IFAO-Grec Unicode" w:hAnsi="IFAO-Grec Unicode"/>
          <w:rtl w:val="0"/>
          <w:lang w:val="en-US"/>
        </w:rPr>
        <w:t xml:space="preserve"> </w:t>
      </w:r>
      <w:r>
        <w:rPr>
          <w:rFonts w:ascii="IFAO-Grec Unicode" w:hAnsi="IFAO-Grec Unicode"/>
          <w:rtl w:val="0"/>
          <w:lang w:val="en-US"/>
        </w:rPr>
        <w:t xml:space="preserve">and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"https://papyri.info/ddbdp/sb;16;12957"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16 12957</w:t>
      </w:r>
      <w:r>
        <w:rPr/>
        <w:fldChar w:fldCharType="end" w:fldLock="0"/>
      </w:r>
      <w:r>
        <w:rPr>
          <w:rFonts w:ascii="IFAO-Grec Unicode" w:hAnsi="IFAO-Grec Unicode"/>
          <w:rtl w:val="0"/>
          <w:lang w:val="en-US"/>
        </w:rPr>
        <w:t xml:space="preserve"> were acquired in the 1890s: the former was part of the Brugsch collection, to which also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"https://papyri.info/ddbdp/chr.mitt;;50"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Chrest.Mitt. 50</w:t>
      </w:r>
      <w:r>
        <w:rPr/>
        <w:fldChar w:fldCharType="end" w:fldLock="0"/>
      </w:r>
      <w:r>
        <w:rPr>
          <w:rFonts w:ascii="IFAO-Grec Unicode" w:hAnsi="IFAO-Grec Unicode"/>
          <w:rtl w:val="0"/>
          <w:lang w:val="en-US"/>
        </w:rPr>
        <w:t xml:space="preserve"> belonged (information taken from </w:t>
      </w:r>
      <w:del w:id="1258" w:date="2022-03-21T10:38:00Z" w:author="Graham Claytor">
        <w:r>
          <w:rPr>
            <w:rFonts w:ascii="IFAO-Grec Unicode" w:hAnsi="IFAO-Grec Unicode"/>
            <w:rtl w:val="0"/>
            <w:lang w:val="en-US"/>
          </w:rPr>
          <w:delText>the online database</w:delText>
        </w:r>
      </w:del>
      <w:ins w:id="1259" w:date="2022-03-21T10:38:00Z" w:author="Graham Claytor">
        <w:r>
          <w:rPr>
            <w:rFonts w:ascii="IFAO-Grec Unicode" w:hAnsi="IFAO-Grec Unicode"/>
            <w:rtl w:val="0"/>
            <w:lang w:val="en-US"/>
          </w:rPr>
          <w:t>BerlPap</w:t>
        </w:r>
      </w:ins>
      <w:r>
        <w:rPr>
          <w:rFonts w:ascii="IFAO-Grec Unicode" w:hAnsi="IFAO-Grec Unicode"/>
          <w:rtl w:val="0"/>
          <w:lang w:val="en-US"/>
        </w:rPr>
        <w:t xml:space="preserve">, accessed 20 Sept 2021), while the latter was sold by Th. Graf to the British Museum in 1893, together with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"https://papyri.info/ddbdp/p.lond;2;360dupl"</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II 360</w:t>
      </w:r>
      <w:r>
        <w:rPr/>
        <w:fldChar w:fldCharType="end" w:fldLock="0"/>
      </w:r>
      <w:r>
        <w:rPr>
          <w:rFonts w:ascii="IFAO-Grec Unicode" w:hAnsi="IFAO-Grec Unicode"/>
          <w:rtl w:val="0"/>
          <w:lang w:val="en-US"/>
        </w:rPr>
        <w:t xml:space="preserve">, from the archive of Segathis, daughter of Satabous (information based on the register of papyri at the British Library; see also the </w:t>
      </w:r>
      <w:r>
        <w:rPr>
          <w:rFonts w:ascii="IFAO-Grec Unicode" w:hAnsi="IFAO-Grec Unicode"/>
          <w:shd w:val="clear" w:color="auto" w:fill="ffff00"/>
          <w:rtl w:val="0"/>
          <w:lang w:val="en-US"/>
        </w:rPr>
        <w:t>Catalogue of Additions to the Manuscripts in the British Museum 1888</w:t>
      </w:r>
      <w:r>
        <w:rPr>
          <w:rFonts w:ascii="IFAO-Grec Unicode" w:hAnsi="IFAO-Grec Unicode" w:hint="default"/>
          <w:shd w:val="clear" w:color="auto" w:fill="ffff00"/>
          <w:rtl w:val="0"/>
          <w:lang w:val="en-US"/>
        </w:rPr>
        <w:t>−</w:t>
      </w:r>
      <w:r>
        <w:rPr>
          <w:rFonts w:ascii="IFAO-Grec Unicode" w:hAnsi="IFAO-Grec Unicode"/>
          <w:shd w:val="clear" w:color="auto" w:fill="ffff00"/>
          <w:rtl w:val="0"/>
          <w:lang w:val="en-US"/>
        </w:rPr>
        <w:t>1893</w:t>
      </w:r>
      <w:r>
        <w:rPr>
          <w:rFonts w:ascii="IFAO-Grec Unicode" w:hAnsi="IFAO-Grec Unicode"/>
          <w:rtl w:val="0"/>
          <w:lang w:val="en-US"/>
        </w:rPr>
        <w:t xml:space="preserve">. </w:t>
      </w:r>
      <w:r>
        <w:rPr>
          <w:rFonts w:ascii="IFAO-Grec Unicode" w:hAnsi="IFAO-Grec Unicode"/>
          <w:rtl w:val="0"/>
          <w:lang w:val="en-US"/>
        </w:rPr>
        <w:t>London, 1894:</w:t>
      </w:r>
      <w:r>
        <w:rPr>
          <w:rFonts w:ascii="IFAO-Grec Unicode" w:hAnsi="IFAO-Grec Unicode"/>
          <w:rtl w:val="0"/>
          <w:lang w:val="en-US"/>
        </w:rPr>
        <w:t xml:space="preserve"> </w:t>
      </w:r>
      <w:r>
        <w:rPr>
          <w:rFonts w:ascii="IFAO-Grec Unicode" w:hAnsi="IFAO-Grec Unicode"/>
          <w:rtl w:val="0"/>
          <w:lang w:val="en-US"/>
        </w:rPr>
        <w:t>425, 437).</w:t>
      </w:r>
    </w:p>
  </w:footnote>
  <w:footnote w:id="9">
    <w:p>
      <w:pPr>
        <w:pStyle w:val="footnote text"/>
      </w:pPr>
      <w:r>
        <w:rPr>
          <w:rFonts w:ascii="IFAO-Grec Unicode" w:cs="IFAO-Grec Unicode" w:hAnsi="IFAO-Grec Unicode" w:eastAsia="IFAO-Grec Unicode"/>
          <w:sz w:val="24"/>
          <w:szCs w:val="24"/>
          <w:vertAlign w:val="superscript"/>
          <w:lang w:val="en-US"/>
        </w:rPr>
        <w:footnoteRef/>
      </w:r>
      <w:ins w:id="1260" w:date="2022-03-21T14:01:29Z" w:author="Graham Claytor">
        <w:r>
          <w:rPr>
            <w:rFonts w:ascii="IFAO-Grec Unicode" w:hAnsi="IFAO-Grec Unicode"/>
            <w:rtl w:val="0"/>
            <w:lang w:val="en-US"/>
          </w:rPr>
          <w:t xml:space="preserve"> </w:t>
        </w:r>
      </w:ins>
      <w:ins w:id="1261" w:date="2022-03-21T14:01:29Z" w:author="Graham Claytor">
        <w:r>
          <w:rPr>
            <w:rFonts w:ascii="IFAO-Grec Unicode" w:hAnsi="IFAO-Grec Unicode"/>
            <w:shd w:val="clear" w:color="auto" w:fill="ffff00"/>
            <w:rtl w:val="0"/>
            <w:lang w:val="en-US"/>
          </w:rPr>
          <w:t xml:space="preserve">F. Reiter has come to the same conclusions: </w:t>
        </w:r>
      </w:ins>
      <w:ins w:id="1262" w:date="2022-03-21T14:01:29Z" w:author="Graham Claytor">
        <w:r>
          <w:rPr>
            <w:rFonts w:ascii="IFAO-Grec Unicode" w:hAnsi="IFAO-Grec Unicode" w:hint="default"/>
            <w:shd w:val="clear" w:color="auto" w:fill="ffff00"/>
            <w:rtl w:val="0"/>
            <w:lang w:val="en-US"/>
          </w:rPr>
          <w:t>“</w:t>
        </w:r>
      </w:ins>
      <w:ins w:id="1263" w:date="2022-03-21T14:01:29Z" w:author="Graham Claytor">
        <w:r>
          <w:rPr>
            <w:rFonts w:ascii="IFAO-Grec Unicode" w:hAnsi="IFAO-Grec Unicode"/>
            <w:shd w:val="clear" w:color="auto" w:fill="ffff00"/>
            <w:rtl w:val="0"/>
            <w:lang w:val="en-US"/>
          </w:rPr>
          <w:t>Zwei Miszellen zu Texten aus Soknopaiu Nesos</w:t>
        </w:r>
      </w:ins>
      <w:ins w:id="1264" w:date="2022-03-21T14:01:29Z" w:author="Graham Claytor">
        <w:r>
          <w:rPr>
            <w:rFonts w:ascii="IFAO-Grec Unicode" w:hAnsi="IFAO-Grec Unicode" w:hint="default"/>
            <w:shd w:val="clear" w:color="auto" w:fill="ffff00"/>
            <w:rtl w:val="0"/>
            <w:lang w:val="en-US"/>
          </w:rPr>
          <w:t xml:space="preserve">” </w:t>
        </w:r>
      </w:ins>
      <w:ins w:id="1265" w:date="2022-03-21T14:01:29Z" w:author="Graham Claytor">
        <w:r>
          <w:rPr>
            <w:rFonts w:ascii="IFAO-Grec Unicode" w:hAnsi="IFAO-Grec Unicode"/>
            <w:shd w:val="clear" w:color="auto" w:fill="ffff00"/>
            <w:rtl w:val="0"/>
            <w:lang w:val="en-US"/>
          </w:rPr>
          <w:t>(this issue).</w:t>
        </w:r>
      </w:ins>
    </w:p>
  </w:footnote>
  <w:footnote w:id="10">
    <w:p>
      <w:pPr>
        <w:pStyle w:val="footnote text"/>
      </w:pPr>
      <w:r>
        <w:rPr>
          <w:rFonts w:ascii="IFAO-Grec Unicode" w:cs="IFAO-Grec Unicode" w:hAnsi="IFAO-Grec Unicode" w:eastAsia="IFAO-Grec Unicode"/>
          <w:sz w:val="24"/>
          <w:szCs w:val="24"/>
          <w:vertAlign w:val="superscript"/>
        </w:rPr>
        <w:footnoteRef/>
      </w:r>
      <w:ins w:id="1266" w:date="2022-03-21T14:01:29Z" w:author="Graham Claytor">
        <w:r>
          <w:rPr>
            <w:rFonts w:ascii="IFAO-Grec Unicode" w:hAnsi="IFAO-Grec Unicode"/>
            <w:rtl w:val="0"/>
            <w:lang w:val="en-US"/>
          </w:rPr>
          <w:t xml:space="preserve"> The lacuna at the beginning of </w:t>
        </w:r>
      </w:ins>
      <w:ins w:id="1267" w:date="2022-03-21T14:01:29Z" w:author="Graham Claytor">
        <w:r>
          <w:rPr>
            <w:rFonts w:ascii="IFAO-Grec Unicode" w:hAnsi="IFAO-Grec Unicode"/>
            <w:rtl w:val="0"/>
            <w:lang w:val="en-US"/>
          </w:rPr>
          <w:t xml:space="preserve">BGU </w:t>
        </w:r>
      </w:ins>
      <w:ins w:id="1268" w:date="2022-03-21T14:01:29Z" w:author="Graham Claytor">
        <w:r>
          <w:rPr>
            <w:rFonts w:ascii="IFAO-Grec Unicode" w:hAnsi="IFAO-Grec Unicode"/>
            <w:rtl w:val="0"/>
            <w:lang w:val="en-US"/>
          </w:rPr>
          <w:t>1 252.5 can, moreover, well accommodate [</w:t>
        </w:r>
      </w:ins>
      <w:ins w:id="1269" w:date="2022-03-21T14:01:29Z" w:author="Graham Claytor">
        <w:r>
          <w:rPr>
            <w:rFonts w:ascii="IFAO-Grec Unicode" w:hAnsi="IFAO-Grec Unicode" w:hint="default"/>
            <w:rtl w:val="0"/>
            <w:lang w:val="en-US"/>
          </w:rPr>
          <w:t>ἀντικνημί</w:t>
        </w:r>
      </w:ins>
      <w:ins w:id="1270" w:date="2022-03-21T14:01:29Z" w:author="Graham Claytor">
        <w:r>
          <w:rPr>
            <w:rFonts w:ascii="IFAO-Grec Unicode" w:hAnsi="IFAO-Grec Unicode"/>
            <w:rtl w:val="0"/>
            <w:lang w:val="en-US"/>
          </w:rPr>
          <w:t>]</w:t>
        </w:r>
      </w:ins>
      <w:ins w:id="1271" w:date="2022-03-21T14:01:29Z" w:author="Graham Claytor">
        <w:r>
          <w:rPr>
            <w:rFonts w:ascii="IFAO-Grec Unicode" w:hAnsi="IFAO-Grec Unicode" w:hint="default"/>
            <w:rtl w:val="0"/>
            <w:lang w:val="en-US"/>
          </w:rPr>
          <w:t>ω</w:t>
        </w:r>
      </w:ins>
      <w:ins w:id="1272" w:date="2022-03-21T14:01:29Z" w:author="Graham Claytor">
        <w:r>
          <w:rPr>
            <w:rFonts w:ascii="IFAO-Grec Unicode" w:hAnsi="IFAO-Grec Unicode" w:hint="default"/>
            <w:rtl w:val="0"/>
            <w:lang w:val="en-US"/>
          </w:rPr>
          <w:t>̣</w:t>
        </w:r>
      </w:ins>
      <w:ins w:id="1273" w:date="2022-03-21T14:01:29Z" w:author="Graham Claytor">
        <w:r>
          <w:rPr>
            <w:rFonts w:ascii="IFAO-Grec Unicode" w:hAnsi="IFAO-Grec Unicode" w:hint="default"/>
            <w:rtl w:val="0"/>
            <w:lang w:val="en-US"/>
          </w:rPr>
          <w:t>ι</w:t>
        </w:r>
      </w:ins>
      <w:ins w:id="1274" w:date="2022-03-21T14:01:29Z" w:author="Graham Claytor">
        <w:r>
          <w:rPr>
            <w:rFonts w:ascii="IFAO-Grec Unicode" w:hAnsi="IFAO-Grec Unicode"/>
            <w:rtl w:val="0"/>
            <w:lang w:val="en-US"/>
          </w:rPr>
          <w:t xml:space="preserve"> </w:t>
        </w:r>
      </w:ins>
      <w:ins w:id="1275" w:date="2022-03-21T14:01:29Z" w:author="Graham Claytor">
        <w:r>
          <w:rPr>
            <w:rFonts w:ascii="IFAO-Grec Unicode" w:hAnsi="IFAO-Grec Unicode" w:hint="default"/>
            <w:rtl w:val="0"/>
            <w:lang w:val="en-US"/>
          </w:rPr>
          <w:t>δεξιῶι</w:t>
        </w:r>
      </w:ins>
      <w:ins w:id="1276" w:date="2022-03-21T14:01:29Z" w:author="Graham Claytor">
        <w:r>
          <w:rPr>
            <w:rFonts w:ascii="IFAO-Grec Unicode" w:hAnsi="IFAO-Grec Unicode"/>
            <w:rtl w:val="0"/>
            <w:lang w:val="en-US"/>
          </w:rPr>
          <w:t>.</w:t>
        </w:r>
      </w:ins>
    </w:p>
  </w:footnote>
  <w:footnote w:id="11">
    <w:p>
      <w:pPr>
        <w:pStyle w:val="footnote text"/>
      </w:pPr>
      <w:r>
        <w:rPr>
          <w:rFonts w:ascii="IFAO-Grec Unicode" w:cs="IFAO-Grec Unicode" w:hAnsi="IFAO-Grec Unicode" w:eastAsia="IFAO-Grec Unicode"/>
          <w:sz w:val="24"/>
          <w:szCs w:val="24"/>
          <w:vertAlign w:val="superscript"/>
          <w:lang w:val="de-DE"/>
        </w:rPr>
        <w:footnoteRef/>
      </w:r>
      <w:r>
        <w:rPr>
          <w:rFonts w:ascii="IFAO-Grec Unicode" w:hAnsi="IFAO-Grec Unicode"/>
          <w:rtl w:val="0"/>
          <w:lang w:val="de-DE"/>
        </w:rPr>
        <w:t xml:space="preserve">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"https://papyri.info/biblio/65272"</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Sijpesteijn and Worp 1995</w:t>
      </w:r>
      <w:r>
        <w:rPr>
          <w:lang w:val="de-DE"/>
        </w:rPr>
        <w:fldChar w:fldCharType="end" w:fldLock="0"/>
      </w:r>
      <w:del w:id="1277" w:date="2022-03-21T14:19:18Z" w:author="ZAW Inst.f.Papyrologie">
        <w:r>
          <w:rPr>
            <w:rFonts w:ascii="IFAO-Grec Unicode" w:hAnsi="IFAO-Grec Unicode"/>
            <w:rtl w:val="0"/>
            <w:lang w:val="de-DE"/>
          </w:rPr>
          <w:delText xml:space="preserve"> </w:delText>
        </w:r>
      </w:del>
      <w:ins w:id="1278" w:date="2022-03-21T14:19:16Z" w:author="ZAW Inst.f.Papyrologie">
        <w:r>
          <w:rPr>
            <w:rFonts w:ascii="IFAO-Grec Unicode" w:hAnsi="IFAO-Grec Unicode"/>
            <w:rtl w:val="0"/>
            <w:lang w:val="de-DE"/>
          </w:rPr>
          <w:t>:</w:t>
        </w:r>
      </w:ins>
      <w:del w:id="1279" w:date="2022-03-21T14:19:13Z" w:author="ZAW Inst.f.Papyrologie">
        <w:r>
          <w:rPr>
            <w:rFonts w:ascii="IFAO-Grec Unicode" w:hAnsi="IFAO-Grec Unicode"/>
            <w:rtl w:val="0"/>
            <w:lang w:val="de-DE"/>
          </w:rPr>
          <w:delText>(n. 4),</w:delText>
        </w:r>
      </w:del>
      <w:r>
        <w:rPr>
          <w:rFonts w:ascii="IFAO-Grec Unicode" w:hAnsi="IFAO-Grec Unicode"/>
          <w:rtl w:val="0"/>
          <w:lang w:val="de-DE"/>
        </w:rPr>
        <w:t xml:space="preserve"> 523, 2 n.</w:t>
      </w:r>
    </w:p>
  </w:footnote>
  <w:footnote w:id="12">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Perhaps a descendant of Teses of </w:t>
      </w:r>
      <w:r>
        <w:rPr>
          <w:rStyle w:val="Hyperlink.1"/>
        </w:rPr>
        <w:fldChar w:fldCharType="begin" w:fldLock="0"/>
      </w:r>
      <w:r>
        <w:rPr>
          <w:rStyle w:val="Hyperlink.1"/>
        </w:rPr>
        <w:instrText xml:space="preserve"> HYPERLINK "https://papyri.info/ddbdp/cpr;7;1"</w:instrText>
      </w:r>
      <w:r>
        <w:rPr>
          <w:rStyle w:val="Hyperlink.1"/>
        </w:rPr>
        <w:fldChar w:fldCharType="separate" w:fldLock="0"/>
      </w:r>
      <w:r>
        <w:rPr>
          <w:rStyle w:val="Hyperlink.1"/>
          <w:rtl w:val="0"/>
          <w:lang w:val="en-US"/>
        </w:rPr>
        <w:t>CPR 7 1</w:t>
      </w:r>
      <w:r>
        <w:rPr/>
        <w:fldChar w:fldCharType="end" w:fldLock="0"/>
      </w:r>
      <w:r>
        <w:rPr>
          <w:rFonts w:ascii="IFAO-Grec Unicode" w:hAnsi="IFAO-Grec Unicode"/>
          <w:rtl w:val="0"/>
          <w:lang w:val="en-US"/>
        </w:rPr>
        <w:t>, priest in Soknopaiou Nesos at the very end of the 1</w:t>
      </w:r>
      <w:r>
        <w:rPr>
          <w:rFonts w:ascii="IFAO-Grec Unicode" w:hAnsi="IFAO-Grec Unicode"/>
          <w:vertAlign w:val="superscript"/>
          <w:rtl w:val="0"/>
          <w:lang w:val="en-US"/>
        </w:rPr>
        <w:t>st</w:t>
      </w:r>
      <w:r>
        <w:rPr>
          <w:rFonts w:ascii="IFAO-Grec Unicode" w:hAnsi="IFAO-Grec Unicode"/>
          <w:rtl w:val="0"/>
          <w:lang w:val="en-US"/>
        </w:rPr>
        <w:t xml:space="preserve"> century BC; see also e.g. </w:t>
      </w:r>
      <w:r>
        <w:rPr>
          <w:rStyle w:val="Hyperlink.1"/>
        </w:rPr>
        <w:fldChar w:fldCharType="begin" w:fldLock="0"/>
      </w:r>
      <w:r>
        <w:rPr>
          <w:rStyle w:val="Hyperlink.1"/>
        </w:rPr>
        <w:instrText xml:space="preserve"> HYPERLINK "https://papyri.info/ddbdp/p.louvre;1;1"</w:instrText>
      </w:r>
      <w:r>
        <w:rPr>
          <w:rStyle w:val="Hyperlink.1"/>
        </w:rPr>
        <w:fldChar w:fldCharType="separate" w:fldLock="0"/>
      </w:r>
      <w:r>
        <w:rPr>
          <w:rStyle w:val="Hyperlink.1"/>
          <w:rtl w:val="0"/>
          <w:lang w:val="en-US"/>
        </w:rPr>
        <w:t>P.Louvre 1 1</w:t>
      </w:r>
      <w:r>
        <w:rPr/>
        <w:fldChar w:fldCharType="end" w:fldLock="0"/>
      </w:r>
      <w:r>
        <w:rPr>
          <w:rFonts w:ascii="IFAO-Grec Unicode" w:hAnsi="IFAO-Grec Unicode"/>
          <w:rtl w:val="0"/>
          <w:lang w:val="en-US"/>
        </w:rPr>
        <w:t xml:space="preserve"> (c. 13), </w:t>
      </w:r>
      <w:r>
        <w:rPr>
          <w:rStyle w:val="Hyperlink.1"/>
        </w:rPr>
        <w:fldChar w:fldCharType="begin" w:fldLock="0"/>
      </w:r>
      <w:r>
        <w:rPr>
          <w:rStyle w:val="Hyperlink.1"/>
        </w:rPr>
        <w:instrText xml:space="preserve"> HYPERLINK "https://papyri.info/ddbdp/sb;1;5235"</w:instrText>
      </w:r>
      <w:r>
        <w:rPr>
          <w:rStyle w:val="Hyperlink.1"/>
        </w:rPr>
        <w:fldChar w:fldCharType="separate" w:fldLock="0"/>
      </w:r>
      <w:r>
        <w:rPr>
          <w:rStyle w:val="Hyperlink.1"/>
          <w:rtl w:val="0"/>
          <w:lang w:val="en-US"/>
        </w:rPr>
        <w:t>SB 1 5235</w:t>
      </w:r>
      <w:r>
        <w:rPr/>
        <w:fldChar w:fldCharType="end" w:fldLock="0"/>
      </w:r>
      <w:r>
        <w:rPr>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"https://papyri.info/ddbdp/sb;1;5236"</w:instrText>
      </w:r>
      <w:r>
        <w:rPr>
          <w:rStyle w:val="Hyperlink.1"/>
        </w:rPr>
        <w:fldChar w:fldCharType="separate" w:fldLock="0"/>
      </w:r>
      <w:r>
        <w:rPr>
          <w:rStyle w:val="Hyperlink.1"/>
          <w:rtl w:val="0"/>
          <w:lang w:val="en-US"/>
        </w:rPr>
        <w:t>5236</w:t>
      </w:r>
      <w:r>
        <w:rPr/>
        <w:fldChar w:fldCharType="end" w:fldLock="0"/>
      </w:r>
      <w:r>
        <w:rPr>
          <w:rFonts w:ascii="IFAO-Grec Unicode" w:hAnsi="IFAO-Grec Unicode"/>
          <w:rtl w:val="0"/>
          <w:lang w:val="en-US"/>
        </w:rPr>
        <w:t xml:space="preserve"> (14), </w:t>
      </w:r>
      <w:r>
        <w:rPr>
          <w:rStyle w:val="Hyperlink.1"/>
        </w:rPr>
        <w:fldChar w:fldCharType="begin" w:fldLock="0"/>
      </w:r>
      <w:r>
        <w:rPr>
          <w:rStyle w:val="Hyperlink.1"/>
        </w:rPr>
        <w:instrText xml:space="preserve"> HYPERLINK "https://papyri.info/ddbdp/sb;1;5232"</w:instrText>
      </w:r>
      <w:r>
        <w:rPr>
          <w:rStyle w:val="Hyperlink.1"/>
        </w:rPr>
        <w:fldChar w:fldCharType="separate" w:fldLock="0"/>
      </w:r>
      <w:r>
        <w:rPr>
          <w:rStyle w:val="Hyperlink.1"/>
          <w:rtl w:val="0"/>
          <w:lang w:val="en-US"/>
        </w:rPr>
        <w:t>SB 1 5232</w:t>
      </w:r>
      <w:r>
        <w:rPr/>
        <w:fldChar w:fldCharType="end" w:fldLock="0"/>
      </w:r>
      <w:r>
        <w:rPr>
          <w:rFonts w:ascii="IFAO-Grec Unicode" w:hAnsi="IFAO-Grec Unicode"/>
          <w:rtl w:val="0"/>
          <w:lang w:val="en-US"/>
        </w:rPr>
        <w:t xml:space="preserve"> (15). The name Teses is well attested also in the demotic sources from Soknopaiou Nesos.</w:t>
      </w:r>
    </w:p>
  </w:footnote>
  <w:footnote w:id="13">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Perhaps the same Tabous, daughter of Teses, of </w:t>
      </w:r>
      <w:r>
        <w:rPr>
          <w:rStyle w:val="Hyperlink.1"/>
        </w:rPr>
        <w:fldChar w:fldCharType="begin" w:fldLock="0"/>
      </w:r>
      <w:r>
        <w:rPr>
          <w:rStyle w:val="Hyperlink.1"/>
        </w:rPr>
        <w:instrText xml:space="preserve"> HYPERLINK "https://papyri.info/ddbdp/bgu;3;829"</w:instrText>
      </w:r>
      <w:r>
        <w:rPr>
          <w:rStyle w:val="Hyperlink.1"/>
        </w:rPr>
        <w:fldChar w:fldCharType="separate" w:fldLock="0"/>
      </w:r>
      <w:r>
        <w:rPr>
          <w:rStyle w:val="Hyperlink.1"/>
          <w:rtl w:val="0"/>
        </w:rPr>
        <w:t>BGU 3 829</w:t>
      </w:r>
      <w:r>
        <w:rPr/>
        <w:fldChar w:fldCharType="end" w:fldLock="0"/>
      </w:r>
      <w:r>
        <w:rPr>
          <w:rFonts w:ascii="IFAO-Grec Unicode" w:hAnsi="IFAO-Grec Unicode"/>
          <w:rtl w:val="0"/>
          <w:lang w:val="en-US"/>
        </w:rPr>
        <w:t>, dated to 110.</w:t>
      </w:r>
    </w:p>
  </w:footnote>
  <w:footnote w:id="14">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One Herieus, son of Teses, and his "brother" are mentioned in P.Dime 3 28 DA.11, of 55; a certain Herieus son of Teses occurs also in P.Dime 2 49.9, dated to 91. However, given the few details we have and the popularity of the name in Soknopaiou Nesos, it remains doubtful whether these men can be identified with Herieus brother of Satabous.</w:t>
      </w:r>
    </w:p>
  </w:footnote>
  <w:footnote w:id="15">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 family tree is also provided in </w:t>
      </w:r>
      <w:r>
        <w:rPr>
          <w:rStyle w:val="Hyperlink.1"/>
        </w:rPr>
        <w:fldChar w:fldCharType="begin" w:fldLock="0"/>
      </w:r>
      <w:r>
        <w:rPr>
          <w:rStyle w:val="Hyperlink.1"/>
        </w:rPr>
        <w:instrText xml:space="preserve"> HYPERLINK "https://papyri.info/biblio/65272"</w:instrText>
      </w:r>
      <w:r>
        <w:rPr>
          <w:rStyle w:val="Hyperlink.1"/>
        </w:rPr>
        <w:fldChar w:fldCharType="separate" w:fldLock="0"/>
      </w:r>
      <w:r>
        <w:rPr>
          <w:rStyle w:val="Hyperlink.1"/>
          <w:rtl w:val="0"/>
          <w:lang w:val="de-DE"/>
        </w:rPr>
        <w:t>Sijpesteijn and Worp 1995</w:t>
      </w:r>
      <w:r>
        <w:rPr/>
        <w:fldChar w:fldCharType="end" w:fldLock="0"/>
      </w:r>
      <w:del w:id="1280" w:date="2022-03-21T14:19:59Z" w:author="ZAW Inst.f.Papyrologie">
        <w:r>
          <w:rPr>
            <w:rFonts w:ascii="IFAO-Grec Unicode" w:hAnsi="IFAO-Grec Unicode"/>
            <w:rtl w:val="0"/>
            <w:lang w:val="en-US"/>
          </w:rPr>
          <w:delText xml:space="preserve"> (n. 4)</w:delText>
        </w:r>
      </w:del>
      <w:ins w:id="1281" w:date="2022-03-21T14:19:56Z" w:author="ZAW Inst.f.Papyrologie">
        <w:r>
          <w:rPr>
            <w:rFonts w:ascii="IFAO-Grec Unicode" w:hAnsi="IFAO-Grec Unicode"/>
            <w:rtl w:val="0"/>
            <w:lang w:val="de-DE"/>
          </w:rPr>
          <w:t xml:space="preserve">: </w:t>
        </w:r>
      </w:ins>
      <w:del w:id="1282" w:date="2022-03-21T14:19:54Z" w:author="ZAW Inst.f.Papyrologie">
        <w:r>
          <w:rPr>
            <w:rFonts w:ascii="IFAO-Grec Unicode" w:hAnsi="IFAO-Grec Unicode"/>
            <w:rtl w:val="0"/>
            <w:lang w:val="en-US"/>
          </w:rPr>
          <w:delText xml:space="preserve">, </w:delText>
        </w:r>
      </w:del>
      <w:r>
        <w:rPr>
          <w:rFonts w:ascii="IFAO-Grec Unicode" w:hAnsi="IFAO-Grec Unicode"/>
          <w:rtl w:val="0"/>
          <w:lang w:val="en-US"/>
        </w:rPr>
        <w:t>521.</w:t>
      </w:r>
    </w:p>
  </w:footnote>
  <w:footnote w:id="16">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not included the family of Segathis, for which refer to </w:t>
      </w:r>
      <w:r>
        <w:rPr>
          <w:rStyle w:val="Hyperlink.1"/>
        </w:rPr>
        <w:fldChar w:fldCharType="begin" w:fldLock="0"/>
      </w:r>
      <w:r>
        <w:rPr>
          <w:rStyle w:val="Hyperlink.1"/>
        </w:rPr>
        <w:instrText xml:space="preserve"> HYPERLINK "https://www.trismegistos.org/arch/archives/pdf/213.pdf"</w:instrText>
      </w:r>
      <w:r>
        <w:rPr>
          <w:rStyle w:val="Hyperlink.1"/>
        </w:rPr>
        <w:fldChar w:fldCharType="separate" w:fldLock="0"/>
      </w:r>
      <w:r>
        <w:rPr>
          <w:rStyle w:val="Hyperlink.1"/>
          <w:rtl w:val="0"/>
        </w:rPr>
        <w:t>https://www.trismegistos.org/arch/archives/pdf/213.pdf</w:t>
      </w:r>
      <w:r>
        <w:rPr/>
        <w:fldChar w:fldCharType="end" w:fldLock="0"/>
      </w:r>
      <w:r>
        <w:rPr>
          <w:rFonts w:ascii="IFAO-Grec Unicode" w:hAnsi="IFAO-Grec Unicode"/>
          <w:rtl w:val="0"/>
          <w:lang w:val="en-US"/>
        </w:rPr>
        <w:t>.</w:t>
      </w:r>
    </w:p>
  </w:footnote>
  <w:footnote w:id="17">
    <w:p>
      <w:pPr>
        <w:pStyle w:val="footnote text"/>
      </w:pPr>
      <w:r>
        <w:rPr>
          <w:rFonts w:ascii="IFAO-Grec Unicode" w:cs="IFAO-Grec Unicode" w:hAnsi="IFAO-Grec Unicode" w:eastAsia="IFAO-Grec Unicode"/>
          <w:sz w:val="24"/>
          <w:szCs w:val="24"/>
          <w:vertAlign w:val="superscript"/>
          <w:lang w:val="de-DE"/>
        </w:rPr>
        <w:footnoteRef/>
      </w:r>
      <w:r>
        <w:rPr>
          <w:rFonts w:ascii="IFAO-Grec Unicode" w:hAnsi="IFAO-Grec Unicode"/>
          <w:rtl w:val="0"/>
          <w:lang w:val="de-DE"/>
        </w:rPr>
        <w:t xml:space="preserve">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"https://papyri.info/biblio/65272"</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Sijpesteijn and Worp 1995</w:t>
      </w:r>
      <w:r>
        <w:rPr>
          <w:lang w:val="de-DE"/>
        </w:rPr>
        <w:fldChar w:fldCharType="end" w:fldLock="0"/>
      </w:r>
      <w:del w:id="1283" w:date="2022-03-21T14:20:31Z" w:author="ZAW Inst.f.Papyrologie">
        <w:r>
          <w:rPr>
            <w:rStyle w:val="Hyperlink.3"/>
            <w:rFonts w:ascii="IFAO-Grec Unicode" w:hAnsi="IFAO-Grec Unicode"/>
            <w:rtl w:val="0"/>
            <w:lang w:val="de-DE"/>
          </w:rPr>
          <w:delText xml:space="preserve"> </w:delText>
        </w:r>
      </w:del>
      <w:del w:id="1284" w:date="2022-03-21T14:20:31Z" w:author="ZAW Inst.f.Papyrologie">
        <w:r>
          <w:rPr>
            <w:rFonts w:ascii="IFAO-Grec Unicode" w:hAnsi="IFAO-Grec Unicode"/>
            <w:rtl w:val="0"/>
            <w:lang w:val="de-DE"/>
          </w:rPr>
          <w:delText>(n. 4)</w:delText>
        </w:r>
      </w:del>
      <w:r>
        <w:rPr>
          <w:rFonts w:ascii="IFAO-Grec Unicode" w:hAnsi="IFAO-Grec Unicode"/>
          <w:rtl w:val="0"/>
          <w:lang w:val="de-DE"/>
        </w:rPr>
        <w:t>: 513.</w:t>
      </w:r>
    </w:p>
  </w:footnote>
  <w:footnote w:id="18">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Schubert, P. (1990), </w:t>
      </w:r>
      <w:r>
        <w:rPr>
          <w:rFonts w:ascii="IFAO-Grec Unicode" w:hAnsi="IFAO-Grec Unicode" w:hint="default"/>
          <w:rtl w:val="0"/>
          <w:lang w:val="en-US"/>
        </w:rPr>
        <w:t>“</w:t>
      </w:r>
      <w:r>
        <w:rPr>
          <w:rFonts w:ascii="IFAO-Grec Unicode" w:hAnsi="IFAO-Grec Unicode"/>
          <w:rtl w:val="0"/>
          <w:lang w:val="en-US"/>
        </w:rPr>
        <w:t>L'encre rouge dans les papyrus,</w:t>
      </w:r>
      <w:r>
        <w:rPr>
          <w:rFonts w:ascii="IFAO-Grec Unicode" w:hAnsi="IFAO-Grec Unicode" w:hint="default"/>
          <w:rtl w:val="0"/>
          <w:lang w:val="en-US"/>
        </w:rPr>
        <w:t xml:space="preserve">” </w:t>
      </w:r>
      <w:r>
        <w:rPr>
          <w:rFonts w:ascii="IFAO-Grec Unicode" w:hAnsi="IFAO-Grec Unicode"/>
          <w:rtl w:val="0"/>
          <w:lang w:val="en-US"/>
        </w:rPr>
        <w:t xml:space="preserve">in: </w:t>
      </w:r>
      <w:r>
        <w:rPr>
          <w:rStyle w:val="Hyperlink.1"/>
        </w:rPr>
        <w:fldChar w:fldCharType="begin" w:fldLock="0"/>
      </w:r>
      <w:r>
        <w:rPr>
          <w:rStyle w:val="Hyperlink.1"/>
        </w:rPr>
        <w:instrText xml:space="preserve"> HYPERLINK "https://papyri.info/biblio/12294"</w:instrText>
      </w:r>
      <w:r>
        <w:rPr>
          <w:rStyle w:val="Hyperlink.1"/>
        </w:rPr>
        <w:fldChar w:fldCharType="separate" w:fldLock="0"/>
      </w:r>
      <w:r>
        <w:rPr>
          <w:rStyle w:val="Hyperlink.1"/>
          <w:rtl w:val="0"/>
          <w:lang w:val="en-US"/>
        </w:rPr>
        <w:t>P.Diog.</w:t>
      </w:r>
      <w:r>
        <w:rPr/>
        <w:fldChar w:fldCharType="end" w:fldLock="0"/>
      </w:r>
      <w:r>
        <w:rPr>
          <w:rFonts w:ascii="IFAO-Grec Unicode" w:hAnsi="IFAO-Grec Unicode"/>
          <w:rtl w:val="0"/>
          <w:lang w:val="en-US"/>
        </w:rPr>
        <w:t>, pp. 37</w:t>
      </w:r>
      <w:r>
        <w:rPr>
          <w:rFonts w:ascii="IFAO-Grec Unicode" w:hAnsi="IFAO-Grec Unicode" w:hint="default"/>
          <w:rtl w:val="0"/>
          <w:lang w:val="en-US"/>
        </w:rPr>
        <w:t>−</w:t>
      </w:r>
      <w:r>
        <w:rPr>
          <w:rFonts w:ascii="IFAO-Grec Unicode" w:hAnsi="IFAO-Grec Unicode"/>
          <w:rtl w:val="0"/>
          <w:lang w:val="en-US"/>
        </w:rPr>
        <w:t xml:space="preserve">39; </w:t>
      </w:r>
      <w:r>
        <w:rPr>
          <w:rStyle w:val="Hyperlink.1"/>
        </w:rPr>
        <w:fldChar w:fldCharType="begin" w:fldLock="0"/>
      </w:r>
      <w:r>
        <w:rPr>
          <w:rStyle w:val="Hyperlink.1"/>
        </w:rPr>
        <w:instrText xml:space="preserve"> HYPERLINK "https://papyri.info/biblio/66172"</w:instrText>
      </w:r>
      <w:r>
        <w:rPr>
          <w:rStyle w:val="Hyperlink.1"/>
        </w:rPr>
        <w:fldChar w:fldCharType="separate" w:fldLock="0"/>
      </w:r>
      <w:r>
        <w:rPr>
          <w:rStyle w:val="Hyperlink.1"/>
          <w:rtl w:val="0"/>
          <w:lang w:val="en-US"/>
        </w:rPr>
        <w:t>Vandorpe</w:t>
      </w:r>
      <w:ins w:id="1285" w:date="2022-03-21T14:25:11Z" w:author="ZAW Inst.f.Papyrologie">
        <w:r>
          <w:rPr>
            <w:rStyle w:val="Hyperlink.1"/>
            <w:rtl w:val="0"/>
            <w:lang w:val="en-US"/>
          </w:rPr>
          <w:t xml:space="preserve"> </w:t>
        </w:r>
      </w:ins>
      <w:del w:id="1286" w:date="2022-03-21T14:25:11Z" w:author="ZAW Inst.f.Papyrologie">
        <w:r>
          <w:rPr>
            <w:rStyle w:val="Hyperlink.1"/>
            <w:rtl w:val="0"/>
            <w:lang w:val="en-US"/>
          </w:rPr>
          <w:delText>, K. (</w:delText>
        </w:r>
      </w:del>
      <w:r>
        <w:rPr>
          <w:rStyle w:val="Hyperlink.1"/>
          <w:rtl w:val="0"/>
          <w:lang w:val="en-US"/>
        </w:rPr>
        <w:t>1996</w:t>
      </w:r>
      <w:r>
        <w:rPr/>
        <w:fldChar w:fldCharType="end" w:fldLock="0"/>
      </w:r>
      <w:del w:id="1287" w:date="2022-03-21T14:25:51Z" w:author="ZAW Inst.f.Papyrologie">
        <w:r>
          <w:rPr>
            <w:rFonts w:ascii="IFAO-Grec Unicode" w:hAnsi="IFAO-Grec Unicode"/>
            <w:rtl w:val="0"/>
            <w:lang w:val="en-US"/>
          </w:rPr>
          <w:delText>),</w:delText>
        </w:r>
      </w:del>
      <w:del w:id="1288" w:date="2022-03-21T14:25:49Z" w:author="ZAW Inst.f.Papyrologie">
        <w:r>
          <w:rPr>
            <w:rFonts w:ascii="IFAO-Grec Unicode" w:hAnsi="IFAO-Grec Unicode" w:hint="default"/>
            <w:rtl w:val="0"/>
            <w:lang w:val="en-US"/>
          </w:rPr>
          <w:delText xml:space="preserve"> “</w:delText>
        </w:r>
      </w:del>
      <w:del w:id="1289" w:date="2022-03-21T14:25:49Z" w:author="ZAW Inst.f.Papyrologie">
        <w:r>
          <w:rPr>
            <w:rFonts w:ascii="IFAO-Grec Unicode" w:hAnsi="IFAO-Grec Unicode"/>
            <w:rtl w:val="0"/>
            <w:lang w:val="en-US"/>
          </w:rPr>
          <w:delText>Seals in and on the Papyri of Greco-Roman and Byzantine Egypt,</w:delText>
        </w:r>
      </w:del>
      <w:del w:id="1290" w:date="2022-03-21T14:25:49Z" w:author="ZAW Inst.f.Papyrologie">
        <w:r>
          <w:rPr>
            <w:rFonts w:ascii="IFAO-Grec Unicode" w:hAnsi="IFAO-Grec Unicode" w:hint="default"/>
            <w:rtl w:val="0"/>
            <w:lang w:val="en-US"/>
          </w:rPr>
          <w:delText xml:space="preserve">” </w:delText>
        </w:r>
      </w:del>
      <w:del w:id="1291" w:date="2022-03-21T14:25:49Z" w:author="ZAW Inst.f.Papyrologie">
        <w:r>
          <w:rPr>
            <w:rFonts w:ascii="IFAO-Grec Unicode" w:hAnsi="IFAO-Grec Unicode"/>
            <w:rtl w:val="0"/>
            <w:lang w:val="en-US"/>
          </w:rPr>
          <w:delText xml:space="preserve">in: Boussac, M.-Fr. and Invernizzi A. (eds.), </w:delText>
        </w:r>
      </w:del>
      <w:del w:id="1292" w:date="2022-03-21T14:25:49Z" w:author="ZAW Inst.f.Papyrologie">
        <w:r>
          <w:rPr>
            <w:rFonts w:ascii="IFAO-Grec Unicode" w:hAnsi="IFAO-Grec Unicode"/>
            <w:rtl w:val="0"/>
            <w:lang w:val="en-US"/>
          </w:rPr>
          <w:delText>Archives et Sceaux dumonde hell</w:delText>
        </w:r>
      </w:del>
      <w:del w:id="1293" w:date="2022-03-21T14:25:49Z" w:author="ZAW Inst.f.Papyrologie">
        <w:r>
          <w:rPr>
            <w:rFonts w:ascii="IFAO-Grec Unicode" w:hAnsi="IFAO-Grec Unicode" w:hint="default"/>
            <w:rtl w:val="0"/>
            <w:lang w:val="en-US"/>
          </w:rPr>
          <w:delText>é</w:delText>
        </w:r>
      </w:del>
      <w:del w:id="1294" w:date="2022-03-21T14:25:49Z" w:author="ZAW Inst.f.Papyrologie">
        <w:r>
          <w:rPr>
            <w:rFonts w:ascii="IFAO-Grec Unicode" w:hAnsi="IFAO-Grec Unicode"/>
            <w:rtl w:val="0"/>
            <w:lang w:val="en-US"/>
          </w:rPr>
          <w:delText>nistique</w:delText>
        </w:r>
      </w:del>
      <w:del w:id="1295" w:date="2022-03-21T14:25:49Z" w:author="ZAW Inst.f.Papyrologie">
        <w:r>
          <w:rPr>
            <w:rFonts w:ascii="IFAO-Grec Unicode" w:hAnsi="IFAO-Grec Unicode"/>
            <w:rtl w:val="0"/>
            <w:lang w:val="en-US"/>
          </w:rPr>
          <w:delText xml:space="preserve"> (Bulletin de Correspondance Hell</w:delText>
        </w:r>
      </w:del>
      <w:del w:id="1296" w:date="2022-03-21T14:25:49Z" w:author="ZAW Inst.f.Papyrologie">
        <w:r>
          <w:rPr>
            <w:rFonts w:ascii="IFAO-Grec Unicode" w:hAnsi="IFAO-Grec Unicode" w:hint="default"/>
            <w:rtl w:val="0"/>
            <w:lang w:val="en-US"/>
          </w:rPr>
          <w:delText>é</w:delText>
        </w:r>
      </w:del>
      <w:del w:id="1297" w:date="2022-03-21T14:25:49Z" w:author="ZAW Inst.f.Papyrologie">
        <w:r>
          <w:rPr>
            <w:rFonts w:ascii="IFAO-Grec Unicode" w:hAnsi="IFAO-Grec Unicode"/>
            <w:rtl w:val="0"/>
            <w:lang w:val="en-US"/>
          </w:rPr>
          <w:delText>nique, Suppl. 29), Paris</w:delText>
        </w:r>
      </w:del>
      <w:r>
        <w:rPr>
          <w:rFonts w:ascii="IFAO-Grec Unicode" w:hAnsi="IFAO-Grec Unicode"/>
          <w:rtl w:val="0"/>
          <w:lang w:val="en-US"/>
        </w:rPr>
        <w:t>: 231</w:t>
      </w:r>
      <w:r>
        <w:rPr>
          <w:rFonts w:ascii="IFAO-Grec Unicode" w:hAnsi="IFAO-Grec Unicode" w:hint="default"/>
          <w:rtl w:val="0"/>
          <w:lang w:val="en-US"/>
        </w:rPr>
        <w:t>−</w:t>
      </w:r>
      <w:r>
        <w:rPr>
          <w:rFonts w:ascii="IFAO-Grec Unicode" w:hAnsi="IFAO-Grec Unicode"/>
          <w:rtl w:val="0"/>
          <w:lang w:val="en-US"/>
        </w:rPr>
        <w:t xml:space="preserve">291; </w:t>
      </w:r>
      <w:r>
        <w:rPr>
          <w:rStyle w:val="Hyperlink.1"/>
        </w:rPr>
        <w:fldChar w:fldCharType="begin" w:fldLock="0"/>
      </w:r>
      <w:r>
        <w:rPr>
          <w:rStyle w:val="Hyperlink.1"/>
        </w:rPr>
        <w:instrText xml:space="preserve"> HYPERLINK "https://papyri.info/biblio/85459"</w:instrText>
      </w:r>
      <w:r>
        <w:rPr>
          <w:rStyle w:val="Hyperlink.1"/>
        </w:rPr>
        <w:fldChar w:fldCharType="separate" w:fldLock="0"/>
      </w:r>
      <w:r>
        <w:rPr>
          <w:rStyle w:val="Hyperlink.1"/>
          <w:rtl w:val="0"/>
          <w:lang w:val="en-US"/>
        </w:rPr>
        <w:t>Vandorpe</w:t>
      </w:r>
      <w:ins w:id="1298" w:date="2022-03-21T14:27:43Z" w:author="ZAW Inst.f.Papyrologie">
        <w:r>
          <w:rPr>
            <w:rStyle w:val="Hyperlink.1"/>
            <w:rtl w:val="0"/>
            <w:lang w:val="en-US"/>
          </w:rPr>
          <w:t xml:space="preserve"> </w:t>
        </w:r>
      </w:ins>
      <w:del w:id="1299" w:date="2022-03-21T14:27:41Z" w:author="ZAW Inst.f.Papyrologie">
        <w:r>
          <w:rPr>
            <w:rStyle w:val="Hyperlink.1"/>
            <w:rtl w:val="0"/>
            <w:lang w:val="en-US"/>
          </w:rPr>
          <w:delText xml:space="preserve">, K. </w:delText>
        </w:r>
      </w:del>
      <w:r>
        <w:rPr>
          <w:rStyle w:val="Hyperlink.1"/>
          <w:rtl w:val="0"/>
          <w:lang w:val="en-US"/>
        </w:rPr>
        <w:t>(2014)</w:t>
      </w:r>
      <w:r>
        <w:rPr/>
        <w:fldChar w:fldCharType="end" w:fldLock="0"/>
      </w:r>
      <w:del w:id="1300" w:date="2022-03-21T14:28:12Z" w:author="ZAW Inst.f.Papyrologie">
        <w:r>
          <w:rPr>
            <w:rFonts w:ascii="IFAO-Grec Unicode" w:hAnsi="IFAO-Grec Unicode"/>
            <w:rtl w:val="0"/>
            <w:lang w:val="en-US"/>
          </w:rPr>
          <w:delText xml:space="preserve">, </w:delText>
        </w:r>
      </w:del>
      <w:del w:id="1301" w:date="2022-03-21T14:28:12Z" w:author="ZAW Inst.f.Papyrologie">
        <w:r>
          <w:rPr>
            <w:rFonts w:ascii="IFAO-Grec Unicode" w:hAnsi="IFAO-Grec Unicode" w:hint="default"/>
            <w:rtl w:val="0"/>
            <w:lang w:val="en-US"/>
          </w:rPr>
          <w:delText>“</w:delText>
        </w:r>
      </w:del>
      <w:del w:id="1302" w:date="2022-03-21T14:28:12Z" w:author="ZAW Inst.f.Papyrologie">
        <w:r>
          <w:rPr>
            <w:rFonts w:ascii="IFAO-Grec Unicode" w:hAnsi="IFAO-Grec Unicode"/>
            <w:rtl w:val="0"/>
            <w:lang w:val="en-US"/>
          </w:rPr>
          <w:delText>Seals and Stamps as identifiers in Daily Life in Greco-Roman Egypt,</w:delText>
        </w:r>
      </w:del>
      <w:del w:id="1303" w:date="2022-03-21T14:28:12Z" w:author="ZAW Inst.f.Papyrologie">
        <w:r>
          <w:rPr>
            <w:rFonts w:ascii="IFAO-Grec Unicode" w:hAnsi="IFAO-Grec Unicode" w:hint="default"/>
            <w:rtl w:val="0"/>
            <w:lang w:val="en-US"/>
          </w:rPr>
          <w:delText xml:space="preserve">” </w:delText>
        </w:r>
      </w:del>
      <w:del w:id="1304" w:date="2022-03-21T14:28:12Z" w:author="ZAW Inst.f.Papyrologie">
        <w:r>
          <w:rPr>
            <w:rFonts w:ascii="IFAO-Grec Unicode" w:hAnsi="IFAO-Grec Unicode"/>
            <w:rtl w:val="0"/>
            <w:lang w:val="en-US"/>
          </w:rPr>
          <w:delText xml:space="preserve">in: </w:delText>
        </w:r>
      </w:del>
      <w:del w:id="1305" w:date="2022-03-21T14:28:12Z" w:author="ZAW Inst.f.Papyrologie">
        <w:r>
          <w:rPr>
            <w:rStyle w:val="Hyperlink.1"/>
          </w:rPr>
          <w:fldChar w:fldCharType="begin" w:fldLock="0"/>
        </w:r>
      </w:del>
      <w:del w:id="1306" w:date="2022-03-21T14:28:12Z" w:author="ZAW Inst.f.Papyrologie">
        <w:r>
          <w:rPr>
            <w:rStyle w:val="Hyperlink.1"/>
          </w:rPr>
          <w:delInstrText xml:space="preserve"> HYPERLINK "https://papyri.info/biblio/84350"</w:delInstrText>
        </w:r>
      </w:del>
      <w:del w:id="1307" w:date="2022-03-21T14:28:12Z" w:author="ZAW Inst.f.Papyrologie">
        <w:r>
          <w:rPr>
            <w:rStyle w:val="Hyperlink.1"/>
          </w:rPr>
          <w:fldChar w:fldCharType="separate" w:fldLock="0"/>
        </w:r>
      </w:del>
      <w:del w:id="1308" w:date="2022-03-21T14:28:12Z" w:author="ZAW Inst.f.Papyrologie">
        <w:r>
          <w:rPr>
            <w:rStyle w:val="Hyperlink.1"/>
            <w:rtl w:val="0"/>
            <w:lang w:val="en-US"/>
          </w:rPr>
          <w:delText>M. Depauw and S. Coussement (eds.), Identifiers and Identification Methods in the Ancient World. Legal Documents in Ancient Societies III (Orientalia Lovaniensia Analecta 229)</w:delText>
        </w:r>
      </w:del>
      <w:del w:id="1309" w:date="2022-03-21T14:28:12Z" w:author="ZAW Inst.f.Papyrologie">
        <w:r>
          <w:rPr/>
          <w:fldChar w:fldCharType="end" w:fldLock="0"/>
        </w:r>
      </w:del>
      <w:del w:id="1310" w:date="2022-03-21T14:28:12Z" w:author="ZAW Inst.f.Papyrologie">
        <w:r>
          <w:rPr>
            <w:rFonts w:ascii="IFAO-Grec Unicode" w:hAnsi="IFAO-Grec Unicode"/>
            <w:rtl w:val="0"/>
            <w:lang w:val="en-US"/>
          </w:rPr>
          <w:delText>,  Leuven</w:delText>
        </w:r>
      </w:del>
      <w:r>
        <w:rPr>
          <w:rFonts w:ascii="IFAO-Grec Unicode" w:hAnsi="IFAO-Grec Unicode"/>
          <w:rtl w:val="0"/>
          <w:lang w:val="en-US"/>
        </w:rPr>
        <w:t>: 147</w:t>
      </w:r>
      <w:r>
        <w:rPr>
          <w:rFonts w:ascii="IFAO-Grec Unicode" w:hAnsi="IFAO-Grec Unicode" w:hint="default"/>
          <w:rtl w:val="0"/>
          <w:lang w:val="en-US"/>
        </w:rPr>
        <w:t>−</w:t>
      </w:r>
      <w:r>
        <w:rPr>
          <w:rFonts w:ascii="IFAO-Grec Unicode" w:hAnsi="IFAO-Grec Unicode"/>
          <w:rtl w:val="0"/>
          <w:lang w:val="en-US"/>
        </w:rPr>
        <w:t>148.</w:t>
      </w:r>
    </w:p>
  </w:footnote>
  <w:footnote w:id="19">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On the </w:t>
      </w:r>
      <w:r>
        <w:rPr>
          <w:rFonts w:ascii="IFAO-Grec Unicode" w:hAnsi="IFAO-Grec Unicode" w:hint="default"/>
          <w:rtl w:val="0"/>
          <w:lang w:val="en-US"/>
        </w:rPr>
        <w:t xml:space="preserve">γραφεῖον </w:t>
      </w:r>
      <w:r>
        <w:rPr>
          <w:rFonts w:ascii="IFAO-Grec Unicode" w:hAnsi="IFAO-Grec Unicode"/>
          <w:rtl w:val="0"/>
          <w:lang w:val="en-US"/>
        </w:rPr>
        <w:t xml:space="preserve">of Soknopaiou Nesos, see </w:t>
      </w:r>
      <w:r>
        <w:rPr>
          <w:rStyle w:val="Hyperlink.1"/>
        </w:rPr>
        <w:fldChar w:fldCharType="begin" w:fldLock="0"/>
      </w:r>
      <w:r>
        <w:rPr>
          <w:rStyle w:val="Hyperlink.1"/>
        </w:rPr>
        <w:instrText xml:space="preserve"> HYPERLINK "https://papyri.info/biblio/79288"</w:instrText>
      </w:r>
      <w:r>
        <w:rPr>
          <w:rStyle w:val="Hyperlink.1"/>
        </w:rPr>
        <w:fldChar w:fldCharType="separate" w:fldLock="0"/>
      </w:r>
      <w:r>
        <w:rPr>
          <w:rStyle w:val="Hyperlink.1"/>
          <w:rtl w:val="0"/>
        </w:rPr>
        <w:t>P.Dime 3</w:t>
      </w:r>
      <w:r>
        <w:rPr/>
        <w:fldChar w:fldCharType="end" w:fldLock="0"/>
      </w:r>
      <w:r>
        <w:rPr>
          <w:rFonts w:ascii="IFAO-Grec Unicode" w:hAnsi="IFAO-Grec Unicode"/>
          <w:rtl w:val="0"/>
          <w:lang w:val="en-US"/>
        </w:rPr>
        <w:t>, pp. 103</w:t>
      </w:r>
      <w:r>
        <w:rPr>
          <w:rFonts w:ascii="IFAO-Grec Unicode" w:hAnsi="IFAO-Grec Unicode" w:hint="default"/>
          <w:rtl w:val="0"/>
          <w:lang w:val="en-US"/>
        </w:rPr>
        <w:t>−</w:t>
      </w:r>
      <w:r>
        <w:rPr>
          <w:rFonts w:ascii="IFAO-Grec Unicode" w:hAnsi="IFAO-Grec Unicode"/>
          <w:rtl w:val="0"/>
          <w:lang w:val="en-US"/>
        </w:rPr>
        <w:t>108.</w:t>
      </w:r>
    </w:p>
  </w:footnote>
  <w:footnote w:id="20">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And, should we identify the couple of </w:t>
      </w:r>
      <w:r>
        <w:rPr>
          <w:rStyle w:val="Hyperlink.1"/>
        </w:rPr>
        <w:fldChar w:fldCharType="begin" w:fldLock="0"/>
      </w:r>
      <w:r>
        <w:rPr>
          <w:rStyle w:val="Hyperlink.1"/>
        </w:rPr>
        <w:instrText xml:space="preserve"> HYPERLINK "https://papyri.info/ddbdp/bgu;1;252"</w:instrText>
      </w:r>
      <w:r>
        <w:rPr>
          <w:rStyle w:val="Hyperlink.1"/>
        </w:rPr>
        <w:fldChar w:fldCharType="separate" w:fldLock="0"/>
      </w:r>
      <w:r>
        <w:rPr>
          <w:rStyle w:val="Hyperlink.1"/>
          <w:rtl w:val="0"/>
          <w:lang w:val="en-US"/>
        </w:rPr>
        <w:t>BGU I 252</w:t>
      </w:r>
      <w:r>
        <w:rPr/>
        <w:fldChar w:fldCharType="end" w:fldLock="0"/>
      </w:r>
      <w:r>
        <w:rPr>
          <w:rFonts w:ascii="IFAO-Grec Unicode" w:hAnsi="IFAO-Grec Unicode"/>
          <w:rtl w:val="0"/>
          <w:lang w:val="en-US"/>
        </w:rPr>
        <w:t xml:space="preserve"> with our Satabous and Taharpagathes, the acknowledgment of receipt of dowry was also written in the nome capital.</w:t>
      </w:r>
      <w:ins w:id="1311" w:date="2022-03-21T10:38:00Z" w:author="Graham Claytor">
        <w:r>
          <w:rPr>
            <w:rFonts w:ascii="IFAO-Grec Unicode" w:hAnsi="IFAO-Grec Unicode"/>
            <w:rtl w:val="0"/>
            <w:lang w:val="en-US"/>
          </w:rPr>
          <w:t xml:space="preserve"> For further (though sporadic) early second-century evidence for contracts drawn up in the nome capital but relating to parties from Soknopaiou Nesos or to property located in this village see 2 n. below.</w:t>
        </w:r>
      </w:ins>
    </w:p>
  </w:footnote>
  <w:footnote w:id="21">
    <w:p>
      <w:pPr>
        <w:pStyle w:val="footnote text"/>
      </w:pPr>
      <w:r>
        <w:rPr>
          <w:rFonts w:ascii="IFAO-Grec Unicode" w:cs="IFAO-Grec Unicode" w:hAnsi="IFAO-Grec Unicode" w:eastAsia="IFAO-Grec Unicode"/>
          <w:sz w:val="24"/>
          <w:szCs w:val="24"/>
          <w:vertAlign w:val="superscript"/>
        </w:rPr>
        <w:footnoteRef/>
      </w:r>
      <w:ins w:id="1312" w:date="2022-03-21T10:38:00Z" w:author="Graham Claytor">
        <w:r>
          <w:rPr>
            <w:rFonts w:ascii="IFAO-Grec Unicode" w:hAnsi="IFAO-Grec Unicode"/>
            <w:rtl w:val="0"/>
            <w:lang w:val="en-US"/>
          </w:rPr>
          <w:t xml:space="preserve"> On the increasing influence of the notarial office in the metropolis see </w:t>
        </w:r>
      </w:ins>
      <w:r>
        <w:rPr>
          <w:rStyle w:val="Hyperlink.5"/>
          <w:rFonts w:ascii="IFAO-Grec Unicode" w:cs="IFAO-Grec Unicode" w:hAnsi="IFAO-Grec Unicode" w:eastAsia="IFAO-Grec Unicode"/>
          <w:lang w:val="en-US"/>
        </w:rPr>
        <w:fldChar w:fldCharType="begin" w:fldLock="0"/>
      </w:r>
      <w:r>
        <w:rPr>
          <w:rStyle w:val="Hyperlink.5"/>
          <w:rFonts w:ascii="IFAO-Grec Unicode" w:cs="IFAO-Grec Unicode" w:hAnsi="IFAO-Grec Unicode" w:eastAsia="IFAO-Grec Unicode"/>
          <w:lang w:val="en-US"/>
        </w:rPr>
        <w:instrText xml:space="preserve"> HYPERLINK "https://papyri.info/biblio/95843"</w:instrText>
      </w:r>
      <w:r>
        <w:rPr>
          <w:rStyle w:val="Hyperlink.5"/>
          <w:rFonts w:ascii="IFAO-Grec Unicode" w:cs="IFAO-Grec Unicode" w:hAnsi="IFAO-Grec Unicode" w:eastAsia="IFAO-Grec Unicode"/>
          <w:lang w:val="en-US"/>
        </w:rPr>
        <w:fldChar w:fldCharType="separate" w:fldLock="0"/>
      </w:r>
      <w:r>
        <w:rPr>
          <w:rStyle w:val="Hyperlink.5"/>
          <w:rFonts w:ascii="IFAO-Grec Unicode" w:hAnsi="IFAO-Grec Unicode"/>
          <w:rtl w:val="0"/>
          <w:lang w:val="de-DE"/>
        </w:rPr>
        <w:t>Claytor 2020a</w:t>
      </w:r>
      <w:r>
        <w:rPr/>
        <w:fldChar w:fldCharType="end" w:fldLock="0"/>
      </w:r>
      <w:ins w:id="1313" w:date="2022-03-21T14:29:12Z" w:author="Graham Claytor">
        <w:r>
          <w:rPr>
            <w:rFonts w:ascii="IFAO-Grec Unicode" w:hAnsi="IFAO-Grec Unicode"/>
            <w:rtl w:val="0"/>
            <w:lang w:val="en-US"/>
          </w:rPr>
          <w:t>: 323</w:t>
        </w:r>
      </w:ins>
      <w:ins w:id="1314" w:date="2022-03-21T14:29:12Z" w:author="Graham Claytor">
        <w:r>
          <w:rPr>
            <w:rFonts w:ascii="IFAO-Grec Unicode" w:hAnsi="IFAO-Grec Unicode" w:hint="default"/>
            <w:rtl w:val="0"/>
            <w:lang w:val="en-US"/>
          </w:rPr>
          <w:t>–</w:t>
        </w:r>
      </w:ins>
      <w:ins w:id="1315" w:date="2022-03-21T14:29:12Z" w:author="Graham Claytor">
        <w:r>
          <w:rPr>
            <w:rFonts w:ascii="IFAO-Grec Unicode" w:hAnsi="IFAO-Grec Unicode"/>
            <w:rtl w:val="0"/>
            <w:lang w:val="en-US"/>
          </w:rPr>
          <w:t>338, with further bibliography.</w:t>
        </w:r>
      </w:ins>
    </w:p>
  </w:footnote>
  <w:footnote w:id="22">
    <w:p>
      <w:pPr>
        <w:pStyle w:val="footnote text"/>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omitted cases where one party is from Soknopaiou Nesos and the other from the metropolis, such as </w:t>
      </w:r>
      <w:r>
        <w:rPr>
          <w:rStyle w:val="Hyperlink.1"/>
        </w:rPr>
        <w:fldChar w:fldCharType="begin" w:fldLock="0"/>
      </w:r>
      <w:r>
        <w:rPr>
          <w:rStyle w:val="Hyperlink.1"/>
        </w:rPr>
        <w:instrText xml:space="preserve"> HYPERLINK "https://papyri.info/ddbdp/p.flor;1;42"</w:instrText>
      </w:r>
      <w:r>
        <w:rPr>
          <w:rStyle w:val="Hyperlink.1"/>
        </w:rPr>
        <w:fldChar w:fldCharType="separate" w:fldLock="0"/>
      </w:r>
      <w:r>
        <w:rPr>
          <w:rStyle w:val="Hyperlink.1"/>
          <w:rtl w:val="0"/>
        </w:rPr>
        <w:t>P.Flor. 1 42</w:t>
      </w:r>
      <w:r>
        <w:rPr/>
        <w:fldChar w:fldCharType="end" w:fldLock="0"/>
      </w:r>
      <w:r>
        <w:rPr>
          <w:rFonts w:ascii="IFAO-Grec Unicode" w:hAnsi="IFAO-Grec Unicode"/>
          <w:rtl w:val="0"/>
          <w:lang w:val="en-US"/>
        </w:rPr>
        <w:t xml:space="preserve"> (183).</w:t>
      </w:r>
    </w:p>
  </w:footnote>
  <w:footnote w:id="23">
    <w:p>
      <w:pPr>
        <w:pStyle w:val="footnote text"/>
        <w:jc w:val="both"/>
      </w:pPr>
      <w:r>
        <w:rPr>
          <w:rFonts w:ascii="IFAO-Grec Unicode" w:cs="IFAO-Grec Unicode" w:hAnsi="IFAO-Grec Unicode" w:eastAsia="IFAO-Grec Unicode"/>
          <w:sz w:val="24"/>
          <w:szCs w:val="24"/>
          <w:vertAlign w:val="superscript"/>
        </w:rPr>
        <w:footnoteRef/>
      </w:r>
      <w:r>
        <w:rPr>
          <w:rFonts w:ascii="IFAO-Grec Unicode" w:hAnsi="IFAO-Grec Unicode"/>
          <w:rtl w:val="0"/>
          <w:lang w:val="en-US"/>
        </w:rPr>
        <w:t xml:space="preserve"> I have not taken into account </w:t>
      </w:r>
      <w:r>
        <w:rPr>
          <w:rStyle w:val="Hyperlink.1"/>
        </w:rPr>
        <w:fldChar w:fldCharType="begin" w:fldLock="0"/>
      </w:r>
      <w:r>
        <w:rPr>
          <w:rStyle w:val="Hyperlink.1"/>
        </w:rPr>
        <w:instrText xml:space="preserve"> HYPERLINK "https://papyri.info/ddbdp/p.oxy;42;3050"</w:instrText>
      </w:r>
      <w:r>
        <w:rPr>
          <w:rStyle w:val="Hyperlink.1"/>
        </w:rPr>
        <w:fldChar w:fldCharType="separate" w:fldLock="0"/>
      </w:r>
      <w:r>
        <w:rPr>
          <w:rStyle w:val="Hyperlink.1"/>
          <w:rtl w:val="0"/>
          <w:lang w:val="en-US"/>
        </w:rPr>
        <w:t>P.Oxy. 42 3050</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"https://papyri.info/ddbdp/p.gen.2;1;44"</w:instrText>
      </w:r>
      <w:r>
        <w:rPr>
          <w:rStyle w:val="Hyperlink.1"/>
        </w:rPr>
        <w:fldChar w:fldCharType="separate" w:fldLock="0"/>
      </w:r>
      <w:r>
        <w:rPr>
          <w:rStyle w:val="Hyperlink.1"/>
          <w:rtl w:val="0"/>
          <w:lang w:val="en-US"/>
        </w:rPr>
        <w:t>P.Gen. 1(2nd ed.) 44</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"https://papyri.info/ddbdp/chr.mitt;;91"</w:instrText>
      </w:r>
      <w:r>
        <w:rPr>
          <w:rStyle w:val="Hyperlink.1"/>
        </w:rPr>
        <w:fldChar w:fldCharType="separate" w:fldLock="0"/>
      </w:r>
      <w:r>
        <w:rPr>
          <w:rStyle w:val="Hyperlink.1"/>
          <w:rtl w:val="0"/>
          <w:lang w:val="en-US"/>
        </w:rPr>
        <w:t>Chr.Mitt. 91</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"https://papyri.info/ddbdp/p.mich;9;526"</w:instrText>
      </w:r>
      <w:r>
        <w:rPr>
          <w:rStyle w:val="Hyperlink.1"/>
        </w:rPr>
        <w:fldChar w:fldCharType="separate" w:fldLock="0"/>
      </w:r>
      <w:r>
        <w:rPr>
          <w:rStyle w:val="Hyperlink.1"/>
          <w:rtl w:val="0"/>
          <w:lang w:val="en-US"/>
        </w:rPr>
        <w:t>P.Mich. 9 526</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"https://papyri.info/ddbdp/p.mil.vogl;1;25"</w:instrText>
      </w:r>
      <w:r>
        <w:rPr>
          <w:rStyle w:val="Hyperlink.1"/>
        </w:rPr>
        <w:fldChar w:fldCharType="separate" w:fldLock="0"/>
      </w:r>
      <w:r>
        <w:rPr>
          <w:rStyle w:val="Hyperlink.1"/>
          <w:rtl w:val="0"/>
          <w:lang w:val="en-US"/>
        </w:rPr>
        <w:t>P.Mil.Vogl. 1 25</w:t>
      </w:r>
      <w:r>
        <w:rPr/>
        <w:fldChar w:fldCharType="end" w:fldLock="0"/>
      </w:r>
      <w:r>
        <w:rPr>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"https://papyri.info/ddbdp/p.petaus;;22"</w:instrText>
      </w:r>
      <w:r>
        <w:rPr>
          <w:rStyle w:val="Hyperlink.1"/>
        </w:rPr>
        <w:fldChar w:fldCharType="separate" w:fldLock="0"/>
      </w:r>
      <w:r>
        <w:rPr>
          <w:rStyle w:val="Hyperlink.1"/>
          <w:rtl w:val="0"/>
          <w:lang w:val="en-US"/>
        </w:rPr>
        <w:t>P.Petaus 22</w:t>
      </w:r>
      <w:r>
        <w:rPr/>
        <w:fldChar w:fldCharType="end" w:fldLock="0"/>
      </w:r>
      <w:r>
        <w:rPr>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"https://papyri.info/ddbdp/p.ross.georg;2;18"</w:instrText>
      </w:r>
      <w:r>
        <w:rPr>
          <w:rStyle w:val="Hyperlink.1"/>
        </w:rPr>
        <w:fldChar w:fldCharType="separate" w:fldLock="0"/>
      </w:r>
      <w:r>
        <w:rPr>
          <w:rStyle w:val="Hyperlink.1"/>
          <w:rtl w:val="0"/>
          <w:lang w:val="en-US"/>
        </w:rPr>
        <w:t>P.Ross.Georg. 2 18</w:t>
      </w:r>
      <w:r>
        <w:rPr/>
        <w:fldChar w:fldCharType="end" w:fldLock="0"/>
      </w:r>
      <w:r>
        <w:rPr>
          <w:rFonts w:ascii="IFAO-Grec Unicode" w:hAnsi="IFAO-Grec Unicode"/>
          <w:rtl w:val="0"/>
          <w:lang w:val="en-US"/>
        </w:rPr>
        <w:t xml:space="preserve">, where the </w:t>
      </w:r>
      <w:r>
        <w:rPr>
          <w:rFonts w:ascii="IFAO-Grec Unicode" w:hAnsi="IFAO-Grec Unicode" w:hint="default"/>
          <w:rtl w:val="0"/>
          <w:lang w:val="en-US"/>
        </w:rPr>
        <w:t xml:space="preserve">φροντιστής </w:t>
      </w:r>
      <w:r>
        <w:rPr>
          <w:rFonts w:ascii="IFAO-Grec Unicode" w:hAnsi="IFAO-Grec Unicode"/>
          <w:rtl w:val="0"/>
          <w:lang w:val="en-US"/>
        </w:rPr>
        <w:t>(or related word) mentioned is not the minor</w:t>
      </w:r>
      <w:r>
        <w:rPr>
          <w:rFonts w:ascii="IFAO-Grec Unicode" w:hAnsi="IFAO-Grec Unicode" w:hint="default"/>
          <w:rtl w:val="0"/>
          <w:lang w:val="en-US"/>
        </w:rPr>
        <w:t>’</w:t>
      </w:r>
      <w:r>
        <w:rPr>
          <w:rFonts w:ascii="IFAO-Grec Unicode" w:hAnsi="IFAO-Grec Unicode"/>
          <w:rtl w:val="0"/>
          <w:lang w:val="en-US"/>
        </w:rPr>
        <w:t xml:space="preserve">s. In </w:t>
      </w:r>
      <w:r>
        <w:rPr>
          <w:rStyle w:val="Hyperlink.1"/>
        </w:rPr>
        <w:fldChar w:fldCharType="begin" w:fldLock="0"/>
      </w:r>
      <w:r>
        <w:rPr>
          <w:rStyle w:val="Hyperlink.1"/>
        </w:rPr>
        <w:instrText xml:space="preserve"> HYPERLINK "https://papyri.info/ddbdp/p.oxy;4;727"</w:instrText>
      </w:r>
      <w:r>
        <w:rPr>
          <w:rStyle w:val="Hyperlink.1"/>
        </w:rPr>
        <w:fldChar w:fldCharType="separate" w:fldLock="0"/>
      </w:r>
      <w:r>
        <w:rPr>
          <w:rStyle w:val="Hyperlink.1"/>
          <w:rtl w:val="0"/>
          <w:lang w:val="en-US"/>
        </w:rPr>
        <w:t>P.Oxy. 4 727</w:t>
      </w:r>
      <w:r>
        <w:rPr/>
        <w:fldChar w:fldCharType="end" w:fldLock="0"/>
      </w:r>
      <w:r>
        <w:rPr>
          <w:rFonts w:ascii="IFAO-Grec Unicode" w:hAnsi="IFAO-Grec Unicode"/>
          <w:rtl w:val="0"/>
          <w:lang w:val="en-US"/>
        </w:rPr>
        <w:t xml:space="preserve">, the noun rather means </w:t>
      </w:r>
      <w:r>
        <w:rPr>
          <w:rFonts w:ascii="IFAO-Grec Unicode" w:hAnsi="IFAO-Grec Unicode" w:hint="default"/>
          <w:rtl w:val="0"/>
          <w:lang w:val="en-US"/>
        </w:rPr>
        <w:t>“</w:t>
      </w:r>
      <w:r>
        <w:rPr>
          <w:rFonts w:ascii="IFAO-Grec Unicode" w:hAnsi="IFAO-Grec Unicode"/>
          <w:rtl w:val="0"/>
          <w:lang w:val="en-US"/>
        </w:rPr>
        <w:t>agent,</w:t>
      </w:r>
      <w:r>
        <w:rPr>
          <w:rFonts w:ascii="IFAO-Grec Unicode" w:hAnsi="IFAO-Grec Unicode" w:hint="default"/>
          <w:rtl w:val="0"/>
          <w:lang w:val="en-US"/>
        </w:rPr>
        <w:t xml:space="preserve">” </w:t>
      </w:r>
      <w:r>
        <w:rPr>
          <w:rFonts w:ascii="IFAO-Grec Unicode" w:hAnsi="IFAO-Grec Unicode"/>
          <w:rtl w:val="0"/>
          <w:lang w:val="en-US"/>
        </w:rPr>
        <w:t xml:space="preserve">but the verb </w:t>
      </w:r>
      <w:r>
        <w:rPr>
          <w:rFonts w:ascii="IFAO-Grec Unicode" w:hAnsi="IFAO-Grec Unicode" w:hint="default"/>
          <w:rtl w:val="0"/>
          <w:lang w:val="en-US"/>
        </w:rPr>
        <w:t xml:space="preserve">φροντίζω </w:t>
      </w:r>
      <w:r>
        <w:rPr>
          <w:rFonts w:ascii="IFAO-Grec Unicode" w:hAnsi="IFAO-Grec Unicode"/>
          <w:rtl w:val="0"/>
          <w:lang w:val="en-US"/>
        </w:rPr>
        <w:t>(l. 15) is used for the care of the minors.</w:t>
      </w:r>
    </w:p>
  </w:footnote>
  <w:footnote w:id="24">
    <w:p>
      <w:pPr>
        <w:pStyle w:val="footnote text"/>
      </w:pPr>
      <w:r>
        <w:rPr>
          <w:rFonts w:ascii="IFAO-Grec Unicode" w:cs="IFAO-Grec Unicode" w:hAnsi="IFAO-Grec Unicode" w:eastAsia="IFAO-Grec Unicode"/>
          <w:sz w:val="24"/>
          <w:szCs w:val="24"/>
          <w:vertAlign w:val="superscript"/>
        </w:rPr>
        <w:footnoteRef/>
      </w:r>
      <w:ins w:id="1316" w:date="2022-03-21T14:01:30Z" w:author="Graham Claytor">
        <w:r>
          <w:rPr>
            <w:rFonts w:ascii="IFAO-Grec Unicode" w:hAnsi="IFAO-Grec Unicode"/>
            <w:rtl w:val="0"/>
            <w:lang w:val="en-US"/>
          </w:rPr>
          <w:t xml:space="preserve"> </w:t>
        </w:r>
      </w:ins>
      <w:ins w:id="1317" w:date="2022-03-21T14:01:30Z" w:author="Graham Claytor">
        <w:r>
          <w:rPr>
            <w:rFonts w:ascii="IFAO-Grec Unicode" w:hAnsi="IFAO-Grec Unicode"/>
            <w:shd w:val="clear" w:color="auto" w:fill="ffff00"/>
            <w:rtl w:val="0"/>
            <w:lang w:val="de-DE"/>
          </w:rPr>
          <w:t>With Reiter (this issue).</w:t>
        </w:r>
      </w:ins>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Rot">
    <w:name w:val="Rot"/>
    <w:rPr>
      <w:color w:val="c82505"/>
      <w:lang w:val="en-US"/>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sz w:val="24"/>
      <w:szCs w:val="24"/>
    </w:rPr>
  </w:style>
  <w:style w:type="character" w:styleId="Hyperlink.1">
    <w:name w:val="Hyperlink.1"/>
    <w:basedOn w:val="Link"/>
    <w:next w:val="Hyperlink.1"/>
    <w:rPr>
      <w:rFonts w:ascii="IFAO-Grec Unicode" w:cs="IFAO-Grec Unicode" w:hAnsi="IFAO-Grec Unicode" w:eastAsia="IFAO-Grec Unicode"/>
    </w:rPr>
  </w:style>
  <w:style w:type="character" w:styleId="Hyperlink.2">
    <w:name w:val="Hyperlink.2"/>
    <w:basedOn w:val="Link"/>
    <w:next w:val="Hyperlink.2"/>
    <w:rPr>
      <w:rFonts w:ascii="IFAO-Grec Unicode" w:cs="IFAO-Grec Unicode" w:hAnsi="IFAO-Grec Unicode" w:eastAsia="IFAO-Grec Unicode"/>
      <w:lang w:val="en-US"/>
    </w:rPr>
  </w:style>
  <w:style w:type="character" w:styleId="Hyperlink.3">
    <w:name w:val="Hyperlink.3"/>
    <w:basedOn w:val="Link"/>
    <w:next w:val="Hyperlink.3"/>
    <w:rPr>
      <w:rFonts w:ascii="IFAO-Grec Unicode" w:cs="IFAO-Grec Unicode" w:hAnsi="IFAO-Grec Unicode" w:eastAsia="IFAO-Grec Unicode"/>
      <w:lang w:val="de-DE"/>
    </w:rPr>
  </w:style>
  <w:style w:type="character" w:styleId="Hyperlink.4">
    <w:name w:val="Hyperlink.4"/>
    <w:basedOn w:val="Link"/>
    <w:next w:val="Hyperlink.4"/>
    <w:rPr>
      <w:rFonts w:ascii="IFAO-Grec Unicode" w:cs="IFAO-Grec Unicode" w:hAnsi="IFAO-Grec Unicode" w:eastAsia="IFAO-Grec Unicode"/>
      <w:color w:val="000000"/>
      <w:sz w:val="24"/>
      <w:szCs w:val="24"/>
      <w:u w:color="000000"/>
    </w:rPr>
  </w:style>
  <w:style w:type="character" w:styleId="Hyperlink.5">
    <w:name w:val="Hyperlink.5"/>
    <w:basedOn w:val="Link"/>
    <w:next w:val="Hyperlink.5"/>
    <w:rPr>
      <w:rFonts w:ascii="IFAO-Grec Unicode" w:cs="IFAO-Grec Unicode" w:hAnsi="IFAO-Grec Unicode" w:eastAsia="IFAO-Grec Unicod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6">
    <w:name w:val="Hyperlink.6"/>
    <w:basedOn w:val="Link"/>
    <w:next w:val="Hyperlink.6"/>
    <w:rPr>
      <w:rFonts w:ascii="IFAO-Grec Unicode" w:cs="IFAO-Grec Unicode" w:hAnsi="IFAO-Grec Unicode" w:eastAsia="IFAO-Grec Unicode"/>
      <w:sz w:val="24"/>
      <w:szCs w:val="24"/>
      <w:lang w:val="en-US"/>
    </w:rPr>
  </w:style>
  <w:style w:type="character" w:styleId="Hyperlink.7">
    <w:name w:val="Hyperlink.7"/>
    <w:basedOn w:val="Link"/>
    <w:next w:val="Hyperlink.7"/>
    <w:rPr>
      <w:rFonts w:ascii="IFAO-Grec Unicode" w:cs="IFAO-Grec Unicode" w:hAnsi="IFAO-Grec Unicode" w:eastAsia="IFAO-Grec Unicode"/>
      <w:sz w:val="24"/>
      <w:szCs w:val="24"/>
    </w:rPr>
  </w:style>
  <w:style w:type="character" w:styleId="Hyperlink.8">
    <w:name w:val="Hyperlink.8"/>
    <w:basedOn w:val="Link"/>
    <w:next w:val="Hyperlink.8"/>
    <w:rPr>
      <w:rFonts w:ascii="IFAO-Grec Unicode" w:cs="IFAO-Grec Unicode" w:hAnsi="IFAO-Grec Unicode" w:eastAsia="IFAO-Grec Unicode"/>
      <w:sz w:val="24"/>
      <w:szCs w:val="24"/>
      <w:lang w:val="de-DE"/>
    </w:rPr>
  </w:style>
  <w:style w:type="character" w:styleId="Hyperlink.9">
    <w:name w:val="Hyperlink.9"/>
    <w:basedOn w:val="Link"/>
    <w:next w:val="Hyperlink.9"/>
    <w:rPr>
      <w:rFonts w:ascii="IFAO-Grec Unicode" w:cs="IFAO-Grec Unicode" w:hAnsi="IFAO-Grec Unicode" w:eastAsia="IFAO-Grec Unicode"/>
      <w:color w:val="0432ff"/>
    </w:rPr>
  </w:style>
  <w:style w:type="character" w:styleId="Hyperlink.10">
    <w:name w:val="Hyperlink.10"/>
    <w:basedOn w:val="Link"/>
    <w:next w:val="Hyperlink.10"/>
    <w:rPr>
      <w:rFonts w:ascii="IFAO-Grec Unicode" w:cs="IFAO-Grec Unicode" w:hAnsi="IFAO-Grec Unicode" w:eastAsia="IFAO-Grec Unicode"/>
      <w:color w:val="0432ff"/>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