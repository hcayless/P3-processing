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5D69A" w14:textId="77777777" w:rsidR="00C453AE" w:rsidRDefault="00C453AE" w:rsidP="00AA24BC">
      <w:pPr>
        <w:rPr>
          <w:rFonts w:ascii="IFAO-Grec Unicode" w:hAnsi="IFAO-Grec Unicode"/>
          <w:color w:val="D9D9D9" w:themeColor="background1" w:themeShade="D9"/>
        </w:rPr>
      </w:pPr>
    </w:p>
    <w:p w14:paraId="281CE645" w14:textId="503A2B8E" w:rsidR="004E38B5" w:rsidRPr="00DF0BA0" w:rsidRDefault="004E38B5" w:rsidP="00AA24BC">
      <w:pPr>
        <w:rPr>
          <w:rFonts w:ascii="IFAO-Grec Unicode" w:hAnsi="IFAO-Grec Unicode"/>
          <w:color w:val="D9D9D9" w:themeColor="background1" w:themeShade="D9"/>
        </w:rPr>
      </w:pPr>
      <w:r w:rsidRPr="00DF0BA0">
        <w:rPr>
          <w:rFonts w:ascii="IFAO-Grec Unicode" w:hAnsi="IFAO-Grec Unicode"/>
          <w:color w:val="D9D9D9" w:themeColor="background1" w:themeShade="D9"/>
        </w:rPr>
        <w:t>#articleTitle</w:t>
      </w:r>
    </w:p>
    <w:p w14:paraId="0B6CD06D" w14:textId="5B211E52" w:rsidR="009F3855" w:rsidRPr="00DF0BA0" w:rsidRDefault="00755626" w:rsidP="00AA24BC">
      <w:pPr>
        <w:pStyle w:val="NoSpacing"/>
        <w:rPr>
          <w:rFonts w:ascii="IFAO-Grec Unicode" w:hAnsi="IFAO-Grec Unicode" w:cs="Times New Roman"/>
          <w:sz w:val="24"/>
          <w:szCs w:val="24"/>
        </w:rPr>
      </w:pPr>
      <w:r w:rsidRPr="00DF0BA0">
        <w:rPr>
          <w:rFonts w:ascii="IFAO-Grec Unicode" w:hAnsi="IFAO-Grec Unicode" w:cs="Times New Roman"/>
          <w:sz w:val="24"/>
          <w:szCs w:val="24"/>
        </w:rPr>
        <w:t xml:space="preserve">New Light on </w:t>
      </w:r>
      <w:r w:rsidR="00C26146" w:rsidRPr="00DF0BA0">
        <w:rPr>
          <w:rFonts w:ascii="IFAO-Grec Unicode" w:hAnsi="IFAO-Grec Unicode" w:cs="Times New Roman"/>
          <w:sz w:val="24"/>
          <w:szCs w:val="24"/>
        </w:rPr>
        <w:t>P.Mich. 15 686</w:t>
      </w:r>
    </w:p>
    <w:p w14:paraId="6E87B6CE" w14:textId="77777777" w:rsidR="003152FD" w:rsidRPr="00DF0BA0" w:rsidRDefault="003152FD" w:rsidP="00AA24BC">
      <w:pPr>
        <w:rPr>
          <w:rFonts w:ascii="IFAO-Grec Unicode" w:hAnsi="IFAO-Grec Unicode"/>
          <w:color w:val="D9D9D9" w:themeColor="background1" w:themeShade="D9"/>
        </w:rPr>
      </w:pPr>
      <w:r w:rsidRPr="00DF0BA0">
        <w:rPr>
          <w:rFonts w:ascii="IFAO-Grec Unicode" w:hAnsi="IFAO-Grec Unicode"/>
          <w:color w:val="D9D9D9" w:themeColor="background1" w:themeShade="D9"/>
        </w:rPr>
        <w:t>#author</w:t>
      </w:r>
    </w:p>
    <w:p w14:paraId="677CE4C2" w14:textId="77777777" w:rsidR="003152FD" w:rsidRPr="00DF0BA0" w:rsidRDefault="003152FD" w:rsidP="00AA24BC">
      <w:pPr>
        <w:rPr>
          <w:rFonts w:ascii="IFAO-Grec Unicode" w:hAnsi="IFAO-Grec Unicode"/>
        </w:rPr>
      </w:pPr>
      <w:r w:rsidRPr="00DF0BA0">
        <w:rPr>
          <w:rFonts w:ascii="IFAO-Grec Unicode" w:hAnsi="IFAO-Grec Unicode"/>
        </w:rPr>
        <w:t>Sampson, C. Michael</w:t>
      </w:r>
    </w:p>
    <w:p w14:paraId="3D60E448" w14:textId="77777777" w:rsidR="003152FD" w:rsidRPr="00DF0BA0" w:rsidRDefault="003152FD" w:rsidP="00AA24BC">
      <w:pPr>
        <w:rPr>
          <w:rFonts w:ascii="IFAO-Grec Unicode" w:hAnsi="IFAO-Grec Unicode"/>
          <w:color w:val="D9D9D9" w:themeColor="background1" w:themeShade="D9"/>
        </w:rPr>
      </w:pPr>
      <w:r w:rsidRPr="00DF0BA0">
        <w:rPr>
          <w:rFonts w:ascii="IFAO-Grec Unicode" w:hAnsi="IFAO-Grec Unicode"/>
          <w:color w:val="D9D9D9" w:themeColor="background1" w:themeShade="D9"/>
        </w:rPr>
        <w:t>#affiliation</w:t>
      </w:r>
    </w:p>
    <w:p w14:paraId="49227705" w14:textId="77777777" w:rsidR="003152FD" w:rsidRPr="00DF0BA0" w:rsidRDefault="003152FD" w:rsidP="00AA24BC">
      <w:pPr>
        <w:rPr>
          <w:rFonts w:ascii="IFAO-Grec Unicode" w:hAnsi="IFAO-Grec Unicode"/>
        </w:rPr>
      </w:pPr>
      <w:r w:rsidRPr="00DF0BA0">
        <w:rPr>
          <w:rFonts w:ascii="IFAO-Grec Unicode" w:hAnsi="IFAO-Grec Unicode"/>
        </w:rPr>
        <w:t>University of Manitoba</w:t>
      </w:r>
    </w:p>
    <w:p w14:paraId="4A3CE4FD" w14:textId="77777777" w:rsidR="003152FD" w:rsidRPr="00DF0BA0" w:rsidRDefault="003152FD" w:rsidP="00AA24BC">
      <w:pPr>
        <w:rPr>
          <w:rFonts w:ascii="IFAO-Grec Unicode" w:hAnsi="IFAO-Grec Unicode"/>
          <w:color w:val="D9D9D9" w:themeColor="background1" w:themeShade="D9"/>
        </w:rPr>
      </w:pPr>
      <w:r w:rsidRPr="00DF0BA0">
        <w:rPr>
          <w:rFonts w:ascii="IFAO-Grec Unicode" w:hAnsi="IFAO-Grec Unicode"/>
          <w:color w:val="D9D9D9" w:themeColor="background1" w:themeShade="D9"/>
        </w:rPr>
        <w:t>#email</w:t>
      </w:r>
    </w:p>
    <w:p w14:paraId="1D29A683" w14:textId="77777777" w:rsidR="003152FD" w:rsidRPr="00DF0BA0" w:rsidRDefault="003152FD" w:rsidP="00AA24BC">
      <w:pPr>
        <w:rPr>
          <w:rFonts w:ascii="IFAO-Grec Unicode" w:hAnsi="IFAO-Grec Unicode"/>
        </w:rPr>
      </w:pPr>
      <w:r w:rsidRPr="00DF0BA0">
        <w:rPr>
          <w:rFonts w:ascii="IFAO-Grec Unicode" w:hAnsi="IFAO-Grec Unicode"/>
        </w:rPr>
        <w:t>mike.sampson@umanitoba.ca</w:t>
      </w:r>
    </w:p>
    <w:p w14:paraId="61E5B8F1" w14:textId="421A0DEA" w:rsidR="003152FD" w:rsidRPr="00DF0BA0" w:rsidRDefault="003152FD" w:rsidP="00AA24BC">
      <w:pPr>
        <w:rPr>
          <w:rFonts w:ascii="IFAO-Grec Unicode" w:hAnsi="IFAO-Grec Unicode"/>
          <w:color w:val="D9D9D9" w:themeColor="background1" w:themeShade="D9"/>
        </w:rPr>
      </w:pPr>
      <w:r w:rsidRPr="00DF0BA0">
        <w:rPr>
          <w:rFonts w:ascii="IFAO-Grec Unicode" w:hAnsi="IFAO-Grec Unicode"/>
          <w:color w:val="D9D9D9" w:themeColor="background1" w:themeShade="D9"/>
        </w:rPr>
        <w:t>#acknowledgement</w:t>
      </w:r>
    </w:p>
    <w:p w14:paraId="7757F2E5" w14:textId="6F15F2A0" w:rsidR="001C520F" w:rsidRPr="00A20256" w:rsidRDefault="007B190A" w:rsidP="00A20256">
      <w:pPr>
        <w:pStyle w:val="NoSpacing"/>
        <w:rPr>
          <w:rFonts w:ascii="IFAO-Grec Unicode" w:hAnsi="IFAO-Grec Unicode" w:cs="Times New Roman"/>
          <w:sz w:val="24"/>
          <w:szCs w:val="24"/>
        </w:rPr>
      </w:pPr>
      <w:r w:rsidRPr="00DF0BA0">
        <w:rPr>
          <w:rFonts w:ascii="IFAO-Grec Unicode" w:hAnsi="IFAO-Grec Unicode" w:cs="Times New Roman"/>
          <w:sz w:val="24"/>
          <w:szCs w:val="24"/>
        </w:rPr>
        <w:t xml:space="preserve">As ever, the Papyrology Collection at the University of Michigan facilitated my </w:t>
      </w:r>
      <w:r w:rsidR="00016B96" w:rsidRPr="00DF0BA0">
        <w:rPr>
          <w:rFonts w:ascii="IFAO-Grec Unicode" w:hAnsi="IFAO-Grec Unicode" w:cs="Times New Roman"/>
          <w:sz w:val="24"/>
          <w:szCs w:val="24"/>
        </w:rPr>
        <w:t>research</w:t>
      </w:r>
      <w:r w:rsidRPr="00DF0BA0">
        <w:rPr>
          <w:rFonts w:ascii="IFAO-Grec Unicode" w:hAnsi="IFAO-Grec Unicode" w:cs="Times New Roman"/>
          <w:sz w:val="24"/>
          <w:szCs w:val="24"/>
        </w:rPr>
        <w:t xml:space="preserve">: </w:t>
      </w:r>
      <w:r w:rsidR="00B3286D" w:rsidRPr="00DF0BA0">
        <w:rPr>
          <w:rFonts w:ascii="IFAO-Grec Unicode" w:hAnsi="IFAO-Grec Unicode" w:cs="Times New Roman"/>
          <w:sz w:val="24"/>
          <w:szCs w:val="24"/>
        </w:rPr>
        <w:t xml:space="preserve">at my request, </w:t>
      </w:r>
      <w:r w:rsidRPr="00DF0BA0">
        <w:rPr>
          <w:rFonts w:ascii="IFAO-Grec Unicode" w:hAnsi="IFAO-Grec Unicode" w:cs="Times New Roman"/>
          <w:sz w:val="24"/>
          <w:szCs w:val="24"/>
        </w:rPr>
        <w:t xml:space="preserve">head of conservation Marieka Kaye and collection manager Monica Tsuneishi </w:t>
      </w:r>
      <w:r w:rsidR="00C453AE" w:rsidRPr="00DF0BA0">
        <w:rPr>
          <w:rFonts w:ascii="IFAO-Grec Unicode" w:hAnsi="IFAO-Grec Unicode" w:cs="Times New Roman"/>
          <w:sz w:val="24"/>
          <w:szCs w:val="24"/>
        </w:rPr>
        <w:t xml:space="preserve">promptly </w:t>
      </w:r>
      <w:r w:rsidRPr="00DF0BA0">
        <w:rPr>
          <w:rFonts w:ascii="IFAO-Grec Unicode" w:hAnsi="IFAO-Grec Unicode" w:cs="Times New Roman"/>
          <w:sz w:val="24"/>
          <w:szCs w:val="24"/>
        </w:rPr>
        <w:t xml:space="preserve">arranged for the papyrus </w:t>
      </w:r>
      <w:r w:rsidR="00F92E94" w:rsidRPr="00DF0BA0">
        <w:rPr>
          <w:rFonts w:ascii="IFAO-Grec Unicode" w:hAnsi="IFAO-Grec Unicode" w:cs="Times New Roman"/>
          <w:sz w:val="24"/>
          <w:szCs w:val="24"/>
        </w:rPr>
        <w:t xml:space="preserve">both </w:t>
      </w:r>
      <w:r w:rsidRPr="00DF0BA0">
        <w:rPr>
          <w:rFonts w:ascii="IFAO-Grec Unicode" w:hAnsi="IFAO-Grec Unicode" w:cs="Times New Roman"/>
          <w:sz w:val="24"/>
          <w:szCs w:val="24"/>
        </w:rPr>
        <w:t xml:space="preserve">to be remounted and </w:t>
      </w:r>
      <w:r w:rsidR="002163A5" w:rsidRPr="00DF0BA0">
        <w:rPr>
          <w:rFonts w:ascii="IFAO-Grec Unicode" w:hAnsi="IFAO-Grec Unicode" w:cs="Times New Roman"/>
          <w:sz w:val="24"/>
          <w:szCs w:val="24"/>
        </w:rPr>
        <w:t xml:space="preserve">newly </w:t>
      </w:r>
      <w:r w:rsidRPr="00DF0BA0">
        <w:rPr>
          <w:rFonts w:ascii="IFAO-Grec Unicode" w:hAnsi="IFAO-Grec Unicode" w:cs="Times New Roman"/>
          <w:sz w:val="24"/>
          <w:szCs w:val="24"/>
        </w:rPr>
        <w:t xml:space="preserve">photographed. </w:t>
      </w:r>
      <w:r w:rsidR="007B4E1B" w:rsidRPr="00DF0BA0">
        <w:rPr>
          <w:rFonts w:ascii="IFAO-Grec Unicode" w:hAnsi="IFAO-Grec Unicode" w:cs="Times New Roman"/>
          <w:sz w:val="24"/>
          <w:szCs w:val="24"/>
        </w:rPr>
        <w:t xml:space="preserve">I am also grateful to Julia Lougovaya </w:t>
      </w:r>
      <w:r w:rsidR="00D60505" w:rsidRPr="00DF0BA0">
        <w:rPr>
          <w:rFonts w:ascii="IFAO-Grec Unicode" w:hAnsi="IFAO-Grec Unicode" w:cs="Times New Roman"/>
          <w:sz w:val="24"/>
          <w:szCs w:val="24"/>
        </w:rPr>
        <w:t xml:space="preserve">for </w:t>
      </w:r>
      <w:r w:rsidR="00223BD4" w:rsidRPr="00DF0BA0">
        <w:rPr>
          <w:rFonts w:ascii="IFAO-Grec Unicode" w:hAnsi="IFAO-Grec Unicode" w:cs="Times New Roman"/>
          <w:sz w:val="24"/>
          <w:szCs w:val="24"/>
        </w:rPr>
        <w:t>meticulous feedback</w:t>
      </w:r>
      <w:r w:rsidR="00124CCD" w:rsidRPr="00DF0BA0">
        <w:rPr>
          <w:rFonts w:ascii="IFAO-Grec Unicode" w:hAnsi="IFAO-Grec Unicode" w:cs="Times New Roman"/>
          <w:sz w:val="24"/>
          <w:szCs w:val="24"/>
        </w:rPr>
        <w:t>,</w:t>
      </w:r>
      <w:r w:rsidR="007B3E54" w:rsidRPr="00DF0BA0">
        <w:rPr>
          <w:rFonts w:ascii="IFAO-Grec Unicode" w:hAnsi="IFAO-Grec Unicode" w:cs="Times New Roman"/>
          <w:sz w:val="24"/>
          <w:szCs w:val="24"/>
        </w:rPr>
        <w:t xml:space="preserve"> </w:t>
      </w:r>
      <w:r w:rsidR="00C109B8" w:rsidRPr="00DF0BA0">
        <w:rPr>
          <w:rFonts w:ascii="IFAO-Grec Unicode" w:hAnsi="IFAO-Grec Unicode" w:cs="Times New Roman"/>
          <w:sz w:val="24"/>
          <w:szCs w:val="24"/>
        </w:rPr>
        <w:t xml:space="preserve">to Mae Sawatzky </w:t>
      </w:r>
      <w:r w:rsidR="00124CCD" w:rsidRPr="00DF0BA0">
        <w:rPr>
          <w:rFonts w:ascii="IFAO-Grec Unicode" w:hAnsi="IFAO-Grec Unicode" w:cs="Times New Roman"/>
          <w:sz w:val="24"/>
          <w:szCs w:val="24"/>
        </w:rPr>
        <w:t>both</w:t>
      </w:r>
      <w:r w:rsidR="00C109B8" w:rsidRPr="00DF0BA0">
        <w:rPr>
          <w:rFonts w:ascii="IFAO-Grec Unicode" w:hAnsi="IFAO-Grec Unicode" w:cs="Times New Roman"/>
          <w:sz w:val="24"/>
          <w:szCs w:val="24"/>
        </w:rPr>
        <w:t xml:space="preserve"> for her careful </w:t>
      </w:r>
      <w:r w:rsidR="00491BF0" w:rsidRPr="00DF0BA0">
        <w:rPr>
          <w:rFonts w:ascii="IFAO-Grec Unicode" w:hAnsi="IFAO-Grec Unicode" w:cs="Times New Roman"/>
          <w:sz w:val="24"/>
          <w:szCs w:val="24"/>
        </w:rPr>
        <w:t xml:space="preserve">digital </w:t>
      </w:r>
      <w:r w:rsidR="00C109B8" w:rsidRPr="00DF0BA0">
        <w:rPr>
          <w:rFonts w:ascii="IFAO-Grec Unicode" w:hAnsi="IFAO-Grec Unicode" w:cs="Times New Roman"/>
          <w:sz w:val="24"/>
          <w:szCs w:val="24"/>
        </w:rPr>
        <w:t xml:space="preserve">transcription of the </w:t>
      </w:r>
      <w:r w:rsidR="00C109B8" w:rsidRPr="00DF0BA0">
        <w:rPr>
          <w:rFonts w:ascii="IFAO-Grec Unicode" w:hAnsi="IFAO-Grec Unicode" w:cs="Times New Roman"/>
          <w:i/>
          <w:iCs/>
          <w:sz w:val="24"/>
          <w:szCs w:val="24"/>
        </w:rPr>
        <w:t xml:space="preserve">editio princeps </w:t>
      </w:r>
      <w:r w:rsidR="00C109B8" w:rsidRPr="00DF0BA0">
        <w:rPr>
          <w:rFonts w:ascii="IFAO-Grec Unicode" w:hAnsi="IFAO-Grec Unicode" w:cs="Times New Roman"/>
          <w:sz w:val="24"/>
          <w:szCs w:val="24"/>
        </w:rPr>
        <w:t xml:space="preserve">and for questioning the papyrus’ arithmetic on several occasions, and to my collaborator Drew Wilburn for </w:t>
      </w:r>
      <w:r w:rsidR="00D85B7D">
        <w:rPr>
          <w:rFonts w:ascii="IFAO-Grec Unicode" w:hAnsi="IFAO-Grec Unicode" w:cs="Times New Roman"/>
          <w:sz w:val="24"/>
          <w:szCs w:val="24"/>
        </w:rPr>
        <w:t xml:space="preserve">his knowledge of </w:t>
      </w:r>
      <w:r w:rsidR="00C109B8" w:rsidRPr="00DF0BA0">
        <w:rPr>
          <w:rFonts w:ascii="IFAO-Grec Unicode" w:hAnsi="IFAO-Grec Unicode" w:cs="Times New Roman"/>
          <w:sz w:val="24"/>
          <w:szCs w:val="24"/>
        </w:rPr>
        <w:t xml:space="preserve">the archaeology of Karanis. Financial support for </w:t>
      </w:r>
      <w:r w:rsidR="00535957" w:rsidRPr="00DF0BA0">
        <w:rPr>
          <w:rFonts w:ascii="IFAO-Grec Unicode" w:hAnsi="IFAO-Grec Unicode" w:cs="Times New Roman"/>
          <w:sz w:val="24"/>
          <w:szCs w:val="24"/>
        </w:rPr>
        <w:t xml:space="preserve">our </w:t>
      </w:r>
      <w:r w:rsidR="00C109B8" w:rsidRPr="00DF0BA0">
        <w:rPr>
          <w:rFonts w:ascii="IFAO-Grec Unicode" w:hAnsi="IFAO-Grec Unicode" w:cs="Times New Roman"/>
          <w:sz w:val="24"/>
          <w:szCs w:val="24"/>
        </w:rPr>
        <w:t>work was provided</w:t>
      </w:r>
      <w:r w:rsidR="006A2919" w:rsidRPr="00DF0BA0">
        <w:rPr>
          <w:rFonts w:ascii="IFAO-Grec Unicode" w:hAnsi="IFAO-Grec Unicode" w:cs="Times New Roman"/>
          <w:sz w:val="24"/>
          <w:szCs w:val="24"/>
        </w:rPr>
        <w:t xml:space="preserve"> </w:t>
      </w:r>
      <w:r w:rsidR="00C109B8" w:rsidRPr="00DF0BA0">
        <w:rPr>
          <w:rFonts w:ascii="IFAO-Grec Unicode" w:hAnsi="IFAO-Grec Unicode" w:cs="Times New Roman"/>
          <w:sz w:val="24"/>
          <w:szCs w:val="24"/>
        </w:rPr>
        <w:t>by the Social Sciences and Humanities Research Council of Canada as part of the research project ‘</w:t>
      </w:r>
      <w:hyperlink r:id="rId10" w:history="1">
        <w:r w:rsidR="00C109B8" w:rsidRPr="00DF0BA0">
          <w:rPr>
            <w:rStyle w:val="Hyperlink"/>
            <w:rFonts w:ascii="IFAO-Grec Unicode" w:hAnsi="IFAO-Grec Unicode" w:cs="Times New Roman"/>
            <w:sz w:val="24"/>
            <w:szCs w:val="24"/>
          </w:rPr>
          <w:t>the Books of Karanis</w:t>
        </w:r>
      </w:hyperlink>
      <w:r w:rsidR="00C109B8" w:rsidRPr="00DF0BA0">
        <w:rPr>
          <w:rFonts w:ascii="IFAO-Grec Unicode" w:hAnsi="IFAO-Grec Unicode" w:cs="Times New Roman"/>
          <w:sz w:val="24"/>
          <w:szCs w:val="24"/>
        </w:rPr>
        <w:t>’</w:t>
      </w:r>
      <w:r w:rsidR="000A68D3" w:rsidRPr="00DF0BA0">
        <w:rPr>
          <w:rFonts w:ascii="IFAO-Grec Unicode" w:hAnsi="IFAO-Grec Unicode" w:cs="Times New Roman"/>
          <w:sz w:val="24"/>
          <w:szCs w:val="24"/>
        </w:rPr>
        <w:t xml:space="preserve"> </w:t>
      </w:r>
      <w:r w:rsidR="006A2919" w:rsidRPr="00DF0BA0">
        <w:rPr>
          <w:rFonts w:ascii="IFAO-Grec Unicode" w:hAnsi="IFAO-Grec Unicode" w:cs="Times New Roman"/>
          <w:sz w:val="24"/>
          <w:szCs w:val="24"/>
        </w:rPr>
        <w:t xml:space="preserve">and by </w:t>
      </w:r>
      <w:r w:rsidR="0079421D" w:rsidRPr="00DF0BA0">
        <w:rPr>
          <w:rFonts w:ascii="IFAO-Grec Unicode" w:hAnsi="IFAO-Grec Unicode" w:cs="Times New Roman"/>
          <w:sz w:val="24"/>
          <w:szCs w:val="24"/>
        </w:rPr>
        <w:t xml:space="preserve">the </w:t>
      </w:r>
      <w:r w:rsidR="000A68D3" w:rsidRPr="00DF0BA0">
        <w:rPr>
          <w:rFonts w:ascii="IFAO-Grec Unicode" w:hAnsi="IFAO-Grec Unicode" w:cs="Times New Roman"/>
          <w:sz w:val="24"/>
          <w:szCs w:val="24"/>
        </w:rPr>
        <w:t>Faculty of Arts at the University of Manitoba.</w:t>
      </w:r>
      <w:r w:rsidR="007B5E3E" w:rsidRPr="00DF0BA0">
        <w:rPr>
          <w:rFonts w:ascii="IFAO-Grec Unicode" w:hAnsi="IFAO-Grec Unicode" w:cs="Times New Roman"/>
          <w:sz w:val="24"/>
          <w:szCs w:val="24"/>
        </w:rPr>
        <w:t xml:space="preserve"> </w:t>
      </w:r>
      <w:r w:rsidR="0008182E" w:rsidRPr="00DF0BA0">
        <w:rPr>
          <w:rFonts w:ascii="IFAO-Grec Unicode" w:hAnsi="IFAO-Grec Unicode" w:cs="Times New Roman"/>
          <w:sz w:val="24"/>
          <w:szCs w:val="24"/>
        </w:rPr>
        <w:t>Any e</w:t>
      </w:r>
      <w:r w:rsidR="007B5E3E" w:rsidRPr="00DF0BA0">
        <w:rPr>
          <w:rFonts w:ascii="IFAO-Grec Unicode" w:hAnsi="IFAO-Grec Unicode" w:cs="Times New Roman"/>
          <w:sz w:val="24"/>
          <w:szCs w:val="24"/>
        </w:rPr>
        <w:t xml:space="preserve">rrors are </w:t>
      </w:r>
      <w:r w:rsidR="0008182E" w:rsidRPr="00DF0BA0">
        <w:rPr>
          <w:rFonts w:ascii="IFAO-Grec Unicode" w:hAnsi="IFAO-Grec Unicode" w:cs="Times New Roman"/>
          <w:sz w:val="24"/>
          <w:szCs w:val="24"/>
        </w:rPr>
        <w:t>mine</w:t>
      </w:r>
      <w:r w:rsidR="007B5E3E" w:rsidRPr="00DF0BA0">
        <w:rPr>
          <w:rFonts w:ascii="IFAO-Grec Unicode" w:hAnsi="IFAO-Grec Unicode" w:cs="Times New Roman"/>
          <w:sz w:val="24"/>
          <w:szCs w:val="24"/>
        </w:rPr>
        <w:t>.</w:t>
      </w:r>
    </w:p>
    <w:p w14:paraId="1DE74ADC" w14:textId="7D59BDC6" w:rsidR="007B2E8F" w:rsidRPr="00DF0BA0" w:rsidRDefault="007B2E8F" w:rsidP="00AA24BC">
      <w:pPr>
        <w:rPr>
          <w:rFonts w:ascii="IFAO-Grec Unicode" w:hAnsi="IFAO-Grec Unicode"/>
          <w:color w:val="D9D9D9" w:themeColor="background1" w:themeShade="D9"/>
        </w:rPr>
      </w:pPr>
      <w:r w:rsidRPr="00DF0BA0">
        <w:rPr>
          <w:rFonts w:ascii="IFAO-Grec Unicode" w:hAnsi="IFAO-Grec Unicode"/>
          <w:color w:val="D9D9D9" w:themeColor="background1" w:themeShade="D9"/>
        </w:rPr>
        <w:t>#</w:t>
      </w:r>
      <w:r w:rsidR="00274392" w:rsidRPr="00DF0BA0">
        <w:rPr>
          <w:rFonts w:ascii="IFAO-Grec Unicode" w:hAnsi="IFAO-Grec Unicode"/>
          <w:color w:val="D9D9D9" w:themeColor="background1" w:themeShade="D9"/>
        </w:rPr>
        <w:t>articleHeader</w:t>
      </w:r>
    </w:p>
    <w:p w14:paraId="7BC5C5CA" w14:textId="788FEAF2" w:rsidR="00274392" w:rsidRPr="0044128C" w:rsidRDefault="00274392" w:rsidP="004829D7">
      <w:pPr>
        <w:spacing w:line="480" w:lineRule="auto"/>
        <w:rPr>
          <w:rFonts w:ascii="IFAO-Grec Unicode" w:hAnsi="IFAO-Grec Unicode"/>
          <w:b/>
          <w:bCs/>
          <w:color w:val="000000" w:themeColor="text1"/>
        </w:rPr>
      </w:pPr>
      <w:r w:rsidRPr="0044128C">
        <w:rPr>
          <w:rFonts w:ascii="IFAO-Grec Unicode" w:hAnsi="IFAO-Grec Unicode"/>
          <w:b/>
          <w:bCs/>
          <w:color w:val="000000" w:themeColor="text1"/>
        </w:rPr>
        <w:t>Introduction</w:t>
      </w:r>
      <w:r w:rsidR="00142691" w:rsidRPr="0044128C">
        <w:rPr>
          <w:rFonts w:ascii="IFAO-Grec Unicode" w:hAnsi="IFAO-Grec Unicode"/>
          <w:b/>
          <w:bCs/>
          <w:color w:val="000000" w:themeColor="text1"/>
        </w:rPr>
        <w:t xml:space="preserve"> and Archaeological Context</w:t>
      </w:r>
    </w:p>
    <w:p w14:paraId="49A13F23" w14:textId="5AB10E06" w:rsidR="00B37CB9" w:rsidRPr="00DF0BA0" w:rsidRDefault="006F246C"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 xml:space="preserve">P.Mich. inv. 5663a preserves </w:t>
      </w:r>
      <w:r w:rsidR="00800E2A" w:rsidRPr="00DF0BA0">
        <w:rPr>
          <w:rFonts w:ascii="IFAO-Grec Unicode" w:hAnsi="IFAO-Grec Unicode" w:cs="Times New Roman"/>
          <w:sz w:val="24"/>
          <w:szCs w:val="24"/>
        </w:rPr>
        <w:t xml:space="preserve">dozens </w:t>
      </w:r>
      <w:r w:rsidR="00482394" w:rsidRPr="00DF0BA0">
        <w:rPr>
          <w:rFonts w:ascii="IFAO-Grec Unicode" w:hAnsi="IFAO-Grec Unicode" w:cs="Times New Roman"/>
          <w:sz w:val="24"/>
          <w:szCs w:val="24"/>
        </w:rPr>
        <w:t xml:space="preserve">of </w:t>
      </w:r>
      <w:r w:rsidR="00E84AE1" w:rsidRPr="00DF0BA0">
        <w:rPr>
          <w:rFonts w:ascii="IFAO-Grec Unicode" w:hAnsi="IFAO-Grec Unicode" w:cs="Times New Roman"/>
          <w:sz w:val="24"/>
          <w:szCs w:val="24"/>
        </w:rPr>
        <w:t xml:space="preserve">individual </w:t>
      </w:r>
      <w:r w:rsidR="00FD1E97" w:rsidRPr="00DF0BA0">
        <w:rPr>
          <w:rFonts w:ascii="IFAO-Grec Unicode" w:hAnsi="IFAO-Grec Unicode" w:cs="Times New Roman"/>
          <w:sz w:val="24"/>
          <w:szCs w:val="24"/>
        </w:rPr>
        <w:t xml:space="preserve">papyrus </w:t>
      </w:r>
      <w:r w:rsidR="0000481F" w:rsidRPr="00DF0BA0">
        <w:rPr>
          <w:rFonts w:ascii="IFAO-Grec Unicode" w:hAnsi="IFAO-Grec Unicode" w:cs="Times New Roman"/>
          <w:sz w:val="24"/>
          <w:szCs w:val="24"/>
        </w:rPr>
        <w:t xml:space="preserve">fragments </w:t>
      </w:r>
      <w:r w:rsidR="00402F34" w:rsidRPr="00DF0BA0">
        <w:rPr>
          <w:rFonts w:ascii="IFAO-Grec Unicode" w:hAnsi="IFAO-Grec Unicode" w:cs="Times New Roman"/>
          <w:sz w:val="24"/>
          <w:szCs w:val="24"/>
        </w:rPr>
        <w:t xml:space="preserve">which have been reassembled into </w:t>
      </w:r>
      <w:r w:rsidR="00185F7A" w:rsidRPr="00DF0BA0">
        <w:rPr>
          <w:rFonts w:ascii="IFAO-Grec Unicode" w:hAnsi="IFAO-Grec Unicode" w:cs="Times New Roman"/>
          <w:sz w:val="24"/>
          <w:szCs w:val="24"/>
        </w:rPr>
        <w:t xml:space="preserve">several </w:t>
      </w:r>
      <w:r w:rsidR="00F37DD1" w:rsidRPr="00DF0BA0">
        <w:rPr>
          <w:rFonts w:ascii="IFAO-Grec Unicode" w:hAnsi="IFAO-Grec Unicode" w:cs="Times New Roman"/>
          <w:sz w:val="24"/>
          <w:szCs w:val="24"/>
        </w:rPr>
        <w:t xml:space="preserve">mathematical </w:t>
      </w:r>
      <w:r w:rsidR="00604C4A" w:rsidRPr="00DF0BA0">
        <w:rPr>
          <w:rFonts w:ascii="IFAO-Grec Unicode" w:hAnsi="IFAO-Grec Unicode" w:cs="Times New Roman"/>
          <w:sz w:val="24"/>
          <w:szCs w:val="24"/>
        </w:rPr>
        <w:t>tables</w:t>
      </w:r>
      <w:r w:rsidR="00F37DD1" w:rsidRPr="00DF0BA0">
        <w:rPr>
          <w:rFonts w:ascii="IFAO-Grec Unicode" w:hAnsi="IFAO-Grec Unicode" w:cs="Times New Roman"/>
          <w:sz w:val="24"/>
          <w:szCs w:val="24"/>
        </w:rPr>
        <w:t xml:space="preserve">, including </w:t>
      </w:r>
      <w:r w:rsidR="001A4A48" w:rsidRPr="00DF0BA0">
        <w:rPr>
          <w:rFonts w:ascii="IFAO-Grec Unicode" w:hAnsi="IFAO-Grec Unicode" w:cs="Times New Roman"/>
          <w:sz w:val="24"/>
          <w:szCs w:val="24"/>
        </w:rPr>
        <w:t xml:space="preserve">both </w:t>
      </w:r>
      <w:r w:rsidR="00DC0A1A" w:rsidRPr="00DF0BA0">
        <w:rPr>
          <w:rFonts w:ascii="IFAO-Grec Unicode" w:hAnsi="IFAO-Grec Unicode" w:cs="Times New Roman"/>
          <w:sz w:val="24"/>
          <w:szCs w:val="24"/>
        </w:rPr>
        <w:t xml:space="preserve">division and </w:t>
      </w:r>
      <w:r w:rsidRPr="00DF0BA0">
        <w:rPr>
          <w:rFonts w:ascii="IFAO-Grec Unicode" w:hAnsi="IFAO-Grec Unicode" w:cs="Times New Roman"/>
          <w:sz w:val="24"/>
          <w:szCs w:val="24"/>
        </w:rPr>
        <w:t>multiplication</w:t>
      </w:r>
      <w:r w:rsidR="005C794F" w:rsidRPr="00DF0BA0">
        <w:rPr>
          <w:rFonts w:ascii="IFAO-Grec Unicode" w:hAnsi="IFAO-Grec Unicode" w:cs="Times New Roman"/>
          <w:sz w:val="24"/>
          <w:szCs w:val="24"/>
        </w:rPr>
        <w:t>.</w:t>
      </w:r>
      <w:r w:rsidR="00037A33" w:rsidRPr="00DF0BA0">
        <w:rPr>
          <w:rStyle w:val="FootnoteReference"/>
          <w:rFonts w:ascii="IFAO-Grec Unicode" w:hAnsi="IFAO-Grec Unicode" w:cs="Times New Roman"/>
          <w:sz w:val="24"/>
          <w:szCs w:val="24"/>
        </w:rPr>
        <w:footnoteReference w:id="2"/>
      </w:r>
      <w:r w:rsidR="005C794F" w:rsidRPr="00DF0BA0">
        <w:rPr>
          <w:rFonts w:ascii="IFAO-Grec Unicode" w:hAnsi="IFAO-Grec Unicode" w:cs="Times New Roman"/>
          <w:sz w:val="24"/>
          <w:szCs w:val="24"/>
        </w:rPr>
        <w:t xml:space="preserve"> It was </w:t>
      </w:r>
      <w:r w:rsidR="00733C1E" w:rsidRPr="00DF0BA0">
        <w:rPr>
          <w:rFonts w:ascii="IFAO-Grec Unicode" w:hAnsi="IFAO-Grec Unicode" w:cs="Times New Roman"/>
          <w:sz w:val="24"/>
          <w:szCs w:val="24"/>
        </w:rPr>
        <w:t xml:space="preserve">originally </w:t>
      </w:r>
      <w:r w:rsidR="00154477" w:rsidRPr="00DF0BA0">
        <w:rPr>
          <w:rFonts w:ascii="IFAO-Grec Unicode" w:hAnsi="IFAO-Grec Unicode" w:cs="Times New Roman"/>
          <w:sz w:val="24"/>
          <w:szCs w:val="24"/>
        </w:rPr>
        <w:t xml:space="preserve">published by Sijpesteijn as </w:t>
      </w:r>
      <w:hyperlink r:id="rId11" w:history="1">
        <w:r w:rsidR="00154477" w:rsidRPr="00DF0BA0">
          <w:rPr>
            <w:rStyle w:val="Hyperlink"/>
            <w:rFonts w:ascii="IFAO-Grec Unicode" w:hAnsi="IFAO-Grec Unicode" w:cs="Times New Roman"/>
            <w:sz w:val="24"/>
            <w:szCs w:val="24"/>
          </w:rPr>
          <w:t>P.Mich. 15</w:t>
        </w:r>
        <w:r w:rsidR="007711BF" w:rsidRPr="00DF0BA0">
          <w:rPr>
            <w:rStyle w:val="Hyperlink"/>
            <w:rFonts w:ascii="IFAO-Grec Unicode" w:hAnsi="IFAO-Grec Unicode" w:cs="Times New Roman"/>
            <w:sz w:val="24"/>
            <w:szCs w:val="24"/>
          </w:rPr>
          <w:t xml:space="preserve"> </w:t>
        </w:r>
        <w:r w:rsidR="00154477" w:rsidRPr="00DF0BA0">
          <w:rPr>
            <w:rStyle w:val="Hyperlink"/>
            <w:rFonts w:ascii="IFAO-Grec Unicode" w:hAnsi="IFAO-Grec Unicode" w:cs="Times New Roman"/>
            <w:sz w:val="24"/>
            <w:szCs w:val="24"/>
          </w:rPr>
          <w:t>686</w:t>
        </w:r>
      </w:hyperlink>
      <w:r w:rsidR="0004304B" w:rsidRPr="00DF0BA0">
        <w:rPr>
          <w:rFonts w:ascii="IFAO-Grec Unicode" w:hAnsi="IFAO-Grec Unicode" w:cs="Times New Roman"/>
          <w:sz w:val="24"/>
          <w:szCs w:val="24"/>
        </w:rPr>
        <w:t xml:space="preserve">, but </w:t>
      </w:r>
      <w:r w:rsidR="00864139" w:rsidRPr="00DF0BA0">
        <w:rPr>
          <w:rFonts w:ascii="IFAO-Grec Unicode" w:hAnsi="IFAO-Grec Unicode" w:cs="Times New Roman"/>
          <w:sz w:val="24"/>
          <w:szCs w:val="24"/>
        </w:rPr>
        <w:t>in</w:t>
      </w:r>
      <w:r w:rsidR="008C7C50" w:rsidRPr="00DF0BA0">
        <w:rPr>
          <w:rFonts w:ascii="IFAO-Grec Unicode" w:hAnsi="IFAO-Grec Unicode" w:cs="Times New Roman"/>
          <w:sz w:val="24"/>
          <w:szCs w:val="24"/>
        </w:rPr>
        <w:t xml:space="preserve"> </w:t>
      </w:r>
      <w:r w:rsidR="002D56D1" w:rsidRPr="00DF0BA0">
        <w:rPr>
          <w:rFonts w:ascii="IFAO-Grec Unicode" w:hAnsi="IFAO-Grec Unicode" w:cs="Times New Roman"/>
          <w:sz w:val="24"/>
          <w:szCs w:val="24"/>
        </w:rPr>
        <w:t xml:space="preserve">the process of transcribing </w:t>
      </w:r>
      <w:r w:rsidR="00EE6158" w:rsidRPr="00DF0BA0">
        <w:rPr>
          <w:rFonts w:ascii="IFAO-Grec Unicode" w:hAnsi="IFAO-Grec Unicode" w:cs="Times New Roman"/>
          <w:sz w:val="24"/>
          <w:szCs w:val="24"/>
        </w:rPr>
        <w:t xml:space="preserve">and reviewing </w:t>
      </w:r>
      <w:r w:rsidR="002D56D1" w:rsidRPr="00DF0BA0">
        <w:rPr>
          <w:rFonts w:ascii="IFAO-Grec Unicode" w:hAnsi="IFAO-Grec Unicode" w:cs="Times New Roman"/>
          <w:sz w:val="24"/>
          <w:szCs w:val="24"/>
        </w:rPr>
        <w:t>the text for papyri.info</w:t>
      </w:r>
      <w:r w:rsidR="00C354F4" w:rsidRPr="00DF0BA0">
        <w:rPr>
          <w:rFonts w:ascii="IFAO-Grec Unicode" w:hAnsi="IFAO-Grec Unicode" w:cs="Times New Roman"/>
          <w:sz w:val="24"/>
          <w:szCs w:val="24"/>
        </w:rPr>
        <w:t xml:space="preserve">, </w:t>
      </w:r>
      <w:r w:rsidR="00864139" w:rsidRPr="00DF0BA0">
        <w:rPr>
          <w:rFonts w:ascii="IFAO-Grec Unicode" w:hAnsi="IFAO-Grec Unicode" w:cs="Times New Roman"/>
          <w:sz w:val="24"/>
          <w:szCs w:val="24"/>
        </w:rPr>
        <w:t xml:space="preserve">several </w:t>
      </w:r>
      <w:r w:rsidR="00C354F4" w:rsidRPr="00DF0BA0">
        <w:rPr>
          <w:rFonts w:ascii="IFAO-Grec Unicode" w:hAnsi="IFAO-Grec Unicode" w:cs="Times New Roman"/>
          <w:sz w:val="24"/>
          <w:szCs w:val="24"/>
        </w:rPr>
        <w:t xml:space="preserve">deficiencies in the </w:t>
      </w:r>
      <w:r w:rsidR="00C354F4" w:rsidRPr="00DF0BA0">
        <w:rPr>
          <w:rFonts w:ascii="IFAO-Grec Unicode" w:hAnsi="IFAO-Grec Unicode" w:cs="Times New Roman"/>
          <w:i/>
          <w:iCs/>
          <w:sz w:val="24"/>
          <w:szCs w:val="24"/>
        </w:rPr>
        <w:t xml:space="preserve">editio princeps </w:t>
      </w:r>
      <w:r w:rsidR="00976C6A" w:rsidRPr="00DF0BA0">
        <w:rPr>
          <w:rFonts w:ascii="IFAO-Grec Unicode" w:hAnsi="IFAO-Grec Unicode" w:cs="Times New Roman"/>
          <w:sz w:val="24"/>
          <w:szCs w:val="24"/>
        </w:rPr>
        <w:t xml:space="preserve">came </w:t>
      </w:r>
      <w:r w:rsidR="000D1B17" w:rsidRPr="00DF0BA0">
        <w:rPr>
          <w:rFonts w:ascii="IFAO-Grec Unicode" w:hAnsi="IFAO-Grec Unicode" w:cs="Times New Roman"/>
          <w:sz w:val="24"/>
          <w:szCs w:val="24"/>
        </w:rPr>
        <w:t>to light</w:t>
      </w:r>
      <w:r w:rsidR="002D56D1" w:rsidRPr="00DF0BA0">
        <w:rPr>
          <w:rFonts w:ascii="IFAO-Grec Unicode" w:hAnsi="IFAO-Grec Unicode" w:cs="Times New Roman"/>
          <w:sz w:val="24"/>
          <w:szCs w:val="24"/>
        </w:rPr>
        <w:t>.</w:t>
      </w:r>
      <w:r w:rsidR="004D0FF0" w:rsidRPr="00DF0BA0">
        <w:rPr>
          <w:rFonts w:ascii="IFAO-Grec Unicode" w:hAnsi="IFAO-Grec Unicode" w:cs="Times New Roman"/>
          <w:sz w:val="24"/>
          <w:szCs w:val="24"/>
        </w:rPr>
        <w:t xml:space="preserve"> </w:t>
      </w:r>
      <w:r w:rsidR="00E8005A" w:rsidRPr="00DF0BA0">
        <w:rPr>
          <w:rFonts w:ascii="IFAO-Grec Unicode" w:hAnsi="IFAO-Grec Unicode" w:cs="Times New Roman"/>
          <w:sz w:val="24"/>
          <w:szCs w:val="24"/>
        </w:rPr>
        <w:t xml:space="preserve">For one, </w:t>
      </w:r>
      <w:r w:rsidR="000040FD" w:rsidRPr="00DF0BA0">
        <w:rPr>
          <w:rFonts w:ascii="IFAO-Grec Unicode" w:hAnsi="IFAO-Grec Unicode" w:cs="Times New Roman"/>
          <w:sz w:val="24"/>
          <w:szCs w:val="24"/>
        </w:rPr>
        <w:t xml:space="preserve">Sijpesteijn declined to reconstruct the columns </w:t>
      </w:r>
      <w:r w:rsidR="008470B4" w:rsidRPr="00DF0BA0">
        <w:rPr>
          <w:rFonts w:ascii="IFAO-Grec Unicode" w:hAnsi="IFAO-Grec Unicode" w:cs="Times New Roman"/>
          <w:sz w:val="24"/>
          <w:szCs w:val="24"/>
        </w:rPr>
        <w:t xml:space="preserve">of the principal fragment </w:t>
      </w:r>
      <w:r w:rsidR="000040FD" w:rsidRPr="00DF0BA0">
        <w:rPr>
          <w:rFonts w:ascii="IFAO-Grec Unicode" w:hAnsi="IFAO-Grec Unicode" w:cs="Times New Roman"/>
          <w:sz w:val="24"/>
          <w:szCs w:val="24"/>
        </w:rPr>
        <w:t xml:space="preserve">in their entirety, </w:t>
      </w:r>
      <w:r w:rsidR="0086358C">
        <w:rPr>
          <w:rFonts w:ascii="IFAO-Grec Unicode" w:hAnsi="IFAO-Grec Unicode" w:cs="Times New Roman"/>
          <w:sz w:val="24"/>
          <w:szCs w:val="24"/>
        </w:rPr>
        <w:t xml:space="preserve">even </w:t>
      </w:r>
      <w:r w:rsidR="000040FD" w:rsidRPr="00DF0BA0">
        <w:rPr>
          <w:rFonts w:ascii="IFAO-Grec Unicode" w:hAnsi="IFAO-Grec Unicode" w:cs="Times New Roman"/>
          <w:sz w:val="24"/>
          <w:szCs w:val="24"/>
        </w:rPr>
        <w:t xml:space="preserve">though </w:t>
      </w:r>
      <w:r w:rsidR="00291F13" w:rsidRPr="00DF0BA0">
        <w:rPr>
          <w:rFonts w:ascii="IFAO-Grec Unicode" w:hAnsi="IFAO-Grec Unicode" w:cs="Times New Roman"/>
          <w:sz w:val="24"/>
          <w:szCs w:val="24"/>
        </w:rPr>
        <w:t xml:space="preserve">enough of </w:t>
      </w:r>
      <w:r w:rsidR="001E6D4F" w:rsidRPr="00DF0BA0">
        <w:rPr>
          <w:rFonts w:ascii="IFAO-Grec Unicode" w:hAnsi="IFAO-Grec Unicode" w:cs="Times New Roman"/>
          <w:sz w:val="24"/>
          <w:szCs w:val="24"/>
        </w:rPr>
        <w:t xml:space="preserve">its </w:t>
      </w:r>
      <w:r w:rsidR="00291F13" w:rsidRPr="00DF0BA0">
        <w:rPr>
          <w:rFonts w:ascii="IFAO-Grec Unicode" w:hAnsi="IFAO-Grec Unicode" w:cs="Times New Roman"/>
          <w:sz w:val="24"/>
          <w:szCs w:val="24"/>
        </w:rPr>
        <w:t xml:space="preserve">multiplication table survives to </w:t>
      </w:r>
      <w:r w:rsidR="002E583D" w:rsidRPr="00DF0BA0">
        <w:rPr>
          <w:rFonts w:ascii="IFAO-Grec Unicode" w:hAnsi="IFAO-Grec Unicode" w:cs="Times New Roman"/>
          <w:sz w:val="24"/>
          <w:szCs w:val="24"/>
        </w:rPr>
        <w:t xml:space="preserve">establish </w:t>
      </w:r>
      <w:r w:rsidR="00792AB6" w:rsidRPr="00DF0BA0">
        <w:rPr>
          <w:rFonts w:ascii="IFAO-Grec Unicode" w:hAnsi="IFAO-Grec Unicode" w:cs="Times New Roman"/>
          <w:sz w:val="24"/>
          <w:szCs w:val="24"/>
        </w:rPr>
        <w:t xml:space="preserve">the </w:t>
      </w:r>
      <w:r w:rsidR="006B591A" w:rsidRPr="00DF0BA0">
        <w:rPr>
          <w:rFonts w:ascii="IFAO-Grec Unicode" w:hAnsi="IFAO-Grec Unicode" w:cs="Times New Roman"/>
          <w:sz w:val="24"/>
          <w:szCs w:val="24"/>
        </w:rPr>
        <w:t>layout</w:t>
      </w:r>
      <w:r w:rsidR="00291F13" w:rsidRPr="00DF0BA0">
        <w:rPr>
          <w:rFonts w:ascii="IFAO-Grec Unicode" w:hAnsi="IFAO-Grec Unicode" w:cs="Times New Roman"/>
          <w:sz w:val="24"/>
          <w:szCs w:val="24"/>
        </w:rPr>
        <w:t xml:space="preserve">. </w:t>
      </w:r>
      <w:r w:rsidR="00E81ABC" w:rsidRPr="00DF0BA0">
        <w:rPr>
          <w:rFonts w:ascii="IFAO-Grec Unicode" w:hAnsi="IFAO-Grec Unicode" w:cs="Times New Roman"/>
          <w:sz w:val="24"/>
          <w:szCs w:val="24"/>
        </w:rPr>
        <w:t>For another, the</w:t>
      </w:r>
      <w:r w:rsidR="00505B3B" w:rsidRPr="00DF0BA0">
        <w:rPr>
          <w:rFonts w:ascii="IFAO-Grec Unicode" w:hAnsi="IFAO-Grec Unicode" w:cs="Times New Roman"/>
          <w:sz w:val="24"/>
          <w:szCs w:val="24"/>
        </w:rPr>
        <w:t xml:space="preserve"> edition contains</w:t>
      </w:r>
      <w:r w:rsidR="00E81ABC" w:rsidRPr="00DF0BA0">
        <w:rPr>
          <w:rFonts w:ascii="IFAO-Grec Unicode" w:hAnsi="IFAO-Grec Unicode" w:cs="Times New Roman"/>
          <w:sz w:val="24"/>
          <w:szCs w:val="24"/>
        </w:rPr>
        <w:t xml:space="preserve"> a few errors.</w:t>
      </w:r>
      <w:r w:rsidR="00E81ABC" w:rsidRPr="00DF0BA0">
        <w:rPr>
          <w:rStyle w:val="FootnoteReference"/>
          <w:rFonts w:ascii="IFAO-Grec Unicode" w:hAnsi="IFAO-Grec Unicode" w:cs="Times New Roman"/>
          <w:sz w:val="24"/>
          <w:szCs w:val="24"/>
        </w:rPr>
        <w:footnoteReference w:id="3"/>
      </w:r>
      <w:r w:rsidR="00E81ABC" w:rsidRPr="00DF0BA0">
        <w:rPr>
          <w:rFonts w:ascii="IFAO-Grec Unicode" w:hAnsi="IFAO-Grec Unicode" w:cs="Times New Roman"/>
          <w:sz w:val="24"/>
          <w:szCs w:val="24"/>
        </w:rPr>
        <w:t xml:space="preserve"> </w:t>
      </w:r>
      <w:r w:rsidR="00864139" w:rsidRPr="00DF0BA0">
        <w:rPr>
          <w:rFonts w:ascii="IFAO-Grec Unicode" w:hAnsi="IFAO-Grec Unicode" w:cs="Times New Roman"/>
          <w:sz w:val="24"/>
          <w:szCs w:val="24"/>
        </w:rPr>
        <w:t>Mo</w:t>
      </w:r>
      <w:r w:rsidR="00E81ABC" w:rsidRPr="00DF0BA0">
        <w:rPr>
          <w:rFonts w:ascii="IFAO-Grec Unicode" w:hAnsi="IFAO-Grec Unicode" w:cs="Times New Roman"/>
          <w:sz w:val="24"/>
          <w:szCs w:val="24"/>
        </w:rPr>
        <w:t>st</w:t>
      </w:r>
      <w:r w:rsidR="00864139" w:rsidRPr="00DF0BA0">
        <w:rPr>
          <w:rFonts w:ascii="IFAO-Grec Unicode" w:hAnsi="IFAO-Grec Unicode" w:cs="Times New Roman"/>
          <w:sz w:val="24"/>
          <w:szCs w:val="24"/>
        </w:rPr>
        <w:t xml:space="preserve"> problematically</w:t>
      </w:r>
      <w:r w:rsidR="00813272" w:rsidRPr="00DF0BA0">
        <w:rPr>
          <w:rFonts w:ascii="IFAO-Grec Unicode" w:hAnsi="IFAO-Grec Unicode" w:cs="Times New Roman"/>
          <w:sz w:val="24"/>
          <w:szCs w:val="24"/>
        </w:rPr>
        <w:t xml:space="preserve">, </w:t>
      </w:r>
      <w:r w:rsidR="008B6C13" w:rsidRPr="00DF0BA0">
        <w:rPr>
          <w:rFonts w:ascii="IFAO-Grec Unicode" w:hAnsi="IFAO-Grec Unicode" w:cs="Times New Roman"/>
          <w:sz w:val="24"/>
          <w:szCs w:val="24"/>
        </w:rPr>
        <w:t xml:space="preserve">he </w:t>
      </w:r>
      <w:r w:rsidR="00302C08" w:rsidRPr="00DF0BA0">
        <w:rPr>
          <w:rFonts w:ascii="IFAO-Grec Unicode" w:hAnsi="IFAO-Grec Unicode" w:cs="Times New Roman"/>
          <w:sz w:val="24"/>
          <w:szCs w:val="24"/>
        </w:rPr>
        <w:t xml:space="preserve">also </w:t>
      </w:r>
      <w:r w:rsidR="008B6C13" w:rsidRPr="00DF0BA0">
        <w:rPr>
          <w:rFonts w:ascii="IFAO-Grec Unicode" w:hAnsi="IFAO-Grec Unicode" w:cs="Times New Roman"/>
          <w:sz w:val="24"/>
          <w:szCs w:val="24"/>
        </w:rPr>
        <w:t xml:space="preserve">left </w:t>
      </w:r>
      <w:r w:rsidR="00813272" w:rsidRPr="00DF0BA0">
        <w:rPr>
          <w:rFonts w:ascii="IFAO-Grec Unicode" w:hAnsi="IFAO-Grec Unicode" w:cs="Times New Roman"/>
          <w:sz w:val="24"/>
          <w:szCs w:val="24"/>
        </w:rPr>
        <w:t>p</w:t>
      </w:r>
      <w:r w:rsidR="004D0FF0" w:rsidRPr="00DF0BA0">
        <w:rPr>
          <w:rFonts w:ascii="IFAO-Grec Unicode" w:hAnsi="IFAO-Grec Unicode" w:cs="Times New Roman"/>
          <w:sz w:val="24"/>
          <w:szCs w:val="24"/>
        </w:rPr>
        <w:t xml:space="preserve">ortions </w:t>
      </w:r>
      <w:r w:rsidR="00C4364B" w:rsidRPr="00DF0BA0">
        <w:rPr>
          <w:rFonts w:ascii="IFAO-Grec Unicode" w:hAnsi="IFAO-Grec Unicode" w:cs="Times New Roman"/>
          <w:sz w:val="24"/>
          <w:szCs w:val="24"/>
        </w:rPr>
        <w:t xml:space="preserve">of </w:t>
      </w:r>
      <w:r w:rsidR="00382AAA" w:rsidRPr="00DF0BA0">
        <w:rPr>
          <w:rFonts w:ascii="IFAO-Grec Unicode" w:hAnsi="IFAO-Grec Unicode" w:cs="Times New Roman"/>
          <w:sz w:val="24"/>
          <w:szCs w:val="24"/>
        </w:rPr>
        <w:t>the text</w:t>
      </w:r>
      <w:r w:rsidR="00813272" w:rsidRPr="00DF0BA0">
        <w:rPr>
          <w:rFonts w:ascii="IFAO-Grec Unicode" w:hAnsi="IFAO-Grec Unicode" w:cs="Times New Roman"/>
          <w:sz w:val="24"/>
          <w:szCs w:val="24"/>
        </w:rPr>
        <w:t xml:space="preserve"> </w:t>
      </w:r>
      <w:r w:rsidR="00C4364B" w:rsidRPr="00DF0BA0">
        <w:rPr>
          <w:rFonts w:ascii="IFAO-Grec Unicode" w:hAnsi="IFAO-Grec Unicode" w:cs="Times New Roman"/>
          <w:sz w:val="24"/>
          <w:szCs w:val="24"/>
        </w:rPr>
        <w:t>untranscribed</w:t>
      </w:r>
      <w:r w:rsidR="00C33CE6" w:rsidRPr="00DF0BA0">
        <w:rPr>
          <w:rFonts w:ascii="IFAO-Grec Unicode" w:hAnsi="IFAO-Grec Unicode" w:cs="Times New Roman"/>
          <w:sz w:val="24"/>
          <w:szCs w:val="24"/>
        </w:rPr>
        <w:t xml:space="preserve"> (</w:t>
      </w:r>
      <w:r w:rsidR="00CC5A13" w:rsidRPr="00DF0BA0">
        <w:rPr>
          <w:rFonts w:ascii="IFAO-Grec Unicode" w:hAnsi="IFAO-Grec Unicode" w:cs="Times New Roman"/>
          <w:sz w:val="24"/>
          <w:szCs w:val="24"/>
        </w:rPr>
        <w:t>no doubt in error</w:t>
      </w:r>
      <w:r w:rsidR="00C33CE6" w:rsidRPr="00DF0BA0">
        <w:rPr>
          <w:rFonts w:ascii="IFAO-Grec Unicode" w:hAnsi="IFAO-Grec Unicode" w:cs="Times New Roman"/>
          <w:sz w:val="24"/>
          <w:szCs w:val="24"/>
        </w:rPr>
        <w:t>)</w:t>
      </w:r>
      <w:r w:rsidR="00CC5A13" w:rsidRPr="00DF0BA0">
        <w:rPr>
          <w:rFonts w:ascii="IFAO-Grec Unicode" w:hAnsi="IFAO-Grec Unicode" w:cs="Times New Roman"/>
          <w:sz w:val="24"/>
          <w:szCs w:val="24"/>
        </w:rPr>
        <w:t>.</w:t>
      </w:r>
      <w:r w:rsidR="00F74970" w:rsidRPr="00DF0BA0">
        <w:rPr>
          <w:rStyle w:val="FootnoteReference"/>
          <w:rFonts w:ascii="IFAO-Grec Unicode" w:hAnsi="IFAO-Grec Unicode" w:cs="Times New Roman"/>
          <w:sz w:val="24"/>
          <w:szCs w:val="24"/>
        </w:rPr>
        <w:footnoteReference w:id="4"/>
      </w:r>
      <w:r w:rsidR="00AE0E63" w:rsidRPr="00DF0BA0">
        <w:rPr>
          <w:rFonts w:ascii="IFAO-Grec Unicode" w:hAnsi="IFAO-Grec Unicode" w:cs="Times New Roman"/>
          <w:sz w:val="24"/>
          <w:szCs w:val="24"/>
        </w:rPr>
        <w:t xml:space="preserve"> </w:t>
      </w:r>
      <w:r w:rsidR="000B4979" w:rsidRPr="00DF0BA0">
        <w:rPr>
          <w:rFonts w:ascii="IFAO-Grec Unicode" w:hAnsi="IFAO-Grec Unicode" w:cs="Times New Roman"/>
          <w:sz w:val="24"/>
          <w:szCs w:val="24"/>
        </w:rPr>
        <w:t xml:space="preserve">Because my edition not only improves the various </w:t>
      </w:r>
      <w:r w:rsidR="000B4979" w:rsidRPr="00DF0BA0">
        <w:rPr>
          <w:rFonts w:ascii="IFAO-Grec Unicode" w:hAnsi="IFAO-Grec Unicode" w:cs="Times New Roman"/>
          <w:sz w:val="24"/>
          <w:szCs w:val="24"/>
        </w:rPr>
        <w:lastRenderedPageBreak/>
        <w:t xml:space="preserve">deficiencies of the </w:t>
      </w:r>
      <w:r w:rsidR="000B4979" w:rsidRPr="00DF0BA0">
        <w:rPr>
          <w:rFonts w:ascii="IFAO-Grec Unicode" w:hAnsi="IFAO-Grec Unicode" w:cs="Times New Roman"/>
          <w:i/>
          <w:iCs/>
          <w:sz w:val="24"/>
          <w:szCs w:val="24"/>
        </w:rPr>
        <w:t>editio princeps</w:t>
      </w:r>
      <w:r w:rsidR="000B4979" w:rsidRPr="00DF0BA0">
        <w:rPr>
          <w:rFonts w:ascii="IFAO-Grec Unicode" w:hAnsi="IFAO-Grec Unicode" w:cs="Times New Roman"/>
          <w:sz w:val="24"/>
          <w:szCs w:val="24"/>
        </w:rPr>
        <w:t xml:space="preserve"> but also both restores the papyrus as fully as possible and renumbers the lines</w:t>
      </w:r>
      <w:r w:rsidR="002864AA" w:rsidRPr="00DF0BA0">
        <w:rPr>
          <w:rFonts w:ascii="IFAO-Grec Unicode" w:hAnsi="IFAO-Grec Unicode" w:cs="Times New Roman"/>
          <w:sz w:val="24"/>
          <w:szCs w:val="24"/>
        </w:rPr>
        <w:t xml:space="preserve"> throughout</w:t>
      </w:r>
      <w:r w:rsidR="000B4979" w:rsidRPr="00DF0BA0">
        <w:rPr>
          <w:rFonts w:ascii="IFAO-Grec Unicode" w:hAnsi="IFAO-Grec Unicode" w:cs="Times New Roman"/>
          <w:sz w:val="24"/>
          <w:szCs w:val="24"/>
        </w:rPr>
        <w:t xml:space="preserve">, I have not noted its various divergences from Sijpesteijn’s text. </w:t>
      </w:r>
    </w:p>
    <w:p w14:paraId="4EE657F8" w14:textId="091A1508" w:rsidR="00EA353C" w:rsidRPr="00DF0BA0" w:rsidRDefault="00AE2F81"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 xml:space="preserve">In the course of reassessing the papyrus, I </w:t>
      </w:r>
      <w:r w:rsidR="00F02A88" w:rsidRPr="00DF0BA0">
        <w:rPr>
          <w:rFonts w:ascii="IFAO-Grec Unicode" w:hAnsi="IFAO-Grec Unicode" w:cs="Times New Roman"/>
          <w:sz w:val="24"/>
          <w:szCs w:val="24"/>
        </w:rPr>
        <w:t xml:space="preserve">not only </w:t>
      </w:r>
      <w:r w:rsidRPr="00DF0BA0">
        <w:rPr>
          <w:rFonts w:ascii="IFAO-Grec Unicode" w:hAnsi="IFAO-Grec Unicode" w:cs="Times New Roman"/>
          <w:sz w:val="24"/>
          <w:szCs w:val="24"/>
        </w:rPr>
        <w:t>inspect</w:t>
      </w:r>
      <w:r w:rsidR="00F02A88" w:rsidRPr="00DF0BA0">
        <w:rPr>
          <w:rFonts w:ascii="IFAO-Grec Unicode" w:hAnsi="IFAO-Grec Unicode" w:cs="Times New Roman"/>
          <w:sz w:val="24"/>
          <w:szCs w:val="24"/>
        </w:rPr>
        <w:t>ed</w:t>
      </w:r>
      <w:r w:rsidRPr="00DF0BA0">
        <w:rPr>
          <w:rFonts w:ascii="IFAO-Grec Unicode" w:hAnsi="IFAO-Grec Unicode" w:cs="Times New Roman"/>
          <w:sz w:val="24"/>
          <w:szCs w:val="24"/>
        </w:rPr>
        <w:t xml:space="preserve"> </w:t>
      </w:r>
      <w:r w:rsidR="005C50BB" w:rsidRPr="00DF0BA0">
        <w:rPr>
          <w:rFonts w:ascii="IFAO-Grec Unicode" w:hAnsi="IFAO-Grec Unicode" w:cs="Times New Roman"/>
          <w:sz w:val="24"/>
          <w:szCs w:val="24"/>
        </w:rPr>
        <w:t xml:space="preserve">it </w:t>
      </w:r>
      <w:r w:rsidRPr="00DF0BA0">
        <w:rPr>
          <w:rFonts w:ascii="IFAO-Grec Unicode" w:hAnsi="IFAO-Grec Unicode" w:cs="Times New Roman"/>
          <w:sz w:val="24"/>
          <w:szCs w:val="24"/>
        </w:rPr>
        <w:t xml:space="preserve">in person, but </w:t>
      </w:r>
      <w:r w:rsidR="00F02A88" w:rsidRPr="00DF0BA0">
        <w:rPr>
          <w:rFonts w:ascii="IFAO-Grec Unicode" w:hAnsi="IFAO-Grec Unicode" w:cs="Times New Roman"/>
          <w:sz w:val="24"/>
          <w:szCs w:val="24"/>
        </w:rPr>
        <w:t xml:space="preserve">was </w:t>
      </w:r>
      <w:r w:rsidRPr="00DF0BA0">
        <w:rPr>
          <w:rFonts w:ascii="IFAO-Grec Unicode" w:hAnsi="IFAO-Grec Unicode" w:cs="Times New Roman"/>
          <w:sz w:val="24"/>
          <w:szCs w:val="24"/>
        </w:rPr>
        <w:t xml:space="preserve">also </w:t>
      </w:r>
      <w:r w:rsidR="00F02A88" w:rsidRPr="00DF0BA0">
        <w:rPr>
          <w:rFonts w:ascii="IFAO-Grec Unicode" w:hAnsi="IFAO-Grec Unicode" w:cs="Times New Roman"/>
          <w:sz w:val="24"/>
          <w:szCs w:val="24"/>
        </w:rPr>
        <w:t xml:space="preserve">aided </w:t>
      </w:r>
      <w:r w:rsidRPr="00DF0BA0">
        <w:rPr>
          <w:rFonts w:ascii="IFAO-Grec Unicode" w:hAnsi="IFAO-Grec Unicode" w:cs="Times New Roman"/>
          <w:sz w:val="24"/>
          <w:szCs w:val="24"/>
        </w:rPr>
        <w:t xml:space="preserve">by </w:t>
      </w:r>
      <w:r w:rsidR="00FC24B5" w:rsidRPr="00DF0BA0">
        <w:rPr>
          <w:rFonts w:ascii="IFAO-Grec Unicode" w:hAnsi="IFAO-Grec Unicode" w:cs="Times New Roman"/>
          <w:sz w:val="24"/>
          <w:szCs w:val="24"/>
        </w:rPr>
        <w:t xml:space="preserve">infrared images </w:t>
      </w:r>
      <w:r w:rsidR="00BF32BE" w:rsidRPr="00DF0BA0">
        <w:rPr>
          <w:rFonts w:ascii="IFAO-Grec Unicode" w:hAnsi="IFAO-Grec Unicode" w:cs="Times New Roman"/>
          <w:sz w:val="24"/>
          <w:szCs w:val="24"/>
        </w:rPr>
        <w:t xml:space="preserve">provided </w:t>
      </w:r>
      <w:r w:rsidR="00E20BF4" w:rsidRPr="00DF0BA0">
        <w:rPr>
          <w:rFonts w:ascii="IFAO-Grec Unicode" w:hAnsi="IFAO-Grec Unicode" w:cs="Times New Roman"/>
          <w:sz w:val="24"/>
          <w:szCs w:val="24"/>
        </w:rPr>
        <w:t xml:space="preserve">by </w:t>
      </w:r>
      <w:r w:rsidR="00D641CD" w:rsidRPr="00DF0BA0">
        <w:rPr>
          <w:rFonts w:ascii="IFAO-Grec Unicode" w:hAnsi="IFAO-Grec Unicode" w:cs="Times New Roman"/>
          <w:sz w:val="24"/>
          <w:szCs w:val="24"/>
        </w:rPr>
        <w:t>the Papyrology Collection at the University of Michigan</w:t>
      </w:r>
      <w:r w:rsidR="00FC24B5" w:rsidRPr="00DF0BA0">
        <w:rPr>
          <w:rFonts w:ascii="IFAO-Grec Unicode" w:hAnsi="IFAO-Grec Unicode" w:cs="Times New Roman"/>
          <w:sz w:val="24"/>
          <w:szCs w:val="24"/>
        </w:rPr>
        <w:t>.</w:t>
      </w:r>
      <w:r w:rsidR="003D3845" w:rsidRPr="00DF0BA0">
        <w:rPr>
          <w:rFonts w:ascii="IFAO-Grec Unicode" w:hAnsi="IFAO-Grec Unicode" w:cs="Times New Roman"/>
          <w:sz w:val="24"/>
          <w:szCs w:val="24"/>
        </w:rPr>
        <w:t xml:space="preserve"> </w:t>
      </w:r>
      <w:r w:rsidR="00FC24B5" w:rsidRPr="00DF0BA0">
        <w:rPr>
          <w:rFonts w:ascii="IFAO-Grec Unicode" w:hAnsi="IFAO-Grec Unicode" w:cs="Times New Roman"/>
          <w:sz w:val="24"/>
          <w:szCs w:val="24"/>
        </w:rPr>
        <w:t>T</w:t>
      </w:r>
      <w:r w:rsidR="001C68B2" w:rsidRPr="00DF0BA0">
        <w:rPr>
          <w:rFonts w:ascii="IFAO-Grec Unicode" w:hAnsi="IFAO-Grec Unicode" w:cs="Times New Roman"/>
          <w:sz w:val="24"/>
          <w:szCs w:val="24"/>
        </w:rPr>
        <w:t>he</w:t>
      </w:r>
      <w:r w:rsidR="00225AE2" w:rsidRPr="00DF0BA0">
        <w:rPr>
          <w:rFonts w:ascii="IFAO-Grec Unicode" w:hAnsi="IFAO-Grec Unicode" w:cs="Times New Roman"/>
          <w:sz w:val="24"/>
          <w:szCs w:val="24"/>
        </w:rPr>
        <w:t>se</w:t>
      </w:r>
      <w:r w:rsidR="007F5B49" w:rsidRPr="00DF0BA0">
        <w:rPr>
          <w:rFonts w:ascii="IFAO-Grec Unicode" w:hAnsi="IFAO-Grec Unicode" w:cs="Times New Roman"/>
          <w:sz w:val="24"/>
          <w:szCs w:val="24"/>
        </w:rPr>
        <w:t xml:space="preserve"> images</w:t>
      </w:r>
      <w:r w:rsidR="00225AE2" w:rsidRPr="00DF0BA0">
        <w:rPr>
          <w:rFonts w:ascii="IFAO-Grec Unicode" w:hAnsi="IFAO-Grec Unicode" w:cs="Times New Roman"/>
          <w:sz w:val="24"/>
          <w:szCs w:val="24"/>
        </w:rPr>
        <w:t xml:space="preserve"> </w:t>
      </w:r>
      <w:r w:rsidR="00B170C8" w:rsidRPr="00DF0BA0">
        <w:rPr>
          <w:rFonts w:ascii="IFAO-Grec Unicode" w:hAnsi="IFAO-Grec Unicode" w:cs="Times New Roman"/>
          <w:sz w:val="24"/>
          <w:szCs w:val="24"/>
        </w:rPr>
        <w:t xml:space="preserve">have </w:t>
      </w:r>
      <w:r w:rsidR="001F29AE" w:rsidRPr="00DF0BA0">
        <w:rPr>
          <w:rFonts w:ascii="IFAO-Grec Unicode" w:hAnsi="IFAO-Grec Unicode" w:cs="Times New Roman"/>
          <w:sz w:val="24"/>
          <w:szCs w:val="24"/>
        </w:rPr>
        <w:t xml:space="preserve">both </w:t>
      </w:r>
      <w:r w:rsidR="00B170C8" w:rsidRPr="00DF0BA0">
        <w:rPr>
          <w:rFonts w:ascii="IFAO-Grec Unicode" w:hAnsi="IFAO-Grec Unicode" w:cs="Times New Roman"/>
          <w:sz w:val="24"/>
          <w:szCs w:val="24"/>
        </w:rPr>
        <w:t xml:space="preserve">improved </w:t>
      </w:r>
      <w:r w:rsidR="00180BD1" w:rsidRPr="00DF0BA0">
        <w:rPr>
          <w:rFonts w:ascii="IFAO-Grec Unicode" w:hAnsi="IFAO-Grec Unicode" w:cs="Times New Roman"/>
          <w:sz w:val="24"/>
          <w:szCs w:val="24"/>
        </w:rPr>
        <w:t xml:space="preserve">the </w:t>
      </w:r>
      <w:r w:rsidR="000566C6" w:rsidRPr="00DF0BA0">
        <w:rPr>
          <w:rFonts w:ascii="IFAO-Grec Unicode" w:hAnsi="IFAO-Grec Unicode" w:cs="Times New Roman"/>
          <w:sz w:val="24"/>
          <w:szCs w:val="24"/>
        </w:rPr>
        <w:t>readings</w:t>
      </w:r>
      <w:r w:rsidR="00562ED6" w:rsidRPr="00DF0BA0">
        <w:rPr>
          <w:rFonts w:ascii="IFAO-Grec Unicode" w:hAnsi="IFAO-Grec Unicode" w:cs="Times New Roman"/>
          <w:sz w:val="24"/>
          <w:szCs w:val="24"/>
        </w:rPr>
        <w:t xml:space="preserve"> and determined the position of </w:t>
      </w:r>
      <w:r w:rsidR="00A418DC" w:rsidRPr="00DF0BA0">
        <w:rPr>
          <w:rFonts w:ascii="IFAO-Grec Unicode" w:hAnsi="IFAO-Grec Unicode" w:cs="Times New Roman"/>
          <w:sz w:val="24"/>
          <w:szCs w:val="24"/>
        </w:rPr>
        <w:t xml:space="preserve">several </w:t>
      </w:r>
      <w:r w:rsidR="00562ED6" w:rsidRPr="00DF0BA0">
        <w:rPr>
          <w:rFonts w:ascii="IFAO-Grec Unicode" w:hAnsi="IFAO-Grec Unicode" w:cs="Times New Roman"/>
          <w:sz w:val="24"/>
          <w:szCs w:val="24"/>
        </w:rPr>
        <w:t>smaller fragments</w:t>
      </w:r>
      <w:r w:rsidR="008A34E3" w:rsidRPr="00DF0BA0">
        <w:rPr>
          <w:rFonts w:ascii="IFAO-Grec Unicode" w:hAnsi="IFAO-Grec Unicode" w:cs="Times New Roman"/>
          <w:sz w:val="24"/>
          <w:szCs w:val="24"/>
        </w:rPr>
        <w:t xml:space="preserve">: </w:t>
      </w:r>
      <w:r w:rsidR="00A50635" w:rsidRPr="00DF0BA0">
        <w:rPr>
          <w:rFonts w:ascii="IFAO-Grec Unicode" w:hAnsi="IFAO-Grec Unicode" w:cs="Times New Roman"/>
          <w:sz w:val="24"/>
          <w:szCs w:val="24"/>
        </w:rPr>
        <w:t xml:space="preserve">only </w:t>
      </w:r>
      <w:r w:rsidR="00107120" w:rsidRPr="00DF0BA0">
        <w:rPr>
          <w:rFonts w:ascii="IFAO-Grec Unicode" w:hAnsi="IFAO-Grec Unicode" w:cs="Times New Roman"/>
          <w:sz w:val="24"/>
          <w:szCs w:val="24"/>
        </w:rPr>
        <w:t xml:space="preserve">two groups of </w:t>
      </w:r>
      <w:r w:rsidR="00E2599C" w:rsidRPr="00DF0BA0">
        <w:rPr>
          <w:rFonts w:ascii="IFAO-Grec Unicode" w:hAnsi="IFAO-Grec Unicode" w:cs="Times New Roman"/>
          <w:sz w:val="24"/>
          <w:szCs w:val="24"/>
        </w:rPr>
        <w:t xml:space="preserve">fragments </w:t>
      </w:r>
      <w:r w:rsidR="00AE2DE8" w:rsidRPr="00DF0BA0">
        <w:rPr>
          <w:rFonts w:ascii="IFAO-Grec Unicode" w:hAnsi="IFAO-Grec Unicode" w:cs="Times New Roman"/>
          <w:sz w:val="24"/>
          <w:szCs w:val="24"/>
        </w:rPr>
        <w:t>from</w:t>
      </w:r>
      <w:r w:rsidR="001831A2" w:rsidRPr="00DF0BA0">
        <w:rPr>
          <w:rFonts w:ascii="IFAO-Grec Unicode" w:hAnsi="IFAO-Grec Unicode" w:cs="Times New Roman"/>
          <w:sz w:val="24"/>
          <w:szCs w:val="24"/>
        </w:rPr>
        <w:t xml:space="preserve"> the papyrus’ second and third exercises</w:t>
      </w:r>
      <w:r w:rsidR="006E7594" w:rsidRPr="00DF0BA0">
        <w:rPr>
          <w:rFonts w:ascii="IFAO-Grec Unicode" w:hAnsi="IFAO-Grec Unicode" w:cs="Times New Roman"/>
          <w:sz w:val="24"/>
          <w:szCs w:val="24"/>
        </w:rPr>
        <w:t xml:space="preserve"> remain unplaced.</w:t>
      </w:r>
      <w:r w:rsidR="005B0C4D" w:rsidRPr="00DF0BA0">
        <w:rPr>
          <w:rFonts w:ascii="IFAO-Grec Unicode" w:hAnsi="IFAO-Grec Unicode" w:cs="Times New Roman"/>
          <w:sz w:val="24"/>
          <w:szCs w:val="24"/>
        </w:rPr>
        <w:t xml:space="preserve"> </w:t>
      </w:r>
      <w:r w:rsidR="00716E5B" w:rsidRPr="00DF0BA0">
        <w:rPr>
          <w:rFonts w:ascii="IFAO-Grec Unicode" w:hAnsi="IFAO-Grec Unicode" w:cs="Times New Roman"/>
          <w:sz w:val="24"/>
          <w:szCs w:val="24"/>
        </w:rPr>
        <w:t xml:space="preserve">Apart from a few places </w:t>
      </w:r>
      <w:r w:rsidR="00C43B44" w:rsidRPr="00DF0BA0">
        <w:rPr>
          <w:rFonts w:ascii="IFAO-Grec Unicode" w:hAnsi="IFAO-Grec Unicode" w:cs="Times New Roman"/>
          <w:sz w:val="24"/>
          <w:szCs w:val="24"/>
        </w:rPr>
        <w:t>there</w:t>
      </w:r>
      <w:r w:rsidR="009214B8" w:rsidRPr="00DF0BA0">
        <w:rPr>
          <w:rFonts w:ascii="IFAO-Grec Unicode" w:hAnsi="IFAO-Grec Unicode" w:cs="Times New Roman"/>
          <w:sz w:val="24"/>
          <w:szCs w:val="24"/>
        </w:rPr>
        <w:t>, the organization and contents of the papyrus are not in doubt.</w:t>
      </w:r>
    </w:p>
    <w:p w14:paraId="35CD762F" w14:textId="1FCE04F8" w:rsidR="002B52A8" w:rsidRPr="00DF0BA0" w:rsidRDefault="003D3142"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Michigan</w:t>
      </w:r>
      <w:r w:rsidR="00ED3ECE" w:rsidRPr="00DF0BA0">
        <w:rPr>
          <w:rFonts w:ascii="IFAO-Grec Unicode" w:hAnsi="IFAO-Grec Unicode" w:cs="Times New Roman"/>
          <w:sz w:val="24"/>
          <w:szCs w:val="24"/>
        </w:rPr>
        <w:t>’s</w:t>
      </w:r>
      <w:r w:rsidRPr="00DF0BA0">
        <w:rPr>
          <w:rFonts w:ascii="IFAO-Grec Unicode" w:hAnsi="IFAO-Grec Unicode" w:cs="Times New Roman"/>
          <w:sz w:val="24"/>
          <w:szCs w:val="24"/>
        </w:rPr>
        <w:t xml:space="preserve"> </w:t>
      </w:r>
      <w:hyperlink r:id="rId12" w:history="1">
        <w:r w:rsidRPr="00DF0BA0">
          <w:rPr>
            <w:rStyle w:val="Hyperlink"/>
            <w:rFonts w:ascii="IFAO-Grec Unicode" w:hAnsi="IFAO-Grec Unicode" w:cs="Times New Roman"/>
            <w:sz w:val="24"/>
            <w:szCs w:val="24"/>
          </w:rPr>
          <w:t>APIS catalogue</w:t>
        </w:r>
      </w:hyperlink>
      <w:r w:rsidRPr="00DF0BA0">
        <w:rPr>
          <w:rFonts w:ascii="IFAO-Grec Unicode" w:hAnsi="IFAO-Grec Unicode" w:cs="Times New Roman"/>
          <w:sz w:val="24"/>
          <w:szCs w:val="24"/>
        </w:rPr>
        <w:t xml:space="preserve"> </w:t>
      </w:r>
      <w:r w:rsidR="007C4B8E" w:rsidRPr="00DF0BA0">
        <w:rPr>
          <w:rFonts w:ascii="IFAO-Grec Unicode" w:hAnsi="IFAO-Grec Unicode" w:cs="Times New Roman"/>
          <w:sz w:val="24"/>
          <w:szCs w:val="24"/>
        </w:rPr>
        <w:t xml:space="preserve">includes </w:t>
      </w:r>
      <w:r w:rsidR="00545D17" w:rsidRPr="00DF0BA0">
        <w:rPr>
          <w:rFonts w:ascii="IFAO-Grec Unicode" w:hAnsi="IFAO-Grec Unicode" w:cs="Times New Roman"/>
          <w:sz w:val="24"/>
          <w:szCs w:val="24"/>
        </w:rPr>
        <w:t xml:space="preserve">forty-four </w:t>
      </w:r>
      <w:r w:rsidR="0041509E" w:rsidRPr="00DF0BA0">
        <w:rPr>
          <w:rFonts w:ascii="IFAO-Grec Unicode" w:hAnsi="IFAO-Grec Unicode" w:cs="Times New Roman"/>
          <w:sz w:val="24"/>
          <w:szCs w:val="24"/>
        </w:rPr>
        <w:t xml:space="preserve">separate items </w:t>
      </w:r>
      <w:r w:rsidR="00376567" w:rsidRPr="00DF0BA0">
        <w:rPr>
          <w:rFonts w:ascii="IFAO-Grec Unicode" w:hAnsi="IFAO-Grec Unicode" w:cs="Times New Roman"/>
          <w:sz w:val="24"/>
          <w:szCs w:val="24"/>
        </w:rPr>
        <w:t xml:space="preserve">under </w:t>
      </w:r>
      <w:r w:rsidR="006F18B2" w:rsidRPr="00DF0BA0">
        <w:rPr>
          <w:rFonts w:ascii="IFAO-Grec Unicode" w:hAnsi="IFAO-Grec Unicode" w:cs="Times New Roman"/>
          <w:sz w:val="24"/>
          <w:szCs w:val="24"/>
        </w:rPr>
        <w:t xml:space="preserve">inventory </w:t>
      </w:r>
      <w:r w:rsidR="00376567" w:rsidRPr="00DF0BA0">
        <w:rPr>
          <w:rFonts w:ascii="IFAO-Grec Unicode" w:hAnsi="IFAO-Grec Unicode" w:cs="Times New Roman"/>
          <w:sz w:val="24"/>
          <w:szCs w:val="24"/>
        </w:rPr>
        <w:t>number</w:t>
      </w:r>
      <w:r w:rsidR="008A1FA2" w:rsidRPr="00DF0BA0">
        <w:rPr>
          <w:rFonts w:ascii="IFAO-Grec Unicode" w:hAnsi="IFAO-Grec Unicode" w:cs="Times New Roman"/>
          <w:sz w:val="24"/>
          <w:szCs w:val="24"/>
        </w:rPr>
        <w:t xml:space="preserve"> </w:t>
      </w:r>
      <w:r w:rsidR="00B23E88" w:rsidRPr="00DF0BA0">
        <w:rPr>
          <w:rFonts w:ascii="IFAO-Grec Unicode" w:hAnsi="IFAO-Grec Unicode" w:cs="Times New Roman"/>
          <w:sz w:val="24"/>
          <w:szCs w:val="24"/>
        </w:rPr>
        <w:t>5663</w:t>
      </w:r>
      <w:r w:rsidR="00D86D5A" w:rsidRPr="00DF0BA0">
        <w:rPr>
          <w:rFonts w:ascii="IFAO-Grec Unicode" w:hAnsi="IFAO-Grec Unicode" w:cs="Times New Roman"/>
          <w:sz w:val="24"/>
          <w:szCs w:val="24"/>
        </w:rPr>
        <w:t xml:space="preserve">, </w:t>
      </w:r>
      <w:r w:rsidR="00BC239D" w:rsidRPr="00DF0BA0">
        <w:rPr>
          <w:rFonts w:ascii="IFAO-Grec Unicode" w:hAnsi="IFAO-Grec Unicode" w:cs="Times New Roman"/>
          <w:sz w:val="24"/>
          <w:szCs w:val="24"/>
        </w:rPr>
        <w:t xml:space="preserve">but </w:t>
      </w:r>
      <w:r w:rsidR="006127DA" w:rsidRPr="00DF0BA0">
        <w:rPr>
          <w:rFonts w:ascii="IFAO-Grec Unicode" w:hAnsi="IFAO-Grec Unicode" w:cs="Times New Roman"/>
          <w:sz w:val="24"/>
          <w:szCs w:val="24"/>
        </w:rPr>
        <w:t xml:space="preserve">that number does not reflect the ongoing </w:t>
      </w:r>
      <w:r w:rsidR="00854BD3" w:rsidRPr="00DF0BA0">
        <w:rPr>
          <w:rFonts w:ascii="IFAO-Grec Unicode" w:hAnsi="IFAO-Grec Unicode" w:cs="Times New Roman"/>
          <w:sz w:val="24"/>
          <w:szCs w:val="24"/>
        </w:rPr>
        <w:t xml:space="preserve">efforts </w:t>
      </w:r>
      <w:r w:rsidR="00B2318A" w:rsidRPr="00DF0BA0">
        <w:rPr>
          <w:rFonts w:ascii="IFAO-Grec Unicode" w:hAnsi="IFAO-Grec Unicode" w:cs="Times New Roman"/>
          <w:sz w:val="24"/>
          <w:szCs w:val="24"/>
        </w:rPr>
        <w:t xml:space="preserve">of </w:t>
      </w:r>
      <w:r w:rsidR="0072399D" w:rsidRPr="00DF0BA0">
        <w:rPr>
          <w:rFonts w:ascii="IFAO-Grec Unicode" w:hAnsi="IFAO-Grec Unicode" w:cs="Times New Roman"/>
          <w:sz w:val="24"/>
          <w:szCs w:val="24"/>
        </w:rPr>
        <w:t xml:space="preserve">the collection’s </w:t>
      </w:r>
      <w:r w:rsidR="006127DA" w:rsidRPr="00DF0BA0">
        <w:rPr>
          <w:rFonts w:ascii="IFAO-Grec Unicode" w:hAnsi="IFAO-Grec Unicode" w:cs="Times New Roman"/>
          <w:sz w:val="24"/>
          <w:szCs w:val="24"/>
        </w:rPr>
        <w:t>conservat</w:t>
      </w:r>
      <w:r w:rsidR="00B2318A" w:rsidRPr="00DF0BA0">
        <w:rPr>
          <w:rFonts w:ascii="IFAO-Grec Unicode" w:hAnsi="IFAO-Grec Unicode" w:cs="Times New Roman"/>
          <w:sz w:val="24"/>
          <w:szCs w:val="24"/>
        </w:rPr>
        <w:t>ors</w:t>
      </w:r>
      <w:r w:rsidR="000120E6" w:rsidRPr="00DF0BA0">
        <w:rPr>
          <w:rFonts w:ascii="IFAO-Grec Unicode" w:hAnsi="IFAO-Grec Unicode" w:cs="Times New Roman"/>
          <w:sz w:val="24"/>
          <w:szCs w:val="24"/>
        </w:rPr>
        <w:t xml:space="preserve">. </w:t>
      </w:r>
      <w:r w:rsidR="00E25A58" w:rsidRPr="00DF0BA0">
        <w:rPr>
          <w:rFonts w:ascii="IFAO-Grec Unicode" w:hAnsi="IFAO-Grec Unicode" w:cs="Times New Roman"/>
          <w:sz w:val="24"/>
          <w:szCs w:val="24"/>
        </w:rPr>
        <w:t>I</w:t>
      </w:r>
      <w:r w:rsidR="00AF05DC" w:rsidRPr="00DF0BA0">
        <w:rPr>
          <w:rFonts w:ascii="IFAO-Grec Unicode" w:hAnsi="IFAO-Grec Unicode" w:cs="Times New Roman"/>
          <w:sz w:val="24"/>
          <w:szCs w:val="24"/>
        </w:rPr>
        <w:t xml:space="preserve">ncluding 5663a, </w:t>
      </w:r>
      <w:r w:rsidR="00BF0486" w:rsidRPr="00DF0BA0">
        <w:rPr>
          <w:rFonts w:ascii="IFAO-Grec Unicode" w:hAnsi="IFAO-Grec Unicode" w:cs="Times New Roman"/>
          <w:sz w:val="24"/>
          <w:szCs w:val="24"/>
        </w:rPr>
        <w:t xml:space="preserve">there are </w:t>
      </w:r>
      <w:r w:rsidR="00CE72CF" w:rsidRPr="00DF0BA0">
        <w:rPr>
          <w:rFonts w:ascii="IFAO-Grec Unicode" w:hAnsi="IFAO-Grec Unicode" w:cs="Times New Roman"/>
          <w:sz w:val="24"/>
          <w:szCs w:val="24"/>
        </w:rPr>
        <w:t>sixty-</w:t>
      </w:r>
      <w:r w:rsidR="00E25A58" w:rsidRPr="00DF0BA0">
        <w:rPr>
          <w:rFonts w:ascii="IFAO-Grec Unicode" w:hAnsi="IFAO-Grec Unicode" w:cs="Times New Roman"/>
          <w:sz w:val="24"/>
          <w:szCs w:val="24"/>
        </w:rPr>
        <w:t xml:space="preserve">three </w:t>
      </w:r>
      <w:r w:rsidR="00AA625A" w:rsidRPr="00DF0BA0">
        <w:rPr>
          <w:rFonts w:ascii="IFAO-Grec Unicode" w:hAnsi="IFAO-Grec Unicode" w:cs="Times New Roman"/>
          <w:sz w:val="24"/>
          <w:szCs w:val="24"/>
        </w:rPr>
        <w:t xml:space="preserve">distinct </w:t>
      </w:r>
      <w:r w:rsidR="009F2096" w:rsidRPr="00DF0BA0">
        <w:rPr>
          <w:rFonts w:ascii="IFAO-Grec Unicode" w:hAnsi="IFAO-Grec Unicode" w:cs="Times New Roman"/>
          <w:sz w:val="24"/>
          <w:szCs w:val="24"/>
        </w:rPr>
        <w:t>group</w:t>
      </w:r>
      <w:r w:rsidR="00295949" w:rsidRPr="00DF0BA0">
        <w:rPr>
          <w:rFonts w:ascii="IFAO-Grec Unicode" w:hAnsi="IFAO-Grec Unicode" w:cs="Times New Roman"/>
          <w:sz w:val="24"/>
          <w:szCs w:val="24"/>
        </w:rPr>
        <w:t>s</w:t>
      </w:r>
      <w:r w:rsidR="009F2096" w:rsidRPr="00DF0BA0">
        <w:rPr>
          <w:rFonts w:ascii="IFAO-Grec Unicode" w:hAnsi="IFAO-Grec Unicode" w:cs="Times New Roman"/>
          <w:sz w:val="24"/>
          <w:szCs w:val="24"/>
        </w:rPr>
        <w:t xml:space="preserve"> of </w:t>
      </w:r>
      <w:r w:rsidR="00DE1202" w:rsidRPr="00DF0BA0">
        <w:rPr>
          <w:rFonts w:ascii="IFAO-Grec Unicode" w:hAnsi="IFAO-Grec Unicode" w:cs="Times New Roman"/>
          <w:sz w:val="24"/>
          <w:szCs w:val="24"/>
        </w:rPr>
        <w:t>fragments</w:t>
      </w:r>
      <w:r w:rsidR="009F2096" w:rsidRPr="00DF0BA0">
        <w:rPr>
          <w:rFonts w:ascii="IFAO-Grec Unicode" w:hAnsi="IFAO-Grec Unicode" w:cs="Times New Roman"/>
          <w:sz w:val="24"/>
          <w:szCs w:val="24"/>
        </w:rPr>
        <w:t>.</w:t>
      </w:r>
      <w:r w:rsidR="00B42BEC" w:rsidRPr="00DF0BA0">
        <w:rPr>
          <w:rStyle w:val="FootnoteReference"/>
          <w:rFonts w:ascii="IFAO-Grec Unicode" w:hAnsi="IFAO-Grec Unicode" w:cs="Times New Roman"/>
          <w:sz w:val="24"/>
          <w:szCs w:val="24"/>
        </w:rPr>
        <w:footnoteReference w:id="5"/>
      </w:r>
      <w:r w:rsidR="009F2096" w:rsidRPr="00DF0BA0">
        <w:rPr>
          <w:rFonts w:ascii="IFAO-Grec Unicode" w:hAnsi="IFAO-Grec Unicode" w:cs="Times New Roman"/>
          <w:sz w:val="24"/>
          <w:szCs w:val="24"/>
        </w:rPr>
        <w:t xml:space="preserve"> </w:t>
      </w:r>
      <w:r w:rsidR="001A0A9D" w:rsidRPr="00DF0BA0">
        <w:rPr>
          <w:rFonts w:ascii="IFAO-Grec Unicode" w:hAnsi="IFAO-Grec Unicode" w:cs="Times New Roman"/>
          <w:sz w:val="24"/>
          <w:szCs w:val="24"/>
        </w:rPr>
        <w:t>I observed no ink on the fragments in t</w:t>
      </w:r>
      <w:r w:rsidR="00EC2CB6" w:rsidRPr="00DF0BA0">
        <w:rPr>
          <w:rFonts w:ascii="IFAO-Grec Unicode" w:hAnsi="IFAO-Grec Unicode" w:cs="Times New Roman"/>
          <w:sz w:val="24"/>
          <w:szCs w:val="24"/>
        </w:rPr>
        <w:t xml:space="preserve">welve of </w:t>
      </w:r>
      <w:r w:rsidR="009F2096" w:rsidRPr="00DF0BA0">
        <w:rPr>
          <w:rFonts w:ascii="IFAO-Grec Unicode" w:hAnsi="IFAO-Grec Unicode" w:cs="Times New Roman"/>
          <w:sz w:val="24"/>
          <w:szCs w:val="24"/>
        </w:rPr>
        <w:t>the groups</w:t>
      </w:r>
      <w:r w:rsidR="00A330D6" w:rsidRPr="00DF0BA0">
        <w:rPr>
          <w:rFonts w:ascii="IFAO-Grec Unicode" w:hAnsi="IFAO-Grec Unicode" w:cs="Times New Roman"/>
          <w:sz w:val="24"/>
          <w:szCs w:val="24"/>
        </w:rPr>
        <w:t xml:space="preserve">. </w:t>
      </w:r>
      <w:r w:rsidR="00B23E88" w:rsidRPr="00DF0BA0">
        <w:rPr>
          <w:rFonts w:ascii="IFAO-Grec Unicode" w:hAnsi="IFAO-Grec Unicode" w:cs="Times New Roman"/>
          <w:sz w:val="24"/>
          <w:szCs w:val="24"/>
        </w:rPr>
        <w:t xml:space="preserve">All were </w:t>
      </w:r>
      <w:r w:rsidR="00542A32" w:rsidRPr="00DF0BA0">
        <w:rPr>
          <w:rFonts w:ascii="IFAO-Grec Unicode" w:hAnsi="IFAO-Grec Unicode" w:cs="Times New Roman"/>
          <w:sz w:val="24"/>
          <w:szCs w:val="24"/>
        </w:rPr>
        <w:t xml:space="preserve">unearthed </w:t>
      </w:r>
      <w:r w:rsidR="00B23E88" w:rsidRPr="00DF0BA0">
        <w:rPr>
          <w:rFonts w:ascii="IFAO-Grec Unicode" w:hAnsi="IFAO-Grec Unicode" w:cs="Times New Roman"/>
          <w:sz w:val="24"/>
          <w:szCs w:val="24"/>
        </w:rPr>
        <w:t xml:space="preserve">at </w:t>
      </w:r>
      <w:r w:rsidR="009E259B" w:rsidRPr="00DF0BA0">
        <w:rPr>
          <w:rFonts w:ascii="IFAO-Grec Unicode" w:hAnsi="IFAO-Grec Unicode" w:cs="Times New Roman"/>
          <w:sz w:val="24"/>
          <w:szCs w:val="24"/>
        </w:rPr>
        <w:t>K</w:t>
      </w:r>
      <w:r w:rsidR="00B23E88" w:rsidRPr="00DF0BA0">
        <w:rPr>
          <w:rFonts w:ascii="IFAO-Grec Unicode" w:hAnsi="IFAO-Grec Unicode" w:cs="Times New Roman"/>
          <w:sz w:val="24"/>
          <w:szCs w:val="24"/>
        </w:rPr>
        <w:t xml:space="preserve">aranis </w:t>
      </w:r>
      <w:r w:rsidR="00E1648C" w:rsidRPr="00DF0BA0">
        <w:rPr>
          <w:rFonts w:ascii="IFAO-Grec Unicode" w:hAnsi="IFAO-Grec Unicode" w:cs="Times New Roman"/>
          <w:sz w:val="24"/>
          <w:szCs w:val="24"/>
        </w:rPr>
        <w:t xml:space="preserve">during the </w:t>
      </w:r>
      <w:r w:rsidR="00111C39" w:rsidRPr="00DF0BA0">
        <w:rPr>
          <w:rFonts w:ascii="IFAO-Grec Unicode" w:hAnsi="IFAO-Grec Unicode" w:cs="Times New Roman"/>
          <w:sz w:val="24"/>
          <w:szCs w:val="24"/>
        </w:rPr>
        <w:t xml:space="preserve">University of Michigan’s </w:t>
      </w:r>
      <w:r w:rsidR="008B15C3" w:rsidRPr="00DF0BA0">
        <w:rPr>
          <w:rFonts w:ascii="IFAO-Grec Unicode" w:hAnsi="IFAO-Grec Unicode" w:cs="Times New Roman"/>
          <w:sz w:val="24"/>
          <w:szCs w:val="24"/>
        </w:rPr>
        <w:t xml:space="preserve">1929 </w:t>
      </w:r>
      <w:r w:rsidR="00270D7C" w:rsidRPr="00DF0BA0">
        <w:rPr>
          <w:rFonts w:ascii="IFAO-Grec Unicode" w:hAnsi="IFAO-Grec Unicode" w:cs="Times New Roman"/>
          <w:sz w:val="24"/>
          <w:szCs w:val="24"/>
        </w:rPr>
        <w:t xml:space="preserve">excavation </w:t>
      </w:r>
      <w:r w:rsidR="008B15C3" w:rsidRPr="00DF0BA0">
        <w:rPr>
          <w:rFonts w:ascii="IFAO-Grec Unicode" w:hAnsi="IFAO-Grec Unicode" w:cs="Times New Roman"/>
          <w:sz w:val="24"/>
          <w:szCs w:val="24"/>
        </w:rPr>
        <w:t xml:space="preserve">season </w:t>
      </w:r>
      <w:r w:rsidR="00E30641" w:rsidRPr="00DF0BA0">
        <w:rPr>
          <w:rFonts w:ascii="IFAO-Grec Unicode" w:hAnsi="IFAO-Grec Unicode" w:cs="Times New Roman"/>
          <w:sz w:val="24"/>
          <w:szCs w:val="24"/>
        </w:rPr>
        <w:t xml:space="preserve">and were assigned </w:t>
      </w:r>
      <w:r w:rsidR="007E4C7B" w:rsidRPr="00DF0BA0">
        <w:rPr>
          <w:rFonts w:ascii="IFAO-Grec Unicode" w:hAnsi="IFAO-Grec Unicode" w:cs="Times New Roman"/>
          <w:sz w:val="24"/>
          <w:szCs w:val="24"/>
        </w:rPr>
        <w:t>the</w:t>
      </w:r>
      <w:r w:rsidR="009F61C6" w:rsidRPr="00DF0BA0">
        <w:rPr>
          <w:rFonts w:ascii="IFAO-Grec Unicode" w:hAnsi="IFAO-Grec Unicode" w:cs="Times New Roman"/>
          <w:sz w:val="24"/>
          <w:szCs w:val="24"/>
        </w:rPr>
        <w:t xml:space="preserve"> field number </w:t>
      </w:r>
      <w:r w:rsidR="00032D61" w:rsidRPr="00DF0BA0">
        <w:rPr>
          <w:rFonts w:ascii="IFAO-Grec Unicode" w:hAnsi="IFAO-Grec Unicode" w:cs="Times New Roman"/>
          <w:sz w:val="24"/>
          <w:szCs w:val="24"/>
        </w:rPr>
        <w:t>29-B163*-</w:t>
      </w:r>
      <w:r w:rsidR="009E259B" w:rsidRPr="00DF0BA0">
        <w:rPr>
          <w:rFonts w:ascii="IFAO-Grec Unicode" w:hAnsi="IFAO-Grec Unicode" w:cs="Times New Roman"/>
          <w:sz w:val="24"/>
          <w:szCs w:val="24"/>
        </w:rPr>
        <w:t>J.</w:t>
      </w:r>
      <w:r w:rsidR="00836D88" w:rsidRPr="00DF0BA0">
        <w:rPr>
          <w:rStyle w:val="FootnoteReference"/>
          <w:rFonts w:ascii="IFAO-Grec Unicode" w:hAnsi="IFAO-Grec Unicode" w:cs="Times New Roman"/>
          <w:sz w:val="24"/>
          <w:szCs w:val="24"/>
        </w:rPr>
        <w:footnoteReference w:id="6"/>
      </w:r>
      <w:r w:rsidR="009E259B" w:rsidRPr="00DF0BA0">
        <w:rPr>
          <w:rFonts w:ascii="IFAO-Grec Unicode" w:hAnsi="IFAO-Grec Unicode" w:cs="Times New Roman"/>
          <w:sz w:val="24"/>
          <w:szCs w:val="24"/>
        </w:rPr>
        <w:t xml:space="preserve"> </w:t>
      </w:r>
      <w:r w:rsidR="00890F87" w:rsidRPr="00DF0BA0">
        <w:rPr>
          <w:rFonts w:ascii="IFAO-Grec Unicode" w:hAnsi="IFAO-Grec Unicode" w:cs="Times New Roman"/>
          <w:sz w:val="24"/>
          <w:szCs w:val="24"/>
        </w:rPr>
        <w:t xml:space="preserve">House </w:t>
      </w:r>
      <w:r w:rsidR="009E259B" w:rsidRPr="00DF0BA0">
        <w:rPr>
          <w:rFonts w:ascii="IFAO-Grec Unicode" w:hAnsi="IFAO-Grec Unicode" w:cs="Times New Roman"/>
          <w:sz w:val="24"/>
          <w:szCs w:val="24"/>
        </w:rPr>
        <w:t xml:space="preserve">B163 is located on the </w:t>
      </w:r>
      <w:r w:rsidR="00C50D1C" w:rsidRPr="00DF0BA0">
        <w:rPr>
          <w:rFonts w:ascii="IFAO-Grec Unicode" w:hAnsi="IFAO-Grec Unicode" w:cs="Times New Roman"/>
          <w:sz w:val="24"/>
          <w:szCs w:val="24"/>
        </w:rPr>
        <w:t>eastern side of the village</w:t>
      </w:r>
      <w:r w:rsidR="00AB45B0" w:rsidRPr="00DF0BA0">
        <w:rPr>
          <w:rFonts w:ascii="IFAO-Grec Unicode" w:hAnsi="IFAO-Grec Unicode" w:cs="Times New Roman"/>
          <w:sz w:val="24"/>
          <w:szCs w:val="24"/>
        </w:rPr>
        <w:t xml:space="preserve">, lying </w:t>
      </w:r>
      <w:r w:rsidR="00560FA7" w:rsidRPr="00DF0BA0">
        <w:rPr>
          <w:rFonts w:ascii="IFAO-Grec Unicode" w:hAnsi="IFAO-Grec Unicode" w:cs="Times New Roman"/>
          <w:sz w:val="24"/>
          <w:szCs w:val="24"/>
        </w:rPr>
        <w:t xml:space="preserve">at the intersection of </w:t>
      </w:r>
      <w:r w:rsidR="003C0FBE" w:rsidRPr="00DF0BA0">
        <w:rPr>
          <w:rFonts w:ascii="IFAO-Grec Unicode" w:hAnsi="IFAO-Grec Unicode" w:cs="Times New Roman"/>
          <w:sz w:val="24"/>
          <w:szCs w:val="24"/>
        </w:rPr>
        <w:t xml:space="preserve">four </w:t>
      </w:r>
      <w:r w:rsidR="000664F0" w:rsidRPr="00DF0BA0">
        <w:rPr>
          <w:rFonts w:ascii="IFAO-Grec Unicode" w:hAnsi="IFAO-Grec Unicode" w:cs="Times New Roman"/>
          <w:sz w:val="24"/>
          <w:szCs w:val="24"/>
        </w:rPr>
        <w:t>square</w:t>
      </w:r>
      <w:r w:rsidR="003C0FBE" w:rsidRPr="00DF0BA0">
        <w:rPr>
          <w:rFonts w:ascii="IFAO-Grec Unicode" w:hAnsi="IFAO-Grec Unicode" w:cs="Times New Roman"/>
          <w:sz w:val="24"/>
          <w:szCs w:val="24"/>
        </w:rPr>
        <w:t xml:space="preserve">s </w:t>
      </w:r>
      <w:r w:rsidR="00560FA7" w:rsidRPr="00DF0BA0">
        <w:rPr>
          <w:rFonts w:ascii="IFAO-Grec Unicode" w:hAnsi="IFAO-Grec Unicode" w:cs="Times New Roman"/>
          <w:sz w:val="24"/>
          <w:szCs w:val="24"/>
        </w:rPr>
        <w:t xml:space="preserve">in </w:t>
      </w:r>
      <w:r w:rsidR="003C0FBE" w:rsidRPr="00DF0BA0">
        <w:rPr>
          <w:rFonts w:ascii="IFAO-Grec Unicode" w:hAnsi="IFAO-Grec Unicode" w:cs="Times New Roman"/>
          <w:sz w:val="24"/>
          <w:szCs w:val="24"/>
        </w:rPr>
        <w:t xml:space="preserve">the </w:t>
      </w:r>
      <w:r w:rsidR="00D22D9D" w:rsidRPr="00DF0BA0">
        <w:rPr>
          <w:rFonts w:ascii="IFAO-Grec Unicode" w:hAnsi="IFAO-Grec Unicode" w:cs="Times New Roman"/>
          <w:sz w:val="24"/>
          <w:szCs w:val="24"/>
        </w:rPr>
        <w:t xml:space="preserve">site-wide </w:t>
      </w:r>
      <w:r w:rsidR="006E3EB0" w:rsidRPr="00DF0BA0">
        <w:rPr>
          <w:rFonts w:ascii="IFAO-Grec Unicode" w:hAnsi="IFAO-Grec Unicode" w:cs="Times New Roman"/>
          <w:sz w:val="24"/>
          <w:szCs w:val="24"/>
        </w:rPr>
        <w:t>triangulation grid (</w:t>
      </w:r>
      <w:r w:rsidR="00323F5D" w:rsidRPr="00DF0BA0">
        <w:rPr>
          <w:rFonts w:ascii="IFAO-Grec Unicode" w:hAnsi="IFAO-Grec Unicode" w:cs="Times New Roman"/>
          <w:sz w:val="24"/>
          <w:szCs w:val="24"/>
        </w:rPr>
        <w:t>G</w:t>
      </w:r>
      <w:r w:rsidR="00F03504" w:rsidRPr="00DF0BA0">
        <w:rPr>
          <w:rFonts w:ascii="IFAO-Grec Unicode" w:hAnsi="IFAO-Grec Unicode" w:cs="Times New Roman"/>
          <w:sz w:val="24"/>
          <w:szCs w:val="24"/>
        </w:rPr>
        <w:t>–</w:t>
      </w:r>
      <w:r w:rsidR="00323F5D" w:rsidRPr="00DF0BA0">
        <w:rPr>
          <w:rFonts w:ascii="IFAO-Grec Unicode" w:hAnsi="IFAO-Grec Unicode" w:cs="Times New Roman"/>
          <w:sz w:val="24"/>
          <w:szCs w:val="24"/>
        </w:rPr>
        <w:t>H</w:t>
      </w:r>
      <w:r w:rsidR="00F03504" w:rsidRPr="00DF0BA0">
        <w:rPr>
          <w:rFonts w:ascii="IFAO-Grec Unicode" w:hAnsi="IFAO-Grec Unicode" w:cs="Times New Roman"/>
          <w:sz w:val="24"/>
          <w:szCs w:val="24"/>
        </w:rPr>
        <w:t xml:space="preserve">, </w:t>
      </w:r>
      <w:r w:rsidR="00323F5D" w:rsidRPr="00DF0BA0">
        <w:rPr>
          <w:rFonts w:ascii="IFAO-Grec Unicode" w:hAnsi="IFAO-Grec Unicode" w:cs="Times New Roman"/>
          <w:sz w:val="24"/>
          <w:szCs w:val="24"/>
        </w:rPr>
        <w:t>10</w:t>
      </w:r>
      <w:r w:rsidR="00F03504" w:rsidRPr="00DF0BA0">
        <w:rPr>
          <w:rFonts w:ascii="IFAO-Grec Unicode" w:hAnsi="IFAO-Grec Unicode" w:cs="Times New Roman"/>
          <w:sz w:val="24"/>
          <w:szCs w:val="24"/>
        </w:rPr>
        <w:t>–</w:t>
      </w:r>
      <w:r w:rsidR="00323F5D" w:rsidRPr="00DF0BA0">
        <w:rPr>
          <w:rFonts w:ascii="IFAO-Grec Unicode" w:hAnsi="IFAO-Grec Unicode" w:cs="Times New Roman"/>
          <w:sz w:val="24"/>
          <w:szCs w:val="24"/>
        </w:rPr>
        <w:t>11</w:t>
      </w:r>
      <w:r w:rsidR="006E3EB0" w:rsidRPr="00DF0BA0">
        <w:rPr>
          <w:rFonts w:ascii="IFAO-Grec Unicode" w:hAnsi="IFAO-Grec Unicode" w:cs="Times New Roman"/>
          <w:sz w:val="24"/>
          <w:szCs w:val="24"/>
        </w:rPr>
        <w:t>)</w:t>
      </w:r>
      <w:r w:rsidR="00C17ABF" w:rsidRPr="00DF0BA0">
        <w:rPr>
          <w:rFonts w:ascii="IFAO-Grec Unicode" w:hAnsi="IFAO-Grec Unicode" w:cs="Times New Roman"/>
          <w:sz w:val="24"/>
          <w:szCs w:val="24"/>
        </w:rPr>
        <w:t xml:space="preserve"> (</w:t>
      </w:r>
      <w:r w:rsidR="00C17ABF" w:rsidRPr="00DF0BA0">
        <w:rPr>
          <w:rFonts w:ascii="IFAO-Grec Unicode" w:hAnsi="IFAO-Grec Unicode" w:cs="Times New Roman"/>
          <w:sz w:val="24"/>
          <w:szCs w:val="24"/>
          <w:highlight w:val="yellow"/>
        </w:rPr>
        <w:t>FIGURE A</w:t>
      </w:r>
      <w:r w:rsidR="00C17ABF" w:rsidRPr="00DF0BA0">
        <w:rPr>
          <w:rFonts w:ascii="IFAO-Grec Unicode" w:hAnsi="IFAO-Grec Unicode" w:cs="Times New Roman"/>
          <w:sz w:val="24"/>
          <w:szCs w:val="24"/>
        </w:rPr>
        <w:t>)</w:t>
      </w:r>
      <w:r w:rsidR="00AD7D29" w:rsidRPr="00DF0BA0">
        <w:rPr>
          <w:rFonts w:ascii="IFAO-Grec Unicode" w:hAnsi="IFAO-Grec Unicode" w:cs="Times New Roman"/>
          <w:sz w:val="24"/>
          <w:szCs w:val="24"/>
        </w:rPr>
        <w:t xml:space="preserve">. It </w:t>
      </w:r>
      <w:r w:rsidR="00C50D1C" w:rsidRPr="00DF0BA0">
        <w:rPr>
          <w:rFonts w:ascii="IFAO-Grec Unicode" w:hAnsi="IFAO-Grec Unicode" w:cs="Times New Roman"/>
          <w:sz w:val="24"/>
          <w:szCs w:val="24"/>
        </w:rPr>
        <w:t xml:space="preserve">is noteworthy for </w:t>
      </w:r>
      <w:r w:rsidR="001D0711" w:rsidRPr="00DF0BA0">
        <w:rPr>
          <w:rFonts w:ascii="IFAO-Grec Unicode" w:hAnsi="IFAO-Grec Unicode" w:cs="Times New Roman"/>
          <w:sz w:val="24"/>
          <w:szCs w:val="24"/>
        </w:rPr>
        <w:t xml:space="preserve">its location </w:t>
      </w:r>
      <w:r w:rsidR="00EE5690" w:rsidRPr="00DF0BA0">
        <w:rPr>
          <w:rFonts w:ascii="IFAO-Grec Unicode" w:hAnsi="IFAO-Grec Unicode" w:cs="Times New Roman"/>
          <w:sz w:val="24"/>
          <w:szCs w:val="24"/>
        </w:rPr>
        <w:t xml:space="preserve">at </w:t>
      </w:r>
      <w:r w:rsidR="001D0711" w:rsidRPr="00DF0BA0">
        <w:rPr>
          <w:rFonts w:ascii="IFAO-Grec Unicode" w:hAnsi="IFAO-Grec Unicode" w:cs="Times New Roman"/>
          <w:sz w:val="24"/>
          <w:szCs w:val="24"/>
        </w:rPr>
        <w:t xml:space="preserve">the edge of the escarpment </w:t>
      </w:r>
      <w:r w:rsidR="000B6127" w:rsidRPr="00DF0BA0">
        <w:rPr>
          <w:rFonts w:ascii="IFAO-Grec Unicode" w:hAnsi="IFAO-Grec Unicode" w:cs="Times New Roman"/>
          <w:sz w:val="24"/>
          <w:szCs w:val="24"/>
        </w:rPr>
        <w:t xml:space="preserve">– </w:t>
      </w:r>
      <w:r w:rsidR="007616A8" w:rsidRPr="00DF0BA0">
        <w:rPr>
          <w:rFonts w:ascii="IFAO-Grec Unicode" w:hAnsi="IFAO-Grec Unicode" w:cs="Times New Roman"/>
          <w:sz w:val="24"/>
          <w:szCs w:val="24"/>
        </w:rPr>
        <w:t>“in some places thirty or forty feet high”</w:t>
      </w:r>
      <w:r w:rsidR="007616A8" w:rsidRPr="00DF0BA0">
        <w:rPr>
          <w:rStyle w:val="FootnoteReference"/>
          <w:rFonts w:ascii="IFAO-Grec Unicode" w:hAnsi="IFAO-Grec Unicode" w:cs="Times New Roman"/>
          <w:sz w:val="24"/>
          <w:szCs w:val="24"/>
        </w:rPr>
        <w:footnoteReference w:id="7"/>
      </w:r>
      <w:r w:rsidR="000B6127" w:rsidRPr="00DF0BA0">
        <w:rPr>
          <w:rFonts w:ascii="IFAO-Grec Unicode" w:hAnsi="IFAO-Grec Unicode" w:cs="Times New Roman"/>
          <w:sz w:val="24"/>
          <w:szCs w:val="24"/>
        </w:rPr>
        <w:t xml:space="preserve"> –</w:t>
      </w:r>
      <w:r w:rsidR="007616A8" w:rsidRPr="00DF0BA0">
        <w:rPr>
          <w:rFonts w:ascii="IFAO-Grec Unicode" w:hAnsi="IFAO-Grec Unicode" w:cs="Times New Roman"/>
          <w:sz w:val="24"/>
          <w:szCs w:val="24"/>
        </w:rPr>
        <w:t xml:space="preserve"> </w:t>
      </w:r>
      <w:r w:rsidR="000B6127" w:rsidRPr="00DF0BA0">
        <w:rPr>
          <w:rFonts w:ascii="IFAO-Grec Unicode" w:hAnsi="IFAO-Grec Unicode" w:cs="Times New Roman"/>
          <w:sz w:val="24"/>
          <w:szCs w:val="24"/>
        </w:rPr>
        <w:t xml:space="preserve">carved </w:t>
      </w:r>
      <w:r w:rsidR="001D0711" w:rsidRPr="00DF0BA0">
        <w:rPr>
          <w:rFonts w:ascii="IFAO-Grec Unicode" w:hAnsi="IFAO-Grec Unicode" w:cs="Times New Roman"/>
          <w:sz w:val="24"/>
          <w:szCs w:val="24"/>
        </w:rPr>
        <w:t xml:space="preserve">by </w:t>
      </w:r>
      <w:r w:rsidR="0063385D" w:rsidRPr="00DF0BA0">
        <w:rPr>
          <w:rFonts w:ascii="IFAO-Grec Unicode" w:hAnsi="IFAO-Grec Unicode" w:cs="Times New Roman"/>
          <w:i/>
          <w:iCs/>
          <w:sz w:val="24"/>
          <w:szCs w:val="24"/>
        </w:rPr>
        <w:t>sebakh</w:t>
      </w:r>
      <w:r w:rsidR="0063385D" w:rsidRPr="00DF0BA0">
        <w:rPr>
          <w:rFonts w:ascii="IFAO-Grec Unicode" w:hAnsi="IFAO-Grec Unicode" w:cs="Times New Roman"/>
          <w:sz w:val="24"/>
          <w:szCs w:val="24"/>
        </w:rPr>
        <w:t>-diggers</w:t>
      </w:r>
      <w:r w:rsidR="00FC5AE0" w:rsidRPr="00DF0BA0">
        <w:rPr>
          <w:rFonts w:ascii="IFAO-Grec Unicode" w:hAnsi="IFAO-Grec Unicode" w:cs="Times New Roman"/>
          <w:sz w:val="24"/>
          <w:szCs w:val="24"/>
        </w:rPr>
        <w:t xml:space="preserve">, who mined the </w:t>
      </w:r>
      <w:r w:rsidR="00331028" w:rsidRPr="00DF0BA0">
        <w:rPr>
          <w:rFonts w:ascii="IFAO-Grec Unicode" w:hAnsi="IFAO-Grec Unicode" w:cs="Times New Roman"/>
          <w:sz w:val="24"/>
          <w:szCs w:val="24"/>
        </w:rPr>
        <w:t xml:space="preserve">central part of the </w:t>
      </w:r>
      <w:r w:rsidR="00154A8C" w:rsidRPr="00DF0BA0">
        <w:rPr>
          <w:rFonts w:ascii="IFAO-Grec Unicode" w:hAnsi="IFAO-Grec Unicode" w:cs="Times New Roman"/>
          <w:i/>
          <w:iCs/>
          <w:sz w:val="24"/>
          <w:szCs w:val="24"/>
        </w:rPr>
        <w:t>kôm</w:t>
      </w:r>
      <w:r w:rsidR="00154A8C" w:rsidRPr="00DF0BA0">
        <w:rPr>
          <w:rFonts w:ascii="IFAO-Grec Unicode" w:hAnsi="IFAO-Grec Unicode" w:cs="Times New Roman"/>
          <w:sz w:val="24"/>
          <w:szCs w:val="24"/>
        </w:rPr>
        <w:t xml:space="preserve"> </w:t>
      </w:r>
      <w:r w:rsidR="004F3A90" w:rsidRPr="00DF0BA0">
        <w:rPr>
          <w:rFonts w:ascii="IFAO-Grec Unicode" w:hAnsi="IFAO-Grec Unicode" w:cs="Times New Roman"/>
          <w:sz w:val="24"/>
          <w:szCs w:val="24"/>
        </w:rPr>
        <w:t>to</w:t>
      </w:r>
      <w:r w:rsidR="00331028" w:rsidRPr="00DF0BA0">
        <w:rPr>
          <w:rFonts w:ascii="IFAO-Grec Unicode" w:hAnsi="IFAO-Grec Unicode" w:cs="Times New Roman"/>
          <w:sz w:val="24"/>
          <w:szCs w:val="24"/>
        </w:rPr>
        <w:t xml:space="preserve"> bedrock</w:t>
      </w:r>
      <w:r w:rsidR="00FC5AE0" w:rsidRPr="00DF0BA0">
        <w:rPr>
          <w:rFonts w:ascii="IFAO-Grec Unicode" w:hAnsi="IFAO-Grec Unicode" w:cs="Times New Roman"/>
          <w:sz w:val="24"/>
          <w:szCs w:val="24"/>
        </w:rPr>
        <w:t xml:space="preserve"> before the Michigan excavations commenced in 1924</w:t>
      </w:r>
      <w:r w:rsidR="00AA75C1" w:rsidRPr="00DF0BA0">
        <w:rPr>
          <w:rFonts w:ascii="IFAO-Grec Unicode" w:hAnsi="IFAO-Grec Unicode" w:cs="Times New Roman"/>
          <w:sz w:val="24"/>
          <w:szCs w:val="24"/>
        </w:rPr>
        <w:t xml:space="preserve">, completely destroying </w:t>
      </w:r>
      <w:r w:rsidR="004A181D" w:rsidRPr="00DF0BA0">
        <w:rPr>
          <w:rFonts w:ascii="IFAO-Grec Unicode" w:hAnsi="IFAO-Grec Unicode" w:cs="Times New Roman"/>
          <w:sz w:val="24"/>
          <w:szCs w:val="24"/>
        </w:rPr>
        <w:t>a substantial part</w:t>
      </w:r>
      <w:r w:rsidR="00AA75C1" w:rsidRPr="00DF0BA0">
        <w:rPr>
          <w:rFonts w:ascii="IFAO-Grec Unicode" w:hAnsi="IFAO-Grec Unicode" w:cs="Times New Roman"/>
          <w:sz w:val="24"/>
          <w:szCs w:val="24"/>
        </w:rPr>
        <w:t xml:space="preserve"> of the ancient </w:t>
      </w:r>
      <w:r w:rsidR="00ED461F" w:rsidRPr="00DF0BA0">
        <w:rPr>
          <w:rFonts w:ascii="IFAO-Grec Unicode" w:hAnsi="IFAO-Grec Unicode" w:cs="Times New Roman"/>
          <w:sz w:val="24"/>
          <w:szCs w:val="24"/>
        </w:rPr>
        <w:t>site</w:t>
      </w:r>
      <w:r w:rsidR="004210DA" w:rsidRPr="00DF0BA0">
        <w:rPr>
          <w:rFonts w:ascii="IFAO-Grec Unicode" w:hAnsi="IFAO-Grec Unicode" w:cs="Times New Roman"/>
          <w:sz w:val="24"/>
          <w:szCs w:val="24"/>
        </w:rPr>
        <w:t>.</w:t>
      </w:r>
      <w:r w:rsidR="007616A8" w:rsidRPr="00DF0BA0">
        <w:rPr>
          <w:rStyle w:val="FootnoteReference"/>
          <w:rFonts w:ascii="IFAO-Grec Unicode" w:hAnsi="IFAO-Grec Unicode" w:cs="Times New Roman"/>
          <w:sz w:val="24"/>
          <w:szCs w:val="24"/>
        </w:rPr>
        <w:footnoteReference w:id="8"/>
      </w:r>
      <w:r w:rsidR="004210DA" w:rsidRPr="00DF0BA0">
        <w:rPr>
          <w:rFonts w:ascii="IFAO-Grec Unicode" w:hAnsi="IFAO-Grec Unicode" w:cs="Times New Roman"/>
          <w:sz w:val="24"/>
          <w:szCs w:val="24"/>
        </w:rPr>
        <w:t xml:space="preserve"> Archival images in the Kelsey Museum of Archaeology capture the </w:t>
      </w:r>
      <w:r w:rsidR="009E5976" w:rsidRPr="00DF0BA0">
        <w:rPr>
          <w:rFonts w:ascii="IFAO-Grec Unicode" w:hAnsi="IFAO-Grec Unicode" w:cs="Times New Roman"/>
          <w:sz w:val="24"/>
          <w:szCs w:val="24"/>
        </w:rPr>
        <w:t>extent of the destruction</w:t>
      </w:r>
      <w:r w:rsidR="00AB1568" w:rsidRPr="00DF0BA0">
        <w:rPr>
          <w:rFonts w:ascii="IFAO-Grec Unicode" w:hAnsi="IFAO-Grec Unicode" w:cs="Times New Roman"/>
          <w:sz w:val="24"/>
          <w:szCs w:val="24"/>
        </w:rPr>
        <w:t xml:space="preserve"> and how close </w:t>
      </w:r>
      <w:r w:rsidR="00ED2492" w:rsidRPr="00DF0BA0">
        <w:rPr>
          <w:rFonts w:ascii="IFAO-Grec Unicode" w:hAnsi="IFAO-Grec Unicode" w:cs="Times New Roman"/>
          <w:sz w:val="24"/>
          <w:szCs w:val="24"/>
        </w:rPr>
        <w:t>h</w:t>
      </w:r>
      <w:r w:rsidR="00F345D1" w:rsidRPr="00DF0BA0">
        <w:rPr>
          <w:rFonts w:ascii="IFAO-Grec Unicode" w:hAnsi="IFAO-Grec Unicode" w:cs="Times New Roman"/>
          <w:sz w:val="24"/>
          <w:szCs w:val="24"/>
        </w:rPr>
        <w:t>ouse B163</w:t>
      </w:r>
      <w:r w:rsidR="0053460C" w:rsidRPr="00DF0BA0">
        <w:rPr>
          <w:rFonts w:ascii="IFAO-Grec Unicode" w:hAnsi="IFAO-Grec Unicode" w:cs="Times New Roman"/>
          <w:sz w:val="24"/>
          <w:szCs w:val="24"/>
        </w:rPr>
        <w:t xml:space="preserve"> </w:t>
      </w:r>
      <w:r w:rsidR="0053460C" w:rsidRPr="00DF0BA0">
        <w:rPr>
          <w:rFonts w:ascii="IFAO-Grec Unicode" w:hAnsi="IFAO-Grec Unicode" w:cs="Times New Roman"/>
          <w:sz w:val="24"/>
          <w:szCs w:val="24"/>
        </w:rPr>
        <w:lastRenderedPageBreak/>
        <w:t xml:space="preserve">came to </w:t>
      </w:r>
      <w:r w:rsidR="00094266" w:rsidRPr="00DF0BA0">
        <w:rPr>
          <w:rFonts w:ascii="IFAO-Grec Unicode" w:hAnsi="IFAO-Grec Unicode" w:cs="Times New Roman"/>
          <w:sz w:val="24"/>
          <w:szCs w:val="24"/>
        </w:rPr>
        <w:t>the precipice</w:t>
      </w:r>
      <w:r w:rsidR="009E5976" w:rsidRPr="00DF0BA0">
        <w:rPr>
          <w:rFonts w:ascii="IFAO-Grec Unicode" w:hAnsi="IFAO-Grec Unicode" w:cs="Times New Roman"/>
          <w:sz w:val="24"/>
          <w:szCs w:val="24"/>
        </w:rPr>
        <w:t xml:space="preserve">: </w:t>
      </w:r>
      <w:r w:rsidR="00F07C7C" w:rsidRPr="00DF0BA0">
        <w:rPr>
          <w:rFonts w:ascii="IFAO-Grec Unicode" w:hAnsi="IFAO-Grec Unicode" w:cs="Times New Roman"/>
          <w:sz w:val="24"/>
          <w:szCs w:val="24"/>
        </w:rPr>
        <w:t xml:space="preserve">in </w:t>
      </w:r>
      <w:r w:rsidR="00CE4CAB" w:rsidRPr="00DF0BA0">
        <w:rPr>
          <w:rFonts w:ascii="IFAO-Grec Unicode" w:hAnsi="IFAO-Grec Unicode" w:cs="Times New Roman"/>
          <w:sz w:val="24"/>
          <w:szCs w:val="24"/>
          <w:highlight w:val="yellow"/>
        </w:rPr>
        <w:t xml:space="preserve">Figures </w:t>
      </w:r>
      <w:r w:rsidR="00B71091" w:rsidRPr="00DF0BA0">
        <w:rPr>
          <w:rFonts w:ascii="IFAO-Grec Unicode" w:hAnsi="IFAO-Grec Unicode" w:cs="Times New Roman"/>
          <w:sz w:val="24"/>
          <w:szCs w:val="24"/>
          <w:highlight w:val="yellow"/>
        </w:rPr>
        <w:t>B–</w:t>
      </w:r>
      <w:r w:rsidR="00037C2A">
        <w:rPr>
          <w:rFonts w:ascii="IFAO-Grec Unicode" w:hAnsi="IFAO-Grec Unicode" w:cs="Times New Roman"/>
          <w:sz w:val="24"/>
          <w:szCs w:val="24"/>
          <w:highlight w:val="yellow"/>
        </w:rPr>
        <w:t>C</w:t>
      </w:r>
      <w:r w:rsidR="00F07C7C" w:rsidRPr="00DF0BA0">
        <w:rPr>
          <w:rFonts w:ascii="IFAO-Grec Unicode" w:hAnsi="IFAO-Grec Unicode" w:cs="Times New Roman"/>
          <w:sz w:val="24"/>
          <w:szCs w:val="24"/>
        </w:rPr>
        <w:t xml:space="preserve">, the </w:t>
      </w:r>
      <w:r w:rsidR="00177532" w:rsidRPr="00DF0BA0">
        <w:rPr>
          <w:rFonts w:ascii="IFAO-Grec Unicode" w:hAnsi="IFAO-Grec Unicode" w:cs="Times New Roman"/>
          <w:sz w:val="24"/>
          <w:szCs w:val="24"/>
        </w:rPr>
        <w:t xml:space="preserve">walls of </w:t>
      </w:r>
      <w:r w:rsidR="00F10A3D" w:rsidRPr="00DF0BA0">
        <w:rPr>
          <w:rFonts w:ascii="IFAO-Grec Unicode" w:hAnsi="IFAO-Grec Unicode" w:cs="Times New Roman"/>
          <w:sz w:val="24"/>
          <w:szCs w:val="24"/>
        </w:rPr>
        <w:t xml:space="preserve">its topmost occupation level (i.e., </w:t>
      </w:r>
      <w:r w:rsidR="009451C3" w:rsidRPr="00DF0BA0">
        <w:rPr>
          <w:rFonts w:ascii="IFAO-Grec Unicode" w:hAnsi="IFAO-Grec Unicode" w:cs="Times New Roman"/>
          <w:sz w:val="24"/>
          <w:szCs w:val="24"/>
        </w:rPr>
        <w:t>H</w:t>
      </w:r>
      <w:r w:rsidR="00914FBF" w:rsidRPr="00DF0BA0">
        <w:rPr>
          <w:rFonts w:ascii="IFAO-Grec Unicode" w:hAnsi="IFAO-Grec Unicode" w:cs="Times New Roman"/>
          <w:sz w:val="24"/>
          <w:szCs w:val="24"/>
        </w:rPr>
        <w:t>ouse 125</w:t>
      </w:r>
      <w:r w:rsidR="00F10A3D" w:rsidRPr="00DF0BA0">
        <w:rPr>
          <w:rFonts w:ascii="IFAO-Grec Unicode" w:hAnsi="IFAO-Grec Unicode" w:cs="Times New Roman"/>
          <w:sz w:val="24"/>
          <w:szCs w:val="24"/>
        </w:rPr>
        <w:t>)</w:t>
      </w:r>
      <w:r w:rsidR="00F07C7C" w:rsidRPr="00DF0BA0">
        <w:rPr>
          <w:rFonts w:ascii="IFAO-Grec Unicode" w:hAnsi="IFAO-Grec Unicode" w:cs="Times New Roman"/>
          <w:sz w:val="24"/>
          <w:szCs w:val="24"/>
        </w:rPr>
        <w:t xml:space="preserve"> visibl</w:t>
      </w:r>
      <w:r w:rsidR="00971D3B" w:rsidRPr="00DF0BA0">
        <w:rPr>
          <w:rFonts w:ascii="IFAO-Grec Unicode" w:hAnsi="IFAO-Grec Unicode" w:cs="Times New Roman"/>
          <w:sz w:val="24"/>
          <w:szCs w:val="24"/>
        </w:rPr>
        <w:t>y extrude</w:t>
      </w:r>
      <w:r w:rsidR="00572ADB" w:rsidRPr="00DF0BA0">
        <w:rPr>
          <w:rFonts w:ascii="IFAO-Grec Unicode" w:hAnsi="IFAO-Grec Unicode" w:cs="Times New Roman"/>
          <w:sz w:val="24"/>
          <w:szCs w:val="24"/>
        </w:rPr>
        <w:t xml:space="preserve"> along the edge of the escarpment</w:t>
      </w:r>
      <w:r w:rsidR="00E85697">
        <w:rPr>
          <w:rFonts w:ascii="IFAO-Grec Unicode" w:hAnsi="IFAO-Grec Unicode" w:cs="Times New Roman"/>
          <w:sz w:val="24"/>
          <w:szCs w:val="24"/>
        </w:rPr>
        <w:t xml:space="preserve">. </w:t>
      </w:r>
      <w:r w:rsidR="006B0DD3">
        <w:rPr>
          <w:rFonts w:ascii="IFAO-Grec Unicode" w:hAnsi="IFAO-Grec Unicode" w:cs="Times New Roman"/>
          <w:sz w:val="24"/>
          <w:szCs w:val="24"/>
        </w:rPr>
        <w:t xml:space="preserve">The mud bricks from </w:t>
      </w:r>
      <w:r w:rsidR="0020017E">
        <w:rPr>
          <w:rFonts w:ascii="IFAO-Grec Unicode" w:hAnsi="IFAO-Grec Unicode" w:cs="Times New Roman"/>
          <w:sz w:val="24"/>
          <w:szCs w:val="24"/>
        </w:rPr>
        <w:t xml:space="preserve">its </w:t>
      </w:r>
      <w:r w:rsidR="00F7635A">
        <w:rPr>
          <w:rFonts w:ascii="IFAO-Grec Unicode" w:hAnsi="IFAO-Grec Unicode" w:cs="Times New Roman"/>
          <w:sz w:val="24"/>
          <w:szCs w:val="24"/>
        </w:rPr>
        <w:t>collapsed</w:t>
      </w:r>
      <w:r w:rsidR="006B0DD3">
        <w:rPr>
          <w:rFonts w:ascii="IFAO-Grec Unicode" w:hAnsi="IFAO-Grec Unicode" w:cs="Times New Roman"/>
          <w:sz w:val="24"/>
          <w:szCs w:val="24"/>
        </w:rPr>
        <w:t xml:space="preserve"> sections litter the slope below</w:t>
      </w:r>
      <w:r w:rsidR="00F07C7C" w:rsidRPr="00DF0BA0">
        <w:rPr>
          <w:rFonts w:ascii="IFAO-Grec Unicode" w:hAnsi="IFAO-Grec Unicode" w:cs="Times New Roman"/>
          <w:sz w:val="24"/>
          <w:szCs w:val="24"/>
        </w:rPr>
        <w:t xml:space="preserve">. </w:t>
      </w:r>
    </w:p>
    <w:p w14:paraId="46E8AFF2" w14:textId="79FFCC93" w:rsidR="004F3A55" w:rsidRPr="00DF0BA0" w:rsidRDefault="009538BF"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 xml:space="preserve">The archaeology of B163 </w:t>
      </w:r>
      <w:r w:rsidR="00453718" w:rsidRPr="00DF0BA0">
        <w:rPr>
          <w:rFonts w:ascii="IFAO-Grec Unicode" w:hAnsi="IFAO-Grec Unicode" w:cs="Times New Roman"/>
          <w:sz w:val="24"/>
          <w:szCs w:val="24"/>
        </w:rPr>
        <w:t xml:space="preserve">is complicated </w:t>
      </w:r>
      <w:r w:rsidR="0018567B" w:rsidRPr="00DF0BA0">
        <w:rPr>
          <w:rFonts w:ascii="IFAO-Grec Unicode" w:hAnsi="IFAO-Grec Unicode" w:cs="Times New Roman"/>
          <w:sz w:val="24"/>
          <w:szCs w:val="24"/>
        </w:rPr>
        <w:t xml:space="preserve">by </w:t>
      </w:r>
      <w:r w:rsidR="007049F6" w:rsidRPr="00DF0BA0">
        <w:rPr>
          <w:rFonts w:ascii="IFAO-Grec Unicode" w:hAnsi="IFAO-Grec Unicode" w:cs="Times New Roman"/>
          <w:sz w:val="24"/>
          <w:szCs w:val="24"/>
        </w:rPr>
        <w:t xml:space="preserve">several </w:t>
      </w:r>
      <w:r w:rsidR="00C521B4" w:rsidRPr="00DF0BA0">
        <w:rPr>
          <w:rFonts w:ascii="IFAO-Grec Unicode" w:hAnsi="IFAO-Grec Unicode" w:cs="Times New Roman"/>
          <w:sz w:val="24"/>
          <w:szCs w:val="24"/>
        </w:rPr>
        <w:t xml:space="preserve">interrelated </w:t>
      </w:r>
      <w:r w:rsidR="0018567B" w:rsidRPr="00DF0BA0">
        <w:rPr>
          <w:rFonts w:ascii="IFAO-Grec Unicode" w:hAnsi="IFAO-Grec Unicode" w:cs="Times New Roman"/>
          <w:sz w:val="24"/>
          <w:szCs w:val="24"/>
        </w:rPr>
        <w:t>factors</w:t>
      </w:r>
      <w:r w:rsidR="007049F6" w:rsidRPr="00DF0BA0">
        <w:rPr>
          <w:rFonts w:ascii="IFAO-Grec Unicode" w:hAnsi="IFAO-Grec Unicode" w:cs="Times New Roman"/>
          <w:sz w:val="24"/>
          <w:szCs w:val="24"/>
        </w:rPr>
        <w:t>. The first</w:t>
      </w:r>
      <w:r w:rsidR="000D25D8" w:rsidRPr="00DF0BA0">
        <w:rPr>
          <w:rFonts w:ascii="IFAO-Grec Unicode" w:hAnsi="IFAO-Grec Unicode" w:cs="Times New Roman"/>
          <w:sz w:val="24"/>
          <w:szCs w:val="24"/>
        </w:rPr>
        <w:t xml:space="preserve"> </w:t>
      </w:r>
      <w:r w:rsidR="007049F6" w:rsidRPr="00DF0BA0">
        <w:rPr>
          <w:rFonts w:ascii="IFAO-Grec Unicode" w:hAnsi="IFAO-Grec Unicode" w:cs="Times New Roman"/>
          <w:sz w:val="24"/>
          <w:szCs w:val="24"/>
        </w:rPr>
        <w:t xml:space="preserve">is the </w:t>
      </w:r>
      <w:r w:rsidR="000D25D8" w:rsidRPr="00DF0BA0">
        <w:rPr>
          <w:rFonts w:ascii="IFAO-Grec Unicode" w:hAnsi="IFAO-Grec Unicode" w:cs="Times New Roman"/>
          <w:sz w:val="24"/>
          <w:szCs w:val="24"/>
        </w:rPr>
        <w:t>documented disturbance of Karanis’ archaeological record</w:t>
      </w:r>
      <w:r w:rsidR="008C2E91" w:rsidRPr="00DF0BA0">
        <w:rPr>
          <w:rFonts w:ascii="IFAO-Grec Unicode" w:hAnsi="IFAO-Grec Unicode" w:cs="Times New Roman"/>
          <w:sz w:val="24"/>
          <w:szCs w:val="24"/>
        </w:rPr>
        <w:t xml:space="preserve">, including </w:t>
      </w:r>
      <w:r w:rsidR="004166BC">
        <w:rPr>
          <w:rFonts w:ascii="IFAO-Grec Unicode" w:hAnsi="IFAO-Grec Unicode" w:cs="Times New Roman"/>
          <w:sz w:val="24"/>
          <w:szCs w:val="24"/>
        </w:rPr>
        <w:t xml:space="preserve">digging </w:t>
      </w:r>
      <w:r w:rsidR="00154A8C" w:rsidRPr="00DF0BA0">
        <w:rPr>
          <w:rFonts w:ascii="IFAO-Grec Unicode" w:hAnsi="IFAO-Grec Unicode" w:cs="Times New Roman"/>
          <w:sz w:val="24"/>
          <w:szCs w:val="24"/>
        </w:rPr>
        <w:t xml:space="preserve">at the </w:t>
      </w:r>
      <w:r w:rsidR="00154A8C" w:rsidRPr="00DF0BA0">
        <w:rPr>
          <w:rFonts w:ascii="IFAO-Grec Unicode" w:hAnsi="IFAO-Grec Unicode" w:cs="Times New Roman"/>
          <w:i/>
          <w:iCs/>
          <w:sz w:val="24"/>
          <w:szCs w:val="24"/>
        </w:rPr>
        <w:t>kôm</w:t>
      </w:r>
      <w:r w:rsidR="00154A8C" w:rsidRPr="00DF0BA0">
        <w:rPr>
          <w:rFonts w:ascii="IFAO-Grec Unicode" w:hAnsi="IFAO-Grec Unicode" w:cs="Times New Roman"/>
          <w:sz w:val="24"/>
          <w:szCs w:val="24"/>
        </w:rPr>
        <w:t xml:space="preserve"> </w:t>
      </w:r>
      <w:r w:rsidR="002C5F7E" w:rsidRPr="00DF0BA0">
        <w:rPr>
          <w:rFonts w:ascii="IFAO-Grec Unicode" w:hAnsi="IFAO-Grec Unicode" w:cs="Times New Roman"/>
          <w:sz w:val="24"/>
          <w:szCs w:val="24"/>
        </w:rPr>
        <w:t xml:space="preserve">from </w:t>
      </w:r>
      <w:r w:rsidR="007D361B" w:rsidRPr="00DF0BA0">
        <w:rPr>
          <w:rFonts w:ascii="IFAO-Grec Unicode" w:hAnsi="IFAO-Grec Unicode" w:cs="Times New Roman"/>
          <w:sz w:val="24"/>
          <w:szCs w:val="24"/>
        </w:rPr>
        <w:t xml:space="preserve">as early as </w:t>
      </w:r>
      <w:r w:rsidR="00154A8C" w:rsidRPr="00DF0BA0">
        <w:rPr>
          <w:rFonts w:ascii="IFAO-Grec Unicode" w:hAnsi="IFAO-Grec Unicode" w:cs="Times New Roman"/>
          <w:sz w:val="24"/>
          <w:szCs w:val="24"/>
        </w:rPr>
        <w:t>1890</w:t>
      </w:r>
      <w:r w:rsidR="00371ED0" w:rsidRPr="00DF0BA0">
        <w:rPr>
          <w:rStyle w:val="FootnoteReference"/>
          <w:rFonts w:ascii="IFAO-Grec Unicode" w:hAnsi="IFAO-Grec Unicode" w:cs="Times New Roman"/>
          <w:sz w:val="24"/>
          <w:szCs w:val="24"/>
        </w:rPr>
        <w:footnoteReference w:id="9"/>
      </w:r>
      <w:r w:rsidR="00154A8C" w:rsidRPr="00DF0BA0">
        <w:rPr>
          <w:rFonts w:ascii="IFAO-Grec Unicode" w:hAnsi="IFAO-Grec Unicode" w:cs="Times New Roman"/>
          <w:sz w:val="24"/>
          <w:szCs w:val="24"/>
        </w:rPr>
        <w:t xml:space="preserve"> and the </w:t>
      </w:r>
      <w:r w:rsidR="003D5F73" w:rsidRPr="00DF0BA0">
        <w:rPr>
          <w:rFonts w:ascii="IFAO-Grec Unicode" w:hAnsi="IFAO-Grec Unicode" w:cs="Times New Roman"/>
          <w:sz w:val="24"/>
          <w:szCs w:val="24"/>
        </w:rPr>
        <w:t>aforementioned ravag</w:t>
      </w:r>
      <w:r w:rsidR="009C6017" w:rsidRPr="00DF0BA0">
        <w:rPr>
          <w:rFonts w:ascii="IFAO-Grec Unicode" w:hAnsi="IFAO-Grec Unicode" w:cs="Times New Roman"/>
          <w:sz w:val="24"/>
          <w:szCs w:val="24"/>
        </w:rPr>
        <w:t>ing</w:t>
      </w:r>
      <w:r w:rsidR="003D5F73" w:rsidRPr="00DF0BA0">
        <w:rPr>
          <w:rFonts w:ascii="IFAO-Grec Unicode" w:hAnsi="IFAO-Grec Unicode" w:cs="Times New Roman"/>
          <w:sz w:val="24"/>
          <w:szCs w:val="24"/>
        </w:rPr>
        <w:t xml:space="preserve"> by </w:t>
      </w:r>
      <w:r w:rsidR="003D5F73" w:rsidRPr="00DF0BA0">
        <w:rPr>
          <w:rFonts w:ascii="IFAO-Grec Unicode" w:hAnsi="IFAO-Grec Unicode" w:cs="Times New Roman"/>
          <w:i/>
          <w:iCs/>
          <w:sz w:val="24"/>
          <w:szCs w:val="24"/>
        </w:rPr>
        <w:t>sebakh</w:t>
      </w:r>
      <w:r w:rsidR="003D5F73" w:rsidRPr="00DF0BA0">
        <w:rPr>
          <w:rFonts w:ascii="IFAO-Grec Unicode" w:hAnsi="IFAO-Grec Unicode" w:cs="Times New Roman"/>
          <w:sz w:val="24"/>
          <w:szCs w:val="24"/>
        </w:rPr>
        <w:t>-diggers</w:t>
      </w:r>
      <w:r w:rsidR="00062D21" w:rsidRPr="00DF0BA0">
        <w:rPr>
          <w:rFonts w:ascii="IFAO-Grec Unicode" w:hAnsi="IFAO-Grec Unicode" w:cs="Times New Roman"/>
          <w:sz w:val="24"/>
          <w:szCs w:val="24"/>
        </w:rPr>
        <w:t xml:space="preserve">, which </w:t>
      </w:r>
      <w:r w:rsidR="004A3A65" w:rsidRPr="00DF0BA0">
        <w:rPr>
          <w:rFonts w:ascii="IFAO-Grec Unicode" w:hAnsi="IFAO-Grec Unicode" w:cs="Times New Roman"/>
          <w:sz w:val="24"/>
          <w:szCs w:val="24"/>
        </w:rPr>
        <w:t xml:space="preserve">continued </w:t>
      </w:r>
      <w:r w:rsidR="00D80A5B" w:rsidRPr="00DF0BA0">
        <w:rPr>
          <w:rFonts w:ascii="IFAO-Grec Unicode" w:hAnsi="IFAO-Grec Unicode" w:cs="Times New Roman"/>
          <w:sz w:val="24"/>
          <w:szCs w:val="24"/>
        </w:rPr>
        <w:t xml:space="preserve">in </w:t>
      </w:r>
      <w:r w:rsidR="000F521F" w:rsidRPr="00DF0BA0">
        <w:rPr>
          <w:rFonts w:ascii="IFAO-Grec Unicode" w:hAnsi="IFAO-Grec Unicode" w:cs="Times New Roman"/>
          <w:sz w:val="24"/>
          <w:szCs w:val="24"/>
        </w:rPr>
        <w:t xml:space="preserve">concert </w:t>
      </w:r>
      <w:r w:rsidR="00D80A5B" w:rsidRPr="00DF0BA0">
        <w:rPr>
          <w:rFonts w:ascii="IFAO-Grec Unicode" w:hAnsi="IFAO-Grec Unicode" w:cs="Times New Roman"/>
          <w:sz w:val="24"/>
          <w:szCs w:val="24"/>
        </w:rPr>
        <w:t>with</w:t>
      </w:r>
      <w:r w:rsidR="00545CEE" w:rsidRPr="00DF0BA0">
        <w:rPr>
          <w:rFonts w:ascii="IFAO-Grec Unicode" w:hAnsi="IFAO-Grec Unicode" w:cs="Times New Roman"/>
          <w:sz w:val="24"/>
          <w:szCs w:val="24"/>
        </w:rPr>
        <w:t xml:space="preserve"> </w:t>
      </w:r>
      <w:r w:rsidR="006E61A7" w:rsidRPr="00DF0BA0">
        <w:rPr>
          <w:rFonts w:ascii="IFAO-Grec Unicode" w:hAnsi="IFAO-Grec Unicode" w:cs="Times New Roman"/>
          <w:sz w:val="24"/>
          <w:szCs w:val="24"/>
        </w:rPr>
        <w:t xml:space="preserve">the </w:t>
      </w:r>
      <w:r w:rsidR="00D50C81" w:rsidRPr="00DF0BA0">
        <w:rPr>
          <w:rFonts w:ascii="IFAO-Grec Unicode" w:hAnsi="IFAO-Grec Unicode" w:cs="Times New Roman"/>
          <w:sz w:val="24"/>
          <w:szCs w:val="24"/>
        </w:rPr>
        <w:t>excavations.</w:t>
      </w:r>
      <w:r w:rsidR="008C2E91" w:rsidRPr="00DF0BA0">
        <w:rPr>
          <w:rFonts w:ascii="IFAO-Grec Unicode" w:hAnsi="IFAO-Grec Unicode" w:cs="Times New Roman"/>
          <w:sz w:val="24"/>
          <w:szCs w:val="24"/>
        </w:rPr>
        <w:t xml:space="preserve"> </w:t>
      </w:r>
      <w:r w:rsidR="009F37DE" w:rsidRPr="00DF0BA0">
        <w:rPr>
          <w:rFonts w:ascii="IFAO-Grec Unicode" w:hAnsi="IFAO-Grec Unicode" w:cs="Times New Roman"/>
          <w:sz w:val="24"/>
          <w:szCs w:val="24"/>
        </w:rPr>
        <w:t xml:space="preserve">The second </w:t>
      </w:r>
      <w:r w:rsidR="0018567B" w:rsidRPr="00DF0BA0">
        <w:rPr>
          <w:rFonts w:ascii="IFAO-Grec Unicode" w:hAnsi="IFAO-Grec Unicode" w:cs="Times New Roman"/>
          <w:sz w:val="24"/>
          <w:szCs w:val="24"/>
        </w:rPr>
        <w:t>is the stratigraphy</w:t>
      </w:r>
      <w:r w:rsidR="00041985" w:rsidRPr="00DF0BA0">
        <w:rPr>
          <w:rFonts w:ascii="IFAO-Grec Unicode" w:hAnsi="IFAO-Grec Unicode" w:cs="Times New Roman"/>
          <w:sz w:val="24"/>
          <w:szCs w:val="24"/>
        </w:rPr>
        <w:t xml:space="preserve"> in </w:t>
      </w:r>
      <w:r w:rsidR="009F37DE" w:rsidRPr="00DF0BA0">
        <w:rPr>
          <w:rFonts w:ascii="IFAO-Grec Unicode" w:hAnsi="IFAO-Grec Unicode" w:cs="Times New Roman"/>
          <w:sz w:val="24"/>
          <w:szCs w:val="24"/>
        </w:rPr>
        <w:t xml:space="preserve">this area of </w:t>
      </w:r>
      <w:r w:rsidR="00646FDE" w:rsidRPr="00DF0BA0">
        <w:rPr>
          <w:rFonts w:ascii="IFAO-Grec Unicode" w:hAnsi="IFAO-Grec Unicode" w:cs="Times New Roman"/>
          <w:sz w:val="24"/>
          <w:szCs w:val="24"/>
        </w:rPr>
        <w:t>Karanis</w:t>
      </w:r>
      <w:r w:rsidR="00041985" w:rsidRPr="00DF0BA0">
        <w:rPr>
          <w:rFonts w:ascii="IFAO-Grec Unicode" w:hAnsi="IFAO-Grec Unicode" w:cs="Times New Roman"/>
          <w:sz w:val="24"/>
          <w:szCs w:val="24"/>
        </w:rPr>
        <w:t xml:space="preserve">, </w:t>
      </w:r>
      <w:r w:rsidR="00C62AFE" w:rsidRPr="00DF0BA0">
        <w:rPr>
          <w:rFonts w:ascii="IFAO-Grec Unicode" w:hAnsi="IFAO-Grec Unicode" w:cs="Times New Roman"/>
          <w:sz w:val="24"/>
          <w:szCs w:val="24"/>
        </w:rPr>
        <w:t xml:space="preserve">which </w:t>
      </w:r>
      <w:r w:rsidR="002C42DC" w:rsidRPr="00DF0BA0">
        <w:rPr>
          <w:rFonts w:ascii="IFAO-Grec Unicode" w:hAnsi="IFAO-Grec Unicode" w:cs="Times New Roman"/>
          <w:sz w:val="24"/>
          <w:szCs w:val="24"/>
        </w:rPr>
        <w:t xml:space="preserve">upon closer analysis </w:t>
      </w:r>
      <w:r w:rsidR="00DE0A74" w:rsidRPr="00DF0BA0">
        <w:rPr>
          <w:rFonts w:ascii="IFAO-Grec Unicode" w:hAnsi="IFAO-Grec Unicode" w:cs="Times New Roman"/>
          <w:sz w:val="24"/>
          <w:szCs w:val="24"/>
        </w:rPr>
        <w:t xml:space="preserve">is </w:t>
      </w:r>
      <w:r w:rsidR="00F74E0A" w:rsidRPr="00DF0BA0">
        <w:rPr>
          <w:rFonts w:ascii="IFAO-Grec Unicode" w:hAnsi="IFAO-Grec Unicode" w:cs="Times New Roman"/>
          <w:sz w:val="24"/>
          <w:szCs w:val="24"/>
        </w:rPr>
        <w:t xml:space="preserve">rather </w:t>
      </w:r>
      <w:r w:rsidR="00C56432" w:rsidRPr="00DF0BA0">
        <w:rPr>
          <w:rFonts w:ascii="IFAO-Grec Unicode" w:hAnsi="IFAO-Grec Unicode" w:cs="Times New Roman"/>
          <w:sz w:val="24"/>
          <w:szCs w:val="24"/>
        </w:rPr>
        <w:t xml:space="preserve">unclear </w:t>
      </w:r>
      <w:r w:rsidR="00EC6863" w:rsidRPr="00DF0BA0">
        <w:rPr>
          <w:rFonts w:ascii="IFAO-Grec Unicode" w:hAnsi="IFAO-Grec Unicode" w:cs="Times New Roman"/>
          <w:sz w:val="24"/>
          <w:szCs w:val="24"/>
        </w:rPr>
        <w:t>(see further, below)</w:t>
      </w:r>
      <w:r w:rsidR="00646FDE" w:rsidRPr="00DF0BA0">
        <w:rPr>
          <w:rFonts w:ascii="IFAO-Grec Unicode" w:hAnsi="IFAO-Grec Unicode" w:cs="Times New Roman"/>
          <w:sz w:val="24"/>
          <w:szCs w:val="24"/>
        </w:rPr>
        <w:t>.</w:t>
      </w:r>
      <w:r w:rsidR="00C62AFE" w:rsidRPr="00DF0BA0">
        <w:rPr>
          <w:rFonts w:ascii="IFAO-Grec Unicode" w:hAnsi="IFAO-Grec Unicode" w:cs="Times New Roman"/>
          <w:sz w:val="24"/>
          <w:szCs w:val="24"/>
        </w:rPr>
        <w:t xml:space="preserve"> The third is the fact that </w:t>
      </w:r>
      <w:r w:rsidR="00485AD0" w:rsidRPr="00DF0BA0">
        <w:rPr>
          <w:rFonts w:ascii="IFAO-Grec Unicode" w:hAnsi="IFAO-Grec Unicode" w:cs="Times New Roman"/>
          <w:sz w:val="24"/>
          <w:szCs w:val="24"/>
        </w:rPr>
        <w:t xml:space="preserve">the </w:t>
      </w:r>
      <w:r w:rsidR="00AF5C58" w:rsidRPr="00DF0BA0">
        <w:rPr>
          <w:rFonts w:ascii="IFAO-Grec Unicode" w:hAnsi="IFAO-Grec Unicode" w:cs="Times New Roman"/>
          <w:sz w:val="24"/>
          <w:szCs w:val="24"/>
        </w:rPr>
        <w:t>progress</w:t>
      </w:r>
      <w:r w:rsidR="00485AD0" w:rsidRPr="00DF0BA0">
        <w:rPr>
          <w:rFonts w:ascii="IFAO-Grec Unicode" w:hAnsi="IFAO-Grec Unicode" w:cs="Times New Roman"/>
          <w:sz w:val="24"/>
          <w:szCs w:val="24"/>
        </w:rPr>
        <w:t xml:space="preserve"> of </w:t>
      </w:r>
      <w:r w:rsidR="00C62AFE" w:rsidRPr="00DF0BA0">
        <w:rPr>
          <w:rFonts w:ascii="IFAO-Grec Unicode" w:hAnsi="IFAO-Grec Unicode" w:cs="Times New Roman"/>
          <w:sz w:val="24"/>
          <w:szCs w:val="24"/>
        </w:rPr>
        <w:t>excavati</w:t>
      </w:r>
      <w:r w:rsidR="00AF5C58" w:rsidRPr="00DF0BA0">
        <w:rPr>
          <w:rFonts w:ascii="IFAO-Grec Unicode" w:hAnsi="IFAO-Grec Unicode" w:cs="Times New Roman"/>
          <w:sz w:val="24"/>
          <w:szCs w:val="24"/>
        </w:rPr>
        <w:t xml:space="preserve">on </w:t>
      </w:r>
      <w:r w:rsidR="00F76DB6" w:rsidRPr="00DF0BA0">
        <w:rPr>
          <w:rFonts w:ascii="IFAO-Grec Unicode" w:hAnsi="IFAO-Grec Unicode" w:cs="Times New Roman"/>
          <w:sz w:val="24"/>
          <w:szCs w:val="24"/>
        </w:rPr>
        <w:t>stalled</w:t>
      </w:r>
      <w:r w:rsidR="00C822D5" w:rsidRPr="00DF0BA0">
        <w:rPr>
          <w:rFonts w:ascii="IFAO-Grec Unicode" w:hAnsi="IFAO-Grec Unicode" w:cs="Times New Roman"/>
          <w:sz w:val="24"/>
          <w:szCs w:val="24"/>
        </w:rPr>
        <w:t xml:space="preserve">. </w:t>
      </w:r>
      <w:r w:rsidR="00AF5C58" w:rsidRPr="00DF0BA0">
        <w:rPr>
          <w:rFonts w:ascii="IFAO-Grec Unicode" w:hAnsi="IFAO-Grec Unicode" w:cs="Times New Roman"/>
          <w:sz w:val="24"/>
          <w:szCs w:val="24"/>
        </w:rPr>
        <w:t>Work began on t</w:t>
      </w:r>
      <w:r w:rsidR="00A22E56" w:rsidRPr="00DF0BA0">
        <w:rPr>
          <w:rFonts w:ascii="IFAO-Grec Unicode" w:hAnsi="IFAO-Grec Unicode" w:cs="Times New Roman"/>
          <w:sz w:val="24"/>
          <w:szCs w:val="24"/>
        </w:rPr>
        <w:t xml:space="preserve">he </w:t>
      </w:r>
      <w:r w:rsidR="00096F05" w:rsidRPr="00DF0BA0">
        <w:rPr>
          <w:rFonts w:ascii="IFAO-Grec Unicode" w:hAnsi="IFAO-Grec Unicode" w:cs="Times New Roman"/>
          <w:sz w:val="24"/>
          <w:szCs w:val="24"/>
        </w:rPr>
        <w:t xml:space="preserve">uppermost occupation </w:t>
      </w:r>
      <w:r w:rsidR="00A22E56" w:rsidRPr="00DF0BA0">
        <w:rPr>
          <w:rFonts w:ascii="IFAO-Grec Unicode" w:hAnsi="IFAO-Grec Unicode" w:cs="Times New Roman"/>
          <w:sz w:val="24"/>
          <w:szCs w:val="24"/>
        </w:rPr>
        <w:t>level</w:t>
      </w:r>
      <w:r w:rsidR="00C822D5" w:rsidRPr="00DF0BA0">
        <w:rPr>
          <w:rFonts w:ascii="IFAO-Grec Unicode" w:hAnsi="IFAO-Grec Unicode" w:cs="Times New Roman"/>
          <w:sz w:val="24"/>
          <w:szCs w:val="24"/>
        </w:rPr>
        <w:t xml:space="preserve">, including </w:t>
      </w:r>
      <w:r w:rsidR="009451C3" w:rsidRPr="00DF0BA0">
        <w:rPr>
          <w:rFonts w:ascii="IFAO-Grec Unicode" w:hAnsi="IFAO-Grec Unicode" w:cs="Times New Roman"/>
          <w:sz w:val="24"/>
          <w:szCs w:val="24"/>
        </w:rPr>
        <w:t>H</w:t>
      </w:r>
      <w:r w:rsidR="00C822D5" w:rsidRPr="00DF0BA0">
        <w:rPr>
          <w:rFonts w:ascii="IFAO-Grec Unicode" w:hAnsi="IFAO-Grec Unicode" w:cs="Times New Roman"/>
          <w:sz w:val="24"/>
          <w:szCs w:val="24"/>
        </w:rPr>
        <w:t>ouse 125,</w:t>
      </w:r>
      <w:r w:rsidR="00A22E56" w:rsidRPr="00DF0BA0">
        <w:rPr>
          <w:rFonts w:ascii="IFAO-Grec Unicode" w:hAnsi="IFAO-Grec Unicode" w:cs="Times New Roman"/>
          <w:sz w:val="24"/>
          <w:szCs w:val="24"/>
        </w:rPr>
        <w:t xml:space="preserve"> </w:t>
      </w:r>
      <w:r w:rsidR="008A10B7" w:rsidRPr="00DF0BA0">
        <w:rPr>
          <w:rFonts w:ascii="IFAO-Grec Unicode" w:hAnsi="IFAO-Grec Unicode" w:cs="Times New Roman"/>
          <w:sz w:val="24"/>
          <w:szCs w:val="24"/>
        </w:rPr>
        <w:t>during the initial</w:t>
      </w:r>
      <w:r w:rsidR="00A22E56" w:rsidRPr="00DF0BA0">
        <w:rPr>
          <w:rFonts w:ascii="IFAO-Grec Unicode" w:hAnsi="IFAO-Grec Unicode" w:cs="Times New Roman"/>
          <w:sz w:val="24"/>
          <w:szCs w:val="24"/>
        </w:rPr>
        <w:t xml:space="preserve"> 1924</w:t>
      </w:r>
      <w:r w:rsidR="008A10B7" w:rsidRPr="00DF0BA0">
        <w:rPr>
          <w:rFonts w:ascii="IFAO-Grec Unicode" w:hAnsi="IFAO-Grec Unicode" w:cs="Times New Roman"/>
          <w:sz w:val="24"/>
          <w:szCs w:val="24"/>
        </w:rPr>
        <w:t xml:space="preserve"> season</w:t>
      </w:r>
      <w:r w:rsidR="00A22E56" w:rsidRPr="00DF0BA0">
        <w:rPr>
          <w:rFonts w:ascii="IFAO-Grec Unicode" w:hAnsi="IFAO-Grec Unicode" w:cs="Times New Roman"/>
          <w:sz w:val="24"/>
          <w:szCs w:val="24"/>
        </w:rPr>
        <w:t xml:space="preserve">, but </w:t>
      </w:r>
      <w:r w:rsidR="008A10B7" w:rsidRPr="00DF0BA0">
        <w:rPr>
          <w:rFonts w:ascii="IFAO-Grec Unicode" w:hAnsi="IFAO-Grec Unicode" w:cs="Times New Roman"/>
          <w:sz w:val="24"/>
          <w:szCs w:val="24"/>
        </w:rPr>
        <w:t>was</w:t>
      </w:r>
      <w:r w:rsidR="003D1B07" w:rsidRPr="00DF0BA0">
        <w:rPr>
          <w:rFonts w:ascii="IFAO-Grec Unicode" w:hAnsi="IFAO-Grec Unicode" w:cs="Times New Roman"/>
          <w:sz w:val="24"/>
          <w:szCs w:val="24"/>
        </w:rPr>
        <w:t xml:space="preserve"> then</w:t>
      </w:r>
      <w:r w:rsidR="008A10B7" w:rsidRPr="00DF0BA0">
        <w:rPr>
          <w:rFonts w:ascii="IFAO-Grec Unicode" w:hAnsi="IFAO-Grec Unicode" w:cs="Times New Roman"/>
          <w:sz w:val="24"/>
          <w:szCs w:val="24"/>
        </w:rPr>
        <w:t xml:space="preserve"> interrupted</w:t>
      </w:r>
      <w:r w:rsidR="00BC14FA" w:rsidRPr="00DF0BA0">
        <w:rPr>
          <w:rFonts w:ascii="IFAO-Grec Unicode" w:hAnsi="IFAO-Grec Unicode" w:cs="Times New Roman"/>
          <w:sz w:val="24"/>
          <w:szCs w:val="24"/>
        </w:rPr>
        <w:t xml:space="preserve"> </w:t>
      </w:r>
      <w:r w:rsidR="00F72518" w:rsidRPr="00DF0BA0">
        <w:rPr>
          <w:rFonts w:ascii="IFAO-Grec Unicode" w:hAnsi="IFAO-Grec Unicode" w:cs="Times New Roman"/>
          <w:sz w:val="24"/>
          <w:szCs w:val="24"/>
        </w:rPr>
        <w:t xml:space="preserve">for several years </w:t>
      </w:r>
      <w:r w:rsidR="00BC14FA" w:rsidRPr="00DF0BA0">
        <w:rPr>
          <w:rFonts w:ascii="IFAO-Grec Unicode" w:hAnsi="IFAO-Grec Unicode" w:cs="Times New Roman"/>
          <w:sz w:val="24"/>
          <w:szCs w:val="24"/>
        </w:rPr>
        <w:t>as the team focused its efforts elsewhere</w:t>
      </w:r>
      <w:r w:rsidR="00492EA9" w:rsidRPr="00DF0BA0">
        <w:rPr>
          <w:rFonts w:ascii="IFAO-Grec Unicode" w:hAnsi="IFAO-Grec Unicode" w:cs="Times New Roman"/>
          <w:sz w:val="24"/>
          <w:szCs w:val="24"/>
        </w:rPr>
        <w:t>.</w:t>
      </w:r>
      <w:r w:rsidR="008A10B7" w:rsidRPr="00DF0BA0">
        <w:rPr>
          <w:rFonts w:ascii="IFAO-Grec Unicode" w:hAnsi="IFAO-Grec Unicode" w:cs="Times New Roman"/>
          <w:sz w:val="24"/>
          <w:szCs w:val="24"/>
        </w:rPr>
        <w:t xml:space="preserve"> </w:t>
      </w:r>
      <w:r w:rsidR="00B212D0" w:rsidRPr="00DF0BA0">
        <w:rPr>
          <w:rFonts w:ascii="IFAO-Grec Unicode" w:hAnsi="IFAO-Grec Unicode" w:cs="Times New Roman"/>
          <w:sz w:val="24"/>
          <w:szCs w:val="24"/>
        </w:rPr>
        <w:t>The e</w:t>
      </w:r>
      <w:r w:rsidR="007E7A53" w:rsidRPr="00DF0BA0">
        <w:rPr>
          <w:rFonts w:ascii="IFAO-Grec Unicode" w:hAnsi="IFAO-Grec Unicode" w:cs="Times New Roman"/>
          <w:sz w:val="24"/>
          <w:szCs w:val="24"/>
        </w:rPr>
        <w:t xml:space="preserve">xcavation of the </w:t>
      </w:r>
      <w:r w:rsidR="00492EA9" w:rsidRPr="00DF0BA0">
        <w:rPr>
          <w:rFonts w:ascii="IFAO-Grec Unicode" w:hAnsi="IFAO-Grec Unicode" w:cs="Times New Roman"/>
          <w:sz w:val="24"/>
          <w:szCs w:val="24"/>
        </w:rPr>
        <w:t>l</w:t>
      </w:r>
      <w:r w:rsidR="00A22E56" w:rsidRPr="00DF0BA0">
        <w:rPr>
          <w:rFonts w:ascii="IFAO-Grec Unicode" w:hAnsi="IFAO-Grec Unicode" w:cs="Times New Roman"/>
          <w:sz w:val="24"/>
          <w:szCs w:val="24"/>
        </w:rPr>
        <w:t>ower levels</w:t>
      </w:r>
      <w:r w:rsidR="00492EA9" w:rsidRPr="00DF0BA0">
        <w:rPr>
          <w:rFonts w:ascii="IFAO-Grec Unicode" w:hAnsi="IFAO-Grec Unicode" w:cs="Times New Roman"/>
          <w:sz w:val="24"/>
          <w:szCs w:val="24"/>
        </w:rPr>
        <w:t xml:space="preserve">, including </w:t>
      </w:r>
      <w:r w:rsidR="009451C3" w:rsidRPr="00DF0BA0">
        <w:rPr>
          <w:rFonts w:ascii="IFAO-Grec Unicode" w:hAnsi="IFAO-Grec Unicode" w:cs="Times New Roman"/>
          <w:sz w:val="24"/>
          <w:szCs w:val="24"/>
        </w:rPr>
        <w:t>H</w:t>
      </w:r>
      <w:r w:rsidR="00492EA9" w:rsidRPr="00DF0BA0">
        <w:rPr>
          <w:rFonts w:ascii="IFAO-Grec Unicode" w:hAnsi="IFAO-Grec Unicode" w:cs="Times New Roman"/>
          <w:sz w:val="24"/>
          <w:szCs w:val="24"/>
        </w:rPr>
        <w:t xml:space="preserve">ouse B163 / C163, </w:t>
      </w:r>
      <w:r w:rsidR="007E7A53" w:rsidRPr="00DF0BA0">
        <w:rPr>
          <w:rFonts w:ascii="IFAO-Grec Unicode" w:hAnsi="IFAO-Grec Unicode" w:cs="Times New Roman"/>
          <w:sz w:val="24"/>
          <w:szCs w:val="24"/>
        </w:rPr>
        <w:t xml:space="preserve">did </w:t>
      </w:r>
      <w:r w:rsidR="00096F05" w:rsidRPr="00DF0BA0">
        <w:rPr>
          <w:rFonts w:ascii="IFAO-Grec Unicode" w:hAnsi="IFAO-Grec Unicode" w:cs="Times New Roman"/>
          <w:sz w:val="24"/>
          <w:szCs w:val="24"/>
        </w:rPr>
        <w:t xml:space="preserve">not </w:t>
      </w:r>
      <w:r w:rsidR="007E7A53" w:rsidRPr="00DF0BA0">
        <w:rPr>
          <w:rFonts w:ascii="IFAO-Grec Unicode" w:hAnsi="IFAO-Grec Unicode" w:cs="Times New Roman"/>
          <w:sz w:val="24"/>
          <w:szCs w:val="24"/>
        </w:rPr>
        <w:t xml:space="preserve">resume </w:t>
      </w:r>
      <w:r w:rsidR="00A22E56" w:rsidRPr="00DF0BA0">
        <w:rPr>
          <w:rFonts w:ascii="IFAO-Grec Unicode" w:hAnsi="IFAO-Grec Unicode" w:cs="Times New Roman"/>
          <w:sz w:val="24"/>
          <w:szCs w:val="24"/>
        </w:rPr>
        <w:t xml:space="preserve">until </w:t>
      </w:r>
      <w:r w:rsidR="00096F05" w:rsidRPr="00DF0BA0">
        <w:rPr>
          <w:rFonts w:ascii="IFAO-Grec Unicode" w:hAnsi="IFAO-Grec Unicode" w:cs="Times New Roman"/>
          <w:sz w:val="24"/>
          <w:szCs w:val="24"/>
        </w:rPr>
        <w:t xml:space="preserve">the </w:t>
      </w:r>
      <w:r w:rsidR="00A22E56" w:rsidRPr="00DF0BA0">
        <w:rPr>
          <w:rFonts w:ascii="IFAO-Grec Unicode" w:hAnsi="IFAO-Grec Unicode" w:cs="Times New Roman"/>
          <w:sz w:val="24"/>
          <w:szCs w:val="24"/>
        </w:rPr>
        <w:t>1928</w:t>
      </w:r>
      <w:r w:rsidR="00D00AF3" w:rsidRPr="00DF0BA0">
        <w:rPr>
          <w:rFonts w:ascii="IFAO-Grec Unicode" w:hAnsi="IFAO-Grec Unicode" w:cs="Times New Roman"/>
          <w:sz w:val="24"/>
          <w:szCs w:val="24"/>
        </w:rPr>
        <w:t xml:space="preserve"> </w:t>
      </w:r>
      <w:r w:rsidR="00096F05" w:rsidRPr="00DF0BA0">
        <w:rPr>
          <w:rFonts w:ascii="IFAO-Grec Unicode" w:hAnsi="IFAO-Grec Unicode" w:cs="Times New Roman"/>
          <w:sz w:val="24"/>
          <w:szCs w:val="24"/>
        </w:rPr>
        <w:t>season</w:t>
      </w:r>
      <w:r w:rsidR="008A3D15" w:rsidRPr="00DF0BA0">
        <w:rPr>
          <w:rFonts w:ascii="IFAO-Grec Unicode" w:hAnsi="IFAO-Grec Unicode" w:cs="Times New Roman"/>
          <w:sz w:val="24"/>
          <w:szCs w:val="24"/>
        </w:rPr>
        <w:t>,</w:t>
      </w:r>
      <w:r w:rsidR="002B0776" w:rsidRPr="00DF0BA0">
        <w:rPr>
          <w:rFonts w:ascii="IFAO-Grec Unicode" w:hAnsi="IFAO-Grec Unicode" w:cs="Times New Roman"/>
          <w:sz w:val="24"/>
          <w:szCs w:val="24"/>
        </w:rPr>
        <w:t xml:space="preserve"> advanc</w:t>
      </w:r>
      <w:r w:rsidR="008A3D15" w:rsidRPr="00DF0BA0">
        <w:rPr>
          <w:rFonts w:ascii="IFAO-Grec Unicode" w:hAnsi="IFAO-Grec Unicode" w:cs="Times New Roman"/>
          <w:sz w:val="24"/>
          <w:szCs w:val="24"/>
        </w:rPr>
        <w:t>ing</w:t>
      </w:r>
      <w:r w:rsidR="002B0776" w:rsidRPr="00DF0BA0">
        <w:rPr>
          <w:rFonts w:ascii="IFAO-Grec Unicode" w:hAnsi="IFAO-Grec Unicode" w:cs="Times New Roman"/>
          <w:sz w:val="24"/>
          <w:szCs w:val="24"/>
        </w:rPr>
        <w:t xml:space="preserve"> further in the subsequent 1929 season</w:t>
      </w:r>
      <w:r w:rsidR="00C521B4" w:rsidRPr="00DF0BA0">
        <w:rPr>
          <w:rFonts w:ascii="IFAO-Grec Unicode" w:hAnsi="IFAO-Grec Unicode" w:cs="Times New Roman"/>
          <w:sz w:val="24"/>
          <w:szCs w:val="24"/>
        </w:rPr>
        <w:t>.</w:t>
      </w:r>
      <w:r w:rsidR="000A6334" w:rsidRPr="00DF0BA0">
        <w:rPr>
          <w:rStyle w:val="FootnoteReference"/>
          <w:rFonts w:ascii="IFAO-Grec Unicode" w:hAnsi="IFAO-Grec Unicode" w:cs="Times New Roman"/>
          <w:sz w:val="24"/>
          <w:szCs w:val="24"/>
        </w:rPr>
        <w:footnoteReference w:id="10"/>
      </w:r>
      <w:r w:rsidR="00C521B4" w:rsidRPr="00DF0BA0">
        <w:rPr>
          <w:rFonts w:ascii="IFAO-Grec Unicode" w:hAnsi="IFAO-Grec Unicode" w:cs="Times New Roman"/>
          <w:sz w:val="24"/>
          <w:szCs w:val="24"/>
        </w:rPr>
        <w:t xml:space="preserve"> </w:t>
      </w:r>
      <w:r w:rsidR="00C10E7C" w:rsidRPr="00DF0BA0">
        <w:rPr>
          <w:rFonts w:ascii="IFAO-Grec Unicode" w:hAnsi="IFAO-Grec Unicode" w:cs="Times New Roman"/>
          <w:sz w:val="24"/>
          <w:szCs w:val="24"/>
        </w:rPr>
        <w:t xml:space="preserve">The result of these various realities is that excavation data need to be </w:t>
      </w:r>
      <w:r w:rsidR="00A33DDE" w:rsidRPr="00DF0BA0">
        <w:rPr>
          <w:rFonts w:ascii="IFAO-Grec Unicode" w:hAnsi="IFAO-Grec Unicode" w:cs="Times New Roman"/>
          <w:sz w:val="24"/>
          <w:szCs w:val="24"/>
        </w:rPr>
        <w:t>interrogated carefully</w:t>
      </w:r>
      <w:r w:rsidR="00450509" w:rsidRPr="00DF0BA0">
        <w:rPr>
          <w:rFonts w:ascii="IFAO-Grec Unicode" w:hAnsi="IFAO-Grec Unicode" w:cs="Times New Roman"/>
          <w:sz w:val="24"/>
          <w:szCs w:val="24"/>
        </w:rPr>
        <w:t>.</w:t>
      </w:r>
      <w:r w:rsidR="00A3107E" w:rsidRPr="00DF0BA0">
        <w:rPr>
          <w:rFonts w:ascii="IFAO-Grec Unicode" w:hAnsi="IFAO-Grec Unicode" w:cs="Times New Roman"/>
          <w:sz w:val="24"/>
          <w:szCs w:val="24"/>
        </w:rPr>
        <w:t xml:space="preserve"> </w:t>
      </w:r>
    </w:p>
    <w:p w14:paraId="5E0512F5" w14:textId="2B0E8F24" w:rsidR="00F86A00" w:rsidRPr="00DF0BA0" w:rsidRDefault="47988113"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 xml:space="preserve">The basic </w:t>
      </w:r>
      <w:r w:rsidR="26ED5BFC" w:rsidRPr="00DF0BA0">
        <w:rPr>
          <w:rFonts w:ascii="IFAO-Grec Unicode" w:hAnsi="IFAO-Grec Unicode" w:cs="Times New Roman"/>
          <w:sz w:val="24"/>
          <w:szCs w:val="24"/>
        </w:rPr>
        <w:t xml:space="preserve">outline </w:t>
      </w:r>
      <w:r w:rsidRPr="00DF0BA0">
        <w:rPr>
          <w:rFonts w:ascii="IFAO-Grec Unicode" w:hAnsi="IFAO-Grec Unicode" w:cs="Times New Roman"/>
          <w:sz w:val="24"/>
          <w:szCs w:val="24"/>
        </w:rPr>
        <w:t>of structures and occupation levels</w:t>
      </w:r>
      <w:r w:rsidR="5B969A1A" w:rsidRPr="00DF0BA0">
        <w:rPr>
          <w:rFonts w:ascii="IFAO-Grec Unicode" w:hAnsi="IFAO-Grec Unicode" w:cs="Times New Roman"/>
          <w:sz w:val="24"/>
          <w:szCs w:val="24"/>
        </w:rPr>
        <w:t xml:space="preserve"> </w:t>
      </w:r>
      <w:r w:rsidR="26ED5BFC" w:rsidRPr="00DF0BA0">
        <w:rPr>
          <w:rFonts w:ascii="IFAO-Grec Unicode" w:hAnsi="IFAO-Grec Unicode" w:cs="Times New Roman"/>
          <w:sz w:val="24"/>
          <w:szCs w:val="24"/>
        </w:rPr>
        <w:t>is clear</w:t>
      </w:r>
      <w:r w:rsidRPr="00DF0BA0">
        <w:rPr>
          <w:rFonts w:ascii="IFAO-Grec Unicode" w:hAnsi="IFAO-Grec Unicode" w:cs="Times New Roman"/>
          <w:sz w:val="24"/>
          <w:szCs w:val="24"/>
        </w:rPr>
        <w:t xml:space="preserve">. </w:t>
      </w:r>
      <w:r w:rsidR="005A30E9" w:rsidRPr="00DF0BA0">
        <w:rPr>
          <w:rFonts w:ascii="IFAO-Grec Unicode" w:hAnsi="IFAO-Grec Unicode" w:cs="Times New Roman"/>
          <w:sz w:val="24"/>
          <w:szCs w:val="24"/>
        </w:rPr>
        <w:t xml:space="preserve">The house was located </w:t>
      </w:r>
      <w:r w:rsidR="2B9D5A67" w:rsidRPr="00DF0BA0">
        <w:rPr>
          <w:rFonts w:ascii="IFAO-Grec Unicode" w:hAnsi="IFAO-Grec Unicode" w:cs="Times New Roman"/>
          <w:sz w:val="24"/>
          <w:szCs w:val="24"/>
        </w:rPr>
        <w:t xml:space="preserve">at what appears to be the corner of </w:t>
      </w:r>
      <w:r w:rsidR="5A3AA63B" w:rsidRPr="00DF0BA0">
        <w:rPr>
          <w:rFonts w:ascii="IFAO-Grec Unicode" w:hAnsi="IFAO-Grec Unicode" w:cs="Times New Roman"/>
          <w:sz w:val="24"/>
          <w:szCs w:val="24"/>
        </w:rPr>
        <w:t>an insula of building</w:t>
      </w:r>
      <w:r w:rsidR="77B310A9" w:rsidRPr="00DF0BA0">
        <w:rPr>
          <w:rFonts w:ascii="IFAO-Grec Unicode" w:hAnsi="IFAO-Grec Unicode" w:cs="Times New Roman"/>
          <w:sz w:val="24"/>
          <w:szCs w:val="24"/>
        </w:rPr>
        <w:t>s</w:t>
      </w:r>
      <w:r w:rsidR="00BF6AEA" w:rsidRPr="00DF0BA0">
        <w:rPr>
          <w:rFonts w:ascii="IFAO-Grec Unicode" w:hAnsi="IFAO-Grec Unicode" w:cs="Times New Roman"/>
          <w:sz w:val="24"/>
          <w:szCs w:val="24"/>
        </w:rPr>
        <w:t>,</w:t>
      </w:r>
      <w:r w:rsidR="71869880" w:rsidRPr="00DF0BA0">
        <w:rPr>
          <w:rFonts w:ascii="IFAO-Grec Unicode" w:hAnsi="IFAO-Grec Unicode" w:cs="Times New Roman"/>
          <w:sz w:val="24"/>
          <w:szCs w:val="24"/>
        </w:rPr>
        <w:t xml:space="preserve"> bordered by </w:t>
      </w:r>
      <w:r w:rsidR="00FF7CB4" w:rsidRPr="00DF0BA0">
        <w:rPr>
          <w:rFonts w:ascii="IFAO-Grec Unicode" w:hAnsi="IFAO-Grec Unicode" w:cs="Times New Roman"/>
          <w:sz w:val="24"/>
          <w:szCs w:val="24"/>
        </w:rPr>
        <w:t>s</w:t>
      </w:r>
      <w:r w:rsidR="71869880" w:rsidRPr="00DF0BA0">
        <w:rPr>
          <w:rFonts w:ascii="IFAO-Grec Unicode" w:hAnsi="IFAO-Grec Unicode" w:cs="Times New Roman"/>
          <w:sz w:val="24"/>
          <w:szCs w:val="24"/>
        </w:rPr>
        <w:t xml:space="preserve">treets </w:t>
      </w:r>
      <w:r w:rsidR="7247892A" w:rsidRPr="00DF0BA0">
        <w:rPr>
          <w:rFonts w:ascii="IFAO-Grec Unicode" w:hAnsi="IFAO-Grec Unicode" w:cs="Times New Roman"/>
          <w:sz w:val="24"/>
          <w:szCs w:val="24"/>
        </w:rPr>
        <w:t xml:space="preserve">to </w:t>
      </w:r>
      <w:r w:rsidR="00FF7CB4" w:rsidRPr="00DF0BA0">
        <w:rPr>
          <w:rFonts w:ascii="IFAO-Grec Unicode" w:hAnsi="IFAO-Grec Unicode" w:cs="Times New Roman"/>
          <w:sz w:val="24"/>
          <w:szCs w:val="24"/>
        </w:rPr>
        <w:t xml:space="preserve">both </w:t>
      </w:r>
      <w:r w:rsidR="7247892A" w:rsidRPr="00DF0BA0">
        <w:rPr>
          <w:rFonts w:ascii="IFAO-Grec Unicode" w:hAnsi="IFAO-Grec Unicode" w:cs="Times New Roman"/>
          <w:sz w:val="24"/>
          <w:szCs w:val="24"/>
        </w:rPr>
        <w:t xml:space="preserve">the east </w:t>
      </w:r>
      <w:r w:rsidR="71869880" w:rsidRPr="00DF0BA0">
        <w:rPr>
          <w:rFonts w:ascii="IFAO-Grec Unicode" w:hAnsi="IFAO-Grec Unicode" w:cs="Times New Roman"/>
          <w:sz w:val="24"/>
          <w:szCs w:val="24"/>
        </w:rPr>
        <w:t xml:space="preserve">and </w:t>
      </w:r>
      <w:r w:rsidR="7247892A" w:rsidRPr="00DF0BA0">
        <w:rPr>
          <w:rFonts w:ascii="IFAO-Grec Unicode" w:hAnsi="IFAO-Grec Unicode" w:cs="Times New Roman"/>
          <w:sz w:val="24"/>
          <w:szCs w:val="24"/>
        </w:rPr>
        <w:t>the south</w:t>
      </w:r>
      <w:r w:rsidR="66DB6309" w:rsidRPr="00DF0BA0">
        <w:rPr>
          <w:rFonts w:ascii="IFAO-Grec Unicode" w:hAnsi="IFAO-Grec Unicode" w:cs="Times New Roman"/>
          <w:sz w:val="24"/>
          <w:szCs w:val="24"/>
        </w:rPr>
        <w:t>.</w:t>
      </w:r>
      <w:r w:rsidR="3EA269CA" w:rsidRPr="00DF0BA0">
        <w:rPr>
          <w:rFonts w:ascii="IFAO-Grec Unicode" w:hAnsi="IFAO-Grec Unicode" w:cs="Times New Roman"/>
          <w:sz w:val="24"/>
          <w:szCs w:val="24"/>
        </w:rPr>
        <w:t xml:space="preserve"> </w:t>
      </w:r>
      <w:r w:rsidR="001D78F3" w:rsidRPr="00DF0BA0">
        <w:rPr>
          <w:rFonts w:ascii="IFAO-Grec Unicode" w:hAnsi="IFAO-Grec Unicode" w:cs="Times New Roman"/>
          <w:sz w:val="24"/>
          <w:szCs w:val="24"/>
        </w:rPr>
        <w:t>I</w:t>
      </w:r>
      <w:r w:rsidR="001F3896" w:rsidRPr="00DF0BA0">
        <w:rPr>
          <w:rFonts w:ascii="IFAO-Grec Unicode" w:hAnsi="IFAO-Grec Unicode" w:cs="Times New Roman"/>
          <w:sz w:val="24"/>
          <w:szCs w:val="24"/>
        </w:rPr>
        <w:t xml:space="preserve">n </w:t>
      </w:r>
      <w:r w:rsidR="001D78F3" w:rsidRPr="00DF0BA0">
        <w:rPr>
          <w:rFonts w:ascii="IFAO-Grec Unicode" w:hAnsi="IFAO-Grec Unicode" w:cs="Times New Roman"/>
          <w:sz w:val="24"/>
          <w:szCs w:val="24"/>
        </w:rPr>
        <w:t xml:space="preserve">all three </w:t>
      </w:r>
      <w:r w:rsidR="001F3896" w:rsidRPr="00DF0BA0">
        <w:rPr>
          <w:rFonts w:ascii="IFAO-Grec Unicode" w:hAnsi="IFAO-Grec Unicode" w:cs="Times New Roman"/>
          <w:sz w:val="24"/>
          <w:szCs w:val="24"/>
        </w:rPr>
        <w:t>occupation levels</w:t>
      </w:r>
      <w:r w:rsidR="00BD6348" w:rsidRPr="00DF0BA0">
        <w:rPr>
          <w:rFonts w:ascii="IFAO-Grec Unicode" w:hAnsi="IFAO-Grec Unicode" w:cs="Times New Roman"/>
          <w:sz w:val="24"/>
          <w:szCs w:val="24"/>
        </w:rPr>
        <w:t xml:space="preserve"> </w:t>
      </w:r>
      <w:r w:rsidR="001D78F3" w:rsidRPr="00DF0BA0">
        <w:rPr>
          <w:rFonts w:ascii="IFAO-Grec Unicode" w:hAnsi="IFAO-Grec Unicode" w:cs="Times New Roman"/>
          <w:sz w:val="24"/>
          <w:szCs w:val="24"/>
        </w:rPr>
        <w:t xml:space="preserve">(sc., </w:t>
      </w:r>
      <w:r w:rsidR="00BD6348" w:rsidRPr="00DF0BA0">
        <w:rPr>
          <w:rFonts w:ascii="IFAO-Grec Unicode" w:hAnsi="IFAO-Grec Unicode" w:cs="Times New Roman"/>
          <w:sz w:val="24"/>
          <w:szCs w:val="24"/>
        </w:rPr>
        <w:t>A, B, and C</w:t>
      </w:r>
      <w:r w:rsidR="001D78F3" w:rsidRPr="00DF0BA0">
        <w:rPr>
          <w:rFonts w:ascii="IFAO-Grec Unicode" w:hAnsi="IFAO-Grec Unicode" w:cs="Times New Roman"/>
          <w:sz w:val="24"/>
          <w:szCs w:val="24"/>
        </w:rPr>
        <w:t>)</w:t>
      </w:r>
      <w:r w:rsidR="00BD6348" w:rsidRPr="00DF0BA0">
        <w:rPr>
          <w:rFonts w:ascii="IFAO-Grec Unicode" w:hAnsi="IFAO-Grec Unicode" w:cs="Times New Roman"/>
          <w:sz w:val="24"/>
          <w:szCs w:val="24"/>
        </w:rPr>
        <w:t>, t</w:t>
      </w:r>
      <w:r w:rsidR="55B583A8" w:rsidRPr="00DF0BA0">
        <w:rPr>
          <w:rFonts w:ascii="IFAO-Grec Unicode" w:hAnsi="IFAO-Grec Unicode" w:cs="Times New Roman"/>
          <w:sz w:val="24"/>
          <w:szCs w:val="24"/>
        </w:rPr>
        <w:t>he</w:t>
      </w:r>
      <w:r w:rsidR="001D78F3" w:rsidRPr="00DF0BA0">
        <w:rPr>
          <w:rFonts w:ascii="IFAO-Grec Unicode" w:hAnsi="IFAO-Grec Unicode" w:cs="Times New Roman"/>
          <w:sz w:val="24"/>
          <w:szCs w:val="24"/>
        </w:rPr>
        <w:t>se</w:t>
      </w:r>
      <w:r w:rsidR="55B583A8" w:rsidRPr="00DF0BA0">
        <w:rPr>
          <w:rFonts w:ascii="IFAO-Grec Unicode" w:hAnsi="IFAO-Grec Unicode" w:cs="Times New Roman"/>
          <w:sz w:val="24"/>
          <w:szCs w:val="24"/>
        </w:rPr>
        <w:t xml:space="preserve"> streets </w:t>
      </w:r>
      <w:r w:rsidR="5CBA2E74" w:rsidRPr="00DF0BA0">
        <w:rPr>
          <w:rFonts w:ascii="IFAO-Grec Unicode" w:hAnsi="IFAO-Grec Unicode" w:cs="Times New Roman"/>
          <w:sz w:val="24"/>
          <w:szCs w:val="24"/>
        </w:rPr>
        <w:t>follow the same course</w:t>
      </w:r>
      <w:r w:rsidR="727F2497" w:rsidRPr="00DF0BA0">
        <w:rPr>
          <w:rFonts w:ascii="IFAO-Grec Unicode" w:hAnsi="IFAO-Grec Unicode" w:cs="Times New Roman"/>
          <w:sz w:val="24"/>
          <w:szCs w:val="24"/>
        </w:rPr>
        <w:t xml:space="preserve"> </w:t>
      </w:r>
      <w:r w:rsidR="04938743" w:rsidRPr="00DF0BA0">
        <w:rPr>
          <w:rFonts w:ascii="IFAO-Grec Unicode" w:hAnsi="IFAO-Grec Unicode" w:cs="Times New Roman"/>
          <w:sz w:val="24"/>
          <w:szCs w:val="24"/>
        </w:rPr>
        <w:t>(</w:t>
      </w:r>
      <w:r w:rsidR="00642BAC" w:rsidRPr="00DF0BA0">
        <w:rPr>
          <w:rFonts w:ascii="IFAO-Grec Unicode" w:hAnsi="IFAO-Grec Unicode" w:cs="Times New Roman"/>
          <w:sz w:val="24"/>
          <w:szCs w:val="24"/>
        </w:rPr>
        <w:t>S</w:t>
      </w:r>
      <w:r w:rsidR="00FF7CB4" w:rsidRPr="00DF0BA0">
        <w:rPr>
          <w:rFonts w:ascii="IFAO-Grec Unicode" w:hAnsi="IFAO-Grec Unicode" w:cs="Times New Roman"/>
          <w:sz w:val="24"/>
          <w:szCs w:val="24"/>
        </w:rPr>
        <w:t xml:space="preserve">treet </w:t>
      </w:r>
      <w:r w:rsidR="04938743" w:rsidRPr="00DF0BA0">
        <w:rPr>
          <w:rFonts w:ascii="IFAO-Grec Unicode" w:hAnsi="IFAO-Grec Unicode" w:cs="Times New Roman"/>
          <w:sz w:val="24"/>
          <w:szCs w:val="24"/>
        </w:rPr>
        <w:t xml:space="preserve">112 = BS165 = CS220; </w:t>
      </w:r>
      <w:r w:rsidR="00642BAC" w:rsidRPr="00DF0BA0">
        <w:rPr>
          <w:rFonts w:ascii="IFAO-Grec Unicode" w:hAnsi="IFAO-Grec Unicode" w:cs="Times New Roman"/>
          <w:sz w:val="24"/>
          <w:szCs w:val="24"/>
        </w:rPr>
        <w:t>S</w:t>
      </w:r>
      <w:r w:rsidR="00A55A18" w:rsidRPr="00DF0BA0">
        <w:rPr>
          <w:rFonts w:ascii="IFAO-Grec Unicode" w:hAnsi="IFAO-Grec Unicode" w:cs="Times New Roman"/>
          <w:sz w:val="24"/>
          <w:szCs w:val="24"/>
        </w:rPr>
        <w:t xml:space="preserve">treet </w:t>
      </w:r>
      <w:r w:rsidR="04938743" w:rsidRPr="00DF0BA0">
        <w:rPr>
          <w:rFonts w:ascii="IFAO-Grec Unicode" w:hAnsi="IFAO-Grec Unicode" w:cs="Times New Roman"/>
          <w:sz w:val="24"/>
          <w:szCs w:val="24"/>
        </w:rPr>
        <w:t>126 = BS170 = CS220)</w:t>
      </w:r>
      <w:r w:rsidR="0B3DCAD0" w:rsidRPr="00DF0BA0">
        <w:rPr>
          <w:rFonts w:ascii="IFAO-Grec Unicode" w:hAnsi="IFAO-Grec Unicode" w:cs="Times New Roman"/>
          <w:sz w:val="24"/>
          <w:szCs w:val="24"/>
        </w:rPr>
        <w:t>.</w:t>
      </w:r>
      <w:r w:rsidR="00895C1A" w:rsidRPr="00DF0BA0">
        <w:rPr>
          <w:rStyle w:val="FootnoteReference"/>
          <w:rFonts w:ascii="IFAO-Grec Unicode" w:hAnsi="IFAO-Grec Unicode" w:cs="Times New Roman"/>
          <w:sz w:val="24"/>
          <w:szCs w:val="24"/>
        </w:rPr>
        <w:footnoteReference w:id="11"/>
      </w:r>
      <w:r w:rsidR="0B3DCAD0" w:rsidRPr="00DF0BA0">
        <w:rPr>
          <w:rFonts w:ascii="IFAO-Grec Unicode" w:hAnsi="IFAO-Grec Unicode" w:cs="Times New Roman"/>
          <w:sz w:val="24"/>
          <w:szCs w:val="24"/>
        </w:rPr>
        <w:t xml:space="preserve"> </w:t>
      </w:r>
      <w:r w:rsidR="001D78F3" w:rsidRPr="00DF0BA0">
        <w:rPr>
          <w:rFonts w:ascii="IFAO-Grec Unicode" w:hAnsi="IFAO-Grec Unicode" w:cs="Times New Roman"/>
          <w:sz w:val="24"/>
          <w:szCs w:val="24"/>
        </w:rPr>
        <w:t xml:space="preserve">So too is the footprint of the home’s exterior walls </w:t>
      </w:r>
      <w:r w:rsidR="00BE55E6" w:rsidRPr="00DF0BA0">
        <w:rPr>
          <w:rFonts w:ascii="IFAO-Grec Unicode" w:hAnsi="IFAO-Grec Unicode" w:cs="Times New Roman"/>
          <w:sz w:val="24"/>
          <w:szCs w:val="24"/>
        </w:rPr>
        <w:t xml:space="preserve">consistent across the three levels: with the exception of </w:t>
      </w:r>
      <w:r w:rsidR="00642BAC" w:rsidRPr="00DF0BA0">
        <w:rPr>
          <w:rFonts w:ascii="IFAO-Grec Unicode" w:hAnsi="IFAO-Grec Unicode" w:cs="Times New Roman"/>
          <w:sz w:val="24"/>
          <w:szCs w:val="24"/>
        </w:rPr>
        <w:t>H</w:t>
      </w:r>
      <w:r w:rsidR="00BE55E6" w:rsidRPr="00DF0BA0">
        <w:rPr>
          <w:rFonts w:ascii="IFAO-Grec Unicode" w:hAnsi="IFAO-Grec Unicode" w:cs="Times New Roman"/>
          <w:sz w:val="24"/>
          <w:szCs w:val="24"/>
        </w:rPr>
        <w:t xml:space="preserve">ouse 125’s western wall, </w:t>
      </w:r>
      <w:r w:rsidR="00861246" w:rsidRPr="00DF0BA0">
        <w:rPr>
          <w:rFonts w:ascii="IFAO-Grec Unicode" w:hAnsi="IFAO-Grec Unicode" w:cs="Times New Roman"/>
          <w:sz w:val="24"/>
          <w:szCs w:val="24"/>
        </w:rPr>
        <w:t xml:space="preserve">they </w:t>
      </w:r>
      <w:r w:rsidR="00AC7DB9" w:rsidRPr="00DF0BA0">
        <w:rPr>
          <w:rFonts w:ascii="IFAO-Grec Unicode" w:hAnsi="IFAO-Grec Unicode" w:cs="Times New Roman"/>
          <w:sz w:val="24"/>
          <w:szCs w:val="24"/>
        </w:rPr>
        <w:t>follow</w:t>
      </w:r>
      <w:r w:rsidR="00CC06C1" w:rsidRPr="00DF0BA0">
        <w:rPr>
          <w:rFonts w:ascii="IFAO-Grec Unicode" w:hAnsi="IFAO-Grec Unicode" w:cs="Times New Roman"/>
          <w:sz w:val="24"/>
          <w:szCs w:val="24"/>
        </w:rPr>
        <w:t xml:space="preserve"> </w:t>
      </w:r>
      <w:r w:rsidR="001D78F3" w:rsidRPr="00DF0BA0">
        <w:rPr>
          <w:rFonts w:ascii="IFAO-Grec Unicode" w:hAnsi="IFAO-Grec Unicode" w:cs="Times New Roman"/>
          <w:sz w:val="24"/>
          <w:szCs w:val="24"/>
        </w:rPr>
        <w:t>th</w:t>
      </w:r>
      <w:r w:rsidR="00244A6E" w:rsidRPr="00DF0BA0">
        <w:rPr>
          <w:rFonts w:ascii="IFAO-Grec Unicode" w:hAnsi="IFAO-Grec Unicode" w:cs="Times New Roman"/>
          <w:sz w:val="24"/>
          <w:szCs w:val="24"/>
        </w:rPr>
        <w:t>ose</w:t>
      </w:r>
      <w:r w:rsidR="001D78F3" w:rsidRPr="00DF0BA0">
        <w:rPr>
          <w:rFonts w:ascii="IFAO-Grec Unicode" w:hAnsi="IFAO-Grec Unicode" w:cs="Times New Roman"/>
          <w:sz w:val="24"/>
          <w:szCs w:val="24"/>
        </w:rPr>
        <w:t xml:space="preserve"> of the structure B163 / C163 below it (</w:t>
      </w:r>
      <w:r w:rsidR="001D78F3" w:rsidRPr="00DF0BA0">
        <w:rPr>
          <w:rFonts w:ascii="IFAO-Grec Unicode" w:hAnsi="IFAO-Grec Unicode" w:cs="Times New Roman"/>
          <w:sz w:val="24"/>
          <w:szCs w:val="24"/>
          <w:highlight w:val="yellow"/>
        </w:rPr>
        <w:t>FIGURE</w:t>
      </w:r>
      <w:r w:rsidR="00C73E11">
        <w:rPr>
          <w:rFonts w:ascii="IFAO-Grec Unicode" w:hAnsi="IFAO-Grec Unicode" w:cs="Times New Roman"/>
          <w:sz w:val="24"/>
          <w:szCs w:val="24"/>
          <w:highlight w:val="yellow"/>
        </w:rPr>
        <w:t xml:space="preserve"> </w:t>
      </w:r>
      <w:r w:rsidR="00037C2A">
        <w:rPr>
          <w:rFonts w:ascii="IFAO-Grec Unicode" w:hAnsi="IFAO-Grec Unicode" w:cs="Times New Roman"/>
          <w:sz w:val="24"/>
          <w:szCs w:val="24"/>
          <w:highlight w:val="yellow"/>
        </w:rPr>
        <w:t>D</w:t>
      </w:r>
      <w:r w:rsidR="001D78F3" w:rsidRPr="00DF0BA0">
        <w:rPr>
          <w:rFonts w:ascii="IFAO-Grec Unicode" w:hAnsi="IFAO-Grec Unicode" w:cs="Times New Roman"/>
          <w:sz w:val="24"/>
          <w:szCs w:val="24"/>
        </w:rPr>
        <w:t xml:space="preserve">). </w:t>
      </w:r>
      <w:r w:rsidR="00C82BCC" w:rsidRPr="00DF0BA0">
        <w:rPr>
          <w:rFonts w:ascii="IFAO-Grec Unicode" w:hAnsi="IFAO-Grec Unicode" w:cs="Times New Roman"/>
          <w:sz w:val="24"/>
          <w:szCs w:val="24"/>
        </w:rPr>
        <w:t xml:space="preserve">Given that </w:t>
      </w:r>
      <w:r w:rsidR="00474D80" w:rsidRPr="00DF0BA0">
        <w:rPr>
          <w:rFonts w:ascii="IFAO-Grec Unicode" w:hAnsi="IFAO-Grec Unicode" w:cs="Times New Roman"/>
          <w:sz w:val="24"/>
          <w:szCs w:val="24"/>
        </w:rPr>
        <w:t xml:space="preserve">we are dealing with the same </w:t>
      </w:r>
      <w:r w:rsidR="00C82BCC" w:rsidRPr="00DF0BA0">
        <w:rPr>
          <w:rFonts w:ascii="IFAO-Grec Unicode" w:hAnsi="IFAO-Grec Unicode" w:cs="Times New Roman"/>
          <w:sz w:val="24"/>
          <w:szCs w:val="24"/>
        </w:rPr>
        <w:t xml:space="preserve">structure in all three levels, </w:t>
      </w:r>
      <w:r w:rsidR="00400330" w:rsidRPr="00DF0BA0">
        <w:rPr>
          <w:rFonts w:ascii="IFAO-Grec Unicode" w:hAnsi="IFAO-Grec Unicode" w:cs="Times New Roman"/>
          <w:sz w:val="24"/>
          <w:szCs w:val="24"/>
        </w:rPr>
        <w:t xml:space="preserve">house 125 was evidently renumbered in </w:t>
      </w:r>
      <w:r w:rsidR="00400330" w:rsidRPr="00DF0BA0">
        <w:rPr>
          <w:rFonts w:ascii="IFAO-Grec Unicode" w:hAnsi="IFAO-Grec Unicode" w:cs="Times New Roman"/>
          <w:sz w:val="24"/>
          <w:szCs w:val="24"/>
        </w:rPr>
        <w:lastRenderedPageBreak/>
        <w:t xml:space="preserve">later seasons </w:t>
      </w:r>
      <w:r w:rsidR="00537865" w:rsidRPr="00DF0BA0">
        <w:rPr>
          <w:rFonts w:ascii="IFAO-Grec Unicode" w:hAnsi="IFAO-Grec Unicode" w:cs="Times New Roman"/>
          <w:sz w:val="24"/>
          <w:szCs w:val="24"/>
        </w:rPr>
        <w:t xml:space="preserve">after </w:t>
      </w:r>
      <w:r w:rsidR="00400330" w:rsidRPr="00DF0BA0">
        <w:rPr>
          <w:rFonts w:ascii="IFAO-Grec Unicode" w:hAnsi="IFAO-Grec Unicode" w:cs="Times New Roman"/>
          <w:sz w:val="24"/>
          <w:szCs w:val="24"/>
        </w:rPr>
        <w:t xml:space="preserve">excavation </w:t>
      </w:r>
      <w:r w:rsidR="00537865" w:rsidRPr="00DF0BA0">
        <w:rPr>
          <w:rFonts w:ascii="IFAO-Grec Unicode" w:hAnsi="IFAO-Grec Unicode" w:cs="Times New Roman"/>
          <w:sz w:val="24"/>
          <w:szCs w:val="24"/>
        </w:rPr>
        <w:t xml:space="preserve">had </w:t>
      </w:r>
      <w:r w:rsidR="00400330" w:rsidRPr="00DF0BA0">
        <w:rPr>
          <w:rFonts w:ascii="IFAO-Grec Unicode" w:hAnsi="IFAO-Grec Unicode" w:cs="Times New Roman"/>
          <w:sz w:val="24"/>
          <w:szCs w:val="24"/>
        </w:rPr>
        <w:t>revealed more of</w:t>
      </w:r>
      <w:r w:rsidR="00537865" w:rsidRPr="00DF0BA0">
        <w:rPr>
          <w:rFonts w:ascii="IFAO-Grec Unicode" w:hAnsi="IFAO-Grec Unicode" w:cs="Times New Roman"/>
          <w:sz w:val="24"/>
          <w:szCs w:val="24"/>
        </w:rPr>
        <w:t xml:space="preserve"> it.</w:t>
      </w:r>
      <w:r w:rsidR="00037D08" w:rsidRPr="00DF0BA0">
        <w:rPr>
          <w:rStyle w:val="FootnoteReference"/>
          <w:rFonts w:ascii="IFAO-Grec Unicode" w:hAnsi="IFAO-Grec Unicode" w:cs="Times New Roman"/>
          <w:sz w:val="24"/>
          <w:szCs w:val="24"/>
        </w:rPr>
        <w:footnoteReference w:id="12"/>
      </w:r>
      <w:r w:rsidR="00D3452A" w:rsidRPr="00DF0BA0">
        <w:rPr>
          <w:rFonts w:ascii="IFAO-Grec Unicode" w:hAnsi="IFAO-Grec Unicode" w:cs="Times New Roman"/>
          <w:sz w:val="24"/>
          <w:szCs w:val="24"/>
        </w:rPr>
        <w:t xml:space="preserve"> </w:t>
      </w:r>
      <w:r w:rsidR="000115F5" w:rsidRPr="00DF0BA0">
        <w:rPr>
          <w:rFonts w:ascii="IFAO-Grec Unicode" w:hAnsi="IFAO-Grec Unicode" w:cs="Times New Roman"/>
          <w:sz w:val="24"/>
          <w:szCs w:val="24"/>
        </w:rPr>
        <w:t>Outside</w:t>
      </w:r>
      <w:r w:rsidR="00030067" w:rsidRPr="00DF0BA0">
        <w:rPr>
          <w:rFonts w:ascii="IFAO-Grec Unicode" w:hAnsi="IFAO-Grec Unicode" w:cs="Times New Roman"/>
          <w:sz w:val="24"/>
          <w:szCs w:val="24"/>
        </w:rPr>
        <w:t>,</w:t>
      </w:r>
      <w:r w:rsidR="000115F5" w:rsidRPr="00DF0BA0">
        <w:rPr>
          <w:rFonts w:ascii="IFAO-Grec Unicode" w:hAnsi="IFAO-Grec Unicode" w:cs="Times New Roman"/>
          <w:sz w:val="24"/>
          <w:szCs w:val="24"/>
        </w:rPr>
        <w:t xml:space="preserve"> </w:t>
      </w:r>
      <w:commentRangeStart w:id="0"/>
      <w:r w:rsidR="0E8DBA52" w:rsidRPr="00DF0BA0">
        <w:rPr>
          <w:rFonts w:ascii="IFAO-Grec Unicode" w:hAnsi="IFAO-Grec Unicode" w:cs="Times New Roman"/>
          <w:sz w:val="24"/>
          <w:szCs w:val="24"/>
        </w:rPr>
        <w:t xml:space="preserve">there is a small </w:t>
      </w:r>
      <w:r w:rsidR="5974C5DC" w:rsidRPr="00DF0BA0">
        <w:rPr>
          <w:rFonts w:ascii="IFAO-Grec Unicode" w:hAnsi="IFAO-Grec Unicode" w:cs="Times New Roman"/>
          <w:sz w:val="24"/>
          <w:szCs w:val="24"/>
        </w:rPr>
        <w:t xml:space="preserve">but discernible </w:t>
      </w:r>
      <w:r w:rsidR="0E8DBA52" w:rsidRPr="00DF0BA0">
        <w:rPr>
          <w:rFonts w:ascii="IFAO-Grec Unicode" w:hAnsi="IFAO-Grec Unicode" w:cs="Times New Roman"/>
          <w:sz w:val="24"/>
          <w:szCs w:val="24"/>
        </w:rPr>
        <w:t>gap</w:t>
      </w:r>
      <w:commentRangeEnd w:id="0"/>
      <w:r w:rsidR="00A3107E" w:rsidRPr="00DF0BA0">
        <w:rPr>
          <w:rStyle w:val="CommentReference"/>
          <w:rFonts w:ascii="IFAO-Grec Unicode" w:hAnsi="IFAO-Grec Unicode"/>
          <w:sz w:val="24"/>
          <w:szCs w:val="24"/>
        </w:rPr>
        <w:commentReference w:id="0"/>
      </w:r>
      <w:r w:rsidR="000115F5" w:rsidRPr="00DF0BA0">
        <w:rPr>
          <w:rFonts w:ascii="IFAO-Grec Unicode" w:hAnsi="IFAO-Grec Unicode" w:cs="Times New Roman"/>
          <w:sz w:val="24"/>
          <w:szCs w:val="24"/>
        </w:rPr>
        <w:t xml:space="preserve"> between the top two layers</w:t>
      </w:r>
      <w:r w:rsidR="0B3DCAD0" w:rsidRPr="00DF0BA0">
        <w:rPr>
          <w:rFonts w:ascii="IFAO-Grec Unicode" w:hAnsi="IFAO-Grec Unicode" w:cs="Times New Roman"/>
          <w:sz w:val="24"/>
          <w:szCs w:val="24"/>
        </w:rPr>
        <w:t xml:space="preserve">: </w:t>
      </w:r>
      <w:r w:rsidR="00485767" w:rsidRPr="00DF0BA0">
        <w:rPr>
          <w:rFonts w:ascii="IFAO-Grec Unicode" w:hAnsi="IFAO-Grec Unicode" w:cs="Times New Roman"/>
          <w:sz w:val="24"/>
          <w:szCs w:val="24"/>
        </w:rPr>
        <w:t>S</w:t>
      </w:r>
      <w:r w:rsidR="1C679AF6" w:rsidRPr="00DF0BA0">
        <w:rPr>
          <w:rFonts w:ascii="IFAO-Grec Unicode" w:hAnsi="IFAO-Grec Unicode" w:cs="Times New Roman"/>
          <w:sz w:val="24"/>
          <w:szCs w:val="24"/>
        </w:rPr>
        <w:t>treet 112</w:t>
      </w:r>
      <w:r w:rsidR="1D858E03" w:rsidRPr="00DF0BA0">
        <w:rPr>
          <w:rFonts w:ascii="IFAO-Grec Unicode" w:hAnsi="IFAO-Grec Unicode" w:cs="Times New Roman"/>
          <w:sz w:val="24"/>
          <w:szCs w:val="24"/>
        </w:rPr>
        <w:t>, for example,</w:t>
      </w:r>
      <w:r w:rsidR="1C679AF6" w:rsidRPr="00DF0BA0">
        <w:rPr>
          <w:rFonts w:ascii="IFAO-Grec Unicode" w:hAnsi="IFAO-Grec Unicode" w:cs="Times New Roman"/>
          <w:sz w:val="24"/>
          <w:szCs w:val="24"/>
        </w:rPr>
        <w:t xml:space="preserve"> </w:t>
      </w:r>
      <w:r w:rsidR="720A5F3A" w:rsidRPr="00DF0BA0">
        <w:rPr>
          <w:rFonts w:ascii="IFAO-Grec Unicode" w:hAnsi="IFAO-Grec Unicode" w:cs="Times New Roman"/>
          <w:sz w:val="24"/>
          <w:szCs w:val="24"/>
        </w:rPr>
        <w:t>lies slightly more than a meter above B</w:t>
      </w:r>
      <w:r w:rsidR="272922FB" w:rsidRPr="00DF0BA0">
        <w:rPr>
          <w:rFonts w:ascii="IFAO-Grec Unicode" w:hAnsi="IFAO-Grec Unicode" w:cs="Times New Roman"/>
          <w:sz w:val="24"/>
          <w:szCs w:val="24"/>
        </w:rPr>
        <w:t>S</w:t>
      </w:r>
      <w:r w:rsidR="720A5F3A" w:rsidRPr="00DF0BA0">
        <w:rPr>
          <w:rFonts w:ascii="IFAO-Grec Unicode" w:hAnsi="IFAO-Grec Unicode" w:cs="Times New Roman"/>
          <w:sz w:val="24"/>
          <w:szCs w:val="24"/>
        </w:rPr>
        <w:t>170</w:t>
      </w:r>
      <w:r w:rsidR="0B3DCAD0" w:rsidRPr="00DF0BA0">
        <w:rPr>
          <w:rFonts w:ascii="IFAO-Grec Unicode" w:hAnsi="IFAO-Grec Unicode" w:cs="Times New Roman"/>
          <w:sz w:val="24"/>
          <w:szCs w:val="24"/>
        </w:rPr>
        <w:t xml:space="preserve"> below</w:t>
      </w:r>
      <w:r w:rsidR="6EB9B258" w:rsidRPr="00DF0BA0">
        <w:rPr>
          <w:rFonts w:ascii="IFAO-Grec Unicode" w:hAnsi="IFAO-Grec Unicode" w:cs="Times New Roman"/>
          <w:sz w:val="24"/>
          <w:szCs w:val="24"/>
        </w:rPr>
        <w:t>. That is</w:t>
      </w:r>
      <w:r w:rsidR="3EA3993D" w:rsidRPr="00DF0BA0">
        <w:rPr>
          <w:rFonts w:ascii="IFAO-Grec Unicode" w:hAnsi="IFAO-Grec Unicode" w:cs="Times New Roman"/>
          <w:sz w:val="24"/>
          <w:szCs w:val="24"/>
        </w:rPr>
        <w:t xml:space="preserve"> larger than the gap </w:t>
      </w:r>
      <w:r w:rsidR="4C992C1A" w:rsidRPr="00DF0BA0">
        <w:rPr>
          <w:rFonts w:ascii="IFAO-Grec Unicode" w:hAnsi="IFAO-Grec Unicode" w:cs="Times New Roman"/>
          <w:sz w:val="24"/>
          <w:szCs w:val="24"/>
        </w:rPr>
        <w:t>between the same levels in</w:t>
      </w:r>
      <w:r w:rsidR="3EA3993D" w:rsidRPr="00DF0BA0">
        <w:rPr>
          <w:rFonts w:ascii="IFAO-Grec Unicode" w:hAnsi="IFAO-Grec Unicode" w:cs="Times New Roman"/>
          <w:sz w:val="24"/>
          <w:szCs w:val="24"/>
        </w:rPr>
        <w:t xml:space="preserve"> areas immediately to the south, but not as considerable as the </w:t>
      </w:r>
      <w:r w:rsidR="53098F8C" w:rsidRPr="00DF0BA0">
        <w:rPr>
          <w:rFonts w:ascii="IFAO-Grec Unicode" w:hAnsi="IFAO-Grec Unicode" w:cs="Times New Roman"/>
          <w:sz w:val="24"/>
          <w:szCs w:val="24"/>
        </w:rPr>
        <w:t xml:space="preserve">four and a half </w:t>
      </w:r>
      <w:r w:rsidR="7DFD1DC6" w:rsidRPr="00DF0BA0">
        <w:rPr>
          <w:rFonts w:ascii="IFAO-Grec Unicode" w:hAnsi="IFAO-Grec Unicode" w:cs="Times New Roman"/>
          <w:sz w:val="24"/>
          <w:szCs w:val="24"/>
        </w:rPr>
        <w:t xml:space="preserve">meter gap between </w:t>
      </w:r>
      <w:r w:rsidR="3EE35634" w:rsidRPr="00DF0BA0">
        <w:rPr>
          <w:rFonts w:ascii="IFAO-Grec Unicode" w:hAnsi="IFAO-Grec Unicode" w:cs="Times New Roman"/>
          <w:sz w:val="24"/>
          <w:szCs w:val="24"/>
        </w:rPr>
        <w:t>C</w:t>
      </w:r>
      <w:r w:rsidR="7DFD1DC6" w:rsidRPr="00DF0BA0">
        <w:rPr>
          <w:rFonts w:ascii="IFAO-Grec Unicode" w:hAnsi="IFAO-Grec Unicode" w:cs="Times New Roman"/>
          <w:sz w:val="24"/>
          <w:szCs w:val="24"/>
        </w:rPr>
        <w:t xml:space="preserve"> and </w:t>
      </w:r>
      <w:r w:rsidR="3EE35634" w:rsidRPr="00DF0BA0">
        <w:rPr>
          <w:rFonts w:ascii="IFAO-Grec Unicode" w:hAnsi="IFAO-Grec Unicode" w:cs="Times New Roman"/>
          <w:sz w:val="24"/>
          <w:szCs w:val="24"/>
        </w:rPr>
        <w:t>D</w:t>
      </w:r>
      <w:r w:rsidR="7DFD1DC6" w:rsidRPr="00DF0BA0">
        <w:rPr>
          <w:rFonts w:ascii="IFAO-Grec Unicode" w:hAnsi="IFAO-Grec Unicode" w:cs="Times New Roman"/>
          <w:sz w:val="24"/>
          <w:szCs w:val="24"/>
        </w:rPr>
        <w:t xml:space="preserve"> levels.</w:t>
      </w:r>
      <w:r w:rsidR="00177DB5" w:rsidRPr="00DF0BA0">
        <w:rPr>
          <w:rStyle w:val="FootnoteReference"/>
          <w:rFonts w:ascii="IFAO-Grec Unicode" w:hAnsi="IFAO-Grec Unicode" w:cs="Times New Roman"/>
          <w:sz w:val="24"/>
          <w:szCs w:val="24"/>
        </w:rPr>
        <w:footnoteReference w:id="13"/>
      </w:r>
      <w:r w:rsidR="720A5F3A" w:rsidRPr="00DF0BA0">
        <w:rPr>
          <w:rFonts w:ascii="IFAO-Grec Unicode" w:hAnsi="IFAO-Grec Unicode" w:cs="Times New Roman"/>
          <w:sz w:val="24"/>
          <w:szCs w:val="24"/>
        </w:rPr>
        <w:t xml:space="preserve"> </w:t>
      </w:r>
    </w:p>
    <w:p w14:paraId="283BE707" w14:textId="36047343" w:rsidR="00E601A4" w:rsidRPr="00DF0BA0" w:rsidRDefault="00674FDF"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T</w:t>
      </w:r>
      <w:r w:rsidR="00F86A00" w:rsidRPr="00DF0BA0">
        <w:rPr>
          <w:rFonts w:ascii="IFAO-Grec Unicode" w:hAnsi="IFAO-Grec Unicode" w:cs="Times New Roman"/>
          <w:sz w:val="24"/>
          <w:szCs w:val="24"/>
        </w:rPr>
        <w:t xml:space="preserve">he </w:t>
      </w:r>
      <w:r w:rsidR="00F90389" w:rsidRPr="00DF0BA0">
        <w:rPr>
          <w:rFonts w:ascii="IFAO-Grec Unicode" w:hAnsi="IFAO-Grec Unicode" w:cs="Times New Roman"/>
          <w:sz w:val="24"/>
          <w:szCs w:val="24"/>
        </w:rPr>
        <w:t>relationship</w:t>
      </w:r>
      <w:r w:rsidR="009E0338" w:rsidRPr="00DF0BA0">
        <w:rPr>
          <w:rFonts w:ascii="IFAO-Grec Unicode" w:hAnsi="IFAO-Grec Unicode" w:cs="Times New Roman"/>
          <w:sz w:val="24"/>
          <w:szCs w:val="24"/>
        </w:rPr>
        <w:t xml:space="preserve"> of </w:t>
      </w:r>
      <w:r w:rsidR="00B87055" w:rsidRPr="00DF0BA0">
        <w:rPr>
          <w:rFonts w:ascii="IFAO-Grec Unicode" w:hAnsi="IFAO-Grec Unicode" w:cs="Times New Roman"/>
          <w:sz w:val="24"/>
          <w:szCs w:val="24"/>
        </w:rPr>
        <w:t xml:space="preserve">B </w:t>
      </w:r>
      <w:r w:rsidRPr="00DF0BA0">
        <w:rPr>
          <w:rFonts w:ascii="IFAO-Grec Unicode" w:hAnsi="IFAO-Grec Unicode" w:cs="Times New Roman"/>
          <w:sz w:val="24"/>
          <w:szCs w:val="24"/>
        </w:rPr>
        <w:t xml:space="preserve">and C </w:t>
      </w:r>
      <w:r w:rsidR="00B87055" w:rsidRPr="00DF0BA0">
        <w:rPr>
          <w:rFonts w:ascii="IFAO-Grec Unicode" w:hAnsi="IFAO-Grec Unicode" w:cs="Times New Roman"/>
          <w:sz w:val="24"/>
          <w:szCs w:val="24"/>
        </w:rPr>
        <w:t>level</w:t>
      </w:r>
      <w:r w:rsidR="00B26BCF" w:rsidRPr="00DF0BA0">
        <w:rPr>
          <w:rFonts w:ascii="IFAO-Grec Unicode" w:hAnsi="IFAO-Grec Unicode" w:cs="Times New Roman"/>
          <w:sz w:val="24"/>
          <w:szCs w:val="24"/>
        </w:rPr>
        <w:t>s</w:t>
      </w:r>
      <w:r w:rsidR="00B87055" w:rsidRPr="00DF0BA0">
        <w:rPr>
          <w:rFonts w:ascii="IFAO-Grec Unicode" w:hAnsi="IFAO-Grec Unicode" w:cs="Times New Roman"/>
          <w:sz w:val="24"/>
          <w:szCs w:val="24"/>
        </w:rPr>
        <w:t xml:space="preserve"> is </w:t>
      </w:r>
      <w:r w:rsidR="00346E0E" w:rsidRPr="00DF0BA0">
        <w:rPr>
          <w:rFonts w:ascii="IFAO-Grec Unicode" w:hAnsi="IFAO-Grec Unicode" w:cs="Times New Roman"/>
          <w:sz w:val="24"/>
          <w:szCs w:val="24"/>
        </w:rPr>
        <w:t xml:space="preserve">a </w:t>
      </w:r>
      <w:r w:rsidR="009E0338" w:rsidRPr="00DF0BA0">
        <w:rPr>
          <w:rFonts w:ascii="IFAO-Grec Unicode" w:hAnsi="IFAO-Grec Unicode" w:cs="Times New Roman"/>
          <w:sz w:val="24"/>
          <w:szCs w:val="24"/>
        </w:rPr>
        <w:t>complicated</w:t>
      </w:r>
      <w:r w:rsidR="00346E0E" w:rsidRPr="00DF0BA0">
        <w:rPr>
          <w:rFonts w:ascii="IFAO-Grec Unicode" w:hAnsi="IFAO-Grec Unicode" w:cs="Times New Roman"/>
          <w:sz w:val="24"/>
          <w:szCs w:val="24"/>
        </w:rPr>
        <w:t xml:space="preserve"> matter</w:t>
      </w:r>
      <w:r w:rsidR="00B87055" w:rsidRPr="00DF0BA0">
        <w:rPr>
          <w:rFonts w:ascii="IFAO-Grec Unicode" w:hAnsi="IFAO-Grec Unicode" w:cs="Times New Roman"/>
          <w:sz w:val="24"/>
          <w:szCs w:val="24"/>
        </w:rPr>
        <w:t xml:space="preserve">. </w:t>
      </w:r>
      <w:r w:rsidR="00D57B61" w:rsidRPr="00DF0BA0">
        <w:rPr>
          <w:rFonts w:ascii="IFAO-Grec Unicode" w:hAnsi="IFAO-Grec Unicode" w:cs="Times New Roman"/>
          <w:sz w:val="24"/>
          <w:szCs w:val="24"/>
        </w:rPr>
        <w:t>T</w:t>
      </w:r>
      <w:r w:rsidR="000825D6" w:rsidRPr="00DF0BA0">
        <w:rPr>
          <w:rFonts w:ascii="IFAO-Grec Unicode" w:hAnsi="IFAO-Grec Unicode" w:cs="Times New Roman"/>
          <w:sz w:val="24"/>
          <w:szCs w:val="24"/>
        </w:rPr>
        <w:t>he excavators themselves admitted regarding this area</w:t>
      </w:r>
      <w:r w:rsidR="008C0809" w:rsidRPr="00DF0BA0">
        <w:rPr>
          <w:rFonts w:ascii="IFAO-Grec Unicode" w:hAnsi="IFAO-Grec Unicode" w:cs="Times New Roman"/>
          <w:sz w:val="24"/>
          <w:szCs w:val="24"/>
        </w:rPr>
        <w:t xml:space="preserve"> of the site</w:t>
      </w:r>
      <w:r w:rsidR="00D57B61" w:rsidRPr="00DF0BA0">
        <w:rPr>
          <w:rFonts w:ascii="IFAO-Grec Unicode" w:hAnsi="IFAO-Grec Unicode" w:cs="Times New Roman"/>
          <w:sz w:val="24"/>
          <w:szCs w:val="24"/>
        </w:rPr>
        <w:t xml:space="preserve"> that</w:t>
      </w:r>
      <w:r w:rsidR="000825D6" w:rsidRPr="00DF0BA0">
        <w:rPr>
          <w:rFonts w:ascii="IFAO-Grec Unicode" w:hAnsi="IFAO-Grec Unicode" w:cs="Times New Roman"/>
          <w:sz w:val="24"/>
          <w:szCs w:val="24"/>
        </w:rPr>
        <w:t xml:space="preserve"> “the B and C periods were not so clearly differentiated and it was at times difficult to decide whether an occupation level in a given house should be assigned to the late C or early B periods.”</w:t>
      </w:r>
      <w:r w:rsidR="000825D6" w:rsidRPr="00DF0BA0">
        <w:rPr>
          <w:rStyle w:val="FootnoteReference"/>
          <w:rFonts w:ascii="IFAO-Grec Unicode" w:hAnsi="IFAO-Grec Unicode" w:cs="Times New Roman"/>
          <w:sz w:val="24"/>
          <w:szCs w:val="24"/>
        </w:rPr>
        <w:footnoteReference w:id="14"/>
      </w:r>
      <w:r w:rsidR="000825D6" w:rsidRPr="00DF0BA0">
        <w:rPr>
          <w:rFonts w:ascii="IFAO-Grec Unicode" w:hAnsi="IFAO-Grec Unicode" w:cs="Times New Roman"/>
          <w:sz w:val="24"/>
          <w:szCs w:val="24"/>
        </w:rPr>
        <w:t xml:space="preserve"> </w:t>
      </w:r>
      <w:r w:rsidR="00DF636A" w:rsidRPr="00DF0BA0">
        <w:rPr>
          <w:rFonts w:ascii="IFAO-Grec Unicode" w:hAnsi="IFAO-Grec Unicode" w:cs="Times New Roman"/>
          <w:sz w:val="24"/>
          <w:szCs w:val="24"/>
        </w:rPr>
        <w:t xml:space="preserve">Like many others </w:t>
      </w:r>
      <w:r w:rsidR="00872F19" w:rsidRPr="00DF0BA0">
        <w:rPr>
          <w:rFonts w:ascii="IFAO-Grec Unicode" w:hAnsi="IFAO-Grec Unicode" w:cs="Times New Roman"/>
          <w:sz w:val="24"/>
          <w:szCs w:val="24"/>
        </w:rPr>
        <w:t xml:space="preserve">in Karanis, </w:t>
      </w:r>
      <w:r w:rsidR="0065337A" w:rsidRPr="00DF0BA0">
        <w:rPr>
          <w:rFonts w:ascii="IFAO-Grec Unicode" w:hAnsi="IFAO-Grec Unicode" w:cs="Times New Roman"/>
          <w:sz w:val="24"/>
          <w:szCs w:val="24"/>
        </w:rPr>
        <w:t>H</w:t>
      </w:r>
      <w:r w:rsidR="00955618" w:rsidRPr="00DF0BA0">
        <w:rPr>
          <w:rFonts w:ascii="IFAO-Grec Unicode" w:hAnsi="IFAO-Grec Unicode" w:cs="Times New Roman"/>
          <w:sz w:val="24"/>
          <w:szCs w:val="24"/>
        </w:rPr>
        <w:t xml:space="preserve">ouse </w:t>
      </w:r>
      <w:r w:rsidR="00872F19" w:rsidRPr="00DF0BA0">
        <w:rPr>
          <w:rFonts w:ascii="IFAO-Grec Unicode" w:hAnsi="IFAO-Grec Unicode" w:cs="Times New Roman"/>
          <w:sz w:val="24"/>
          <w:szCs w:val="24"/>
        </w:rPr>
        <w:t xml:space="preserve">B163 / C163 was </w:t>
      </w:r>
      <w:r w:rsidR="00857F1E" w:rsidRPr="00DF0BA0">
        <w:rPr>
          <w:rFonts w:ascii="IFAO-Grec Unicode" w:hAnsi="IFAO-Grec Unicode" w:cs="Times New Roman"/>
          <w:sz w:val="24"/>
          <w:szCs w:val="24"/>
        </w:rPr>
        <w:t xml:space="preserve">occupied </w:t>
      </w:r>
      <w:r w:rsidR="00872F19" w:rsidRPr="00DF0BA0">
        <w:rPr>
          <w:rFonts w:ascii="IFAO-Grec Unicode" w:hAnsi="IFAO-Grec Unicode" w:cs="Times New Roman"/>
          <w:sz w:val="24"/>
          <w:szCs w:val="24"/>
        </w:rPr>
        <w:t xml:space="preserve">for </w:t>
      </w:r>
      <w:r w:rsidR="002A0A47" w:rsidRPr="00DF0BA0">
        <w:rPr>
          <w:rFonts w:ascii="IFAO-Grec Unicode" w:hAnsi="IFAO-Grec Unicode" w:cs="Times New Roman"/>
          <w:sz w:val="24"/>
          <w:szCs w:val="24"/>
        </w:rPr>
        <w:t>some time</w:t>
      </w:r>
      <w:r w:rsidR="00C17591" w:rsidRPr="00DF0BA0">
        <w:rPr>
          <w:rFonts w:ascii="IFAO-Grec Unicode" w:hAnsi="IFAO-Grec Unicode" w:cs="Times New Roman"/>
          <w:sz w:val="24"/>
          <w:szCs w:val="24"/>
        </w:rPr>
        <w:t xml:space="preserve">, </w:t>
      </w:r>
      <w:r w:rsidR="0088074F" w:rsidRPr="00DF0BA0">
        <w:rPr>
          <w:rFonts w:ascii="IFAO-Grec Unicode" w:hAnsi="IFAO-Grec Unicode" w:cs="Times New Roman"/>
          <w:sz w:val="24"/>
          <w:szCs w:val="24"/>
        </w:rPr>
        <w:t xml:space="preserve">with the basic structure </w:t>
      </w:r>
      <w:r w:rsidR="00010A32" w:rsidRPr="00DF0BA0">
        <w:rPr>
          <w:rFonts w:ascii="IFAO-Grec Unicode" w:hAnsi="IFAO-Grec Unicode" w:cs="Times New Roman"/>
          <w:sz w:val="24"/>
          <w:szCs w:val="24"/>
        </w:rPr>
        <w:t xml:space="preserve">undergoing </w:t>
      </w:r>
      <w:r w:rsidR="0088074F" w:rsidRPr="00DF0BA0">
        <w:rPr>
          <w:rFonts w:ascii="IFAO-Grec Unicode" w:hAnsi="IFAO-Grec Unicode" w:cs="Times New Roman"/>
          <w:sz w:val="24"/>
          <w:szCs w:val="24"/>
        </w:rPr>
        <w:t>renovat</w:t>
      </w:r>
      <w:r w:rsidR="00010A32" w:rsidRPr="00DF0BA0">
        <w:rPr>
          <w:rFonts w:ascii="IFAO-Grec Unicode" w:hAnsi="IFAO-Grec Unicode" w:cs="Times New Roman"/>
          <w:sz w:val="24"/>
          <w:szCs w:val="24"/>
        </w:rPr>
        <w:t>ion</w:t>
      </w:r>
      <w:r w:rsidR="0088074F" w:rsidRPr="00DF0BA0">
        <w:rPr>
          <w:rFonts w:ascii="IFAO-Grec Unicode" w:hAnsi="IFAO-Grec Unicode" w:cs="Times New Roman"/>
          <w:sz w:val="24"/>
          <w:szCs w:val="24"/>
        </w:rPr>
        <w:t xml:space="preserve"> and modifi</w:t>
      </w:r>
      <w:r w:rsidR="00010A32" w:rsidRPr="00DF0BA0">
        <w:rPr>
          <w:rFonts w:ascii="IFAO-Grec Unicode" w:hAnsi="IFAO-Grec Unicode" w:cs="Times New Roman"/>
          <w:sz w:val="24"/>
          <w:szCs w:val="24"/>
        </w:rPr>
        <w:t>cation</w:t>
      </w:r>
      <w:r w:rsidR="0088074F" w:rsidRPr="00DF0BA0">
        <w:rPr>
          <w:rFonts w:ascii="IFAO-Grec Unicode" w:hAnsi="IFAO-Grec Unicode" w:cs="Times New Roman"/>
          <w:sz w:val="24"/>
          <w:szCs w:val="24"/>
        </w:rPr>
        <w:t xml:space="preserve"> </w:t>
      </w:r>
      <w:r w:rsidR="000A03B1" w:rsidRPr="00DF0BA0">
        <w:rPr>
          <w:rFonts w:ascii="IFAO-Grec Unicode" w:hAnsi="IFAO-Grec Unicode" w:cs="Times New Roman"/>
          <w:sz w:val="24"/>
          <w:szCs w:val="24"/>
        </w:rPr>
        <w:t>gradually.</w:t>
      </w:r>
      <w:r w:rsidR="007A6E5C" w:rsidRPr="00DF0BA0">
        <w:rPr>
          <w:rFonts w:ascii="IFAO-Grec Unicode" w:hAnsi="IFAO-Grec Unicode" w:cs="Times New Roman"/>
          <w:sz w:val="24"/>
          <w:szCs w:val="24"/>
        </w:rPr>
        <w:t xml:space="preserve"> </w:t>
      </w:r>
      <w:r w:rsidR="00104FA0" w:rsidRPr="00DF0BA0">
        <w:rPr>
          <w:rFonts w:ascii="IFAO-Grec Unicode" w:hAnsi="IFAO-Grec Unicode" w:cs="Times New Roman"/>
          <w:sz w:val="24"/>
          <w:szCs w:val="24"/>
        </w:rPr>
        <w:t>T</w:t>
      </w:r>
      <w:r w:rsidR="00DD73AD" w:rsidRPr="00DF0BA0">
        <w:rPr>
          <w:rFonts w:ascii="IFAO-Grec Unicode" w:hAnsi="IFAO-Grec Unicode" w:cs="Times New Roman"/>
          <w:sz w:val="24"/>
          <w:szCs w:val="24"/>
        </w:rPr>
        <w:t xml:space="preserve">he </w:t>
      </w:r>
      <w:r w:rsidR="007A6E5C" w:rsidRPr="00DF0BA0">
        <w:rPr>
          <w:rFonts w:ascii="IFAO-Grec Unicode" w:hAnsi="IFAO-Grec Unicode" w:cs="Times New Roman"/>
          <w:sz w:val="24"/>
          <w:szCs w:val="24"/>
        </w:rPr>
        <w:t xml:space="preserve">building’s outer walls were </w:t>
      </w:r>
      <w:r w:rsidR="009E4C9F" w:rsidRPr="00DF0BA0">
        <w:rPr>
          <w:rFonts w:ascii="IFAO-Grec Unicode" w:hAnsi="IFAO-Grec Unicode" w:cs="Times New Roman"/>
          <w:sz w:val="24"/>
          <w:szCs w:val="24"/>
        </w:rPr>
        <w:t xml:space="preserve">certainly </w:t>
      </w:r>
      <w:r w:rsidR="007A6E5C" w:rsidRPr="00DF0BA0">
        <w:rPr>
          <w:rFonts w:ascii="IFAO-Grec Unicode" w:hAnsi="IFAO-Grec Unicode" w:cs="Times New Roman"/>
          <w:sz w:val="24"/>
          <w:szCs w:val="24"/>
        </w:rPr>
        <w:t>reused,</w:t>
      </w:r>
      <w:r w:rsidR="000A03B1" w:rsidRPr="00DF0BA0">
        <w:rPr>
          <w:rStyle w:val="FootnoteReference"/>
          <w:rFonts w:ascii="IFAO-Grec Unicode" w:hAnsi="IFAO-Grec Unicode" w:cs="Times New Roman"/>
          <w:sz w:val="24"/>
          <w:szCs w:val="24"/>
        </w:rPr>
        <w:footnoteReference w:id="15"/>
      </w:r>
      <w:r w:rsidR="007A6E5C" w:rsidRPr="00DF0BA0">
        <w:rPr>
          <w:rFonts w:ascii="IFAO-Grec Unicode" w:hAnsi="IFAO-Grec Unicode" w:cs="Times New Roman"/>
          <w:sz w:val="24"/>
          <w:szCs w:val="24"/>
        </w:rPr>
        <w:t xml:space="preserve"> but </w:t>
      </w:r>
      <w:r w:rsidR="005A4DA1">
        <w:rPr>
          <w:rFonts w:ascii="IFAO-Grec Unicode" w:hAnsi="IFAO-Grec Unicode" w:cs="Times New Roman"/>
          <w:sz w:val="24"/>
          <w:szCs w:val="24"/>
        </w:rPr>
        <w:t xml:space="preserve">its </w:t>
      </w:r>
      <w:r w:rsidR="00CC2D93">
        <w:rPr>
          <w:rFonts w:ascii="IFAO-Grec Unicode" w:hAnsi="IFAO-Grec Unicode" w:cs="Times New Roman"/>
          <w:sz w:val="24"/>
          <w:szCs w:val="24"/>
        </w:rPr>
        <w:t>delapidat</w:t>
      </w:r>
      <w:r w:rsidR="005A4DA1">
        <w:rPr>
          <w:rFonts w:ascii="IFAO-Grec Unicode" w:hAnsi="IFAO-Grec Unicode" w:cs="Times New Roman"/>
          <w:sz w:val="24"/>
          <w:szCs w:val="24"/>
        </w:rPr>
        <w:t>ion</w:t>
      </w:r>
      <w:r w:rsidR="00CC2D93">
        <w:rPr>
          <w:rFonts w:ascii="IFAO-Grec Unicode" w:hAnsi="IFAO-Grec Unicode" w:cs="Times New Roman"/>
          <w:sz w:val="24"/>
          <w:szCs w:val="24"/>
        </w:rPr>
        <w:t xml:space="preserve"> </w:t>
      </w:r>
      <w:r w:rsidR="00296746" w:rsidRPr="00DF0BA0">
        <w:rPr>
          <w:rFonts w:ascii="IFAO-Grec Unicode" w:hAnsi="IFAO-Grec Unicode" w:cs="Times New Roman"/>
          <w:sz w:val="24"/>
          <w:szCs w:val="24"/>
        </w:rPr>
        <w:t xml:space="preserve">limited </w:t>
      </w:r>
      <w:r w:rsidR="007E7C79" w:rsidRPr="00DF0BA0">
        <w:rPr>
          <w:rFonts w:ascii="IFAO-Grec Unicode" w:hAnsi="IFAO-Grec Unicode" w:cs="Times New Roman"/>
          <w:sz w:val="24"/>
          <w:szCs w:val="24"/>
        </w:rPr>
        <w:t xml:space="preserve">further </w:t>
      </w:r>
      <w:r w:rsidR="007A6E5C" w:rsidRPr="00DF0BA0">
        <w:rPr>
          <w:rFonts w:ascii="IFAO-Grec Unicode" w:hAnsi="IFAO-Grec Unicode" w:cs="Times New Roman"/>
          <w:sz w:val="24"/>
          <w:szCs w:val="24"/>
        </w:rPr>
        <w:t xml:space="preserve">conclusions </w:t>
      </w:r>
      <w:r w:rsidR="00296746" w:rsidRPr="00DF0BA0">
        <w:rPr>
          <w:rFonts w:ascii="IFAO-Grec Unicode" w:hAnsi="IFAO-Grec Unicode" w:cs="Times New Roman"/>
          <w:sz w:val="24"/>
          <w:szCs w:val="24"/>
        </w:rPr>
        <w:t xml:space="preserve">regarding the structure: </w:t>
      </w:r>
      <w:r w:rsidR="007A6E5C" w:rsidRPr="00DF0BA0">
        <w:rPr>
          <w:rFonts w:ascii="IFAO-Grec Unicode" w:hAnsi="IFAO-Grec Unicode" w:cs="Times New Roman"/>
          <w:sz w:val="24"/>
          <w:szCs w:val="24"/>
        </w:rPr>
        <w:t>“Doubtless more of the original construction did survive into the later period, but all evidences of that had been cleared away by the diggers for fertilizer.”</w:t>
      </w:r>
      <w:r w:rsidR="007A6E5C" w:rsidRPr="00DF0BA0">
        <w:rPr>
          <w:rStyle w:val="FootnoteReference"/>
          <w:rFonts w:ascii="IFAO-Grec Unicode" w:hAnsi="IFAO-Grec Unicode" w:cs="Times New Roman"/>
          <w:sz w:val="24"/>
          <w:szCs w:val="24"/>
        </w:rPr>
        <w:footnoteReference w:id="16"/>
      </w:r>
      <w:r w:rsidR="000A03B1" w:rsidRPr="00DF0BA0">
        <w:rPr>
          <w:rFonts w:ascii="IFAO-Grec Unicode" w:hAnsi="IFAO-Grec Unicode" w:cs="Times New Roman"/>
          <w:sz w:val="24"/>
          <w:szCs w:val="24"/>
        </w:rPr>
        <w:t xml:space="preserve"> </w:t>
      </w:r>
      <w:r w:rsidR="004D48EC" w:rsidRPr="00DF0BA0">
        <w:rPr>
          <w:rFonts w:ascii="IFAO-Grec Unicode" w:hAnsi="IFAO-Grec Unicode" w:cs="Times New Roman"/>
          <w:sz w:val="24"/>
          <w:szCs w:val="24"/>
        </w:rPr>
        <w:t xml:space="preserve">The evidence for </w:t>
      </w:r>
      <w:r w:rsidR="005D1C1A" w:rsidRPr="00DF0BA0">
        <w:rPr>
          <w:rFonts w:ascii="IFAO-Grec Unicode" w:hAnsi="IFAO-Grec Unicode" w:cs="Times New Roman"/>
          <w:sz w:val="24"/>
          <w:szCs w:val="24"/>
        </w:rPr>
        <w:t xml:space="preserve">both </w:t>
      </w:r>
      <w:r w:rsidR="004D48EC" w:rsidRPr="00DF0BA0">
        <w:rPr>
          <w:rFonts w:ascii="IFAO-Grec Unicode" w:hAnsi="IFAO-Grec Unicode" w:cs="Times New Roman"/>
          <w:sz w:val="24"/>
          <w:szCs w:val="24"/>
        </w:rPr>
        <w:t>C163</w:t>
      </w:r>
      <w:r w:rsidR="00A63983" w:rsidRPr="00DF0BA0">
        <w:rPr>
          <w:rFonts w:ascii="IFAO-Grec Unicode" w:hAnsi="IFAO-Grec Unicode" w:cs="Times New Roman"/>
          <w:sz w:val="24"/>
          <w:szCs w:val="24"/>
        </w:rPr>
        <w:t xml:space="preserve"> as well as its </w:t>
      </w:r>
      <w:r w:rsidR="00501BF7" w:rsidRPr="00DF0BA0">
        <w:rPr>
          <w:rFonts w:ascii="IFAO-Grec Unicode" w:hAnsi="IFAO-Grec Unicode" w:cs="Times New Roman"/>
          <w:sz w:val="24"/>
          <w:szCs w:val="24"/>
        </w:rPr>
        <w:t xml:space="preserve">modification and </w:t>
      </w:r>
      <w:r w:rsidR="00A63983" w:rsidRPr="00DF0BA0">
        <w:rPr>
          <w:rFonts w:ascii="IFAO-Grec Unicode" w:hAnsi="IFAO-Grec Unicode" w:cs="Times New Roman"/>
          <w:sz w:val="24"/>
          <w:szCs w:val="24"/>
        </w:rPr>
        <w:t>reuse in B163</w:t>
      </w:r>
      <w:r w:rsidR="004D48EC" w:rsidRPr="00DF0BA0">
        <w:rPr>
          <w:rFonts w:ascii="IFAO-Grec Unicode" w:hAnsi="IFAO-Grec Unicode" w:cs="Times New Roman"/>
          <w:sz w:val="24"/>
          <w:szCs w:val="24"/>
        </w:rPr>
        <w:t>, in other words, is slim.</w:t>
      </w:r>
    </w:p>
    <w:p w14:paraId="0FF25B96" w14:textId="7F20BA3F" w:rsidR="008F7019" w:rsidRPr="00DF0BA0" w:rsidRDefault="00296746"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A</w:t>
      </w:r>
      <w:r w:rsidR="00B66C37" w:rsidRPr="00DF0BA0">
        <w:rPr>
          <w:rFonts w:ascii="IFAO-Grec Unicode" w:hAnsi="IFAO-Grec Unicode" w:cs="Times New Roman"/>
          <w:sz w:val="24"/>
          <w:szCs w:val="24"/>
        </w:rPr>
        <w:t xml:space="preserve">rchitectural modifications </w:t>
      </w:r>
      <w:r w:rsidR="004E304D" w:rsidRPr="00DF0BA0">
        <w:rPr>
          <w:rFonts w:ascii="IFAO-Grec Unicode" w:hAnsi="IFAO-Grec Unicode" w:cs="Times New Roman"/>
          <w:sz w:val="24"/>
          <w:szCs w:val="24"/>
        </w:rPr>
        <w:t xml:space="preserve">were a necessary </w:t>
      </w:r>
      <w:r w:rsidR="002E1AF3" w:rsidRPr="00DF0BA0">
        <w:rPr>
          <w:rFonts w:ascii="IFAO-Grec Unicode" w:hAnsi="IFAO-Grec Unicode" w:cs="Times New Roman"/>
          <w:sz w:val="24"/>
          <w:szCs w:val="24"/>
        </w:rPr>
        <w:t>respon</w:t>
      </w:r>
      <w:r w:rsidR="004E304D" w:rsidRPr="00DF0BA0">
        <w:rPr>
          <w:rFonts w:ascii="IFAO-Grec Unicode" w:hAnsi="IFAO-Grec Unicode" w:cs="Times New Roman"/>
          <w:sz w:val="24"/>
          <w:szCs w:val="24"/>
        </w:rPr>
        <w:t>se</w:t>
      </w:r>
      <w:r w:rsidR="002E1AF3" w:rsidRPr="00DF0BA0">
        <w:rPr>
          <w:rFonts w:ascii="IFAO-Grec Unicode" w:hAnsi="IFAO-Grec Unicode" w:cs="Times New Roman"/>
          <w:sz w:val="24"/>
          <w:szCs w:val="24"/>
        </w:rPr>
        <w:t xml:space="preserve"> to life in the desert, where </w:t>
      </w:r>
      <w:r w:rsidR="00AE5757" w:rsidRPr="00DF0BA0">
        <w:rPr>
          <w:rFonts w:ascii="IFAO-Grec Unicode" w:hAnsi="IFAO-Grec Unicode" w:cs="Times New Roman"/>
          <w:sz w:val="24"/>
          <w:szCs w:val="24"/>
        </w:rPr>
        <w:t xml:space="preserve">the </w:t>
      </w:r>
      <w:r w:rsidR="00C500B0" w:rsidRPr="00DF0BA0">
        <w:rPr>
          <w:rFonts w:ascii="IFAO-Grec Unicode" w:hAnsi="IFAO-Grec Unicode" w:cs="Times New Roman"/>
          <w:sz w:val="24"/>
          <w:szCs w:val="24"/>
        </w:rPr>
        <w:t xml:space="preserve">natural </w:t>
      </w:r>
      <w:r w:rsidR="00AE5757" w:rsidRPr="00DF0BA0">
        <w:rPr>
          <w:rFonts w:ascii="IFAO-Grec Unicode" w:hAnsi="IFAO-Grec Unicode" w:cs="Times New Roman"/>
          <w:sz w:val="24"/>
          <w:szCs w:val="24"/>
        </w:rPr>
        <w:t>accumulation of sand and debris led to a gradua</w:t>
      </w:r>
      <w:r w:rsidR="009F5809" w:rsidRPr="00DF0BA0">
        <w:rPr>
          <w:rFonts w:ascii="IFAO-Grec Unicode" w:hAnsi="IFAO-Grec Unicode" w:cs="Times New Roman"/>
          <w:sz w:val="24"/>
          <w:szCs w:val="24"/>
        </w:rPr>
        <w:t>l</w:t>
      </w:r>
      <w:r w:rsidR="00AE5757" w:rsidRPr="00DF0BA0">
        <w:rPr>
          <w:rFonts w:ascii="IFAO-Grec Unicode" w:hAnsi="IFAO-Grec Unicode" w:cs="Times New Roman"/>
          <w:sz w:val="24"/>
          <w:szCs w:val="24"/>
        </w:rPr>
        <w:t xml:space="preserve"> rise in street level</w:t>
      </w:r>
      <w:r w:rsidR="00E50B0A" w:rsidRPr="00DF0BA0">
        <w:rPr>
          <w:rFonts w:ascii="IFAO-Grec Unicode" w:hAnsi="IFAO-Grec Unicode" w:cs="Times New Roman"/>
          <w:sz w:val="24"/>
          <w:szCs w:val="24"/>
        </w:rPr>
        <w:t>s</w:t>
      </w:r>
      <w:r w:rsidR="00BE58C5" w:rsidRPr="00DF0BA0">
        <w:rPr>
          <w:rFonts w:ascii="IFAO-Grec Unicode" w:hAnsi="IFAO-Grec Unicode" w:cs="Times New Roman"/>
          <w:sz w:val="24"/>
          <w:szCs w:val="24"/>
        </w:rPr>
        <w:t>.</w:t>
      </w:r>
      <w:r w:rsidR="004B3308" w:rsidRPr="00DF0BA0">
        <w:rPr>
          <w:rFonts w:ascii="IFAO-Grec Unicode" w:hAnsi="IFAO-Grec Unicode" w:cs="Times New Roman"/>
          <w:sz w:val="24"/>
          <w:szCs w:val="24"/>
        </w:rPr>
        <w:t xml:space="preserve"> </w:t>
      </w:r>
      <w:r w:rsidR="009F0B6B" w:rsidRPr="00DF0BA0">
        <w:rPr>
          <w:rFonts w:ascii="IFAO-Grec Unicode" w:hAnsi="IFAO-Grec Unicode" w:cs="Times New Roman"/>
          <w:sz w:val="24"/>
          <w:szCs w:val="24"/>
        </w:rPr>
        <w:t xml:space="preserve">In time, </w:t>
      </w:r>
      <w:r w:rsidR="007E2E9A" w:rsidRPr="00DF0BA0">
        <w:rPr>
          <w:rFonts w:ascii="IFAO-Grec Unicode" w:hAnsi="IFAO-Grec Unicode" w:cs="Times New Roman"/>
          <w:sz w:val="24"/>
          <w:szCs w:val="24"/>
        </w:rPr>
        <w:t xml:space="preserve">the construction of additional stories </w:t>
      </w:r>
      <w:r w:rsidR="007E2E9A">
        <w:rPr>
          <w:rFonts w:ascii="IFAO-Grec Unicode" w:hAnsi="IFAO-Grec Unicode" w:cs="Times New Roman"/>
          <w:sz w:val="24"/>
          <w:szCs w:val="24"/>
        </w:rPr>
        <w:t xml:space="preserve">as well as </w:t>
      </w:r>
      <w:r w:rsidR="00F63B07" w:rsidRPr="00DF0BA0">
        <w:rPr>
          <w:rFonts w:ascii="IFAO-Grec Unicode" w:hAnsi="IFAO-Grec Unicode" w:cs="Times New Roman"/>
          <w:sz w:val="24"/>
          <w:szCs w:val="24"/>
        </w:rPr>
        <w:t xml:space="preserve">modifications to doors </w:t>
      </w:r>
      <w:r w:rsidR="007E2E9A">
        <w:rPr>
          <w:rFonts w:ascii="IFAO-Grec Unicode" w:hAnsi="IFAO-Grec Unicode" w:cs="Times New Roman"/>
          <w:sz w:val="24"/>
          <w:szCs w:val="24"/>
        </w:rPr>
        <w:t xml:space="preserve">and </w:t>
      </w:r>
      <w:r w:rsidR="00F63B07" w:rsidRPr="00DF0BA0">
        <w:rPr>
          <w:rFonts w:ascii="IFAO-Grec Unicode" w:hAnsi="IFAO-Grec Unicode" w:cs="Times New Roman"/>
          <w:sz w:val="24"/>
          <w:szCs w:val="24"/>
        </w:rPr>
        <w:t xml:space="preserve">walls </w:t>
      </w:r>
      <w:r w:rsidR="00572AD7">
        <w:rPr>
          <w:rFonts w:ascii="IFAO-Grec Unicode" w:hAnsi="IFAO-Grec Unicode" w:cs="Times New Roman"/>
          <w:sz w:val="24"/>
          <w:szCs w:val="24"/>
        </w:rPr>
        <w:t xml:space="preserve">were necessary to </w:t>
      </w:r>
      <w:r w:rsidR="00F63B07" w:rsidRPr="00DF0BA0">
        <w:rPr>
          <w:rFonts w:ascii="IFAO-Grec Unicode" w:hAnsi="IFAO-Grec Unicode" w:cs="Times New Roman"/>
          <w:sz w:val="24"/>
          <w:szCs w:val="24"/>
        </w:rPr>
        <w:t>ensure the continuing viability of a structure</w:t>
      </w:r>
      <w:r w:rsidR="00572AD7">
        <w:rPr>
          <w:rFonts w:ascii="IFAO-Grec Unicode" w:hAnsi="IFAO-Grec Unicode" w:cs="Times New Roman"/>
          <w:sz w:val="24"/>
          <w:szCs w:val="24"/>
        </w:rPr>
        <w:t xml:space="preserve"> (</w:t>
      </w:r>
      <w:r w:rsidR="00F63B07" w:rsidRPr="00DF0BA0">
        <w:rPr>
          <w:rFonts w:ascii="IFAO-Grec Unicode" w:hAnsi="IFAO-Grec Unicode" w:cs="Times New Roman"/>
          <w:sz w:val="24"/>
          <w:szCs w:val="24"/>
        </w:rPr>
        <w:t>not to mention means of egress</w:t>
      </w:r>
      <w:r w:rsidR="00572AD7">
        <w:rPr>
          <w:rFonts w:ascii="IFAO-Grec Unicode" w:hAnsi="IFAO-Grec Unicode" w:cs="Times New Roman"/>
          <w:sz w:val="24"/>
          <w:szCs w:val="24"/>
        </w:rPr>
        <w:t xml:space="preserve">!), </w:t>
      </w:r>
      <w:r w:rsidR="008F64A1">
        <w:rPr>
          <w:rFonts w:ascii="IFAO-Grec Unicode" w:hAnsi="IFAO-Grec Unicode" w:cs="Times New Roman"/>
          <w:sz w:val="24"/>
          <w:szCs w:val="24"/>
        </w:rPr>
        <w:t>as a consequence of which</w:t>
      </w:r>
      <w:r w:rsidR="00F63B07" w:rsidRPr="00DF0BA0">
        <w:rPr>
          <w:rFonts w:ascii="IFAO-Grec Unicode" w:hAnsi="IFAO-Grec Unicode" w:cs="Times New Roman"/>
          <w:sz w:val="24"/>
          <w:szCs w:val="24"/>
        </w:rPr>
        <w:t xml:space="preserve"> </w:t>
      </w:r>
      <w:r w:rsidR="009F0B6B" w:rsidRPr="00DF0BA0">
        <w:rPr>
          <w:rFonts w:ascii="IFAO-Grec Unicode" w:hAnsi="IFAO-Grec Unicode" w:cs="Times New Roman"/>
          <w:sz w:val="24"/>
          <w:szCs w:val="24"/>
        </w:rPr>
        <w:t>l</w:t>
      </w:r>
      <w:r w:rsidR="00BA622F" w:rsidRPr="00DF0BA0">
        <w:rPr>
          <w:rFonts w:ascii="IFAO-Grec Unicode" w:hAnsi="IFAO-Grec Unicode" w:cs="Times New Roman"/>
          <w:sz w:val="24"/>
          <w:szCs w:val="24"/>
        </w:rPr>
        <w:t xml:space="preserve">ower levels of </w:t>
      </w:r>
      <w:r w:rsidR="00921F2A" w:rsidRPr="00DF0BA0">
        <w:rPr>
          <w:rFonts w:ascii="IFAO-Grec Unicode" w:hAnsi="IFAO-Grec Unicode" w:cs="Times New Roman"/>
          <w:sz w:val="24"/>
          <w:szCs w:val="24"/>
        </w:rPr>
        <w:t xml:space="preserve">buildings </w:t>
      </w:r>
      <w:r w:rsidR="00DB7AC5" w:rsidRPr="00DF0BA0">
        <w:rPr>
          <w:rFonts w:ascii="IFAO-Grec Unicode" w:hAnsi="IFAO-Grec Unicode" w:cs="Times New Roman"/>
          <w:sz w:val="24"/>
          <w:szCs w:val="24"/>
        </w:rPr>
        <w:t xml:space="preserve">fell out of use </w:t>
      </w:r>
      <w:r w:rsidR="00DB7AC5">
        <w:rPr>
          <w:rFonts w:ascii="IFAO-Grec Unicode" w:hAnsi="IFAO-Grec Unicode" w:cs="Times New Roman"/>
          <w:sz w:val="24"/>
          <w:szCs w:val="24"/>
        </w:rPr>
        <w:t xml:space="preserve">or </w:t>
      </w:r>
      <w:r w:rsidR="00BA622F" w:rsidRPr="00DF0BA0">
        <w:rPr>
          <w:rFonts w:ascii="IFAO-Grec Unicode" w:hAnsi="IFAO-Grec Unicode" w:cs="Times New Roman"/>
          <w:sz w:val="24"/>
          <w:szCs w:val="24"/>
        </w:rPr>
        <w:t>became inaccessible</w:t>
      </w:r>
      <w:r w:rsidR="008F64A1">
        <w:rPr>
          <w:rFonts w:ascii="IFAO-Grec Unicode" w:hAnsi="IFAO-Grec Unicode" w:cs="Times New Roman"/>
          <w:sz w:val="24"/>
          <w:szCs w:val="24"/>
        </w:rPr>
        <w:t>.</w:t>
      </w:r>
      <w:r w:rsidR="00ED583A" w:rsidRPr="00DF0BA0">
        <w:rPr>
          <w:rFonts w:ascii="IFAO-Grec Unicode" w:hAnsi="IFAO-Grec Unicode" w:cs="Times New Roman"/>
          <w:sz w:val="24"/>
          <w:szCs w:val="24"/>
        </w:rPr>
        <w:t xml:space="preserve"> </w:t>
      </w:r>
      <w:r w:rsidR="008F7019" w:rsidRPr="00DF0BA0">
        <w:rPr>
          <w:rFonts w:ascii="IFAO-Grec Unicode" w:hAnsi="IFAO-Grec Unicode" w:cs="Times New Roman"/>
          <w:sz w:val="24"/>
          <w:szCs w:val="24"/>
        </w:rPr>
        <w:t xml:space="preserve">But while </w:t>
      </w:r>
      <w:r w:rsidR="00971B46" w:rsidRPr="00DF0BA0">
        <w:rPr>
          <w:rFonts w:ascii="IFAO-Grec Unicode" w:hAnsi="IFAO-Grec Unicode" w:cs="Times New Roman"/>
          <w:sz w:val="24"/>
          <w:szCs w:val="24"/>
        </w:rPr>
        <w:t xml:space="preserve">the Michigan team </w:t>
      </w:r>
      <w:r w:rsidR="008F7019" w:rsidRPr="00DF0BA0">
        <w:rPr>
          <w:rFonts w:ascii="IFAO-Grec Unicode" w:hAnsi="IFAO-Grec Unicode" w:cs="Times New Roman"/>
          <w:sz w:val="24"/>
          <w:szCs w:val="24"/>
        </w:rPr>
        <w:t xml:space="preserve">observed </w:t>
      </w:r>
      <w:r w:rsidR="007F3C5E" w:rsidRPr="00DF0BA0">
        <w:rPr>
          <w:rFonts w:ascii="IFAO-Grec Unicode" w:hAnsi="IFAO-Grec Unicode" w:cs="Times New Roman"/>
          <w:sz w:val="24"/>
          <w:szCs w:val="24"/>
        </w:rPr>
        <w:t xml:space="preserve">and documented </w:t>
      </w:r>
      <w:r w:rsidR="004B2A72" w:rsidRPr="00DF0BA0">
        <w:rPr>
          <w:rFonts w:ascii="IFAO-Grec Unicode" w:hAnsi="IFAO-Grec Unicode" w:cs="Times New Roman"/>
          <w:sz w:val="24"/>
          <w:szCs w:val="24"/>
        </w:rPr>
        <w:t xml:space="preserve">such </w:t>
      </w:r>
      <w:r w:rsidR="00F80FDB" w:rsidRPr="00DF0BA0">
        <w:rPr>
          <w:rFonts w:ascii="IFAO-Grec Unicode" w:hAnsi="IFAO-Grec Unicode" w:cs="Times New Roman"/>
          <w:sz w:val="24"/>
          <w:szCs w:val="24"/>
        </w:rPr>
        <w:t xml:space="preserve">alterations </w:t>
      </w:r>
      <w:r w:rsidR="00971B46" w:rsidRPr="00DF0BA0">
        <w:rPr>
          <w:rFonts w:ascii="IFAO-Grec Unicode" w:hAnsi="IFAO-Grec Unicode" w:cs="Times New Roman"/>
          <w:sz w:val="24"/>
          <w:szCs w:val="24"/>
        </w:rPr>
        <w:t xml:space="preserve">at length </w:t>
      </w:r>
      <w:r w:rsidR="00225D2B" w:rsidRPr="00DF0BA0">
        <w:rPr>
          <w:rFonts w:ascii="IFAO-Grec Unicode" w:hAnsi="IFAO-Grec Unicode" w:cs="Times New Roman"/>
          <w:sz w:val="24"/>
          <w:szCs w:val="24"/>
        </w:rPr>
        <w:t xml:space="preserve">elsewhere in </w:t>
      </w:r>
      <w:r w:rsidR="008F7019" w:rsidRPr="00DF0BA0">
        <w:rPr>
          <w:rFonts w:ascii="IFAO-Grec Unicode" w:hAnsi="IFAO-Grec Unicode" w:cs="Times New Roman"/>
          <w:sz w:val="24"/>
          <w:szCs w:val="24"/>
        </w:rPr>
        <w:t xml:space="preserve">Karanis, </w:t>
      </w:r>
      <w:r w:rsidR="00E04B95" w:rsidRPr="00DF0BA0">
        <w:rPr>
          <w:rFonts w:ascii="IFAO-Grec Unicode" w:hAnsi="IFAO-Grec Unicode" w:cs="Times New Roman"/>
          <w:sz w:val="24"/>
          <w:szCs w:val="24"/>
        </w:rPr>
        <w:t xml:space="preserve">in </w:t>
      </w:r>
      <w:r w:rsidR="008F7019" w:rsidRPr="00DF0BA0">
        <w:rPr>
          <w:rFonts w:ascii="IFAO-Grec Unicode" w:hAnsi="IFAO-Grec Unicode" w:cs="Times New Roman"/>
          <w:sz w:val="24"/>
          <w:szCs w:val="24"/>
        </w:rPr>
        <w:t xml:space="preserve">the case of </w:t>
      </w:r>
      <w:r w:rsidR="008F7019" w:rsidRPr="00DF0BA0">
        <w:rPr>
          <w:rFonts w:ascii="IFAO-Grec Unicode" w:hAnsi="IFAO-Grec Unicode" w:cs="Times New Roman"/>
          <w:sz w:val="24"/>
          <w:szCs w:val="24"/>
        </w:rPr>
        <w:lastRenderedPageBreak/>
        <w:t>B163</w:t>
      </w:r>
      <w:r w:rsidR="00B74270" w:rsidRPr="00DF0BA0">
        <w:rPr>
          <w:rFonts w:ascii="IFAO-Grec Unicode" w:hAnsi="IFAO-Grec Unicode" w:cs="Times New Roman"/>
          <w:sz w:val="24"/>
          <w:szCs w:val="24"/>
        </w:rPr>
        <w:t xml:space="preserve"> </w:t>
      </w:r>
      <w:r w:rsidR="003F0BAF" w:rsidRPr="00DF0BA0">
        <w:rPr>
          <w:rFonts w:ascii="IFAO-Grec Unicode" w:hAnsi="IFAO-Grec Unicode" w:cs="Times New Roman"/>
          <w:sz w:val="24"/>
          <w:szCs w:val="24"/>
        </w:rPr>
        <w:t xml:space="preserve">evidence </w:t>
      </w:r>
      <w:r w:rsidR="00E04B95" w:rsidRPr="00DF0BA0">
        <w:rPr>
          <w:rFonts w:ascii="IFAO-Grec Unicode" w:hAnsi="IFAO-Grec Unicode" w:cs="Times New Roman"/>
          <w:sz w:val="24"/>
          <w:szCs w:val="24"/>
        </w:rPr>
        <w:t>did not survive sufficiently to permit analysis</w:t>
      </w:r>
      <w:r w:rsidR="00AD3648" w:rsidRPr="00DF0BA0">
        <w:rPr>
          <w:rFonts w:ascii="IFAO-Grec Unicode" w:hAnsi="IFAO-Grec Unicode" w:cs="Times New Roman"/>
          <w:sz w:val="24"/>
          <w:szCs w:val="24"/>
        </w:rPr>
        <w:t xml:space="preserve">. It is interesting </w:t>
      </w:r>
      <w:r w:rsidR="004A6BBA" w:rsidRPr="00DF0BA0">
        <w:rPr>
          <w:rFonts w:ascii="IFAO-Grec Unicode" w:hAnsi="IFAO-Grec Unicode" w:cs="Times New Roman"/>
          <w:sz w:val="24"/>
          <w:szCs w:val="24"/>
        </w:rPr>
        <w:t xml:space="preserve">in this respect </w:t>
      </w:r>
      <w:r w:rsidR="00AD3648" w:rsidRPr="00DF0BA0">
        <w:rPr>
          <w:rFonts w:ascii="IFAO-Grec Unicode" w:hAnsi="IFAO-Grec Unicode" w:cs="Times New Roman"/>
          <w:sz w:val="24"/>
          <w:szCs w:val="24"/>
        </w:rPr>
        <w:t xml:space="preserve">that </w:t>
      </w:r>
      <w:r w:rsidR="004A6BBA" w:rsidRPr="00DF0BA0">
        <w:rPr>
          <w:rFonts w:ascii="IFAO-Grec Unicode" w:hAnsi="IFAO-Grec Unicode" w:cs="Times New Roman"/>
          <w:sz w:val="24"/>
          <w:szCs w:val="24"/>
        </w:rPr>
        <w:t xml:space="preserve">the Field Director’s </w:t>
      </w:r>
      <w:r w:rsidR="000F5556" w:rsidRPr="00DF0BA0">
        <w:rPr>
          <w:rFonts w:ascii="IFAO-Grec Unicode" w:hAnsi="IFAO-Grec Unicode" w:cs="Times New Roman"/>
          <w:sz w:val="24"/>
          <w:szCs w:val="24"/>
        </w:rPr>
        <w:t xml:space="preserve">report </w:t>
      </w:r>
      <w:r w:rsidR="0063576E" w:rsidRPr="00DF0BA0">
        <w:rPr>
          <w:rFonts w:ascii="IFAO-Grec Unicode" w:hAnsi="IFAO-Grec Unicode" w:cs="Times New Roman"/>
          <w:sz w:val="24"/>
          <w:szCs w:val="24"/>
        </w:rPr>
        <w:t xml:space="preserve">refers to the </w:t>
      </w:r>
      <w:r w:rsidR="0063576E" w:rsidRPr="00DF0BA0">
        <w:rPr>
          <w:rFonts w:ascii="IFAO-Grec Unicode" w:hAnsi="IFAO-Grec Unicode" w:cs="Times New Roman"/>
          <w:i/>
          <w:iCs/>
          <w:sz w:val="24"/>
          <w:szCs w:val="24"/>
        </w:rPr>
        <w:t>sebakhin</w:t>
      </w:r>
      <w:r w:rsidR="0063576E" w:rsidRPr="00DF0BA0">
        <w:rPr>
          <w:rFonts w:ascii="IFAO-Grec Unicode" w:hAnsi="IFAO-Grec Unicode" w:cs="Times New Roman"/>
          <w:sz w:val="24"/>
          <w:szCs w:val="24"/>
        </w:rPr>
        <w:t>’s</w:t>
      </w:r>
      <w:r w:rsidR="0063576E" w:rsidRPr="00DF0BA0">
        <w:rPr>
          <w:rFonts w:ascii="IFAO-Grec Unicode" w:hAnsi="IFAO-Grec Unicode" w:cs="Times New Roman"/>
          <w:i/>
          <w:iCs/>
          <w:sz w:val="24"/>
          <w:szCs w:val="24"/>
        </w:rPr>
        <w:t xml:space="preserve"> </w:t>
      </w:r>
      <w:r w:rsidR="0063576E" w:rsidRPr="00DF0BA0">
        <w:rPr>
          <w:rFonts w:ascii="IFAO-Grec Unicode" w:hAnsi="IFAO-Grec Unicode" w:cs="Times New Roman"/>
          <w:sz w:val="24"/>
          <w:szCs w:val="24"/>
        </w:rPr>
        <w:t>activities</w:t>
      </w:r>
      <w:r w:rsidR="00987922" w:rsidRPr="00DF0BA0">
        <w:rPr>
          <w:rFonts w:ascii="IFAO-Grec Unicode" w:hAnsi="IFAO-Grec Unicode" w:cs="Times New Roman"/>
          <w:sz w:val="24"/>
          <w:szCs w:val="24"/>
        </w:rPr>
        <w:t xml:space="preserve"> </w:t>
      </w:r>
      <w:r w:rsidR="00E1462D" w:rsidRPr="00DF0BA0">
        <w:rPr>
          <w:rFonts w:ascii="IFAO-Grec Unicode" w:hAnsi="IFAO-Grec Unicode" w:cs="Times New Roman"/>
          <w:sz w:val="24"/>
          <w:szCs w:val="24"/>
        </w:rPr>
        <w:t>vis-à-vis</w:t>
      </w:r>
      <w:r w:rsidR="00987922" w:rsidRPr="00DF0BA0">
        <w:rPr>
          <w:rFonts w:ascii="IFAO-Grec Unicode" w:hAnsi="IFAO-Grec Unicode" w:cs="Times New Roman"/>
          <w:sz w:val="24"/>
          <w:szCs w:val="24"/>
        </w:rPr>
        <w:t xml:space="preserve"> </w:t>
      </w:r>
      <w:r w:rsidR="000C3EE1" w:rsidRPr="00DF0BA0">
        <w:rPr>
          <w:rFonts w:ascii="IFAO-Grec Unicode" w:hAnsi="IFAO-Grec Unicode" w:cs="Times New Roman"/>
          <w:sz w:val="24"/>
          <w:szCs w:val="24"/>
        </w:rPr>
        <w:t>“</w:t>
      </w:r>
      <w:r w:rsidR="00987922" w:rsidRPr="00DF0BA0">
        <w:rPr>
          <w:rFonts w:ascii="IFAO-Grec Unicode" w:hAnsi="IFAO-Grec Unicode" w:cs="Times New Roman"/>
          <w:sz w:val="24"/>
          <w:szCs w:val="24"/>
        </w:rPr>
        <w:t xml:space="preserve">the </w:t>
      </w:r>
      <w:r w:rsidR="00E1462D" w:rsidRPr="00DF0BA0">
        <w:rPr>
          <w:rFonts w:ascii="IFAO-Grec Unicode" w:hAnsi="IFAO-Grec Unicode" w:cs="Times New Roman"/>
          <w:sz w:val="24"/>
          <w:szCs w:val="24"/>
        </w:rPr>
        <w:t>original construction</w:t>
      </w:r>
      <w:r w:rsidR="000C3EE1" w:rsidRPr="00DF0BA0">
        <w:rPr>
          <w:rFonts w:ascii="IFAO-Grec Unicode" w:hAnsi="IFAO-Grec Unicode" w:cs="Times New Roman"/>
          <w:sz w:val="24"/>
          <w:szCs w:val="24"/>
        </w:rPr>
        <w:t>”</w:t>
      </w:r>
      <w:r w:rsidR="001A45AB" w:rsidRPr="00DF0BA0">
        <w:rPr>
          <w:rFonts w:ascii="IFAO-Grec Unicode" w:hAnsi="IFAO-Grec Unicode" w:cs="Times New Roman"/>
          <w:sz w:val="24"/>
          <w:szCs w:val="24"/>
        </w:rPr>
        <w:t>. T</w:t>
      </w:r>
      <w:r w:rsidR="0063576E" w:rsidRPr="00DF0BA0">
        <w:rPr>
          <w:rFonts w:ascii="IFAO-Grec Unicode" w:hAnsi="IFAO-Grec Unicode" w:cs="Times New Roman"/>
          <w:sz w:val="24"/>
          <w:szCs w:val="24"/>
        </w:rPr>
        <w:t>he implication is that</w:t>
      </w:r>
      <w:r w:rsidR="00E22DF7" w:rsidRPr="00DF0BA0">
        <w:rPr>
          <w:rFonts w:ascii="IFAO-Grec Unicode" w:hAnsi="IFAO-Grec Unicode" w:cs="Times New Roman"/>
          <w:sz w:val="24"/>
          <w:szCs w:val="24"/>
        </w:rPr>
        <w:t>,</w:t>
      </w:r>
      <w:r w:rsidR="0063576E" w:rsidRPr="00DF0BA0">
        <w:rPr>
          <w:rFonts w:ascii="IFAO-Grec Unicode" w:hAnsi="IFAO-Grec Unicode" w:cs="Times New Roman"/>
          <w:sz w:val="24"/>
          <w:szCs w:val="24"/>
        </w:rPr>
        <w:t xml:space="preserve"> after </w:t>
      </w:r>
      <w:r w:rsidR="006A3B4D" w:rsidRPr="00DF0BA0">
        <w:rPr>
          <w:rFonts w:ascii="IFAO-Grec Unicode" w:hAnsi="IFAO-Grec Unicode" w:cs="Times New Roman"/>
          <w:sz w:val="24"/>
          <w:szCs w:val="24"/>
        </w:rPr>
        <w:t>H</w:t>
      </w:r>
      <w:r w:rsidR="0063576E" w:rsidRPr="00DF0BA0">
        <w:rPr>
          <w:rFonts w:ascii="IFAO-Grec Unicode" w:hAnsi="IFAO-Grec Unicode" w:cs="Times New Roman"/>
          <w:sz w:val="24"/>
          <w:szCs w:val="24"/>
        </w:rPr>
        <w:t xml:space="preserve">ouse 125 had been </w:t>
      </w:r>
      <w:r w:rsidR="00642E37" w:rsidRPr="00DF0BA0">
        <w:rPr>
          <w:rFonts w:ascii="IFAO-Grec Unicode" w:hAnsi="IFAO-Grec Unicode" w:cs="Times New Roman"/>
          <w:sz w:val="24"/>
          <w:szCs w:val="24"/>
        </w:rPr>
        <w:t xml:space="preserve">exposed </w:t>
      </w:r>
      <w:r w:rsidR="0063576E" w:rsidRPr="00DF0BA0">
        <w:rPr>
          <w:rFonts w:ascii="IFAO-Grec Unicode" w:hAnsi="IFAO-Grec Unicode" w:cs="Times New Roman"/>
          <w:sz w:val="24"/>
          <w:szCs w:val="24"/>
        </w:rPr>
        <w:t xml:space="preserve">in 1924, </w:t>
      </w:r>
      <w:r w:rsidR="002A6F2A" w:rsidRPr="00DF0BA0">
        <w:rPr>
          <w:rFonts w:ascii="IFAO-Grec Unicode" w:hAnsi="IFAO-Grec Unicode" w:cs="Times New Roman"/>
          <w:sz w:val="24"/>
          <w:szCs w:val="24"/>
        </w:rPr>
        <w:t>the level</w:t>
      </w:r>
      <w:r w:rsidR="007C261E" w:rsidRPr="00DF0BA0">
        <w:rPr>
          <w:rFonts w:ascii="IFAO-Grec Unicode" w:hAnsi="IFAO-Grec Unicode" w:cs="Times New Roman"/>
          <w:sz w:val="24"/>
          <w:szCs w:val="24"/>
        </w:rPr>
        <w:t>s</w:t>
      </w:r>
      <w:r w:rsidR="002A6F2A" w:rsidRPr="00DF0BA0">
        <w:rPr>
          <w:rFonts w:ascii="IFAO-Grec Unicode" w:hAnsi="IFAO-Grec Unicode" w:cs="Times New Roman"/>
          <w:sz w:val="24"/>
          <w:szCs w:val="24"/>
        </w:rPr>
        <w:t xml:space="preserve"> below – </w:t>
      </w:r>
      <w:r w:rsidR="007C261E" w:rsidRPr="00DF0BA0">
        <w:rPr>
          <w:rFonts w:ascii="IFAO-Grec Unicode" w:hAnsi="IFAO-Grec Unicode" w:cs="Times New Roman"/>
          <w:sz w:val="24"/>
          <w:szCs w:val="24"/>
        </w:rPr>
        <w:t xml:space="preserve">i.e., </w:t>
      </w:r>
      <w:r w:rsidR="002A6F2A" w:rsidRPr="00DF0BA0">
        <w:rPr>
          <w:rFonts w:ascii="IFAO-Grec Unicode" w:hAnsi="IFAO-Grec Unicode" w:cs="Times New Roman"/>
          <w:sz w:val="24"/>
          <w:szCs w:val="24"/>
        </w:rPr>
        <w:t xml:space="preserve">B163 </w:t>
      </w:r>
      <w:r w:rsidR="007C261E" w:rsidRPr="00DF0BA0">
        <w:rPr>
          <w:rFonts w:ascii="IFAO-Grec Unicode" w:hAnsi="IFAO-Grec Unicode" w:cs="Times New Roman"/>
          <w:sz w:val="24"/>
          <w:szCs w:val="24"/>
        </w:rPr>
        <w:t xml:space="preserve">/ C163 </w:t>
      </w:r>
      <w:r w:rsidR="002A6F2A" w:rsidRPr="00DF0BA0">
        <w:rPr>
          <w:rFonts w:ascii="IFAO-Grec Unicode" w:hAnsi="IFAO-Grec Unicode" w:cs="Times New Roman"/>
          <w:sz w:val="24"/>
          <w:szCs w:val="24"/>
        </w:rPr>
        <w:t xml:space="preserve">– </w:t>
      </w:r>
      <w:r w:rsidR="0063576E" w:rsidRPr="00DF0BA0">
        <w:rPr>
          <w:rFonts w:ascii="IFAO-Grec Unicode" w:hAnsi="IFAO-Grec Unicode" w:cs="Times New Roman"/>
          <w:sz w:val="24"/>
          <w:szCs w:val="24"/>
        </w:rPr>
        <w:t>w</w:t>
      </w:r>
      <w:r w:rsidR="007C261E" w:rsidRPr="00DF0BA0">
        <w:rPr>
          <w:rFonts w:ascii="IFAO-Grec Unicode" w:hAnsi="IFAO-Grec Unicode" w:cs="Times New Roman"/>
          <w:sz w:val="24"/>
          <w:szCs w:val="24"/>
        </w:rPr>
        <w:t>ere</w:t>
      </w:r>
      <w:r w:rsidR="0063576E" w:rsidRPr="00DF0BA0">
        <w:rPr>
          <w:rFonts w:ascii="IFAO-Grec Unicode" w:hAnsi="IFAO-Grec Unicode" w:cs="Times New Roman"/>
          <w:sz w:val="24"/>
          <w:szCs w:val="24"/>
        </w:rPr>
        <w:t xml:space="preserve"> further disturbed before excavations resumed in 1928.</w:t>
      </w:r>
      <w:r w:rsidR="00EB205D" w:rsidRPr="00DF0BA0">
        <w:rPr>
          <w:rFonts w:ascii="IFAO-Grec Unicode" w:hAnsi="IFAO-Grec Unicode" w:cs="Times New Roman"/>
          <w:sz w:val="24"/>
          <w:szCs w:val="24"/>
        </w:rPr>
        <w:t xml:space="preserve"> </w:t>
      </w:r>
      <w:r w:rsidR="001C48E7" w:rsidRPr="00DF0BA0">
        <w:rPr>
          <w:rFonts w:ascii="IFAO-Grec Unicode" w:hAnsi="IFAO-Grec Unicode" w:cs="Times New Roman"/>
          <w:sz w:val="24"/>
          <w:szCs w:val="24"/>
        </w:rPr>
        <w:t xml:space="preserve">Because </w:t>
      </w:r>
      <w:r w:rsidR="006625D5" w:rsidRPr="00DF0BA0">
        <w:rPr>
          <w:rFonts w:ascii="IFAO-Grec Unicode" w:hAnsi="IFAO-Grec Unicode" w:cs="Times New Roman"/>
          <w:i/>
          <w:iCs/>
          <w:sz w:val="24"/>
          <w:szCs w:val="24"/>
        </w:rPr>
        <w:t>sebakh</w:t>
      </w:r>
      <w:r w:rsidR="006625D5" w:rsidRPr="00DF0BA0">
        <w:rPr>
          <w:rFonts w:ascii="IFAO-Grec Unicode" w:hAnsi="IFAO-Grec Unicode" w:cs="Times New Roman"/>
          <w:sz w:val="24"/>
          <w:szCs w:val="24"/>
        </w:rPr>
        <w:t xml:space="preserve">-diggers continued </w:t>
      </w:r>
      <w:r w:rsidR="007853B0" w:rsidRPr="00DF0BA0">
        <w:rPr>
          <w:rFonts w:ascii="IFAO-Grec Unicode" w:hAnsi="IFAO-Grec Unicode" w:cs="Times New Roman"/>
          <w:sz w:val="24"/>
          <w:szCs w:val="24"/>
        </w:rPr>
        <w:t xml:space="preserve">to </w:t>
      </w:r>
      <w:r w:rsidR="006625D5" w:rsidRPr="00DF0BA0">
        <w:rPr>
          <w:rFonts w:ascii="IFAO-Grec Unicode" w:hAnsi="IFAO-Grec Unicode" w:cs="Times New Roman"/>
          <w:sz w:val="24"/>
          <w:szCs w:val="24"/>
        </w:rPr>
        <w:t>work during the months the excavation was dormant</w:t>
      </w:r>
      <w:r w:rsidR="00FE308E" w:rsidRPr="00DF0BA0">
        <w:rPr>
          <w:rFonts w:ascii="IFAO-Grec Unicode" w:hAnsi="IFAO-Grec Unicode" w:cs="Times New Roman"/>
          <w:sz w:val="24"/>
          <w:szCs w:val="24"/>
        </w:rPr>
        <w:t xml:space="preserve">, the </w:t>
      </w:r>
      <w:r w:rsidR="009558E4" w:rsidRPr="00DF0BA0">
        <w:rPr>
          <w:rFonts w:ascii="IFAO-Grec Unicode" w:hAnsi="IFAO-Grec Unicode" w:cs="Times New Roman"/>
          <w:sz w:val="24"/>
          <w:szCs w:val="24"/>
        </w:rPr>
        <w:t xml:space="preserve">risk to the archaeological record </w:t>
      </w:r>
      <w:r w:rsidR="000027A4" w:rsidRPr="00DF0BA0">
        <w:rPr>
          <w:rFonts w:ascii="IFAO-Grec Unicode" w:hAnsi="IFAO-Grec Unicode" w:cs="Times New Roman"/>
          <w:sz w:val="24"/>
          <w:szCs w:val="24"/>
        </w:rPr>
        <w:t xml:space="preserve">on that front </w:t>
      </w:r>
      <w:r w:rsidR="009558E4" w:rsidRPr="00DF0BA0">
        <w:rPr>
          <w:rFonts w:ascii="IFAO-Grec Unicode" w:hAnsi="IFAO-Grec Unicode" w:cs="Times New Roman"/>
          <w:sz w:val="24"/>
          <w:szCs w:val="24"/>
        </w:rPr>
        <w:t>is clear</w:t>
      </w:r>
      <w:r w:rsidR="00C42EAB" w:rsidRPr="00DF0BA0">
        <w:rPr>
          <w:rFonts w:ascii="IFAO-Grec Unicode" w:hAnsi="IFAO-Grec Unicode" w:cs="Times New Roman"/>
          <w:sz w:val="24"/>
          <w:szCs w:val="24"/>
        </w:rPr>
        <w:t>.</w:t>
      </w:r>
      <w:r w:rsidR="00BB33D1" w:rsidRPr="00DF0BA0">
        <w:rPr>
          <w:rStyle w:val="FootnoteReference"/>
          <w:rFonts w:ascii="IFAO-Grec Unicode" w:hAnsi="IFAO-Grec Unicode" w:cs="Times New Roman"/>
          <w:sz w:val="24"/>
          <w:szCs w:val="24"/>
        </w:rPr>
        <w:footnoteReference w:id="17"/>
      </w:r>
      <w:r w:rsidR="00994ED7" w:rsidRPr="00DF0BA0">
        <w:rPr>
          <w:rFonts w:ascii="IFAO-Grec Unicode" w:hAnsi="IFAO-Grec Unicode" w:cs="Times New Roman"/>
          <w:sz w:val="24"/>
          <w:szCs w:val="24"/>
        </w:rPr>
        <w:t xml:space="preserve"> </w:t>
      </w:r>
    </w:p>
    <w:p w14:paraId="5F39E281" w14:textId="4F557F0F" w:rsidR="00F767F4" w:rsidRPr="00DF0BA0" w:rsidRDefault="004630EF"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E</w:t>
      </w:r>
      <w:r w:rsidR="33017A23" w:rsidRPr="00DF0BA0">
        <w:rPr>
          <w:rFonts w:ascii="IFAO-Grec Unicode" w:hAnsi="IFAO-Grec Unicode" w:cs="Times New Roman"/>
          <w:sz w:val="24"/>
          <w:szCs w:val="24"/>
        </w:rPr>
        <w:t xml:space="preserve">xcavation data </w:t>
      </w:r>
      <w:r w:rsidRPr="00DF0BA0">
        <w:rPr>
          <w:rFonts w:ascii="IFAO-Grec Unicode" w:hAnsi="IFAO-Grec Unicode" w:cs="Times New Roman"/>
          <w:sz w:val="24"/>
          <w:szCs w:val="24"/>
        </w:rPr>
        <w:t xml:space="preserve">belies a clear distinction between </w:t>
      </w:r>
      <w:r w:rsidR="76A26DEC" w:rsidRPr="00DF0BA0">
        <w:rPr>
          <w:rFonts w:ascii="IFAO-Grec Unicode" w:hAnsi="IFAO-Grec Unicode" w:cs="Times New Roman"/>
          <w:sz w:val="24"/>
          <w:szCs w:val="24"/>
        </w:rPr>
        <w:t xml:space="preserve">C </w:t>
      </w:r>
      <w:r w:rsidRPr="00DF0BA0">
        <w:rPr>
          <w:rFonts w:ascii="IFAO-Grec Unicode" w:hAnsi="IFAO-Grec Unicode" w:cs="Times New Roman"/>
          <w:sz w:val="24"/>
          <w:szCs w:val="24"/>
        </w:rPr>
        <w:t xml:space="preserve">and B </w:t>
      </w:r>
      <w:r w:rsidR="45DAA7FE" w:rsidRPr="00DF0BA0">
        <w:rPr>
          <w:rFonts w:ascii="IFAO-Grec Unicode" w:hAnsi="IFAO-Grec Unicode" w:cs="Times New Roman"/>
          <w:sz w:val="24"/>
          <w:szCs w:val="24"/>
        </w:rPr>
        <w:t>level</w:t>
      </w:r>
      <w:r w:rsidRPr="00DF0BA0">
        <w:rPr>
          <w:rFonts w:ascii="IFAO-Grec Unicode" w:hAnsi="IFAO-Grec Unicode" w:cs="Times New Roman"/>
          <w:sz w:val="24"/>
          <w:szCs w:val="24"/>
        </w:rPr>
        <w:t>s</w:t>
      </w:r>
      <w:r w:rsidR="45DAA7FE" w:rsidRPr="00DF0BA0">
        <w:rPr>
          <w:rFonts w:ascii="IFAO-Grec Unicode" w:hAnsi="IFAO-Grec Unicode" w:cs="Times New Roman"/>
          <w:sz w:val="24"/>
          <w:szCs w:val="24"/>
        </w:rPr>
        <w:t xml:space="preserve"> of occupation</w:t>
      </w:r>
      <w:r w:rsidR="509DDAD8" w:rsidRPr="00DF0BA0">
        <w:rPr>
          <w:rFonts w:ascii="IFAO-Grec Unicode" w:hAnsi="IFAO-Grec Unicode" w:cs="Times New Roman"/>
          <w:sz w:val="24"/>
          <w:szCs w:val="24"/>
        </w:rPr>
        <w:t>. T</w:t>
      </w:r>
      <w:r w:rsidR="45DAA7FE" w:rsidRPr="00DF0BA0">
        <w:rPr>
          <w:rFonts w:ascii="IFAO-Grec Unicode" w:hAnsi="IFAO-Grec Unicode" w:cs="Times New Roman"/>
          <w:sz w:val="24"/>
          <w:szCs w:val="24"/>
        </w:rPr>
        <w:t xml:space="preserve">he former </w:t>
      </w:r>
      <w:r w:rsidR="23CF0FEC" w:rsidRPr="00DF0BA0">
        <w:rPr>
          <w:rFonts w:ascii="IFAO-Grec Unicode" w:hAnsi="IFAO-Grec Unicode" w:cs="Times New Roman"/>
          <w:sz w:val="24"/>
          <w:szCs w:val="24"/>
        </w:rPr>
        <w:t xml:space="preserve">does not appear at all </w:t>
      </w:r>
      <w:r w:rsidR="2F868269" w:rsidRPr="00DF0BA0">
        <w:rPr>
          <w:rFonts w:ascii="IFAO-Grec Unicode" w:hAnsi="IFAO-Grec Unicode" w:cs="Times New Roman"/>
          <w:sz w:val="24"/>
          <w:szCs w:val="24"/>
        </w:rPr>
        <w:t xml:space="preserve">in </w:t>
      </w:r>
      <w:r w:rsidR="2F868269" w:rsidRPr="00DF0BA0">
        <w:rPr>
          <w:rFonts w:ascii="IFAO-Grec Unicode" w:hAnsi="IFAO-Grec Unicode" w:cs="Times New Roman"/>
          <w:sz w:val="24"/>
          <w:szCs w:val="24"/>
          <w:highlight w:val="yellow"/>
        </w:rPr>
        <w:t>Figure</w:t>
      </w:r>
      <w:r w:rsidR="00181C62">
        <w:rPr>
          <w:rFonts w:ascii="IFAO-Grec Unicode" w:hAnsi="IFAO-Grec Unicode" w:cs="Times New Roman"/>
          <w:sz w:val="24"/>
          <w:szCs w:val="24"/>
          <w:highlight w:val="yellow"/>
        </w:rPr>
        <w:t xml:space="preserve"> </w:t>
      </w:r>
      <w:r w:rsidR="00492A29">
        <w:rPr>
          <w:rFonts w:ascii="IFAO-Grec Unicode" w:hAnsi="IFAO-Grec Unicode" w:cs="Times New Roman"/>
          <w:sz w:val="24"/>
          <w:szCs w:val="24"/>
          <w:highlight w:val="yellow"/>
        </w:rPr>
        <w:t>E</w:t>
      </w:r>
      <w:r w:rsidR="2F868269" w:rsidRPr="00DF0BA0">
        <w:rPr>
          <w:rFonts w:ascii="IFAO-Grec Unicode" w:hAnsi="IFAO-Grec Unicode" w:cs="Times New Roman"/>
          <w:sz w:val="24"/>
          <w:szCs w:val="24"/>
        </w:rPr>
        <w:t xml:space="preserve">, a </w:t>
      </w:r>
      <w:r w:rsidR="23CF0FEC" w:rsidRPr="00DF0BA0">
        <w:rPr>
          <w:rFonts w:ascii="IFAO-Grec Unicode" w:hAnsi="IFAO-Grec Unicode" w:cs="Times New Roman"/>
          <w:sz w:val="24"/>
          <w:szCs w:val="24"/>
        </w:rPr>
        <w:t>section</w:t>
      </w:r>
      <w:r w:rsidR="2F868269" w:rsidRPr="00DF0BA0">
        <w:rPr>
          <w:rFonts w:ascii="IFAO-Grec Unicode" w:hAnsi="IFAO-Grec Unicode" w:cs="Times New Roman"/>
          <w:sz w:val="24"/>
          <w:szCs w:val="24"/>
        </w:rPr>
        <w:t>al</w:t>
      </w:r>
      <w:r w:rsidR="23CF0FEC" w:rsidRPr="00DF0BA0">
        <w:rPr>
          <w:rFonts w:ascii="IFAO-Grec Unicode" w:hAnsi="IFAO-Grec Unicode" w:cs="Times New Roman"/>
          <w:sz w:val="24"/>
          <w:szCs w:val="24"/>
        </w:rPr>
        <w:t xml:space="preserve"> map </w:t>
      </w:r>
      <w:r w:rsidR="76A26DEC" w:rsidRPr="00DF0BA0">
        <w:rPr>
          <w:rFonts w:ascii="IFAO-Grec Unicode" w:hAnsi="IFAO-Grec Unicode" w:cs="Times New Roman"/>
          <w:sz w:val="24"/>
          <w:szCs w:val="24"/>
        </w:rPr>
        <w:t>of the area</w:t>
      </w:r>
      <w:r w:rsidR="23CF0FEC" w:rsidRPr="00DF0BA0">
        <w:rPr>
          <w:rFonts w:ascii="IFAO-Grec Unicode" w:hAnsi="IFAO-Grec Unicode" w:cs="Times New Roman"/>
          <w:sz w:val="24"/>
          <w:szCs w:val="24"/>
        </w:rPr>
        <w:t xml:space="preserve">, </w:t>
      </w:r>
      <w:r w:rsidR="3C651199" w:rsidRPr="00DF0BA0">
        <w:rPr>
          <w:rFonts w:ascii="IFAO-Grec Unicode" w:hAnsi="IFAO-Grec Unicode" w:cs="Times New Roman"/>
          <w:sz w:val="24"/>
          <w:szCs w:val="24"/>
        </w:rPr>
        <w:t>which suggests that the decision to distinguish B and C levels</w:t>
      </w:r>
      <w:r w:rsidR="66FCAF3D" w:rsidRPr="00DF0BA0">
        <w:rPr>
          <w:rFonts w:ascii="IFAO-Grec Unicode" w:hAnsi="IFAO-Grec Unicode" w:cs="Times New Roman"/>
          <w:sz w:val="24"/>
          <w:szCs w:val="24"/>
        </w:rPr>
        <w:t xml:space="preserve"> </w:t>
      </w:r>
      <w:r w:rsidR="00B576E8" w:rsidRPr="00DF0BA0">
        <w:rPr>
          <w:rFonts w:ascii="IFAO-Grec Unicode" w:hAnsi="IFAO-Grec Unicode" w:cs="Times New Roman"/>
          <w:sz w:val="24"/>
          <w:szCs w:val="24"/>
        </w:rPr>
        <w:t xml:space="preserve">came </w:t>
      </w:r>
      <w:r w:rsidR="2E2581F7" w:rsidRPr="00DF0BA0">
        <w:rPr>
          <w:rFonts w:ascii="IFAO-Grec Unicode" w:hAnsi="IFAO-Grec Unicode" w:cs="Times New Roman"/>
          <w:sz w:val="24"/>
          <w:szCs w:val="24"/>
        </w:rPr>
        <w:t>late</w:t>
      </w:r>
      <w:r w:rsidR="00B576E8" w:rsidRPr="00DF0BA0">
        <w:rPr>
          <w:rFonts w:ascii="IFAO-Grec Unicode" w:hAnsi="IFAO-Grec Unicode" w:cs="Times New Roman"/>
          <w:sz w:val="24"/>
          <w:szCs w:val="24"/>
        </w:rPr>
        <w:t xml:space="preserve"> or was retroactive</w:t>
      </w:r>
      <w:r w:rsidR="2E2581F7" w:rsidRPr="00DF0BA0">
        <w:rPr>
          <w:rFonts w:ascii="IFAO-Grec Unicode" w:hAnsi="IFAO-Grec Unicode" w:cs="Times New Roman"/>
          <w:sz w:val="24"/>
          <w:szCs w:val="24"/>
        </w:rPr>
        <w:t>.</w:t>
      </w:r>
      <w:r w:rsidR="00B576E8" w:rsidRPr="00DF0BA0">
        <w:rPr>
          <w:rStyle w:val="FootnoteReference"/>
          <w:rFonts w:ascii="IFAO-Grec Unicode" w:hAnsi="IFAO-Grec Unicode" w:cs="Times New Roman"/>
          <w:sz w:val="24"/>
          <w:szCs w:val="24"/>
        </w:rPr>
        <w:footnoteReference w:id="18"/>
      </w:r>
      <w:r w:rsidR="2E2581F7" w:rsidRPr="00DF0BA0">
        <w:rPr>
          <w:rFonts w:ascii="IFAO-Grec Unicode" w:hAnsi="IFAO-Grec Unicode" w:cs="Times New Roman"/>
          <w:sz w:val="24"/>
          <w:szCs w:val="24"/>
        </w:rPr>
        <w:t xml:space="preserve"> </w:t>
      </w:r>
      <w:r w:rsidR="2FA519B4" w:rsidRPr="00DF0BA0">
        <w:rPr>
          <w:rFonts w:ascii="IFAO-Grec Unicode" w:hAnsi="IFAO-Grec Unicode" w:cs="Times New Roman"/>
          <w:sz w:val="24"/>
          <w:szCs w:val="24"/>
        </w:rPr>
        <w:t xml:space="preserve">Additional support for </w:t>
      </w:r>
      <w:r w:rsidR="2E2581F7" w:rsidRPr="00DF0BA0">
        <w:rPr>
          <w:rFonts w:ascii="IFAO-Grec Unicode" w:hAnsi="IFAO-Grec Unicode" w:cs="Times New Roman"/>
          <w:sz w:val="24"/>
          <w:szCs w:val="24"/>
        </w:rPr>
        <w:t xml:space="preserve">that inference </w:t>
      </w:r>
      <w:r w:rsidR="2FA519B4" w:rsidRPr="00DF0BA0">
        <w:rPr>
          <w:rFonts w:ascii="IFAO-Grec Unicode" w:hAnsi="IFAO-Grec Unicode" w:cs="Times New Roman"/>
          <w:sz w:val="24"/>
          <w:szCs w:val="24"/>
        </w:rPr>
        <w:t xml:space="preserve">comes </w:t>
      </w:r>
      <w:r w:rsidR="68EC1BA4" w:rsidRPr="00DF0BA0">
        <w:rPr>
          <w:rFonts w:ascii="IFAO-Grec Unicode" w:hAnsi="IFAO-Grec Unicode" w:cs="Times New Roman"/>
          <w:sz w:val="24"/>
          <w:szCs w:val="24"/>
        </w:rPr>
        <w:t>from</w:t>
      </w:r>
      <w:r w:rsidR="2E2581F7" w:rsidRPr="00DF0BA0">
        <w:rPr>
          <w:rFonts w:ascii="IFAO-Grec Unicode" w:hAnsi="IFAO-Grec Unicode" w:cs="Times New Roman"/>
          <w:sz w:val="24"/>
          <w:szCs w:val="24"/>
        </w:rPr>
        <w:t xml:space="preserve"> the fact that no </w:t>
      </w:r>
      <w:r w:rsidR="252C8CE0" w:rsidRPr="00DF0BA0">
        <w:rPr>
          <w:rFonts w:ascii="IFAO-Grec Unicode" w:hAnsi="IFAO-Grec Unicode" w:cs="Times New Roman"/>
          <w:sz w:val="24"/>
          <w:szCs w:val="24"/>
        </w:rPr>
        <w:t xml:space="preserve">items </w:t>
      </w:r>
      <w:r w:rsidR="2E2581F7" w:rsidRPr="00DF0BA0">
        <w:rPr>
          <w:rFonts w:ascii="IFAO-Grec Unicode" w:hAnsi="IFAO-Grec Unicode" w:cs="Times New Roman"/>
          <w:sz w:val="24"/>
          <w:szCs w:val="24"/>
        </w:rPr>
        <w:t xml:space="preserve">are </w:t>
      </w:r>
      <w:r w:rsidR="252C8CE0" w:rsidRPr="00DF0BA0">
        <w:rPr>
          <w:rFonts w:ascii="IFAO-Grec Unicode" w:hAnsi="IFAO-Grec Unicode" w:cs="Times New Roman"/>
          <w:sz w:val="24"/>
          <w:szCs w:val="24"/>
        </w:rPr>
        <w:t xml:space="preserve">assigned to C163 in </w:t>
      </w:r>
      <w:r w:rsidR="00E75F4D" w:rsidRPr="00DF0BA0">
        <w:rPr>
          <w:rFonts w:ascii="IFAO-Grec Unicode" w:hAnsi="IFAO-Grec Unicode" w:cs="Times New Roman"/>
          <w:sz w:val="24"/>
          <w:szCs w:val="24"/>
        </w:rPr>
        <w:t xml:space="preserve">Michigan’s </w:t>
      </w:r>
      <w:r w:rsidR="252C8CE0" w:rsidRPr="00DF0BA0">
        <w:rPr>
          <w:rFonts w:ascii="IFAO-Grec Unicode" w:hAnsi="IFAO-Grec Unicode" w:cs="Times New Roman"/>
          <w:sz w:val="24"/>
          <w:szCs w:val="24"/>
        </w:rPr>
        <w:t xml:space="preserve">record of </w:t>
      </w:r>
      <w:r w:rsidR="00E75F4D" w:rsidRPr="00DF0BA0">
        <w:rPr>
          <w:rFonts w:ascii="IFAO-Grec Unicode" w:hAnsi="IFAO-Grec Unicode" w:cs="Times New Roman"/>
          <w:sz w:val="24"/>
          <w:szCs w:val="24"/>
        </w:rPr>
        <w:t xml:space="preserve">excavated </w:t>
      </w:r>
      <w:r w:rsidR="252C8CE0" w:rsidRPr="00DF0BA0">
        <w:rPr>
          <w:rFonts w:ascii="IFAO-Grec Unicode" w:hAnsi="IFAO-Grec Unicode" w:cs="Times New Roman"/>
          <w:sz w:val="24"/>
          <w:szCs w:val="24"/>
        </w:rPr>
        <w:t>objects</w:t>
      </w:r>
      <w:r w:rsidR="151F4888" w:rsidRPr="00DF0BA0">
        <w:rPr>
          <w:rFonts w:ascii="IFAO-Grec Unicode" w:hAnsi="IFAO-Grec Unicode" w:cs="Times New Roman"/>
          <w:sz w:val="24"/>
          <w:szCs w:val="24"/>
        </w:rPr>
        <w:t xml:space="preserve">, despite </w:t>
      </w:r>
      <w:r w:rsidR="45CD0DB1" w:rsidRPr="00DF0BA0">
        <w:rPr>
          <w:rFonts w:ascii="IFAO-Grec Unicode" w:hAnsi="IFAO-Grec Unicode" w:cs="Times New Roman"/>
          <w:sz w:val="24"/>
          <w:szCs w:val="24"/>
        </w:rPr>
        <w:t xml:space="preserve">a considerable </w:t>
      </w:r>
      <w:r w:rsidR="5C47E626" w:rsidRPr="00DF0BA0">
        <w:rPr>
          <w:rFonts w:ascii="IFAO-Grec Unicode" w:hAnsi="IFAO-Grec Unicode" w:cs="Times New Roman"/>
          <w:sz w:val="24"/>
          <w:szCs w:val="24"/>
        </w:rPr>
        <w:t xml:space="preserve">quantity of </w:t>
      </w:r>
      <w:r w:rsidR="0BEE5463" w:rsidRPr="00DF0BA0">
        <w:rPr>
          <w:rFonts w:ascii="IFAO-Grec Unicode" w:hAnsi="IFAO-Grec Unicode" w:cs="Times New Roman"/>
          <w:sz w:val="24"/>
          <w:szCs w:val="24"/>
        </w:rPr>
        <w:t xml:space="preserve">items </w:t>
      </w:r>
      <w:r w:rsidR="5C47E626" w:rsidRPr="00DF0BA0">
        <w:rPr>
          <w:rFonts w:ascii="IFAO-Grec Unicode" w:hAnsi="IFAO-Grec Unicode" w:cs="Times New Roman"/>
          <w:sz w:val="24"/>
          <w:szCs w:val="24"/>
        </w:rPr>
        <w:t xml:space="preserve">that </w:t>
      </w:r>
      <w:r w:rsidR="0BEE5463" w:rsidRPr="00DF0BA0">
        <w:rPr>
          <w:rFonts w:ascii="IFAO-Grec Unicode" w:hAnsi="IFAO-Grec Unicode" w:cs="Times New Roman"/>
          <w:sz w:val="24"/>
          <w:szCs w:val="24"/>
        </w:rPr>
        <w:t xml:space="preserve">were </w:t>
      </w:r>
      <w:r w:rsidR="00E644E2" w:rsidRPr="00DF0BA0">
        <w:rPr>
          <w:rFonts w:ascii="IFAO-Grec Unicode" w:hAnsi="IFAO-Grec Unicode" w:cs="Times New Roman"/>
          <w:sz w:val="24"/>
          <w:szCs w:val="24"/>
        </w:rPr>
        <w:t>designated with an asterisk</w:t>
      </w:r>
      <w:r w:rsidR="00C85281">
        <w:rPr>
          <w:rFonts w:ascii="IFAO-Grec Unicode" w:hAnsi="IFAO-Grec Unicode" w:cs="Times New Roman"/>
          <w:sz w:val="24"/>
          <w:szCs w:val="24"/>
        </w:rPr>
        <w:t xml:space="preserve"> to indicate </w:t>
      </w:r>
      <w:r w:rsidR="004E76AF" w:rsidRPr="00DF0BA0">
        <w:rPr>
          <w:rFonts w:ascii="IFAO-Grec Unicode" w:hAnsi="IFAO-Grec Unicode" w:cs="Times New Roman"/>
          <w:sz w:val="24"/>
          <w:szCs w:val="24"/>
        </w:rPr>
        <w:t xml:space="preserve">a findspot </w:t>
      </w:r>
      <w:r w:rsidR="252C8CE0" w:rsidRPr="00DF0BA0">
        <w:rPr>
          <w:rFonts w:ascii="IFAO-Grec Unicode" w:hAnsi="IFAO-Grec Unicode" w:cs="Times New Roman"/>
          <w:sz w:val="24"/>
          <w:szCs w:val="24"/>
        </w:rPr>
        <w:t>below the floor</w:t>
      </w:r>
      <w:r w:rsidR="00A256D6" w:rsidRPr="00DF0BA0">
        <w:rPr>
          <w:rFonts w:ascii="IFAO-Grec Unicode" w:hAnsi="IFAO-Grec Unicode" w:cs="Times New Roman"/>
          <w:sz w:val="24"/>
          <w:szCs w:val="24"/>
        </w:rPr>
        <w:t>.</w:t>
      </w:r>
      <w:r w:rsidR="006351D2" w:rsidRPr="00DF0BA0">
        <w:rPr>
          <w:rStyle w:val="FootnoteReference"/>
          <w:rFonts w:ascii="IFAO-Grec Unicode" w:hAnsi="IFAO-Grec Unicode" w:cs="Times New Roman"/>
          <w:sz w:val="24"/>
          <w:szCs w:val="24"/>
        </w:rPr>
        <w:footnoteReference w:id="19"/>
      </w:r>
      <w:r w:rsidR="252C8CE0" w:rsidRPr="00DF0BA0">
        <w:rPr>
          <w:rFonts w:ascii="IFAO-Grec Unicode" w:hAnsi="IFAO-Grec Unicode" w:cs="Times New Roman"/>
          <w:sz w:val="24"/>
          <w:szCs w:val="24"/>
        </w:rPr>
        <w:t xml:space="preserve"> </w:t>
      </w:r>
      <w:commentRangeStart w:id="1"/>
      <w:r w:rsidR="3310AA04" w:rsidRPr="00DF0BA0">
        <w:rPr>
          <w:rFonts w:ascii="IFAO-Grec Unicode" w:hAnsi="IFAO-Grec Unicode" w:cs="Times New Roman"/>
          <w:sz w:val="24"/>
          <w:szCs w:val="24"/>
        </w:rPr>
        <w:t>During the 1928 season,</w:t>
      </w:r>
      <w:r w:rsidR="07A27E16" w:rsidRPr="00DF0BA0">
        <w:rPr>
          <w:rFonts w:ascii="IFAO-Grec Unicode" w:hAnsi="IFAO-Grec Unicode" w:cs="Times New Roman"/>
          <w:sz w:val="24"/>
          <w:szCs w:val="24"/>
        </w:rPr>
        <w:t xml:space="preserve"> for example,</w:t>
      </w:r>
      <w:r w:rsidR="3310AA04" w:rsidRPr="00DF0BA0">
        <w:rPr>
          <w:rFonts w:ascii="IFAO-Grec Unicode" w:hAnsi="IFAO-Grec Unicode" w:cs="Times New Roman"/>
          <w:sz w:val="24"/>
          <w:szCs w:val="24"/>
        </w:rPr>
        <w:t xml:space="preserve"> ten items were discovered in B163, and an additional twenty-four </w:t>
      </w:r>
      <w:r w:rsidR="00AE463C" w:rsidRPr="00DF0BA0">
        <w:rPr>
          <w:rFonts w:ascii="IFAO-Grec Unicode" w:hAnsi="IFAO-Grec Unicode" w:cs="Times New Roman"/>
          <w:sz w:val="24"/>
          <w:szCs w:val="24"/>
        </w:rPr>
        <w:t>are noted with an asterisk</w:t>
      </w:r>
      <w:r w:rsidR="2C84F789" w:rsidRPr="00DF0BA0">
        <w:rPr>
          <w:rFonts w:ascii="IFAO-Grec Unicode" w:hAnsi="IFAO-Grec Unicode" w:cs="Times New Roman"/>
          <w:sz w:val="24"/>
          <w:szCs w:val="24"/>
        </w:rPr>
        <w:t xml:space="preserve">. </w:t>
      </w:r>
      <w:commentRangeEnd w:id="1"/>
      <w:r w:rsidR="55607E60" w:rsidRPr="00DF0BA0">
        <w:rPr>
          <w:rStyle w:val="CommentReference"/>
          <w:rFonts w:ascii="IFAO-Grec Unicode" w:hAnsi="IFAO-Grec Unicode"/>
          <w:sz w:val="24"/>
          <w:szCs w:val="24"/>
        </w:rPr>
        <w:commentReference w:id="1"/>
      </w:r>
      <w:r w:rsidR="00AE463C" w:rsidRPr="00DF0BA0">
        <w:rPr>
          <w:rFonts w:ascii="IFAO-Grec Unicode" w:hAnsi="IFAO-Grec Unicode" w:cs="Times New Roman"/>
          <w:sz w:val="24"/>
          <w:szCs w:val="24"/>
        </w:rPr>
        <w:t>Of the items excavated in t</w:t>
      </w:r>
      <w:r w:rsidR="2C84F789" w:rsidRPr="00DF0BA0">
        <w:rPr>
          <w:rFonts w:ascii="IFAO-Grec Unicode" w:hAnsi="IFAO-Grec Unicode" w:cs="Times New Roman"/>
          <w:sz w:val="24"/>
          <w:szCs w:val="24"/>
        </w:rPr>
        <w:t>he next season, a further fifty-five</w:t>
      </w:r>
      <w:r w:rsidR="3310AA04" w:rsidRPr="00DF0BA0">
        <w:rPr>
          <w:rFonts w:ascii="IFAO-Grec Unicode" w:hAnsi="IFAO-Grec Unicode" w:cs="Times New Roman"/>
          <w:sz w:val="24"/>
          <w:szCs w:val="24"/>
        </w:rPr>
        <w:t xml:space="preserve"> </w:t>
      </w:r>
      <w:r w:rsidR="00AE463C" w:rsidRPr="00DF0BA0">
        <w:rPr>
          <w:rFonts w:ascii="IFAO-Grec Unicode" w:hAnsi="IFAO-Grec Unicode" w:cs="Times New Roman"/>
          <w:sz w:val="24"/>
          <w:szCs w:val="24"/>
        </w:rPr>
        <w:t xml:space="preserve">bear this </w:t>
      </w:r>
      <w:r w:rsidR="005E27F1" w:rsidRPr="00DF0BA0">
        <w:rPr>
          <w:rFonts w:ascii="IFAO-Grec Unicode" w:hAnsi="IFAO-Grec Unicode" w:cs="Times New Roman"/>
          <w:sz w:val="24"/>
          <w:szCs w:val="24"/>
        </w:rPr>
        <w:t>designation</w:t>
      </w:r>
      <w:r w:rsidR="26754B28" w:rsidRPr="00DF0BA0">
        <w:rPr>
          <w:rFonts w:ascii="IFAO-Grec Unicode" w:hAnsi="IFAO-Grec Unicode" w:cs="Times New Roman"/>
          <w:sz w:val="24"/>
          <w:szCs w:val="24"/>
        </w:rPr>
        <w:t xml:space="preserve">. </w:t>
      </w:r>
      <w:r w:rsidR="002A38F5" w:rsidRPr="00DF0BA0">
        <w:rPr>
          <w:rFonts w:ascii="IFAO-Grec Unicode" w:hAnsi="IFAO-Grec Unicode" w:cs="Times New Roman"/>
          <w:sz w:val="24"/>
          <w:szCs w:val="24"/>
        </w:rPr>
        <w:t xml:space="preserve">Archival photographs in the Kelsey Museum of Archaeology </w:t>
      </w:r>
      <w:r w:rsidR="00003CA6" w:rsidRPr="00DF0BA0">
        <w:rPr>
          <w:rFonts w:ascii="IFAO-Grec Unicode" w:hAnsi="IFAO-Grec Unicode" w:cs="Times New Roman"/>
          <w:sz w:val="24"/>
          <w:szCs w:val="24"/>
        </w:rPr>
        <w:t xml:space="preserve">capture </w:t>
      </w:r>
      <w:r w:rsidR="00F84A10" w:rsidRPr="00DF0BA0">
        <w:rPr>
          <w:rFonts w:ascii="IFAO-Grec Unicode" w:hAnsi="IFAO-Grec Unicode" w:cs="Times New Roman"/>
          <w:sz w:val="24"/>
          <w:szCs w:val="24"/>
        </w:rPr>
        <w:t xml:space="preserve">the </w:t>
      </w:r>
      <w:r w:rsidR="0095549E" w:rsidRPr="00DF0BA0">
        <w:rPr>
          <w:rFonts w:ascii="IFAO-Grec Unicode" w:hAnsi="IFAO-Grec Unicode" w:cs="Times New Roman"/>
          <w:sz w:val="24"/>
          <w:szCs w:val="24"/>
        </w:rPr>
        <w:t>stratigraphy</w:t>
      </w:r>
      <w:r w:rsidR="00A82116" w:rsidRPr="00DF0BA0">
        <w:rPr>
          <w:rFonts w:ascii="IFAO-Grec Unicode" w:hAnsi="IFAO-Grec Unicode" w:cs="Times New Roman"/>
          <w:sz w:val="24"/>
          <w:szCs w:val="24"/>
        </w:rPr>
        <w:t xml:space="preserve"> and </w:t>
      </w:r>
      <w:r w:rsidR="005E27F1" w:rsidRPr="00DF0BA0">
        <w:rPr>
          <w:rFonts w:ascii="IFAO-Grec Unicode" w:hAnsi="IFAO-Grec Unicode" w:cs="Times New Roman"/>
          <w:sz w:val="24"/>
          <w:szCs w:val="24"/>
        </w:rPr>
        <w:t>confirm that the asterisk</w:t>
      </w:r>
      <w:r w:rsidR="00C75E7B" w:rsidRPr="00DF0BA0">
        <w:rPr>
          <w:rFonts w:ascii="IFAO-Grec Unicode" w:hAnsi="IFAO-Grec Unicode" w:cs="Times New Roman"/>
          <w:sz w:val="24"/>
          <w:szCs w:val="24"/>
        </w:rPr>
        <w:t xml:space="preserve">s </w:t>
      </w:r>
      <w:r w:rsidR="005E27F1" w:rsidRPr="00DF0BA0">
        <w:rPr>
          <w:rFonts w:ascii="IFAO-Grec Unicode" w:hAnsi="IFAO-Grec Unicode" w:cs="Times New Roman"/>
          <w:sz w:val="24"/>
          <w:szCs w:val="24"/>
        </w:rPr>
        <w:t xml:space="preserve">designate discovery below </w:t>
      </w:r>
      <w:r w:rsidR="00003CA6" w:rsidRPr="00DF0BA0">
        <w:rPr>
          <w:rFonts w:ascii="IFAO-Grec Unicode" w:hAnsi="IFAO-Grec Unicode" w:cs="Times New Roman"/>
          <w:sz w:val="24"/>
          <w:szCs w:val="24"/>
        </w:rPr>
        <w:t xml:space="preserve">the </w:t>
      </w:r>
      <w:r w:rsidR="00F84A10" w:rsidRPr="00DF0BA0">
        <w:rPr>
          <w:rFonts w:ascii="IFAO-Grec Unicode" w:hAnsi="IFAO-Grec Unicode" w:cs="Times New Roman"/>
          <w:sz w:val="24"/>
          <w:szCs w:val="24"/>
        </w:rPr>
        <w:t xml:space="preserve">structure’s </w:t>
      </w:r>
      <w:r w:rsidR="007C2B35" w:rsidRPr="00DF0BA0">
        <w:rPr>
          <w:rFonts w:ascii="IFAO-Grec Unicode" w:hAnsi="IFAO-Grec Unicode" w:cs="Times New Roman"/>
          <w:sz w:val="24"/>
          <w:szCs w:val="24"/>
        </w:rPr>
        <w:t xml:space="preserve">mud </w:t>
      </w:r>
      <w:r w:rsidR="00F84A10" w:rsidRPr="00DF0BA0">
        <w:rPr>
          <w:rFonts w:ascii="IFAO-Grec Unicode" w:hAnsi="IFAO-Grec Unicode" w:cs="Times New Roman"/>
          <w:sz w:val="24"/>
          <w:szCs w:val="24"/>
        </w:rPr>
        <w:t>floor</w:t>
      </w:r>
      <w:r w:rsidR="00A82116" w:rsidRPr="00DF0BA0">
        <w:rPr>
          <w:rFonts w:ascii="IFAO-Grec Unicode" w:hAnsi="IFAO-Grec Unicode" w:cs="Times New Roman"/>
          <w:sz w:val="24"/>
          <w:szCs w:val="24"/>
        </w:rPr>
        <w:t xml:space="preserve">: </w:t>
      </w:r>
      <w:r w:rsidR="00701060" w:rsidRPr="00DF0BA0">
        <w:rPr>
          <w:rFonts w:ascii="IFAO-Grec Unicode" w:hAnsi="IFAO-Grec Unicode" w:cs="Times New Roman"/>
          <w:sz w:val="24"/>
          <w:szCs w:val="24"/>
        </w:rPr>
        <w:t xml:space="preserve">in </w:t>
      </w:r>
      <w:r w:rsidR="00A82116" w:rsidRPr="00DF0BA0">
        <w:rPr>
          <w:rFonts w:ascii="IFAO-Grec Unicode" w:hAnsi="IFAO-Grec Unicode" w:cs="Times New Roman"/>
          <w:sz w:val="24"/>
          <w:szCs w:val="24"/>
        </w:rPr>
        <w:t>one</w:t>
      </w:r>
      <w:r w:rsidR="00701060" w:rsidRPr="00DF0BA0">
        <w:rPr>
          <w:rFonts w:ascii="IFAO-Grec Unicode" w:hAnsi="IFAO-Grec Unicode" w:cs="Times New Roman"/>
          <w:sz w:val="24"/>
          <w:szCs w:val="24"/>
        </w:rPr>
        <w:t>,</w:t>
      </w:r>
      <w:r w:rsidR="00A82116" w:rsidRPr="00DF0BA0">
        <w:rPr>
          <w:rFonts w:ascii="IFAO-Grec Unicode" w:hAnsi="IFAO-Grec Unicode" w:cs="Times New Roman"/>
          <w:sz w:val="24"/>
          <w:szCs w:val="24"/>
        </w:rPr>
        <w:t xml:space="preserve"> </w:t>
      </w:r>
      <w:r w:rsidR="002A38F5" w:rsidRPr="00DF0BA0">
        <w:rPr>
          <w:rFonts w:ascii="IFAO-Grec Unicode" w:hAnsi="IFAO-Grec Unicode" w:cs="Times New Roman"/>
          <w:sz w:val="24"/>
          <w:szCs w:val="24"/>
        </w:rPr>
        <w:t xml:space="preserve">a basket </w:t>
      </w:r>
      <w:r w:rsidR="00394B1D" w:rsidRPr="00DF0BA0">
        <w:rPr>
          <w:rFonts w:ascii="IFAO-Grec Unicode" w:hAnsi="IFAO-Grec Unicode" w:cs="Times New Roman"/>
          <w:sz w:val="24"/>
          <w:szCs w:val="24"/>
        </w:rPr>
        <w:t>(</w:t>
      </w:r>
      <w:r w:rsidR="0054291C" w:rsidRPr="00DF0BA0">
        <w:rPr>
          <w:rFonts w:ascii="IFAO-Grec Unicode" w:hAnsi="IFAO-Grec Unicode" w:cs="Times New Roman"/>
          <w:sz w:val="24"/>
          <w:szCs w:val="24"/>
        </w:rPr>
        <w:t>29-B163*-AI</w:t>
      </w:r>
      <w:r w:rsidR="00394B1D" w:rsidRPr="00DF0BA0">
        <w:rPr>
          <w:rFonts w:ascii="IFAO-Grec Unicode" w:hAnsi="IFAO-Grec Unicode" w:cs="Times New Roman"/>
          <w:sz w:val="24"/>
          <w:szCs w:val="24"/>
        </w:rPr>
        <w:t xml:space="preserve">) </w:t>
      </w:r>
      <w:r w:rsidR="002A38F5" w:rsidRPr="00DF0BA0">
        <w:rPr>
          <w:rFonts w:ascii="IFAO-Grec Unicode" w:hAnsi="IFAO-Grec Unicode" w:cs="Times New Roman"/>
          <w:sz w:val="24"/>
          <w:szCs w:val="24"/>
        </w:rPr>
        <w:t xml:space="preserve">and sieve </w:t>
      </w:r>
      <w:r w:rsidR="00394B1D" w:rsidRPr="00DF0BA0">
        <w:rPr>
          <w:rFonts w:ascii="IFAO-Grec Unicode" w:hAnsi="IFAO-Grec Unicode" w:cs="Times New Roman"/>
          <w:sz w:val="24"/>
          <w:szCs w:val="24"/>
        </w:rPr>
        <w:t>(</w:t>
      </w:r>
      <w:r w:rsidR="0054291C" w:rsidRPr="00DF0BA0">
        <w:rPr>
          <w:rFonts w:ascii="IFAO-Grec Unicode" w:hAnsi="IFAO-Grec Unicode" w:cs="Times New Roman"/>
          <w:sz w:val="24"/>
          <w:szCs w:val="24"/>
        </w:rPr>
        <w:t>29-B163*-Z</w:t>
      </w:r>
      <w:r w:rsidR="00394B1D" w:rsidRPr="00DF0BA0">
        <w:rPr>
          <w:rFonts w:ascii="IFAO-Grec Unicode" w:hAnsi="IFAO-Grec Unicode" w:cs="Times New Roman"/>
          <w:sz w:val="24"/>
          <w:szCs w:val="24"/>
        </w:rPr>
        <w:t>)</w:t>
      </w:r>
      <w:r w:rsidR="00701060" w:rsidRPr="00DF0BA0">
        <w:rPr>
          <w:rFonts w:ascii="IFAO-Grec Unicode" w:hAnsi="IFAO-Grec Unicode" w:cs="Times New Roman"/>
          <w:sz w:val="24"/>
          <w:szCs w:val="24"/>
        </w:rPr>
        <w:t xml:space="preserve"> are documented</w:t>
      </w:r>
      <w:r w:rsidR="00394B1D" w:rsidRPr="00DF0BA0">
        <w:rPr>
          <w:rFonts w:ascii="IFAO-Grec Unicode" w:hAnsi="IFAO-Grec Unicode" w:cs="Times New Roman"/>
          <w:sz w:val="24"/>
          <w:szCs w:val="24"/>
        </w:rPr>
        <w:t xml:space="preserve"> </w:t>
      </w:r>
      <w:r w:rsidR="00A73CB9" w:rsidRPr="00DF0BA0">
        <w:rPr>
          <w:rFonts w:ascii="IFAO-Grec Unicode" w:hAnsi="IFAO-Grec Unicode" w:cs="Times New Roman"/>
          <w:i/>
          <w:iCs/>
          <w:sz w:val="24"/>
          <w:szCs w:val="24"/>
        </w:rPr>
        <w:t>in situ</w:t>
      </w:r>
      <w:r w:rsidR="00EB3772" w:rsidRPr="00DF0BA0">
        <w:rPr>
          <w:rFonts w:ascii="IFAO-Grec Unicode" w:hAnsi="IFAO-Grec Unicode" w:cs="Times New Roman"/>
          <w:i/>
          <w:iCs/>
          <w:sz w:val="24"/>
          <w:szCs w:val="24"/>
        </w:rPr>
        <w:t xml:space="preserve"> </w:t>
      </w:r>
      <w:r w:rsidR="00EB3772" w:rsidRPr="00DF0BA0">
        <w:rPr>
          <w:rFonts w:ascii="IFAO-Grec Unicode" w:hAnsi="IFAO-Grec Unicode" w:cs="Times New Roman"/>
          <w:sz w:val="24"/>
          <w:szCs w:val="24"/>
        </w:rPr>
        <w:t xml:space="preserve">below a layer </w:t>
      </w:r>
      <w:r w:rsidR="00DD4CF2" w:rsidRPr="00DF0BA0">
        <w:rPr>
          <w:rFonts w:ascii="IFAO-Grec Unicode" w:hAnsi="IFAO-Grec Unicode" w:cs="Times New Roman"/>
          <w:sz w:val="24"/>
          <w:szCs w:val="24"/>
        </w:rPr>
        <w:t xml:space="preserve">containing visible protrusions of </w:t>
      </w:r>
      <w:r w:rsidR="00EB3772" w:rsidRPr="00DF0BA0">
        <w:rPr>
          <w:rFonts w:ascii="IFAO-Grec Unicode" w:hAnsi="IFAO-Grec Unicode" w:cs="Times New Roman"/>
          <w:sz w:val="24"/>
          <w:szCs w:val="24"/>
        </w:rPr>
        <w:t>straw</w:t>
      </w:r>
      <w:r w:rsidR="00A87783" w:rsidRPr="00DF0BA0">
        <w:rPr>
          <w:rFonts w:ascii="IFAO-Grec Unicode" w:hAnsi="IFAO-Grec Unicode" w:cs="Times New Roman"/>
          <w:sz w:val="24"/>
          <w:szCs w:val="24"/>
        </w:rPr>
        <w:t xml:space="preserve"> – undoubtedly </w:t>
      </w:r>
      <w:r w:rsidR="00744D5F" w:rsidRPr="00DF0BA0">
        <w:rPr>
          <w:rFonts w:ascii="IFAO-Grec Unicode" w:hAnsi="IFAO-Grec Unicode" w:cs="Times New Roman"/>
          <w:sz w:val="24"/>
          <w:szCs w:val="24"/>
        </w:rPr>
        <w:t xml:space="preserve">the </w:t>
      </w:r>
      <w:r w:rsidR="00A87783" w:rsidRPr="00DF0BA0">
        <w:rPr>
          <w:rFonts w:ascii="IFAO-Grec Unicode" w:hAnsi="IFAO-Grec Unicode" w:cs="Times New Roman"/>
          <w:sz w:val="24"/>
          <w:szCs w:val="24"/>
        </w:rPr>
        <w:t>hous</w:t>
      </w:r>
      <w:r w:rsidR="00347A85" w:rsidRPr="00DF0BA0">
        <w:rPr>
          <w:rFonts w:ascii="IFAO-Grec Unicode" w:hAnsi="IFAO-Grec Unicode" w:cs="Times New Roman"/>
          <w:sz w:val="24"/>
          <w:szCs w:val="24"/>
        </w:rPr>
        <w:t xml:space="preserve">e </w:t>
      </w:r>
      <w:r w:rsidR="00744D5F" w:rsidRPr="00DF0BA0">
        <w:rPr>
          <w:rFonts w:ascii="IFAO-Grec Unicode" w:hAnsi="IFAO-Grec Unicode" w:cs="Times New Roman"/>
          <w:sz w:val="24"/>
          <w:szCs w:val="24"/>
        </w:rPr>
        <w:t>floor</w:t>
      </w:r>
      <w:r w:rsidR="0018345C" w:rsidRPr="00DF0BA0">
        <w:rPr>
          <w:rFonts w:ascii="IFAO-Grec Unicode" w:hAnsi="IFAO-Grec Unicode" w:cs="Times New Roman"/>
          <w:sz w:val="24"/>
          <w:szCs w:val="24"/>
        </w:rPr>
        <w:t xml:space="preserve"> </w:t>
      </w:r>
      <w:r w:rsidR="002A38F5" w:rsidRPr="00DF0BA0">
        <w:rPr>
          <w:rFonts w:ascii="IFAO-Grec Unicode" w:hAnsi="IFAO-Grec Unicode" w:cs="Times New Roman"/>
          <w:sz w:val="24"/>
          <w:szCs w:val="24"/>
        </w:rPr>
        <w:t>(</w:t>
      </w:r>
      <w:r w:rsidR="002A38F5" w:rsidRPr="00DF0BA0">
        <w:rPr>
          <w:rFonts w:ascii="IFAO-Grec Unicode" w:hAnsi="IFAO-Grec Unicode" w:cs="Times New Roman"/>
          <w:sz w:val="24"/>
          <w:szCs w:val="24"/>
          <w:highlight w:val="yellow"/>
        </w:rPr>
        <w:t xml:space="preserve">FIGURES </w:t>
      </w:r>
      <w:r w:rsidR="00103B41">
        <w:rPr>
          <w:rFonts w:ascii="IFAO-Grec Unicode" w:hAnsi="IFAO-Grec Unicode" w:cs="Times New Roman"/>
          <w:sz w:val="24"/>
          <w:szCs w:val="24"/>
          <w:highlight w:val="yellow"/>
        </w:rPr>
        <w:t>F–G</w:t>
      </w:r>
      <w:r w:rsidR="002A38F5" w:rsidRPr="00DF0BA0">
        <w:rPr>
          <w:rFonts w:ascii="IFAO-Grec Unicode" w:hAnsi="IFAO-Grec Unicode" w:cs="Times New Roman"/>
          <w:sz w:val="24"/>
          <w:szCs w:val="24"/>
        </w:rPr>
        <w:t>).</w:t>
      </w:r>
      <w:r w:rsidR="009913A2" w:rsidRPr="00DF0BA0">
        <w:rPr>
          <w:rFonts w:ascii="IFAO-Grec Unicode" w:hAnsi="IFAO-Grec Unicode" w:cs="Times New Roman"/>
          <w:sz w:val="24"/>
          <w:szCs w:val="24"/>
        </w:rPr>
        <w:t xml:space="preserve"> </w:t>
      </w:r>
      <w:r w:rsidR="006D48C9" w:rsidRPr="00DF0BA0">
        <w:rPr>
          <w:rFonts w:ascii="IFAO-Grec Unicode" w:hAnsi="IFAO-Grec Unicode" w:cs="Times New Roman"/>
          <w:sz w:val="24"/>
          <w:szCs w:val="24"/>
        </w:rPr>
        <w:t>A</w:t>
      </w:r>
      <w:r w:rsidR="009913A2" w:rsidRPr="00DF0BA0">
        <w:rPr>
          <w:rFonts w:ascii="IFAO-Grec Unicode" w:hAnsi="IFAO-Grec Unicode" w:cs="Times New Roman"/>
          <w:sz w:val="24"/>
          <w:szCs w:val="24"/>
        </w:rPr>
        <w:t xml:space="preserve">lthough </w:t>
      </w:r>
      <w:r w:rsidR="009513DB" w:rsidRPr="00DF0BA0">
        <w:rPr>
          <w:rFonts w:ascii="IFAO-Grec Unicode" w:hAnsi="IFAO-Grec Unicode" w:cs="Times New Roman"/>
          <w:sz w:val="24"/>
          <w:szCs w:val="24"/>
        </w:rPr>
        <w:t>Peterson</w:t>
      </w:r>
      <w:r w:rsidR="009913A2" w:rsidRPr="00DF0BA0">
        <w:rPr>
          <w:rFonts w:ascii="IFAO-Grec Unicode" w:hAnsi="IFAO-Grec Unicode" w:cs="Times New Roman"/>
          <w:sz w:val="24"/>
          <w:szCs w:val="24"/>
        </w:rPr>
        <w:t>’s</w:t>
      </w:r>
      <w:r w:rsidR="009513DB" w:rsidRPr="00DF0BA0">
        <w:rPr>
          <w:rFonts w:ascii="IFAO-Grec Unicode" w:hAnsi="IFAO-Grec Unicode" w:cs="Times New Roman"/>
          <w:sz w:val="24"/>
          <w:szCs w:val="24"/>
        </w:rPr>
        <w:t xml:space="preserve"> </w:t>
      </w:r>
      <w:r w:rsidR="00F645F7" w:rsidRPr="00DF0BA0">
        <w:rPr>
          <w:rFonts w:ascii="IFAO-Grec Unicode" w:hAnsi="IFAO-Grec Unicode" w:cs="Times New Roman"/>
          <w:sz w:val="24"/>
          <w:szCs w:val="24"/>
        </w:rPr>
        <w:t xml:space="preserve">unpublished </w:t>
      </w:r>
      <w:r w:rsidR="009513DB" w:rsidRPr="00DF0BA0">
        <w:rPr>
          <w:rFonts w:ascii="IFAO-Grec Unicode" w:hAnsi="IFAO-Grec Unicode" w:cs="Times New Roman"/>
          <w:sz w:val="24"/>
          <w:szCs w:val="24"/>
        </w:rPr>
        <w:t xml:space="preserve">field report </w:t>
      </w:r>
      <w:r w:rsidR="5DF243B6" w:rsidRPr="00DF0BA0">
        <w:rPr>
          <w:rFonts w:ascii="IFAO-Grec Unicode" w:hAnsi="IFAO-Grec Unicode" w:cs="Times New Roman"/>
          <w:sz w:val="24"/>
          <w:szCs w:val="24"/>
        </w:rPr>
        <w:t>elsewhere reports that “</w:t>
      </w:r>
      <w:r w:rsidR="250A9B07" w:rsidRPr="00DF0BA0">
        <w:rPr>
          <w:rFonts w:ascii="IFAO-Grec Unicode" w:hAnsi="IFAO-Grec Unicode" w:cs="Times New Roman"/>
          <w:sz w:val="24"/>
          <w:szCs w:val="24"/>
        </w:rPr>
        <w:t>much of their space [</w:t>
      </w:r>
      <w:r w:rsidR="250A9B07" w:rsidRPr="00DF0BA0">
        <w:rPr>
          <w:rFonts w:ascii="IFAO-Grec Unicode" w:hAnsi="IFAO-Grec Unicode" w:cs="Times New Roman"/>
          <w:i/>
          <w:iCs/>
          <w:sz w:val="24"/>
          <w:szCs w:val="24"/>
        </w:rPr>
        <w:t>sc</w:t>
      </w:r>
      <w:r w:rsidR="250A9B07" w:rsidRPr="00DF0BA0">
        <w:rPr>
          <w:rFonts w:ascii="IFAO-Grec Unicode" w:hAnsi="IFAO-Grec Unicode" w:cs="Times New Roman"/>
          <w:sz w:val="24"/>
          <w:szCs w:val="24"/>
        </w:rPr>
        <w:t xml:space="preserve">. </w:t>
      </w:r>
      <w:r w:rsidR="06E99658" w:rsidRPr="00DF0BA0">
        <w:rPr>
          <w:rFonts w:ascii="IFAO-Grec Unicode" w:hAnsi="IFAO-Grec Unicode" w:cs="Times New Roman"/>
          <w:sz w:val="24"/>
          <w:szCs w:val="24"/>
        </w:rPr>
        <w:t xml:space="preserve">in </w:t>
      </w:r>
      <w:r w:rsidR="00B65E21" w:rsidRPr="00DF0BA0">
        <w:rPr>
          <w:rFonts w:ascii="IFAO-Grec Unicode" w:hAnsi="IFAO-Grec Unicode" w:cs="Times New Roman"/>
          <w:sz w:val="24"/>
          <w:szCs w:val="24"/>
        </w:rPr>
        <w:t>h</w:t>
      </w:r>
      <w:r w:rsidR="51BD9BF3" w:rsidRPr="00DF0BA0">
        <w:rPr>
          <w:rFonts w:ascii="IFAO-Grec Unicode" w:hAnsi="IFAO-Grec Unicode" w:cs="Times New Roman"/>
          <w:sz w:val="24"/>
          <w:szCs w:val="24"/>
        </w:rPr>
        <w:t xml:space="preserve">ouses </w:t>
      </w:r>
      <w:r w:rsidR="250A9B07" w:rsidRPr="00DF0BA0">
        <w:rPr>
          <w:rFonts w:ascii="IFAO-Grec Unicode" w:hAnsi="IFAO-Grec Unicode" w:cs="Times New Roman"/>
          <w:sz w:val="24"/>
          <w:szCs w:val="24"/>
        </w:rPr>
        <w:t xml:space="preserve">B163 / C163 and B162 / C162] </w:t>
      </w:r>
      <w:r w:rsidR="3A9547AF" w:rsidRPr="00DF0BA0">
        <w:rPr>
          <w:rFonts w:ascii="IFAO-Grec Unicode" w:hAnsi="IFAO-Grec Unicode" w:cs="Times New Roman"/>
          <w:sz w:val="24"/>
          <w:szCs w:val="24"/>
        </w:rPr>
        <w:t xml:space="preserve">had </w:t>
      </w:r>
      <w:r w:rsidR="3A9547AF" w:rsidRPr="00DF0BA0">
        <w:rPr>
          <w:rFonts w:ascii="IFAO-Grec Unicode" w:hAnsi="IFAO-Grec Unicode" w:cs="Times New Roman"/>
          <w:sz w:val="24"/>
          <w:szCs w:val="24"/>
        </w:rPr>
        <w:lastRenderedPageBreak/>
        <w:t xml:space="preserve">been devoted to storage purposes </w:t>
      </w:r>
      <w:r w:rsidR="3A9547AF" w:rsidRPr="00DF0BA0">
        <w:rPr>
          <w:rFonts w:ascii="IFAO-Grec Unicode" w:hAnsi="IFAO-Grec Unicode" w:cs="Times New Roman"/>
          <w:i/>
          <w:iCs/>
          <w:sz w:val="24"/>
          <w:szCs w:val="24"/>
        </w:rPr>
        <w:t>in both layers of occupation</w:t>
      </w:r>
      <w:r w:rsidR="5DF243B6" w:rsidRPr="00DF0BA0">
        <w:rPr>
          <w:rFonts w:ascii="IFAO-Grec Unicode" w:hAnsi="IFAO-Grec Unicode" w:cs="Times New Roman"/>
          <w:sz w:val="24"/>
          <w:szCs w:val="24"/>
        </w:rPr>
        <w:t>”</w:t>
      </w:r>
      <w:r w:rsidR="3A9547AF" w:rsidRPr="00DF0BA0">
        <w:rPr>
          <w:rFonts w:ascii="IFAO-Grec Unicode" w:hAnsi="IFAO-Grec Unicode" w:cs="Times New Roman"/>
          <w:sz w:val="24"/>
          <w:szCs w:val="24"/>
        </w:rPr>
        <w:t xml:space="preserve"> </w:t>
      </w:r>
      <w:r w:rsidR="003150E3" w:rsidRPr="00DF0BA0">
        <w:rPr>
          <w:rFonts w:ascii="IFAO-Grec Unicode" w:hAnsi="IFAO-Grec Unicode" w:cs="Times New Roman"/>
          <w:sz w:val="24"/>
          <w:szCs w:val="24"/>
        </w:rPr>
        <w:t>(</w:t>
      </w:r>
      <w:r w:rsidR="3A9547AF" w:rsidRPr="00DF0BA0">
        <w:rPr>
          <w:rFonts w:ascii="IFAO-Grec Unicode" w:hAnsi="IFAO-Grec Unicode" w:cs="Times New Roman"/>
          <w:i/>
          <w:iCs/>
          <w:sz w:val="24"/>
          <w:szCs w:val="24"/>
        </w:rPr>
        <w:t xml:space="preserve">my </w:t>
      </w:r>
      <w:r w:rsidR="06E99658" w:rsidRPr="00DF0BA0">
        <w:rPr>
          <w:rFonts w:ascii="IFAO-Grec Unicode" w:hAnsi="IFAO-Grec Unicode" w:cs="Times New Roman"/>
          <w:i/>
          <w:iCs/>
          <w:sz w:val="24"/>
          <w:szCs w:val="24"/>
        </w:rPr>
        <w:t>emphasis</w:t>
      </w:r>
      <w:r w:rsidR="003150E3" w:rsidRPr="00DF0BA0">
        <w:rPr>
          <w:rFonts w:ascii="IFAO-Grec Unicode" w:hAnsi="IFAO-Grec Unicode" w:cs="Times New Roman"/>
          <w:sz w:val="24"/>
          <w:szCs w:val="24"/>
        </w:rPr>
        <w:t>)</w:t>
      </w:r>
      <w:r w:rsidR="5212F1FF" w:rsidRPr="00DF0BA0">
        <w:rPr>
          <w:rFonts w:ascii="IFAO-Grec Unicode" w:hAnsi="IFAO-Grec Unicode" w:cs="Times New Roman"/>
          <w:sz w:val="24"/>
          <w:szCs w:val="24"/>
        </w:rPr>
        <w:t>,</w:t>
      </w:r>
      <w:r w:rsidR="007A281A" w:rsidRPr="00DF0BA0">
        <w:rPr>
          <w:rStyle w:val="FootnoteReference"/>
          <w:rFonts w:ascii="IFAO-Grec Unicode" w:hAnsi="IFAO-Grec Unicode" w:cs="Times New Roman"/>
          <w:sz w:val="24"/>
          <w:szCs w:val="24"/>
        </w:rPr>
        <w:footnoteReference w:id="20"/>
      </w:r>
      <w:r w:rsidR="5212F1FF" w:rsidRPr="00DF0BA0">
        <w:rPr>
          <w:rFonts w:ascii="IFAO-Grec Unicode" w:hAnsi="IFAO-Grec Unicode" w:cs="Times New Roman"/>
          <w:sz w:val="24"/>
          <w:szCs w:val="24"/>
        </w:rPr>
        <w:t xml:space="preserve"> </w:t>
      </w:r>
      <w:r w:rsidR="009913A2" w:rsidRPr="00DF0BA0">
        <w:rPr>
          <w:rFonts w:ascii="IFAO-Grec Unicode" w:hAnsi="IFAO-Grec Unicode" w:cs="Times New Roman"/>
          <w:sz w:val="24"/>
          <w:szCs w:val="24"/>
        </w:rPr>
        <w:t xml:space="preserve">the combined testimony of the record of objects and archival photographs </w:t>
      </w:r>
      <w:r w:rsidR="00F81D0A" w:rsidRPr="00DF0BA0">
        <w:rPr>
          <w:rFonts w:ascii="IFAO-Grec Unicode" w:hAnsi="IFAO-Grec Unicode" w:cs="Times New Roman"/>
          <w:sz w:val="24"/>
          <w:szCs w:val="24"/>
        </w:rPr>
        <w:t xml:space="preserve">belies </w:t>
      </w:r>
      <w:r w:rsidR="00507C94" w:rsidRPr="00DF0BA0">
        <w:rPr>
          <w:rFonts w:ascii="IFAO-Grec Unicode" w:hAnsi="IFAO-Grec Unicode" w:cs="Times New Roman"/>
          <w:sz w:val="24"/>
          <w:szCs w:val="24"/>
        </w:rPr>
        <w:t>a clear distinction between layers</w:t>
      </w:r>
      <w:r w:rsidR="5212F1FF" w:rsidRPr="00DF0BA0">
        <w:rPr>
          <w:rFonts w:ascii="IFAO-Grec Unicode" w:hAnsi="IFAO-Grec Unicode" w:cs="Times New Roman"/>
          <w:sz w:val="24"/>
          <w:szCs w:val="24"/>
        </w:rPr>
        <w:t>.</w:t>
      </w:r>
      <w:r w:rsidR="5DF243B6" w:rsidRPr="00DF0BA0">
        <w:rPr>
          <w:rFonts w:ascii="IFAO-Grec Unicode" w:hAnsi="IFAO-Grec Unicode" w:cs="Times New Roman"/>
          <w:sz w:val="24"/>
          <w:szCs w:val="24"/>
        </w:rPr>
        <w:t xml:space="preserve"> </w:t>
      </w:r>
      <w:commentRangeStart w:id="2"/>
      <w:r w:rsidR="4ECD7F1E" w:rsidRPr="00DF0BA0">
        <w:rPr>
          <w:rFonts w:ascii="IFAO-Grec Unicode" w:hAnsi="IFAO-Grec Unicode" w:cs="Times New Roman"/>
          <w:sz w:val="24"/>
          <w:szCs w:val="24"/>
        </w:rPr>
        <w:t>W</w:t>
      </w:r>
      <w:r w:rsidR="5C573A3C" w:rsidRPr="00DF0BA0">
        <w:rPr>
          <w:rFonts w:ascii="IFAO-Grec Unicode" w:hAnsi="IFAO-Grec Unicode" w:cs="Times New Roman"/>
          <w:sz w:val="24"/>
          <w:szCs w:val="24"/>
        </w:rPr>
        <w:t xml:space="preserve">e may therefore conclude that </w:t>
      </w:r>
      <w:r w:rsidR="007E5E64" w:rsidRPr="00DF0BA0">
        <w:rPr>
          <w:rFonts w:ascii="IFAO-Grec Unicode" w:hAnsi="IFAO-Grec Unicode" w:cs="Times New Roman"/>
          <w:sz w:val="24"/>
          <w:szCs w:val="24"/>
        </w:rPr>
        <w:t xml:space="preserve">C163 was </w:t>
      </w:r>
      <w:r w:rsidR="5C573A3C" w:rsidRPr="00DF0BA0">
        <w:rPr>
          <w:rFonts w:ascii="IFAO-Grec Unicode" w:hAnsi="IFAO-Grec Unicode" w:cs="Times New Roman"/>
          <w:sz w:val="24"/>
          <w:szCs w:val="24"/>
        </w:rPr>
        <w:t>distin</w:t>
      </w:r>
      <w:r w:rsidR="007E5E64" w:rsidRPr="00DF0BA0">
        <w:rPr>
          <w:rFonts w:ascii="IFAO-Grec Unicode" w:hAnsi="IFAO-Grec Unicode" w:cs="Times New Roman"/>
          <w:sz w:val="24"/>
          <w:szCs w:val="24"/>
        </w:rPr>
        <w:t xml:space="preserve">guished much </w:t>
      </w:r>
      <w:r w:rsidR="5A4596D6" w:rsidRPr="00DF0BA0">
        <w:rPr>
          <w:rFonts w:ascii="IFAO-Grec Unicode" w:hAnsi="IFAO-Grec Unicode" w:cs="Times New Roman"/>
          <w:sz w:val="24"/>
          <w:szCs w:val="24"/>
        </w:rPr>
        <w:t xml:space="preserve">later, </w:t>
      </w:r>
      <w:r w:rsidR="3409D598" w:rsidRPr="00DF0BA0">
        <w:rPr>
          <w:rFonts w:ascii="IFAO-Grec Unicode" w:hAnsi="IFAO-Grec Unicode" w:cs="Times New Roman"/>
          <w:sz w:val="24"/>
          <w:szCs w:val="24"/>
        </w:rPr>
        <w:t xml:space="preserve">during the </w:t>
      </w:r>
      <w:r w:rsidR="5A4596D6" w:rsidRPr="00DF0BA0">
        <w:rPr>
          <w:rFonts w:ascii="IFAO-Grec Unicode" w:hAnsi="IFAO-Grec Unicode" w:cs="Times New Roman"/>
          <w:sz w:val="24"/>
          <w:szCs w:val="24"/>
        </w:rPr>
        <w:t xml:space="preserve">analysis of the site, and that </w:t>
      </w:r>
      <w:r w:rsidR="00F202E3" w:rsidRPr="00DF0BA0">
        <w:rPr>
          <w:rFonts w:ascii="IFAO-Grec Unicode" w:hAnsi="IFAO-Grec Unicode" w:cs="Times New Roman"/>
          <w:sz w:val="24"/>
          <w:szCs w:val="24"/>
        </w:rPr>
        <w:t xml:space="preserve">the decision to </w:t>
      </w:r>
      <w:r w:rsidR="00307E53" w:rsidRPr="00DF0BA0">
        <w:rPr>
          <w:rFonts w:ascii="IFAO-Grec Unicode" w:hAnsi="IFAO-Grec Unicode" w:cs="Times New Roman"/>
          <w:sz w:val="24"/>
          <w:szCs w:val="24"/>
        </w:rPr>
        <w:t xml:space="preserve">identify another occupation level </w:t>
      </w:r>
      <w:r w:rsidR="5C573A3C" w:rsidRPr="00DF0BA0">
        <w:rPr>
          <w:rFonts w:ascii="IFAO-Grec Unicode" w:hAnsi="IFAO-Grec Unicode" w:cs="Times New Roman"/>
          <w:sz w:val="24"/>
          <w:szCs w:val="24"/>
        </w:rPr>
        <w:t>reflects the excavators’ inferences about architectural development</w:t>
      </w:r>
      <w:r w:rsidR="409739A3" w:rsidRPr="00DF0BA0">
        <w:rPr>
          <w:rFonts w:ascii="IFAO-Grec Unicode" w:hAnsi="IFAO-Grec Unicode" w:cs="Times New Roman"/>
          <w:sz w:val="24"/>
          <w:szCs w:val="24"/>
        </w:rPr>
        <w:t xml:space="preserve"> across Karanis</w:t>
      </w:r>
      <w:r w:rsidR="0381A041" w:rsidRPr="00DF0BA0">
        <w:rPr>
          <w:rFonts w:ascii="IFAO-Grec Unicode" w:hAnsi="IFAO-Grec Unicode" w:cs="Times New Roman"/>
          <w:sz w:val="24"/>
          <w:szCs w:val="24"/>
        </w:rPr>
        <w:t xml:space="preserve"> instead of conclusions </w:t>
      </w:r>
      <w:r w:rsidR="1676B9B0" w:rsidRPr="00DF0BA0">
        <w:rPr>
          <w:rFonts w:ascii="IFAO-Grec Unicode" w:hAnsi="IFAO-Grec Unicode" w:cs="Times New Roman"/>
          <w:sz w:val="24"/>
          <w:szCs w:val="24"/>
        </w:rPr>
        <w:t xml:space="preserve">prompted immediately by </w:t>
      </w:r>
      <w:r w:rsidR="2826BE06" w:rsidRPr="00DF0BA0">
        <w:rPr>
          <w:rFonts w:ascii="IFAO-Grec Unicode" w:hAnsi="IFAO-Grec Unicode" w:cs="Times New Roman"/>
          <w:sz w:val="24"/>
          <w:szCs w:val="24"/>
        </w:rPr>
        <w:t xml:space="preserve">the </w:t>
      </w:r>
      <w:r w:rsidR="6FED713F" w:rsidRPr="00DF0BA0">
        <w:rPr>
          <w:rFonts w:ascii="IFAO-Grec Unicode" w:hAnsi="IFAO-Grec Unicode" w:cs="Times New Roman"/>
          <w:sz w:val="24"/>
          <w:szCs w:val="24"/>
        </w:rPr>
        <w:t>archaeological data</w:t>
      </w:r>
      <w:r w:rsidR="2A1ACD05" w:rsidRPr="00DF0BA0">
        <w:rPr>
          <w:rFonts w:ascii="IFAO-Grec Unicode" w:hAnsi="IFAO-Grec Unicode" w:cs="Times New Roman"/>
          <w:sz w:val="24"/>
          <w:szCs w:val="24"/>
        </w:rPr>
        <w:t>.</w:t>
      </w:r>
      <w:commentRangeEnd w:id="2"/>
      <w:r w:rsidR="008F7019" w:rsidRPr="00DF0BA0">
        <w:rPr>
          <w:rStyle w:val="CommentReference"/>
          <w:rFonts w:ascii="IFAO-Grec Unicode" w:hAnsi="IFAO-Grec Unicode"/>
          <w:sz w:val="24"/>
          <w:szCs w:val="24"/>
        </w:rPr>
        <w:commentReference w:id="2"/>
      </w:r>
      <w:r w:rsidR="2A1ACD05" w:rsidRPr="00DF0BA0">
        <w:rPr>
          <w:rFonts w:ascii="IFAO-Grec Unicode" w:hAnsi="IFAO-Grec Unicode" w:cs="Times New Roman"/>
          <w:sz w:val="24"/>
          <w:szCs w:val="24"/>
        </w:rPr>
        <w:t xml:space="preserve"> </w:t>
      </w:r>
      <w:r w:rsidR="2AE4EF49" w:rsidRPr="00DF0BA0">
        <w:rPr>
          <w:rFonts w:ascii="IFAO-Grec Unicode" w:hAnsi="IFAO-Grec Unicode" w:cs="Times New Roman"/>
          <w:sz w:val="24"/>
          <w:szCs w:val="24"/>
        </w:rPr>
        <w:t>T</w:t>
      </w:r>
      <w:r w:rsidR="6FED713F" w:rsidRPr="00DF0BA0">
        <w:rPr>
          <w:rFonts w:ascii="IFAO-Grec Unicode" w:hAnsi="IFAO-Grec Unicode" w:cs="Times New Roman"/>
          <w:sz w:val="24"/>
          <w:szCs w:val="24"/>
        </w:rPr>
        <w:t xml:space="preserve">he </w:t>
      </w:r>
      <w:r w:rsidR="5C573A3C" w:rsidRPr="00DF0BA0">
        <w:rPr>
          <w:rFonts w:ascii="IFAO-Grec Unicode" w:hAnsi="IFAO-Grec Unicode" w:cs="Times New Roman"/>
          <w:sz w:val="24"/>
          <w:szCs w:val="24"/>
        </w:rPr>
        <w:t>picture of the structure and its insula</w:t>
      </w:r>
      <w:r w:rsidR="6FED713F" w:rsidRPr="00DF0BA0">
        <w:rPr>
          <w:rFonts w:ascii="IFAO-Grec Unicode" w:hAnsi="IFAO-Grec Unicode" w:cs="Times New Roman"/>
          <w:sz w:val="24"/>
          <w:szCs w:val="24"/>
        </w:rPr>
        <w:t xml:space="preserve"> is </w:t>
      </w:r>
      <w:r w:rsidR="5D0A9917" w:rsidRPr="00DF0BA0">
        <w:rPr>
          <w:rFonts w:ascii="IFAO-Grec Unicode" w:hAnsi="IFAO-Grec Unicode" w:cs="Times New Roman"/>
          <w:sz w:val="24"/>
          <w:szCs w:val="24"/>
        </w:rPr>
        <w:t xml:space="preserve">both </w:t>
      </w:r>
      <w:r w:rsidR="6FED713F" w:rsidRPr="00DF0BA0">
        <w:rPr>
          <w:rFonts w:ascii="IFAO-Grec Unicode" w:hAnsi="IFAO-Grec Unicode" w:cs="Times New Roman"/>
          <w:sz w:val="24"/>
          <w:szCs w:val="24"/>
        </w:rPr>
        <w:t>incomplete</w:t>
      </w:r>
      <w:r w:rsidR="500501EF" w:rsidRPr="00DF0BA0">
        <w:rPr>
          <w:rFonts w:ascii="IFAO-Grec Unicode" w:hAnsi="IFAO-Grec Unicode" w:cs="Times New Roman"/>
          <w:sz w:val="24"/>
          <w:szCs w:val="24"/>
        </w:rPr>
        <w:t xml:space="preserve"> </w:t>
      </w:r>
      <w:r w:rsidR="5C573A3C" w:rsidRPr="00DF0BA0">
        <w:rPr>
          <w:rFonts w:ascii="IFAO-Grec Unicode" w:hAnsi="IFAO-Grec Unicode" w:cs="Times New Roman"/>
          <w:sz w:val="24"/>
          <w:szCs w:val="24"/>
        </w:rPr>
        <w:t xml:space="preserve">and </w:t>
      </w:r>
      <w:r w:rsidR="01E9BD30" w:rsidRPr="00DF0BA0">
        <w:rPr>
          <w:rFonts w:ascii="IFAO-Grec Unicode" w:hAnsi="IFAO-Grec Unicode" w:cs="Times New Roman"/>
          <w:sz w:val="24"/>
          <w:szCs w:val="24"/>
        </w:rPr>
        <w:t xml:space="preserve">not </w:t>
      </w:r>
      <w:r w:rsidR="5D0A9917" w:rsidRPr="00DF0BA0">
        <w:rPr>
          <w:rFonts w:ascii="IFAO-Grec Unicode" w:hAnsi="IFAO-Grec Unicode" w:cs="Times New Roman"/>
          <w:sz w:val="24"/>
          <w:szCs w:val="24"/>
        </w:rPr>
        <w:t xml:space="preserve">derived from </w:t>
      </w:r>
      <w:r w:rsidR="7EDB3865" w:rsidRPr="00DF0BA0">
        <w:rPr>
          <w:rFonts w:ascii="IFAO-Grec Unicode" w:hAnsi="IFAO-Grec Unicode" w:cs="Times New Roman"/>
          <w:sz w:val="24"/>
          <w:szCs w:val="24"/>
        </w:rPr>
        <w:t xml:space="preserve">a </w:t>
      </w:r>
      <w:r w:rsidR="5C573A3C" w:rsidRPr="00DF0BA0">
        <w:rPr>
          <w:rFonts w:ascii="IFAO-Grec Unicode" w:hAnsi="IFAO-Grec Unicode" w:cs="Times New Roman"/>
          <w:sz w:val="24"/>
          <w:szCs w:val="24"/>
        </w:rPr>
        <w:t>meaningful stratigraphy.</w:t>
      </w:r>
    </w:p>
    <w:p w14:paraId="1E620762" w14:textId="0B6F55E7" w:rsidR="00DD6749" w:rsidRPr="00DF0BA0" w:rsidRDefault="000738F3"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 xml:space="preserve">The nature of the finds from B163 </w:t>
      </w:r>
      <w:r w:rsidR="00152620" w:rsidRPr="00DF0BA0">
        <w:rPr>
          <w:rFonts w:ascii="IFAO-Grec Unicode" w:hAnsi="IFAO-Grec Unicode" w:cs="Times New Roman"/>
          <w:sz w:val="24"/>
          <w:szCs w:val="24"/>
        </w:rPr>
        <w:t xml:space="preserve">/ C163 </w:t>
      </w:r>
      <w:r w:rsidR="00E35FD0" w:rsidRPr="00DF0BA0">
        <w:rPr>
          <w:rFonts w:ascii="IFAO-Grec Unicode" w:hAnsi="IFAO-Grec Unicode" w:cs="Times New Roman"/>
          <w:sz w:val="24"/>
          <w:szCs w:val="24"/>
        </w:rPr>
        <w:t xml:space="preserve">prompt further questions </w:t>
      </w:r>
      <w:r w:rsidR="00D43ECE" w:rsidRPr="00DF0BA0">
        <w:rPr>
          <w:rFonts w:ascii="IFAO-Grec Unicode" w:hAnsi="IFAO-Grec Unicode" w:cs="Times New Roman"/>
          <w:sz w:val="24"/>
          <w:szCs w:val="24"/>
        </w:rPr>
        <w:t xml:space="preserve">regarding </w:t>
      </w:r>
      <w:r w:rsidR="00E35FD0" w:rsidRPr="00DF0BA0">
        <w:rPr>
          <w:rFonts w:ascii="IFAO-Grec Unicode" w:hAnsi="IFAO-Grec Unicode" w:cs="Times New Roman"/>
          <w:sz w:val="24"/>
          <w:szCs w:val="24"/>
        </w:rPr>
        <w:t xml:space="preserve">the archaeology of B163. </w:t>
      </w:r>
      <w:r w:rsidR="00152620" w:rsidRPr="00DF0BA0">
        <w:rPr>
          <w:rFonts w:ascii="IFAO-Grec Unicode" w:hAnsi="IFAO-Grec Unicode" w:cs="Times New Roman"/>
          <w:sz w:val="24"/>
          <w:szCs w:val="24"/>
        </w:rPr>
        <w:t xml:space="preserve">The excavators </w:t>
      </w:r>
      <w:r w:rsidR="002F6885" w:rsidRPr="00DF0BA0">
        <w:rPr>
          <w:rFonts w:ascii="IFAO-Grec Unicode" w:hAnsi="IFAO-Grec Unicode" w:cs="Times New Roman"/>
          <w:sz w:val="24"/>
          <w:szCs w:val="24"/>
        </w:rPr>
        <w:t>conclude</w:t>
      </w:r>
      <w:r w:rsidR="00624634" w:rsidRPr="00DF0BA0">
        <w:rPr>
          <w:rFonts w:ascii="IFAO-Grec Unicode" w:hAnsi="IFAO-Grec Unicode" w:cs="Times New Roman"/>
          <w:sz w:val="24"/>
          <w:szCs w:val="24"/>
        </w:rPr>
        <w:t>d</w:t>
      </w:r>
      <w:r w:rsidR="002F6885" w:rsidRPr="00DF0BA0">
        <w:rPr>
          <w:rFonts w:ascii="IFAO-Grec Unicode" w:hAnsi="IFAO-Grec Unicode" w:cs="Times New Roman"/>
          <w:sz w:val="24"/>
          <w:szCs w:val="24"/>
        </w:rPr>
        <w:t xml:space="preserve"> that </w:t>
      </w:r>
      <w:r w:rsidR="0029242B" w:rsidRPr="00DF0BA0">
        <w:rPr>
          <w:rFonts w:ascii="IFAO-Grec Unicode" w:hAnsi="IFAO-Grec Unicode" w:cs="Times New Roman"/>
          <w:sz w:val="24"/>
          <w:szCs w:val="24"/>
        </w:rPr>
        <w:t xml:space="preserve">the house </w:t>
      </w:r>
      <w:r w:rsidR="002F6885" w:rsidRPr="00DF0BA0">
        <w:rPr>
          <w:rFonts w:ascii="IFAO-Grec Unicode" w:hAnsi="IFAO-Grec Unicode" w:cs="Times New Roman"/>
          <w:sz w:val="24"/>
          <w:szCs w:val="24"/>
        </w:rPr>
        <w:t>“</w:t>
      </w:r>
      <w:r w:rsidR="006030D9" w:rsidRPr="00DF0BA0">
        <w:rPr>
          <w:rFonts w:ascii="IFAO-Grec Unicode" w:hAnsi="IFAO-Grec Unicode" w:cs="Times New Roman"/>
          <w:sz w:val="24"/>
          <w:szCs w:val="24"/>
        </w:rPr>
        <w:t>had also been associated with the storage of grain in this part of Karanis”,</w:t>
      </w:r>
      <w:r w:rsidR="006030D9" w:rsidRPr="00DF0BA0">
        <w:rPr>
          <w:rStyle w:val="FootnoteReference"/>
          <w:rFonts w:ascii="IFAO-Grec Unicode" w:hAnsi="IFAO-Grec Unicode" w:cs="Times New Roman"/>
          <w:sz w:val="24"/>
          <w:szCs w:val="24"/>
        </w:rPr>
        <w:footnoteReference w:id="21"/>
      </w:r>
      <w:r w:rsidR="00C450D7" w:rsidRPr="00DF0BA0">
        <w:rPr>
          <w:rFonts w:ascii="IFAO-Grec Unicode" w:hAnsi="IFAO-Grec Unicode" w:cs="Times New Roman"/>
          <w:sz w:val="24"/>
          <w:szCs w:val="24"/>
        </w:rPr>
        <w:t xml:space="preserve"> but </w:t>
      </w:r>
      <w:r w:rsidR="006030D9" w:rsidRPr="00DF0BA0">
        <w:rPr>
          <w:rFonts w:ascii="IFAO-Grec Unicode" w:hAnsi="IFAO-Grec Unicode" w:cs="Times New Roman"/>
          <w:sz w:val="24"/>
          <w:szCs w:val="24"/>
        </w:rPr>
        <w:t xml:space="preserve">one would not </w:t>
      </w:r>
      <w:r w:rsidR="00B3155C" w:rsidRPr="00DF0BA0">
        <w:rPr>
          <w:rFonts w:ascii="IFAO-Grec Unicode" w:hAnsi="IFAO-Grec Unicode" w:cs="Times New Roman"/>
          <w:sz w:val="24"/>
          <w:szCs w:val="24"/>
        </w:rPr>
        <w:t xml:space="preserve">draw that </w:t>
      </w:r>
      <w:r w:rsidR="006030D9" w:rsidRPr="00DF0BA0">
        <w:rPr>
          <w:rFonts w:ascii="IFAO-Grec Unicode" w:hAnsi="IFAO-Grec Unicode" w:cs="Times New Roman"/>
          <w:sz w:val="24"/>
          <w:szCs w:val="24"/>
        </w:rPr>
        <w:t>conclu</w:t>
      </w:r>
      <w:r w:rsidR="00B3155C" w:rsidRPr="00DF0BA0">
        <w:rPr>
          <w:rFonts w:ascii="IFAO-Grec Unicode" w:hAnsi="IFAO-Grec Unicode" w:cs="Times New Roman"/>
          <w:sz w:val="24"/>
          <w:szCs w:val="24"/>
        </w:rPr>
        <w:t>sion</w:t>
      </w:r>
      <w:r w:rsidR="00E00F35" w:rsidRPr="00DF0BA0">
        <w:rPr>
          <w:rFonts w:ascii="IFAO-Grec Unicode" w:hAnsi="IFAO-Grec Unicode" w:cs="Times New Roman"/>
          <w:sz w:val="24"/>
          <w:szCs w:val="24"/>
        </w:rPr>
        <w:t xml:space="preserve"> </w:t>
      </w:r>
      <w:r w:rsidR="006030D9" w:rsidRPr="00DF0BA0">
        <w:rPr>
          <w:rFonts w:ascii="IFAO-Grec Unicode" w:hAnsi="IFAO-Grec Unicode" w:cs="Times New Roman"/>
          <w:sz w:val="24"/>
          <w:szCs w:val="24"/>
        </w:rPr>
        <w:t xml:space="preserve">on the basis of </w:t>
      </w:r>
      <w:r w:rsidR="000E34C3" w:rsidRPr="00DF0BA0">
        <w:rPr>
          <w:rFonts w:ascii="IFAO-Grec Unicode" w:hAnsi="IFAO-Grec Unicode" w:cs="Times New Roman"/>
          <w:sz w:val="24"/>
          <w:szCs w:val="24"/>
        </w:rPr>
        <w:t>excavated objects</w:t>
      </w:r>
      <w:r w:rsidR="00C450D7" w:rsidRPr="00DF0BA0">
        <w:rPr>
          <w:rFonts w:ascii="IFAO-Grec Unicode" w:hAnsi="IFAO-Grec Unicode" w:cs="Times New Roman"/>
          <w:sz w:val="24"/>
          <w:szCs w:val="24"/>
        </w:rPr>
        <w:t xml:space="preserve">. </w:t>
      </w:r>
      <w:commentRangeStart w:id="3"/>
      <w:r w:rsidR="00613CDA" w:rsidRPr="00DF0BA0">
        <w:rPr>
          <w:rFonts w:ascii="IFAO-Grec Unicode" w:hAnsi="IFAO-Grec Unicode" w:cs="Times New Roman"/>
          <w:sz w:val="24"/>
          <w:szCs w:val="24"/>
        </w:rPr>
        <w:t xml:space="preserve">The vast majority are small and inconsequential: fragments of glass or lamps, beads, textiles, coins, loom weights, or spindle whorls (see Appendix </w:t>
      </w:r>
      <w:r w:rsidR="00965D7E" w:rsidRPr="00DF0BA0">
        <w:rPr>
          <w:rFonts w:ascii="IFAO-Grec Unicode" w:hAnsi="IFAO-Grec Unicode" w:cs="Times New Roman"/>
          <w:sz w:val="24"/>
          <w:szCs w:val="24"/>
        </w:rPr>
        <w:t>B</w:t>
      </w:r>
      <w:r w:rsidR="00613CDA" w:rsidRPr="00DF0BA0">
        <w:rPr>
          <w:rFonts w:ascii="IFAO-Grec Unicode" w:hAnsi="IFAO-Grec Unicode" w:cs="Times New Roman"/>
          <w:sz w:val="24"/>
          <w:szCs w:val="24"/>
        </w:rPr>
        <w:t xml:space="preserve"> for a catalogue.) </w:t>
      </w:r>
      <w:commentRangeEnd w:id="3"/>
      <w:r w:rsidRPr="00DF0BA0">
        <w:rPr>
          <w:rStyle w:val="CommentReference"/>
          <w:rFonts w:ascii="IFAO-Grec Unicode" w:hAnsi="IFAO-Grec Unicode"/>
          <w:sz w:val="24"/>
          <w:szCs w:val="24"/>
        </w:rPr>
        <w:commentReference w:id="3"/>
      </w:r>
      <w:r w:rsidR="00613CDA" w:rsidRPr="00DF0BA0">
        <w:rPr>
          <w:rFonts w:ascii="IFAO-Grec Unicode" w:hAnsi="IFAO-Grec Unicode" w:cs="Times New Roman"/>
          <w:sz w:val="24"/>
          <w:szCs w:val="24"/>
        </w:rPr>
        <w:t xml:space="preserve">In the theoretical language of archaeology, they </w:t>
      </w:r>
      <w:r w:rsidR="006603ED" w:rsidRPr="00DF0BA0">
        <w:rPr>
          <w:rFonts w:ascii="IFAO-Grec Unicode" w:hAnsi="IFAO-Grec Unicode" w:cs="Times New Roman"/>
          <w:sz w:val="24"/>
          <w:szCs w:val="24"/>
        </w:rPr>
        <w:t xml:space="preserve">appear to be </w:t>
      </w:r>
      <w:r w:rsidR="00613CDA" w:rsidRPr="00DF0BA0">
        <w:rPr>
          <w:rFonts w:ascii="IFAO-Grec Unicode" w:hAnsi="IFAO-Grec Unicode" w:cs="Times New Roman"/>
          <w:sz w:val="24"/>
          <w:szCs w:val="24"/>
        </w:rPr>
        <w:t>representative of a</w:t>
      </w:r>
      <w:commentRangeStart w:id="4"/>
      <w:r w:rsidR="00613CDA" w:rsidRPr="00DF0BA0">
        <w:rPr>
          <w:rFonts w:ascii="IFAO-Grec Unicode" w:hAnsi="IFAO-Grec Unicode" w:cs="Times New Roman"/>
          <w:sz w:val="24"/>
          <w:szCs w:val="24"/>
        </w:rPr>
        <w:t>bandonment or post-abandonment refuse</w:t>
      </w:r>
      <w:commentRangeEnd w:id="4"/>
      <w:r w:rsidRPr="00DF0BA0">
        <w:rPr>
          <w:rStyle w:val="CommentReference"/>
          <w:rFonts w:ascii="IFAO-Grec Unicode" w:hAnsi="IFAO-Grec Unicode"/>
          <w:sz w:val="24"/>
          <w:szCs w:val="24"/>
        </w:rPr>
        <w:commentReference w:id="4"/>
      </w:r>
      <w:r w:rsidR="000F7DF9" w:rsidRPr="00DF0BA0">
        <w:rPr>
          <w:rFonts w:ascii="IFAO-Grec Unicode" w:hAnsi="IFAO-Grec Unicode" w:cs="Times New Roman"/>
          <w:sz w:val="24"/>
          <w:szCs w:val="24"/>
        </w:rPr>
        <w:t xml:space="preserve"> (i.e., trash)</w:t>
      </w:r>
      <w:r w:rsidR="00613CDA" w:rsidRPr="00DF0BA0">
        <w:rPr>
          <w:rFonts w:ascii="IFAO-Grec Unicode" w:hAnsi="IFAO-Grec Unicode" w:cs="Times New Roman"/>
          <w:sz w:val="24"/>
          <w:szCs w:val="24"/>
        </w:rPr>
        <w:t xml:space="preserve">, </w:t>
      </w:r>
      <w:r w:rsidR="00F512CC" w:rsidRPr="00DF0BA0">
        <w:rPr>
          <w:rFonts w:ascii="IFAO-Grec Unicode" w:hAnsi="IFAO-Grec Unicode" w:cs="Times New Roman"/>
          <w:sz w:val="24"/>
          <w:szCs w:val="24"/>
        </w:rPr>
        <w:t xml:space="preserve">which </w:t>
      </w:r>
      <w:r w:rsidR="00A61CF6">
        <w:rPr>
          <w:rFonts w:ascii="IFAO-Grec Unicode" w:hAnsi="IFAO-Grec Unicode" w:cs="Times New Roman"/>
          <w:sz w:val="24"/>
          <w:szCs w:val="24"/>
        </w:rPr>
        <w:t xml:space="preserve">need </w:t>
      </w:r>
      <w:r w:rsidR="00F512CC" w:rsidRPr="00DF0BA0">
        <w:rPr>
          <w:rFonts w:ascii="IFAO-Grec Unicode" w:hAnsi="IFAO-Grec Unicode" w:cs="Times New Roman"/>
          <w:sz w:val="24"/>
          <w:szCs w:val="24"/>
        </w:rPr>
        <w:t xml:space="preserve">not </w:t>
      </w:r>
      <w:r w:rsidR="00613CDA" w:rsidRPr="00DF0BA0">
        <w:rPr>
          <w:rFonts w:ascii="IFAO-Grec Unicode" w:hAnsi="IFAO-Grec Unicode" w:cs="Times New Roman"/>
          <w:sz w:val="24"/>
          <w:szCs w:val="24"/>
        </w:rPr>
        <w:t xml:space="preserve">reveal </w:t>
      </w:r>
      <w:r w:rsidR="00A61CF6">
        <w:rPr>
          <w:rFonts w:ascii="IFAO-Grec Unicode" w:hAnsi="IFAO-Grec Unicode" w:cs="Times New Roman"/>
          <w:sz w:val="24"/>
          <w:szCs w:val="24"/>
        </w:rPr>
        <w:t xml:space="preserve">anything </w:t>
      </w:r>
      <w:r w:rsidR="00613CDA" w:rsidRPr="00DF0BA0">
        <w:rPr>
          <w:rFonts w:ascii="IFAO-Grec Unicode" w:hAnsi="IFAO-Grec Unicode" w:cs="Times New Roman"/>
          <w:sz w:val="24"/>
          <w:szCs w:val="24"/>
        </w:rPr>
        <w:t xml:space="preserve">about the building’s systemic context. </w:t>
      </w:r>
      <w:r w:rsidR="00A44D04" w:rsidRPr="00DF0BA0">
        <w:rPr>
          <w:rFonts w:ascii="IFAO-Grec Unicode" w:hAnsi="IFAO-Grec Unicode" w:cs="Times New Roman"/>
          <w:sz w:val="24"/>
          <w:szCs w:val="24"/>
        </w:rPr>
        <w:t xml:space="preserve">But </w:t>
      </w:r>
      <w:r w:rsidR="000F7DF9" w:rsidRPr="00DF0BA0">
        <w:rPr>
          <w:rFonts w:ascii="IFAO-Grec Unicode" w:hAnsi="IFAO-Grec Unicode" w:cs="Times New Roman"/>
          <w:sz w:val="24"/>
          <w:szCs w:val="24"/>
        </w:rPr>
        <w:t xml:space="preserve">even </w:t>
      </w:r>
      <w:r w:rsidR="005D12B5" w:rsidRPr="00DF0BA0">
        <w:rPr>
          <w:rFonts w:ascii="IFAO-Grec Unicode" w:hAnsi="IFAO-Grec Unicode" w:cs="Times New Roman"/>
          <w:sz w:val="24"/>
          <w:szCs w:val="24"/>
        </w:rPr>
        <w:t xml:space="preserve">that interpretation is difficult to reconcile with the discovery </w:t>
      </w:r>
      <w:r w:rsidR="00D14D8E" w:rsidRPr="00DF0BA0">
        <w:rPr>
          <w:rFonts w:ascii="IFAO-Grec Unicode" w:hAnsi="IFAO-Grec Unicode" w:cs="Times New Roman"/>
          <w:sz w:val="24"/>
          <w:szCs w:val="24"/>
        </w:rPr>
        <w:t xml:space="preserve">of so much </w:t>
      </w:r>
      <w:r w:rsidR="00B45FAE" w:rsidRPr="00DF0BA0">
        <w:rPr>
          <w:rFonts w:ascii="IFAO-Grec Unicode" w:hAnsi="IFAO-Grec Unicode" w:cs="Times New Roman"/>
          <w:sz w:val="24"/>
          <w:szCs w:val="24"/>
        </w:rPr>
        <w:t xml:space="preserve">material </w:t>
      </w:r>
      <w:r w:rsidR="00A44D04" w:rsidRPr="00DF0BA0">
        <w:rPr>
          <w:rFonts w:ascii="IFAO-Grec Unicode" w:hAnsi="IFAO-Grec Unicode" w:cs="Times New Roman"/>
          <w:sz w:val="24"/>
          <w:szCs w:val="24"/>
        </w:rPr>
        <w:t xml:space="preserve">below the floor </w:t>
      </w:r>
      <w:r w:rsidR="00BF54AD" w:rsidRPr="00DF0BA0">
        <w:rPr>
          <w:rFonts w:ascii="IFAO-Grec Unicode" w:hAnsi="IFAO-Grec Unicode" w:cs="Times New Roman"/>
          <w:sz w:val="24"/>
          <w:szCs w:val="24"/>
        </w:rPr>
        <w:t xml:space="preserve">of the structure, an archaeological context </w:t>
      </w:r>
      <w:r w:rsidR="000E0E95" w:rsidRPr="00DF0BA0">
        <w:rPr>
          <w:rFonts w:ascii="IFAO-Grec Unicode" w:hAnsi="IFAO-Grec Unicode" w:cs="Times New Roman"/>
          <w:sz w:val="24"/>
          <w:szCs w:val="24"/>
        </w:rPr>
        <w:t xml:space="preserve">most easily interpreted as </w:t>
      </w:r>
      <w:r w:rsidR="005370DF" w:rsidRPr="00DF0BA0">
        <w:rPr>
          <w:rFonts w:ascii="IFAO-Grec Unicode" w:hAnsi="IFAO-Grec Unicode" w:cs="Times New Roman"/>
          <w:sz w:val="24"/>
          <w:szCs w:val="24"/>
        </w:rPr>
        <w:t>belong</w:t>
      </w:r>
      <w:r w:rsidR="000E0E95" w:rsidRPr="00DF0BA0">
        <w:rPr>
          <w:rFonts w:ascii="IFAO-Grec Unicode" w:hAnsi="IFAO-Grec Unicode" w:cs="Times New Roman"/>
          <w:sz w:val="24"/>
          <w:szCs w:val="24"/>
        </w:rPr>
        <w:t>ing</w:t>
      </w:r>
      <w:r w:rsidR="005370DF" w:rsidRPr="00DF0BA0">
        <w:rPr>
          <w:rFonts w:ascii="IFAO-Grec Unicode" w:hAnsi="IFAO-Grec Unicode" w:cs="Times New Roman"/>
          <w:sz w:val="24"/>
          <w:szCs w:val="24"/>
        </w:rPr>
        <w:t xml:space="preserve"> to the </w:t>
      </w:r>
      <w:r w:rsidR="002D3D49" w:rsidRPr="00DF0BA0">
        <w:rPr>
          <w:rFonts w:ascii="IFAO-Grec Unicode" w:hAnsi="IFAO-Grec Unicode" w:cs="Times New Roman"/>
          <w:sz w:val="24"/>
          <w:szCs w:val="24"/>
        </w:rPr>
        <w:t xml:space="preserve">fill </w:t>
      </w:r>
      <w:r w:rsidR="00BF54AD" w:rsidRPr="00DF0BA0">
        <w:rPr>
          <w:rFonts w:ascii="IFAO-Grec Unicode" w:hAnsi="IFAO-Grec Unicode" w:cs="Times New Roman"/>
          <w:sz w:val="24"/>
          <w:szCs w:val="24"/>
        </w:rPr>
        <w:t>predat</w:t>
      </w:r>
      <w:r w:rsidR="00B05F25" w:rsidRPr="00DF0BA0">
        <w:rPr>
          <w:rFonts w:ascii="IFAO-Grec Unicode" w:hAnsi="IFAO-Grec Unicode" w:cs="Times New Roman"/>
          <w:sz w:val="24"/>
          <w:szCs w:val="24"/>
        </w:rPr>
        <w:t>ing</w:t>
      </w:r>
      <w:r w:rsidR="00BF54AD" w:rsidRPr="00DF0BA0">
        <w:rPr>
          <w:rFonts w:ascii="IFAO-Grec Unicode" w:hAnsi="IFAO-Grec Unicode" w:cs="Times New Roman"/>
          <w:sz w:val="24"/>
          <w:szCs w:val="24"/>
        </w:rPr>
        <w:t xml:space="preserve"> the </w:t>
      </w:r>
      <w:r w:rsidR="002D3D49" w:rsidRPr="00DF0BA0">
        <w:rPr>
          <w:rFonts w:ascii="IFAO-Grec Unicode" w:hAnsi="IFAO-Grec Unicode" w:cs="Times New Roman"/>
          <w:sz w:val="24"/>
          <w:szCs w:val="24"/>
        </w:rPr>
        <w:t>structure</w:t>
      </w:r>
      <w:r w:rsidR="00B30535" w:rsidRPr="00DF0BA0">
        <w:rPr>
          <w:rFonts w:ascii="IFAO-Grec Unicode" w:hAnsi="IFAO-Grec Unicode" w:cs="Times New Roman"/>
          <w:sz w:val="24"/>
          <w:szCs w:val="24"/>
        </w:rPr>
        <w:t>’s construction</w:t>
      </w:r>
      <w:r w:rsidR="002D3D49" w:rsidRPr="00DF0BA0">
        <w:rPr>
          <w:rFonts w:ascii="IFAO-Grec Unicode" w:hAnsi="IFAO-Grec Unicode" w:cs="Times New Roman"/>
          <w:sz w:val="24"/>
          <w:szCs w:val="24"/>
        </w:rPr>
        <w:t xml:space="preserve">. </w:t>
      </w:r>
      <w:r w:rsidR="00651936" w:rsidRPr="00DF0BA0">
        <w:rPr>
          <w:rFonts w:ascii="IFAO-Grec Unicode" w:hAnsi="IFAO-Grec Unicode" w:cs="Times New Roman"/>
          <w:sz w:val="24"/>
          <w:szCs w:val="24"/>
        </w:rPr>
        <w:t xml:space="preserve">The relationship between the excavated objects and the construction of B163 </w:t>
      </w:r>
      <w:r w:rsidR="00B75A24" w:rsidRPr="00DF0BA0">
        <w:rPr>
          <w:rFonts w:ascii="IFAO-Grec Unicode" w:hAnsi="IFAO-Grec Unicode" w:cs="Times New Roman"/>
          <w:sz w:val="24"/>
          <w:szCs w:val="24"/>
        </w:rPr>
        <w:t>remains nebulous</w:t>
      </w:r>
      <w:r w:rsidR="000C1D4D" w:rsidRPr="00DF0BA0">
        <w:rPr>
          <w:rFonts w:ascii="IFAO-Grec Unicode" w:hAnsi="IFAO-Grec Unicode" w:cs="Times New Roman"/>
          <w:sz w:val="24"/>
          <w:szCs w:val="24"/>
        </w:rPr>
        <w:t xml:space="preserve">, a problem that perhaps </w:t>
      </w:r>
      <w:r w:rsidR="000F0B9D" w:rsidRPr="00DF0BA0">
        <w:rPr>
          <w:rFonts w:ascii="IFAO-Grec Unicode" w:hAnsi="IFAO-Grec Unicode" w:cs="Times New Roman"/>
          <w:sz w:val="24"/>
          <w:szCs w:val="24"/>
        </w:rPr>
        <w:t xml:space="preserve">only </w:t>
      </w:r>
      <w:r w:rsidR="000C1D4D" w:rsidRPr="00DF0BA0">
        <w:rPr>
          <w:rFonts w:ascii="IFAO-Grec Unicode" w:hAnsi="IFAO-Grec Unicode" w:cs="Times New Roman"/>
          <w:sz w:val="24"/>
          <w:szCs w:val="24"/>
        </w:rPr>
        <w:t>a</w:t>
      </w:r>
      <w:r w:rsidR="00FB7FED" w:rsidRPr="00DF0BA0">
        <w:rPr>
          <w:rFonts w:ascii="IFAO-Grec Unicode" w:hAnsi="IFAO-Grec Unicode" w:cs="Times New Roman"/>
          <w:sz w:val="24"/>
          <w:szCs w:val="24"/>
        </w:rPr>
        <w:t xml:space="preserve"> ceramic analysis of the pottery assemblage from th</w:t>
      </w:r>
      <w:r w:rsidR="000C1D4D" w:rsidRPr="00DF0BA0">
        <w:rPr>
          <w:rFonts w:ascii="IFAO-Grec Unicode" w:hAnsi="IFAO-Grec Unicode" w:cs="Times New Roman"/>
          <w:sz w:val="24"/>
          <w:szCs w:val="24"/>
        </w:rPr>
        <w:t>is</w:t>
      </w:r>
      <w:r w:rsidR="00FB7FED" w:rsidRPr="00DF0BA0">
        <w:rPr>
          <w:rFonts w:ascii="IFAO-Grec Unicode" w:hAnsi="IFAO-Grec Unicode" w:cs="Times New Roman"/>
          <w:sz w:val="24"/>
          <w:szCs w:val="24"/>
        </w:rPr>
        <w:t xml:space="preserve"> context</w:t>
      </w:r>
      <w:r w:rsidR="000C1D4D" w:rsidRPr="00DF0BA0">
        <w:rPr>
          <w:rFonts w:ascii="IFAO-Grec Unicode" w:hAnsi="IFAO-Grec Unicode" w:cs="Times New Roman"/>
          <w:sz w:val="24"/>
          <w:szCs w:val="24"/>
        </w:rPr>
        <w:t xml:space="preserve"> </w:t>
      </w:r>
      <w:r w:rsidR="000F0B9D" w:rsidRPr="00DF0BA0">
        <w:rPr>
          <w:rFonts w:ascii="IFAO-Grec Unicode" w:hAnsi="IFAO-Grec Unicode" w:cs="Times New Roman"/>
          <w:sz w:val="24"/>
          <w:szCs w:val="24"/>
        </w:rPr>
        <w:t>can clarify.</w:t>
      </w:r>
      <w:r w:rsidR="00FB7FED" w:rsidRPr="00DF0BA0">
        <w:rPr>
          <w:rStyle w:val="FootnoteReference"/>
          <w:rFonts w:ascii="IFAO-Grec Unicode" w:hAnsi="IFAO-Grec Unicode" w:cs="Times New Roman"/>
          <w:sz w:val="24"/>
          <w:szCs w:val="24"/>
        </w:rPr>
        <w:footnoteReference w:id="22"/>
      </w:r>
      <w:r w:rsidR="00FB7FED" w:rsidRPr="00DF0BA0">
        <w:rPr>
          <w:rFonts w:ascii="IFAO-Grec Unicode" w:hAnsi="IFAO-Grec Unicode" w:cs="Times New Roman"/>
          <w:sz w:val="24"/>
          <w:szCs w:val="24"/>
        </w:rPr>
        <w:t xml:space="preserve"> </w:t>
      </w:r>
      <w:r w:rsidR="00187308" w:rsidRPr="00DF0BA0">
        <w:rPr>
          <w:rFonts w:ascii="IFAO-Grec Unicode" w:hAnsi="IFAO-Grec Unicode" w:cs="Times New Roman"/>
          <w:sz w:val="24"/>
          <w:szCs w:val="24"/>
        </w:rPr>
        <w:t xml:space="preserve"> </w:t>
      </w:r>
    </w:p>
    <w:p w14:paraId="5AF27796" w14:textId="77777777" w:rsidR="00142691" w:rsidRPr="00DF0BA0" w:rsidRDefault="00142691" w:rsidP="000E4D0B">
      <w:pPr>
        <w:rPr>
          <w:rFonts w:ascii="IFAO-Grec Unicode" w:hAnsi="IFAO-Grec Unicode"/>
          <w:color w:val="D9D9D9" w:themeColor="background1" w:themeShade="D9"/>
        </w:rPr>
      </w:pPr>
      <w:r w:rsidRPr="00DF0BA0">
        <w:rPr>
          <w:rFonts w:ascii="IFAO-Grec Unicode" w:hAnsi="IFAO-Grec Unicode"/>
          <w:color w:val="D9D9D9" w:themeColor="background1" w:themeShade="D9"/>
        </w:rPr>
        <w:t>#articleHeader</w:t>
      </w:r>
    </w:p>
    <w:p w14:paraId="6FADC2AC" w14:textId="1988009B" w:rsidR="00EB6022" w:rsidRPr="00DF0BA0" w:rsidRDefault="008A537E" w:rsidP="004829D7">
      <w:pPr>
        <w:pStyle w:val="NoSpacing"/>
        <w:spacing w:line="480" w:lineRule="auto"/>
        <w:rPr>
          <w:rFonts w:ascii="IFAO-Grec Unicode" w:hAnsi="IFAO-Grec Unicode" w:cs="Times New Roman"/>
          <w:b/>
          <w:bCs/>
          <w:sz w:val="24"/>
          <w:szCs w:val="24"/>
        </w:rPr>
      </w:pPr>
      <w:r w:rsidRPr="00DF0BA0">
        <w:rPr>
          <w:rFonts w:ascii="IFAO-Grec Unicode" w:hAnsi="IFAO-Grec Unicode" w:cs="Times New Roman"/>
          <w:b/>
          <w:bCs/>
          <w:sz w:val="24"/>
          <w:szCs w:val="24"/>
        </w:rPr>
        <w:t xml:space="preserve">The </w:t>
      </w:r>
      <w:r w:rsidR="00191BBD" w:rsidRPr="00DF0BA0">
        <w:rPr>
          <w:rFonts w:ascii="IFAO-Grec Unicode" w:hAnsi="IFAO-Grec Unicode" w:cs="Times New Roman"/>
          <w:b/>
          <w:bCs/>
          <w:sz w:val="24"/>
          <w:szCs w:val="24"/>
        </w:rPr>
        <w:t xml:space="preserve">Papyrus and </w:t>
      </w:r>
      <w:r w:rsidRPr="00DF0BA0">
        <w:rPr>
          <w:rFonts w:ascii="IFAO-Grec Unicode" w:hAnsi="IFAO-Grec Unicode" w:cs="Times New Roman"/>
          <w:b/>
          <w:bCs/>
          <w:sz w:val="24"/>
          <w:szCs w:val="24"/>
        </w:rPr>
        <w:t xml:space="preserve">Its </w:t>
      </w:r>
      <w:r w:rsidR="00191BBD" w:rsidRPr="00DF0BA0">
        <w:rPr>
          <w:rFonts w:ascii="IFAO-Grec Unicode" w:hAnsi="IFAO-Grec Unicode" w:cs="Times New Roman"/>
          <w:b/>
          <w:bCs/>
          <w:sz w:val="24"/>
          <w:szCs w:val="24"/>
        </w:rPr>
        <w:t xml:space="preserve">Contents </w:t>
      </w:r>
    </w:p>
    <w:p w14:paraId="7E42C683" w14:textId="1EFA5CE0" w:rsidR="00C77373" w:rsidRPr="00DF0BA0" w:rsidRDefault="007633A7"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lastRenderedPageBreak/>
        <w:t xml:space="preserve">The papyrus itself </w:t>
      </w:r>
      <w:r w:rsidR="006B5C58" w:rsidRPr="00DF0BA0">
        <w:rPr>
          <w:rFonts w:ascii="IFAO-Grec Unicode" w:hAnsi="IFAO-Grec Unicode" w:cs="Times New Roman"/>
          <w:sz w:val="24"/>
          <w:szCs w:val="24"/>
        </w:rPr>
        <w:t xml:space="preserve">is </w:t>
      </w:r>
      <w:r w:rsidR="006E441C" w:rsidRPr="00DF0BA0">
        <w:rPr>
          <w:rFonts w:ascii="IFAO-Grec Unicode" w:hAnsi="IFAO-Grec Unicode" w:cs="Times New Roman"/>
          <w:sz w:val="24"/>
          <w:szCs w:val="24"/>
        </w:rPr>
        <w:t xml:space="preserve">dark brown and very </w:t>
      </w:r>
      <w:r w:rsidR="006B5C58" w:rsidRPr="00DF0BA0">
        <w:rPr>
          <w:rFonts w:ascii="IFAO-Grec Unicode" w:hAnsi="IFAO-Grec Unicode" w:cs="Times New Roman"/>
          <w:sz w:val="24"/>
          <w:szCs w:val="24"/>
        </w:rPr>
        <w:t>brittle</w:t>
      </w:r>
      <w:r w:rsidR="00AD0826" w:rsidRPr="00DF0BA0">
        <w:rPr>
          <w:rFonts w:ascii="IFAO-Grec Unicode" w:hAnsi="IFAO-Grec Unicode" w:cs="Times New Roman"/>
          <w:sz w:val="24"/>
          <w:szCs w:val="24"/>
        </w:rPr>
        <w:t>.</w:t>
      </w:r>
      <w:r w:rsidR="005F3177" w:rsidRPr="00DF0BA0">
        <w:rPr>
          <w:rFonts w:ascii="IFAO-Grec Unicode" w:hAnsi="IFAO-Grec Unicode" w:cs="Times New Roman"/>
          <w:sz w:val="24"/>
          <w:szCs w:val="24"/>
        </w:rPr>
        <w:t xml:space="preserve"> </w:t>
      </w:r>
      <w:r w:rsidR="00296A96" w:rsidRPr="00DF0BA0">
        <w:rPr>
          <w:rFonts w:ascii="IFAO-Grec Unicode" w:hAnsi="IFAO-Grec Unicode" w:cs="Times New Roman"/>
          <w:sz w:val="24"/>
          <w:szCs w:val="24"/>
        </w:rPr>
        <w:t xml:space="preserve">Several of the </w:t>
      </w:r>
      <w:r w:rsidR="005F3177" w:rsidRPr="00DF0BA0">
        <w:rPr>
          <w:rFonts w:ascii="IFAO-Grec Unicode" w:hAnsi="IFAO-Grec Unicode" w:cs="Times New Roman"/>
          <w:sz w:val="24"/>
          <w:szCs w:val="24"/>
        </w:rPr>
        <w:t xml:space="preserve">fragments were </w:t>
      </w:r>
      <w:r w:rsidR="00F83D61" w:rsidRPr="00DF0BA0">
        <w:rPr>
          <w:rFonts w:ascii="IFAO-Grec Unicode" w:hAnsi="IFAO-Grec Unicode" w:cs="Times New Roman"/>
          <w:sz w:val="24"/>
          <w:szCs w:val="24"/>
        </w:rPr>
        <w:t xml:space="preserve">reassembled </w:t>
      </w:r>
      <w:r w:rsidR="00F2145C" w:rsidRPr="00DF0BA0">
        <w:rPr>
          <w:rFonts w:ascii="IFAO-Grec Unicode" w:hAnsi="IFAO-Grec Unicode" w:cs="Times New Roman"/>
          <w:sz w:val="24"/>
          <w:szCs w:val="24"/>
        </w:rPr>
        <w:t xml:space="preserve">in the field </w:t>
      </w:r>
      <w:r w:rsidR="00F83D61" w:rsidRPr="00DF0BA0">
        <w:rPr>
          <w:rFonts w:ascii="IFAO-Grec Unicode" w:hAnsi="IFAO-Grec Unicode" w:cs="Times New Roman"/>
          <w:sz w:val="24"/>
          <w:szCs w:val="24"/>
        </w:rPr>
        <w:t xml:space="preserve">and </w:t>
      </w:r>
      <w:r w:rsidR="005F3177" w:rsidRPr="00DF0BA0">
        <w:rPr>
          <w:rFonts w:ascii="IFAO-Grec Unicode" w:hAnsi="IFAO-Grec Unicode" w:cs="Times New Roman"/>
          <w:sz w:val="24"/>
          <w:szCs w:val="24"/>
        </w:rPr>
        <w:t xml:space="preserve">reinforced with </w:t>
      </w:r>
      <w:r w:rsidR="00F83D61" w:rsidRPr="00DF0BA0">
        <w:rPr>
          <w:rFonts w:ascii="IFAO-Grec Unicode" w:hAnsi="IFAO-Grec Unicode" w:cs="Times New Roman"/>
          <w:sz w:val="24"/>
          <w:szCs w:val="24"/>
        </w:rPr>
        <w:t xml:space="preserve">a brown </w:t>
      </w:r>
      <w:r w:rsidR="005F3177" w:rsidRPr="00DF0BA0">
        <w:rPr>
          <w:rFonts w:ascii="IFAO-Grec Unicode" w:hAnsi="IFAO-Grec Unicode" w:cs="Times New Roman"/>
          <w:sz w:val="24"/>
          <w:szCs w:val="24"/>
        </w:rPr>
        <w:t xml:space="preserve">adhesive </w:t>
      </w:r>
      <w:r w:rsidR="00F83D61" w:rsidRPr="00DF0BA0">
        <w:rPr>
          <w:rFonts w:ascii="IFAO-Grec Unicode" w:hAnsi="IFAO-Grec Unicode" w:cs="Times New Roman"/>
          <w:sz w:val="24"/>
          <w:szCs w:val="24"/>
        </w:rPr>
        <w:t xml:space="preserve">tape </w:t>
      </w:r>
      <w:r w:rsidR="00D97F62" w:rsidRPr="00DF0BA0">
        <w:rPr>
          <w:rFonts w:ascii="IFAO-Grec Unicode" w:hAnsi="IFAO-Grec Unicode" w:cs="Times New Roman"/>
          <w:sz w:val="24"/>
          <w:szCs w:val="24"/>
        </w:rPr>
        <w:t>affixed to</w:t>
      </w:r>
      <w:r w:rsidR="005F3177" w:rsidRPr="00DF0BA0">
        <w:rPr>
          <w:rFonts w:ascii="IFAO-Grec Unicode" w:hAnsi="IFAO-Grec Unicode" w:cs="Times New Roman"/>
          <w:sz w:val="24"/>
          <w:szCs w:val="24"/>
        </w:rPr>
        <w:t xml:space="preserve"> </w:t>
      </w:r>
      <w:r w:rsidR="00F83D61" w:rsidRPr="00DF0BA0">
        <w:rPr>
          <w:rFonts w:ascii="IFAO-Grec Unicode" w:hAnsi="IFAO-Grec Unicode" w:cs="Times New Roman"/>
          <w:sz w:val="24"/>
          <w:szCs w:val="24"/>
        </w:rPr>
        <w:t xml:space="preserve">the </w:t>
      </w:r>
      <w:r w:rsidR="00A90272" w:rsidRPr="00DF0BA0">
        <w:rPr>
          <w:rFonts w:ascii="IFAO-Grec Unicode" w:hAnsi="IFAO-Grec Unicode" w:cs="Times New Roman"/>
          <w:sz w:val="24"/>
          <w:szCs w:val="24"/>
        </w:rPr>
        <w:t>verso</w:t>
      </w:r>
      <w:r w:rsidR="00D97F62" w:rsidRPr="00DF0BA0">
        <w:rPr>
          <w:rFonts w:ascii="IFAO-Grec Unicode" w:hAnsi="IFAO-Grec Unicode" w:cs="Times New Roman"/>
          <w:sz w:val="24"/>
          <w:szCs w:val="24"/>
        </w:rPr>
        <w:t xml:space="preserve">, </w:t>
      </w:r>
      <w:r w:rsidR="00A90272" w:rsidRPr="00DF0BA0">
        <w:rPr>
          <w:rFonts w:ascii="IFAO-Grec Unicode" w:hAnsi="IFAO-Grec Unicode" w:cs="Times New Roman"/>
          <w:sz w:val="24"/>
          <w:szCs w:val="24"/>
        </w:rPr>
        <w:t>at the time of excavation.</w:t>
      </w:r>
      <w:r w:rsidR="004E36F5" w:rsidRPr="00DF0BA0">
        <w:rPr>
          <w:rStyle w:val="FootnoteReference"/>
          <w:rFonts w:ascii="IFAO-Grec Unicode" w:hAnsi="IFAO-Grec Unicode" w:cs="Times New Roman"/>
          <w:sz w:val="24"/>
          <w:szCs w:val="24"/>
        </w:rPr>
        <w:footnoteReference w:id="23"/>
      </w:r>
      <w:r w:rsidR="00FA340B" w:rsidRPr="00DF0BA0">
        <w:rPr>
          <w:rFonts w:ascii="IFAO-Grec Unicode" w:hAnsi="IFAO-Grec Unicode" w:cs="Times New Roman"/>
          <w:sz w:val="24"/>
          <w:szCs w:val="24"/>
        </w:rPr>
        <w:t xml:space="preserve"> </w:t>
      </w:r>
      <w:r w:rsidR="00375242" w:rsidRPr="00DF0BA0">
        <w:rPr>
          <w:rFonts w:ascii="IFAO-Grec Unicode" w:hAnsi="IFAO-Grec Unicode" w:cs="Times New Roman"/>
          <w:sz w:val="24"/>
          <w:szCs w:val="24"/>
        </w:rPr>
        <w:t xml:space="preserve">The smaller fragments, in particular, are </w:t>
      </w:r>
      <w:r w:rsidR="00A71FD7" w:rsidRPr="00DF0BA0">
        <w:rPr>
          <w:rFonts w:ascii="IFAO-Grec Unicode" w:hAnsi="IFAO-Grec Unicode" w:cs="Times New Roman"/>
          <w:sz w:val="24"/>
          <w:szCs w:val="24"/>
        </w:rPr>
        <w:t xml:space="preserve">very difficult to read, </w:t>
      </w:r>
      <w:r w:rsidR="009B1806" w:rsidRPr="00DF0BA0">
        <w:rPr>
          <w:rFonts w:ascii="IFAO-Grec Unicode" w:hAnsi="IFAO-Grec Unicode" w:cs="Times New Roman"/>
          <w:sz w:val="24"/>
          <w:szCs w:val="24"/>
        </w:rPr>
        <w:t xml:space="preserve">and </w:t>
      </w:r>
      <w:r w:rsidR="00A71FD7" w:rsidRPr="00DF0BA0">
        <w:rPr>
          <w:rFonts w:ascii="IFAO-Grec Unicode" w:hAnsi="IFAO-Grec Unicode" w:cs="Times New Roman"/>
          <w:sz w:val="24"/>
          <w:szCs w:val="24"/>
        </w:rPr>
        <w:t>i</w:t>
      </w:r>
      <w:r w:rsidR="00FA340B" w:rsidRPr="00DF0BA0">
        <w:rPr>
          <w:rFonts w:ascii="IFAO-Grec Unicode" w:hAnsi="IFAO-Grec Unicode" w:cs="Times New Roman"/>
          <w:sz w:val="24"/>
          <w:szCs w:val="24"/>
        </w:rPr>
        <w:t xml:space="preserve">nfrared photography </w:t>
      </w:r>
      <w:r w:rsidR="009B1806" w:rsidRPr="00DF0BA0">
        <w:rPr>
          <w:rFonts w:ascii="IFAO-Grec Unicode" w:hAnsi="IFAO-Grec Unicode" w:cs="Times New Roman"/>
          <w:sz w:val="24"/>
          <w:szCs w:val="24"/>
        </w:rPr>
        <w:t>is be credited not only with facilitating th</w:t>
      </w:r>
      <w:r w:rsidR="00B8282C" w:rsidRPr="00DF0BA0">
        <w:rPr>
          <w:rFonts w:ascii="IFAO-Grec Unicode" w:hAnsi="IFAO-Grec Unicode" w:cs="Times New Roman"/>
          <w:sz w:val="24"/>
          <w:szCs w:val="24"/>
        </w:rPr>
        <w:t xml:space="preserve">eir transcription but also </w:t>
      </w:r>
      <w:r w:rsidR="00445E3D" w:rsidRPr="00DF0BA0">
        <w:rPr>
          <w:rFonts w:ascii="IFAO-Grec Unicode" w:hAnsi="IFAO-Grec Unicode" w:cs="Times New Roman"/>
          <w:sz w:val="24"/>
          <w:szCs w:val="24"/>
        </w:rPr>
        <w:t xml:space="preserve">with the further </w:t>
      </w:r>
      <w:r w:rsidR="00FA340B" w:rsidRPr="00DF0BA0">
        <w:rPr>
          <w:rFonts w:ascii="IFAO-Grec Unicode" w:hAnsi="IFAO-Grec Unicode" w:cs="Times New Roman"/>
          <w:sz w:val="24"/>
          <w:szCs w:val="24"/>
        </w:rPr>
        <w:t>reve</w:t>
      </w:r>
      <w:r w:rsidR="00445E3D" w:rsidRPr="00DF0BA0">
        <w:rPr>
          <w:rFonts w:ascii="IFAO-Grec Unicode" w:hAnsi="IFAO-Grec Unicode" w:cs="Times New Roman"/>
          <w:sz w:val="24"/>
          <w:szCs w:val="24"/>
        </w:rPr>
        <w:t>lation</w:t>
      </w:r>
      <w:r w:rsidR="00FA340B" w:rsidRPr="00DF0BA0">
        <w:rPr>
          <w:rFonts w:ascii="IFAO-Grec Unicode" w:hAnsi="IFAO-Grec Unicode" w:cs="Times New Roman"/>
          <w:sz w:val="24"/>
          <w:szCs w:val="24"/>
        </w:rPr>
        <w:t xml:space="preserve"> that </w:t>
      </w:r>
      <w:r w:rsidR="00B8282C" w:rsidRPr="00DF0BA0">
        <w:rPr>
          <w:rFonts w:ascii="IFAO-Grec Unicode" w:hAnsi="IFAO-Grec Unicode" w:cs="Times New Roman"/>
          <w:sz w:val="24"/>
          <w:szCs w:val="24"/>
        </w:rPr>
        <w:t>the text</w:t>
      </w:r>
      <w:r w:rsidR="00FA340B" w:rsidRPr="00DF0BA0">
        <w:rPr>
          <w:rFonts w:ascii="IFAO-Grec Unicode" w:hAnsi="IFAO-Grec Unicode" w:cs="Times New Roman"/>
          <w:sz w:val="24"/>
          <w:szCs w:val="24"/>
        </w:rPr>
        <w:t xml:space="preserve"> is a palimpsest</w:t>
      </w:r>
      <w:r w:rsidR="00050531" w:rsidRPr="00DF0BA0">
        <w:rPr>
          <w:rFonts w:ascii="IFAO-Grec Unicode" w:hAnsi="IFAO-Grec Unicode" w:cs="Times New Roman"/>
          <w:sz w:val="24"/>
          <w:szCs w:val="24"/>
        </w:rPr>
        <w:t xml:space="preserve"> in </w:t>
      </w:r>
      <w:r w:rsidR="00B850F2" w:rsidRPr="00DF0BA0">
        <w:rPr>
          <w:rFonts w:ascii="IFAO-Grec Unicode" w:hAnsi="IFAO-Grec Unicode" w:cs="Times New Roman"/>
          <w:sz w:val="24"/>
          <w:szCs w:val="24"/>
        </w:rPr>
        <w:t xml:space="preserve">at least </w:t>
      </w:r>
      <w:r w:rsidR="00050531" w:rsidRPr="00DF0BA0">
        <w:rPr>
          <w:rFonts w:ascii="IFAO-Grec Unicode" w:hAnsi="IFAO-Grec Unicode" w:cs="Times New Roman"/>
          <w:sz w:val="24"/>
          <w:szCs w:val="24"/>
        </w:rPr>
        <w:t>some places</w:t>
      </w:r>
      <w:r w:rsidR="001D2A49" w:rsidRPr="00DF0BA0">
        <w:rPr>
          <w:rFonts w:ascii="IFAO-Grec Unicode" w:hAnsi="IFAO-Grec Unicode" w:cs="Times New Roman"/>
          <w:sz w:val="24"/>
          <w:szCs w:val="24"/>
        </w:rPr>
        <w:t>.</w:t>
      </w:r>
      <w:r w:rsidR="00967BB8" w:rsidRPr="00DF0BA0">
        <w:rPr>
          <w:rStyle w:val="FootnoteReference"/>
          <w:rFonts w:ascii="IFAO-Grec Unicode" w:hAnsi="IFAO-Grec Unicode" w:cs="Times New Roman"/>
          <w:sz w:val="24"/>
          <w:szCs w:val="24"/>
        </w:rPr>
        <w:footnoteReference w:id="24"/>
      </w:r>
      <w:r w:rsidR="00FA340B" w:rsidRPr="00DF0BA0">
        <w:rPr>
          <w:rFonts w:ascii="IFAO-Grec Unicode" w:hAnsi="IFAO-Grec Unicode" w:cs="Times New Roman"/>
          <w:sz w:val="24"/>
          <w:szCs w:val="24"/>
        </w:rPr>
        <w:t xml:space="preserve"> </w:t>
      </w:r>
      <w:r w:rsidR="001D2A49" w:rsidRPr="00DF0BA0">
        <w:rPr>
          <w:rFonts w:ascii="IFAO-Grec Unicode" w:hAnsi="IFAO-Grec Unicode" w:cs="Times New Roman"/>
          <w:sz w:val="24"/>
          <w:szCs w:val="24"/>
        </w:rPr>
        <w:t>T</w:t>
      </w:r>
      <w:r w:rsidR="001F3BA0" w:rsidRPr="00DF0BA0">
        <w:rPr>
          <w:rFonts w:ascii="IFAO-Grec Unicode" w:hAnsi="IFAO-Grec Unicode" w:cs="Times New Roman"/>
          <w:sz w:val="24"/>
          <w:szCs w:val="24"/>
        </w:rPr>
        <w:t xml:space="preserve">he </w:t>
      </w:r>
      <w:r w:rsidR="00FA340B" w:rsidRPr="00DF0BA0">
        <w:rPr>
          <w:rFonts w:ascii="IFAO-Grec Unicode" w:hAnsi="IFAO-Grec Unicode" w:cs="Times New Roman"/>
          <w:sz w:val="24"/>
          <w:szCs w:val="24"/>
        </w:rPr>
        <w:t xml:space="preserve">traces </w:t>
      </w:r>
      <w:r w:rsidR="00A050AF">
        <w:rPr>
          <w:rFonts w:ascii="IFAO-Grec Unicode" w:hAnsi="IFAO-Grec Unicode" w:cs="Times New Roman"/>
          <w:sz w:val="24"/>
          <w:szCs w:val="24"/>
        </w:rPr>
        <w:t xml:space="preserve">of the prior text </w:t>
      </w:r>
      <w:r w:rsidR="00E85689" w:rsidRPr="00DF0BA0">
        <w:rPr>
          <w:rFonts w:ascii="IFAO-Grec Unicode" w:hAnsi="IFAO-Grec Unicode" w:cs="Times New Roman"/>
          <w:sz w:val="24"/>
          <w:szCs w:val="24"/>
        </w:rPr>
        <w:t xml:space="preserve">appear to be </w:t>
      </w:r>
      <w:r w:rsidR="00E72F33" w:rsidRPr="00DF0BA0">
        <w:rPr>
          <w:rFonts w:ascii="IFAO-Grec Unicode" w:hAnsi="IFAO-Grec Unicode" w:cs="Times New Roman"/>
          <w:sz w:val="24"/>
          <w:szCs w:val="24"/>
        </w:rPr>
        <w:t xml:space="preserve">the </w:t>
      </w:r>
      <w:r w:rsidR="00B72356" w:rsidRPr="00DF0BA0">
        <w:rPr>
          <w:rFonts w:ascii="IFAO-Grec Unicode" w:hAnsi="IFAO-Grec Unicode" w:cs="Times New Roman"/>
          <w:sz w:val="24"/>
          <w:szCs w:val="24"/>
        </w:rPr>
        <w:t xml:space="preserve">work </w:t>
      </w:r>
      <w:r w:rsidR="00E72F33" w:rsidRPr="00DF0BA0">
        <w:rPr>
          <w:rFonts w:ascii="IFAO-Grec Unicode" w:hAnsi="IFAO-Grec Unicode" w:cs="Times New Roman"/>
          <w:sz w:val="24"/>
          <w:szCs w:val="24"/>
        </w:rPr>
        <w:t xml:space="preserve">of </w:t>
      </w:r>
      <w:r w:rsidR="00E85689" w:rsidRPr="00DF0BA0">
        <w:rPr>
          <w:rFonts w:ascii="IFAO-Grec Unicode" w:hAnsi="IFAO-Grec Unicode" w:cs="Times New Roman"/>
          <w:sz w:val="24"/>
          <w:szCs w:val="24"/>
        </w:rPr>
        <w:t>the same hand</w:t>
      </w:r>
      <w:r w:rsidR="001D2A49" w:rsidRPr="00DF0BA0">
        <w:rPr>
          <w:rFonts w:ascii="IFAO-Grec Unicode" w:hAnsi="IFAO-Grec Unicode" w:cs="Times New Roman"/>
          <w:sz w:val="24"/>
          <w:szCs w:val="24"/>
        </w:rPr>
        <w:t>; t</w:t>
      </w:r>
      <w:r w:rsidR="00E85689" w:rsidRPr="00DF0BA0">
        <w:rPr>
          <w:rFonts w:ascii="IFAO-Grec Unicode" w:hAnsi="IFAO-Grec Unicode" w:cs="Times New Roman"/>
          <w:sz w:val="24"/>
          <w:szCs w:val="24"/>
        </w:rPr>
        <w:t xml:space="preserve">hey </w:t>
      </w:r>
      <w:r w:rsidR="001F3BA0" w:rsidRPr="00DF0BA0">
        <w:rPr>
          <w:rFonts w:ascii="IFAO-Grec Unicode" w:hAnsi="IFAO-Grec Unicode" w:cs="Times New Roman"/>
          <w:sz w:val="24"/>
          <w:szCs w:val="24"/>
        </w:rPr>
        <w:t xml:space="preserve">are </w:t>
      </w:r>
      <w:r w:rsidR="006327F4" w:rsidRPr="00DF0BA0">
        <w:rPr>
          <w:rFonts w:ascii="IFAO-Grec Unicode" w:hAnsi="IFAO-Grec Unicode" w:cs="Times New Roman"/>
          <w:sz w:val="24"/>
          <w:szCs w:val="24"/>
        </w:rPr>
        <w:t>possibl</w:t>
      </w:r>
      <w:r w:rsidR="00E542E5" w:rsidRPr="00DF0BA0">
        <w:rPr>
          <w:rFonts w:ascii="IFAO-Grec Unicode" w:hAnsi="IFAO-Grec Unicode" w:cs="Times New Roman"/>
          <w:sz w:val="24"/>
          <w:szCs w:val="24"/>
        </w:rPr>
        <w:t>y</w:t>
      </w:r>
      <w:r w:rsidR="006327F4" w:rsidRPr="00DF0BA0">
        <w:rPr>
          <w:rFonts w:ascii="IFAO-Grec Unicode" w:hAnsi="IFAO-Grec Unicode" w:cs="Times New Roman"/>
          <w:sz w:val="24"/>
          <w:szCs w:val="24"/>
        </w:rPr>
        <w:t xml:space="preserve"> </w:t>
      </w:r>
      <w:r w:rsidR="001F3BA0" w:rsidRPr="00DF0BA0">
        <w:rPr>
          <w:rFonts w:ascii="IFAO-Grec Unicode" w:hAnsi="IFAO-Grec Unicode" w:cs="Times New Roman"/>
          <w:sz w:val="24"/>
          <w:szCs w:val="24"/>
        </w:rPr>
        <w:t>earlier version</w:t>
      </w:r>
      <w:r w:rsidR="00121201" w:rsidRPr="00DF0BA0">
        <w:rPr>
          <w:rFonts w:ascii="IFAO-Grec Unicode" w:hAnsi="IFAO-Grec Unicode" w:cs="Times New Roman"/>
          <w:sz w:val="24"/>
          <w:szCs w:val="24"/>
        </w:rPr>
        <w:t>s</w:t>
      </w:r>
      <w:r w:rsidR="001F3BA0" w:rsidRPr="00DF0BA0">
        <w:rPr>
          <w:rFonts w:ascii="IFAO-Grec Unicode" w:hAnsi="IFAO-Grec Unicode" w:cs="Times New Roman"/>
          <w:sz w:val="24"/>
          <w:szCs w:val="24"/>
        </w:rPr>
        <w:t xml:space="preserve"> of the same </w:t>
      </w:r>
      <w:r w:rsidR="00FA340B" w:rsidRPr="00DF0BA0">
        <w:rPr>
          <w:rFonts w:ascii="IFAO-Grec Unicode" w:hAnsi="IFAO-Grec Unicode" w:cs="Times New Roman"/>
          <w:sz w:val="24"/>
          <w:szCs w:val="24"/>
        </w:rPr>
        <w:t xml:space="preserve">arithmetical </w:t>
      </w:r>
      <w:r w:rsidR="00CD50C0">
        <w:rPr>
          <w:rFonts w:ascii="IFAO-Grec Unicode" w:hAnsi="IFAO-Grec Unicode" w:cs="Times New Roman"/>
          <w:sz w:val="24"/>
          <w:szCs w:val="24"/>
        </w:rPr>
        <w:t>tables</w:t>
      </w:r>
      <w:r w:rsidR="00CD7B59" w:rsidRPr="00DF0BA0">
        <w:rPr>
          <w:rFonts w:ascii="IFAO-Grec Unicode" w:hAnsi="IFAO-Grec Unicode" w:cs="Times New Roman"/>
          <w:sz w:val="24"/>
          <w:szCs w:val="24"/>
        </w:rPr>
        <w:t xml:space="preserve">, washed away </w:t>
      </w:r>
      <w:r w:rsidR="00121201" w:rsidRPr="00DF0BA0">
        <w:rPr>
          <w:rFonts w:ascii="IFAO-Grec Unicode" w:hAnsi="IFAO-Grec Unicode" w:cs="Times New Roman"/>
          <w:sz w:val="24"/>
          <w:szCs w:val="24"/>
        </w:rPr>
        <w:t xml:space="preserve">for whatever reason </w:t>
      </w:r>
      <w:r w:rsidR="00CD7B59" w:rsidRPr="00DF0BA0">
        <w:rPr>
          <w:rFonts w:ascii="IFAO-Grec Unicode" w:hAnsi="IFAO-Grec Unicode" w:cs="Times New Roman"/>
          <w:sz w:val="24"/>
          <w:szCs w:val="24"/>
        </w:rPr>
        <w:t>and recopied</w:t>
      </w:r>
      <w:r w:rsidR="001057A1" w:rsidRPr="00DF0BA0">
        <w:rPr>
          <w:rFonts w:ascii="IFAO-Grec Unicode" w:hAnsi="IFAO-Grec Unicode" w:cs="Times New Roman"/>
          <w:sz w:val="24"/>
          <w:szCs w:val="24"/>
        </w:rPr>
        <w:t xml:space="preserve">. </w:t>
      </w:r>
      <w:r w:rsidR="00311B96" w:rsidRPr="00DF0BA0">
        <w:rPr>
          <w:rFonts w:ascii="IFAO-Grec Unicode" w:hAnsi="IFAO-Grec Unicode" w:cs="Times New Roman"/>
          <w:sz w:val="24"/>
          <w:szCs w:val="24"/>
        </w:rPr>
        <w:t xml:space="preserve">There is a </w:t>
      </w:r>
      <w:r w:rsidR="00311B96" w:rsidRPr="00DF0BA0">
        <w:rPr>
          <w:rFonts w:ascii="IFAO-Grec Unicode" w:hAnsi="IFAO-Grec Unicode" w:cs="Times New Roman"/>
          <w:i/>
          <w:iCs/>
          <w:sz w:val="24"/>
          <w:szCs w:val="24"/>
        </w:rPr>
        <w:t>kollesis</w:t>
      </w:r>
      <w:r w:rsidR="00311B96" w:rsidRPr="00DF0BA0">
        <w:rPr>
          <w:rFonts w:ascii="IFAO-Grec Unicode" w:hAnsi="IFAO-Grec Unicode" w:cs="Times New Roman"/>
          <w:sz w:val="24"/>
          <w:szCs w:val="24"/>
        </w:rPr>
        <w:t xml:space="preserve"> 12 cm from the left edge of the principal fragment</w:t>
      </w:r>
      <w:r w:rsidR="00722506" w:rsidRPr="00DF0BA0">
        <w:rPr>
          <w:rFonts w:ascii="IFAO-Grec Unicode" w:hAnsi="IFAO-Grec Unicode" w:cs="Times New Roman"/>
          <w:sz w:val="24"/>
          <w:szCs w:val="24"/>
        </w:rPr>
        <w:t xml:space="preserve">, immediately to the left of the sixth </w:t>
      </w:r>
      <w:commentRangeStart w:id="5"/>
      <w:r w:rsidR="00722506" w:rsidRPr="00DF0BA0">
        <w:rPr>
          <w:rFonts w:ascii="IFAO-Grec Unicode" w:hAnsi="IFAO-Grec Unicode" w:cs="Times New Roman"/>
          <w:sz w:val="24"/>
          <w:szCs w:val="24"/>
        </w:rPr>
        <w:t>column</w:t>
      </w:r>
      <w:commentRangeEnd w:id="5"/>
      <w:r w:rsidR="00CB1091">
        <w:rPr>
          <w:rStyle w:val="CommentReference"/>
        </w:rPr>
        <w:commentReference w:id="5"/>
      </w:r>
      <w:r w:rsidR="00311B96" w:rsidRPr="00DF0BA0">
        <w:rPr>
          <w:rFonts w:ascii="IFAO-Grec Unicode" w:hAnsi="IFAO-Grec Unicode" w:cs="Times New Roman"/>
          <w:sz w:val="24"/>
          <w:szCs w:val="24"/>
        </w:rPr>
        <w:t>.</w:t>
      </w:r>
      <w:r w:rsidR="00003BE6">
        <w:rPr>
          <w:rFonts w:ascii="IFAO-Grec Unicode" w:hAnsi="IFAO-Grec Unicode" w:cs="Times New Roman"/>
          <w:sz w:val="24"/>
          <w:szCs w:val="24"/>
        </w:rPr>
        <w:t xml:space="preserve"> The backs of all fragments are blank.</w:t>
      </w:r>
    </w:p>
    <w:p w14:paraId="480B89F2" w14:textId="5F65C89C" w:rsidR="0046792C" w:rsidRPr="00DF0BA0" w:rsidRDefault="00865817" w:rsidP="00B24FE3">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 xml:space="preserve">The papyrus preserves </w:t>
      </w:r>
      <w:r w:rsidR="002F07C4" w:rsidRPr="00DF0BA0">
        <w:rPr>
          <w:rFonts w:ascii="IFAO-Grec Unicode" w:hAnsi="IFAO-Grec Unicode" w:cs="Times New Roman"/>
          <w:sz w:val="24"/>
          <w:szCs w:val="24"/>
        </w:rPr>
        <w:t xml:space="preserve">three </w:t>
      </w:r>
      <w:r w:rsidR="0023348B" w:rsidRPr="00DF0BA0">
        <w:rPr>
          <w:rFonts w:ascii="IFAO-Grec Unicode" w:hAnsi="IFAO-Grec Unicode" w:cs="Times New Roman"/>
          <w:sz w:val="24"/>
          <w:szCs w:val="24"/>
        </w:rPr>
        <w:t xml:space="preserve">distinct </w:t>
      </w:r>
      <w:r w:rsidR="00D90690" w:rsidRPr="00DF0BA0">
        <w:rPr>
          <w:rFonts w:ascii="IFAO-Grec Unicode" w:hAnsi="IFAO-Grec Unicode" w:cs="Times New Roman"/>
          <w:sz w:val="24"/>
          <w:szCs w:val="24"/>
        </w:rPr>
        <w:t>tables</w:t>
      </w:r>
      <w:r w:rsidR="00F71262" w:rsidRPr="00DF0BA0">
        <w:rPr>
          <w:rFonts w:ascii="IFAO-Grec Unicode" w:hAnsi="IFAO-Grec Unicode" w:cs="Times New Roman"/>
          <w:sz w:val="24"/>
          <w:szCs w:val="24"/>
        </w:rPr>
        <w:t xml:space="preserve">, which </w:t>
      </w:r>
      <w:r w:rsidR="008A3D0A" w:rsidRPr="00DF0BA0">
        <w:rPr>
          <w:rFonts w:ascii="IFAO-Grec Unicode" w:hAnsi="IFAO-Grec Unicode" w:cs="Times New Roman"/>
          <w:sz w:val="24"/>
          <w:szCs w:val="24"/>
        </w:rPr>
        <w:t>I discuss individually for the sake of clarity.</w:t>
      </w:r>
      <w:r w:rsidR="00F71262" w:rsidRPr="00DF0BA0">
        <w:rPr>
          <w:rFonts w:ascii="IFAO-Grec Unicode" w:hAnsi="IFAO-Grec Unicode" w:cs="Times New Roman"/>
          <w:sz w:val="24"/>
          <w:szCs w:val="24"/>
        </w:rPr>
        <w:t xml:space="preserve"> </w:t>
      </w:r>
      <w:r w:rsidR="004A4775" w:rsidRPr="00DF0BA0">
        <w:rPr>
          <w:rFonts w:ascii="IFAO-Grec Unicode" w:hAnsi="IFAO-Grec Unicode" w:cs="Times New Roman"/>
          <w:sz w:val="24"/>
          <w:szCs w:val="24"/>
        </w:rPr>
        <w:t xml:space="preserve">The </w:t>
      </w:r>
      <w:r w:rsidR="00384A6D" w:rsidRPr="00DF0BA0">
        <w:rPr>
          <w:rFonts w:ascii="IFAO-Grec Unicode" w:hAnsi="IFAO-Grec Unicode" w:cs="Times New Roman"/>
          <w:sz w:val="24"/>
          <w:szCs w:val="24"/>
        </w:rPr>
        <w:t xml:space="preserve">principal </w:t>
      </w:r>
      <w:r w:rsidR="00914EEA" w:rsidRPr="00DF0BA0">
        <w:rPr>
          <w:rFonts w:ascii="IFAO-Grec Unicode" w:hAnsi="IFAO-Grec Unicode" w:cs="Times New Roman"/>
          <w:sz w:val="24"/>
          <w:szCs w:val="24"/>
        </w:rPr>
        <w:t xml:space="preserve">one </w:t>
      </w:r>
      <w:r w:rsidR="004A4775" w:rsidRPr="00DF0BA0">
        <w:rPr>
          <w:rFonts w:ascii="IFAO-Grec Unicode" w:hAnsi="IFAO-Grec Unicode" w:cs="Times New Roman"/>
          <w:sz w:val="24"/>
          <w:szCs w:val="24"/>
        </w:rPr>
        <w:t>is a multiplication table</w:t>
      </w:r>
      <w:r w:rsidR="009A3FA2" w:rsidRPr="00DF0BA0">
        <w:rPr>
          <w:rFonts w:ascii="IFAO-Grec Unicode" w:hAnsi="IFAO-Grec Unicode" w:cs="Times New Roman"/>
          <w:sz w:val="24"/>
          <w:szCs w:val="24"/>
        </w:rPr>
        <w:t xml:space="preserve"> </w:t>
      </w:r>
      <w:r w:rsidR="00674E30" w:rsidRPr="00DF0BA0">
        <w:rPr>
          <w:rFonts w:ascii="IFAO-Grec Unicode" w:hAnsi="IFAO-Grec Unicode" w:cs="Times New Roman"/>
          <w:sz w:val="24"/>
          <w:szCs w:val="24"/>
        </w:rPr>
        <w:t xml:space="preserve">in triads which </w:t>
      </w:r>
      <w:r w:rsidR="00F034C3" w:rsidRPr="00DF0BA0">
        <w:rPr>
          <w:rFonts w:ascii="IFAO-Grec Unicode" w:hAnsi="IFAO-Grec Unicode" w:cs="Times New Roman"/>
          <w:sz w:val="24"/>
          <w:szCs w:val="24"/>
        </w:rPr>
        <w:t>iterat</w:t>
      </w:r>
      <w:r w:rsidR="00674E30" w:rsidRPr="00DF0BA0">
        <w:rPr>
          <w:rFonts w:ascii="IFAO-Grec Unicode" w:hAnsi="IFAO-Grec Unicode" w:cs="Times New Roman"/>
          <w:sz w:val="24"/>
          <w:szCs w:val="24"/>
        </w:rPr>
        <w:t>es</w:t>
      </w:r>
      <w:r w:rsidR="00AB164B" w:rsidRPr="00DF0BA0">
        <w:rPr>
          <w:rFonts w:ascii="IFAO-Grec Unicode" w:hAnsi="IFAO-Grec Unicode" w:cs="Times New Roman"/>
          <w:sz w:val="24"/>
          <w:szCs w:val="24"/>
        </w:rPr>
        <w:t xml:space="preserve"> </w:t>
      </w:r>
      <w:r w:rsidR="002A46BC" w:rsidRPr="00DF0BA0">
        <w:rPr>
          <w:rFonts w:ascii="IFAO-Grec Unicode" w:hAnsi="IFAO-Grec Unicode" w:cs="Times New Roman"/>
          <w:sz w:val="24"/>
          <w:szCs w:val="24"/>
        </w:rPr>
        <w:t xml:space="preserve">over </w:t>
      </w:r>
      <w:r w:rsidR="008F784F" w:rsidRPr="00DF0BA0">
        <w:rPr>
          <w:rFonts w:ascii="IFAO-Grec Unicode" w:hAnsi="IFAO-Grec Unicode" w:cs="Times New Roman"/>
          <w:sz w:val="24"/>
          <w:szCs w:val="24"/>
        </w:rPr>
        <w:t>thir</w:t>
      </w:r>
      <w:r w:rsidR="00ED1B32" w:rsidRPr="00DF0BA0">
        <w:rPr>
          <w:rFonts w:ascii="IFAO-Grec Unicode" w:hAnsi="IFAO-Grec Unicode" w:cs="Times New Roman"/>
          <w:sz w:val="24"/>
          <w:szCs w:val="24"/>
        </w:rPr>
        <w:t>t</w:t>
      </w:r>
      <w:r w:rsidR="008F784F" w:rsidRPr="00DF0BA0">
        <w:rPr>
          <w:rFonts w:ascii="IFAO-Grec Unicode" w:hAnsi="IFAO-Grec Unicode" w:cs="Times New Roman"/>
          <w:sz w:val="24"/>
          <w:szCs w:val="24"/>
        </w:rPr>
        <w:t>y-</w:t>
      </w:r>
      <w:r w:rsidR="009B1517" w:rsidRPr="00DF0BA0">
        <w:rPr>
          <w:rFonts w:ascii="IFAO-Grec Unicode" w:hAnsi="IFAO-Grec Unicode" w:cs="Times New Roman"/>
          <w:sz w:val="24"/>
          <w:szCs w:val="24"/>
        </w:rPr>
        <w:t>six</w:t>
      </w:r>
      <w:r w:rsidR="008F784F" w:rsidRPr="00DF0BA0">
        <w:rPr>
          <w:rFonts w:ascii="IFAO-Grec Unicode" w:hAnsi="IFAO-Grec Unicode" w:cs="Times New Roman"/>
          <w:sz w:val="24"/>
          <w:szCs w:val="24"/>
        </w:rPr>
        <w:t xml:space="preserve"> </w:t>
      </w:r>
      <w:r w:rsidR="002A46BC" w:rsidRPr="00DF0BA0">
        <w:rPr>
          <w:rFonts w:ascii="IFAO-Grec Unicode" w:hAnsi="IFAO-Grec Unicode" w:cs="Times New Roman"/>
          <w:sz w:val="24"/>
          <w:szCs w:val="24"/>
        </w:rPr>
        <w:t>values</w:t>
      </w:r>
      <w:r w:rsidR="000C3B82" w:rsidRPr="00DF0BA0">
        <w:rPr>
          <w:rFonts w:ascii="IFAO-Grec Unicode" w:hAnsi="IFAO-Grec Unicode" w:cs="Times New Roman"/>
          <w:sz w:val="24"/>
          <w:szCs w:val="24"/>
        </w:rPr>
        <w:t xml:space="preserve"> </w:t>
      </w:r>
      <w:r w:rsidR="00AB164B" w:rsidRPr="00DF0BA0">
        <w:rPr>
          <w:rFonts w:ascii="IFAO-Grec Unicode" w:hAnsi="IFAO-Grec Unicode" w:cs="Times New Roman"/>
          <w:sz w:val="24"/>
          <w:szCs w:val="24"/>
        </w:rPr>
        <w:t xml:space="preserve">from </w:t>
      </w:r>
      <w:r w:rsidR="00991E18" w:rsidRPr="00DF0BA0">
        <w:rPr>
          <w:rFonts w:ascii="IFAO-Grec Unicode" w:hAnsi="IFAO-Grec Unicode" w:cs="Times New Roman"/>
          <w:sz w:val="24"/>
          <w:szCs w:val="24"/>
        </w:rPr>
        <w:t xml:space="preserve">two </w:t>
      </w:r>
      <w:r w:rsidR="00AB164B" w:rsidRPr="00DF0BA0">
        <w:rPr>
          <w:rFonts w:ascii="IFAO-Grec Unicode" w:hAnsi="IFAO-Grec Unicode" w:cs="Times New Roman"/>
          <w:sz w:val="24"/>
          <w:szCs w:val="24"/>
        </w:rPr>
        <w:t>to ten thousand</w:t>
      </w:r>
      <w:r w:rsidR="008F784F" w:rsidRPr="00DF0BA0">
        <w:rPr>
          <w:rFonts w:ascii="IFAO-Grec Unicode" w:hAnsi="IFAO-Grec Unicode" w:cs="Times New Roman"/>
          <w:sz w:val="24"/>
          <w:szCs w:val="24"/>
        </w:rPr>
        <w:t>.</w:t>
      </w:r>
      <w:r w:rsidR="00F9545B" w:rsidRPr="00DF0BA0">
        <w:rPr>
          <w:rStyle w:val="FootnoteReference"/>
          <w:rFonts w:ascii="IFAO-Grec Unicode" w:hAnsi="IFAO-Grec Unicode" w:cs="Times New Roman"/>
          <w:sz w:val="24"/>
          <w:szCs w:val="24"/>
        </w:rPr>
        <w:footnoteReference w:id="25"/>
      </w:r>
      <w:r w:rsidR="00FD3783" w:rsidRPr="00DF0BA0">
        <w:rPr>
          <w:rFonts w:ascii="IFAO-Grec Unicode" w:hAnsi="IFAO-Grec Unicode" w:cs="Times New Roman"/>
          <w:sz w:val="24"/>
          <w:szCs w:val="24"/>
        </w:rPr>
        <w:t xml:space="preserve"> The multiplicands are </w:t>
      </w:r>
      <w:r w:rsidR="00ED1B32" w:rsidRPr="00DF0BA0">
        <w:rPr>
          <w:rFonts w:ascii="IFAO-Grec Unicode" w:hAnsi="IFAO-Grec Unicode" w:cs="Times New Roman"/>
          <w:sz w:val="24"/>
          <w:szCs w:val="24"/>
        </w:rPr>
        <w:t>organized in groups by order of magnitude:</w:t>
      </w:r>
      <w:r w:rsidR="00FD3783" w:rsidRPr="00DF0BA0">
        <w:rPr>
          <w:rFonts w:ascii="IFAO-Grec Unicode" w:hAnsi="IFAO-Grec Unicode" w:cs="Times New Roman"/>
          <w:sz w:val="24"/>
          <w:szCs w:val="24"/>
        </w:rPr>
        <w:t xml:space="preserve"> </w:t>
      </w:r>
      <w:r w:rsidR="00BE52C6" w:rsidRPr="00DF0BA0">
        <w:rPr>
          <w:rFonts w:ascii="IFAO-Grec Unicode" w:hAnsi="IFAO-Grec Unicode" w:cs="Times New Roman"/>
          <w:sz w:val="24"/>
          <w:szCs w:val="24"/>
        </w:rPr>
        <w:t>ones (</w:t>
      </w:r>
      <w:r w:rsidR="00BB49DF" w:rsidRPr="00DF0BA0">
        <w:rPr>
          <w:rFonts w:ascii="IFAO-Grec Unicode" w:hAnsi="IFAO-Grec Unicode" w:cs="Times New Roman"/>
          <w:sz w:val="24"/>
          <w:szCs w:val="24"/>
        </w:rPr>
        <w:t>2</w:t>
      </w:r>
      <w:r w:rsidR="00BE52C6" w:rsidRPr="00DF0BA0">
        <w:rPr>
          <w:rFonts w:ascii="IFAO-Grec Unicode" w:hAnsi="IFAO-Grec Unicode" w:cs="Times New Roman"/>
          <w:sz w:val="24"/>
          <w:szCs w:val="24"/>
        </w:rPr>
        <w:t>–9)</w:t>
      </w:r>
      <w:r w:rsidR="00746AB0" w:rsidRPr="00DF0BA0">
        <w:rPr>
          <w:rFonts w:ascii="IFAO-Grec Unicode" w:hAnsi="IFAO-Grec Unicode" w:cs="Times New Roman"/>
          <w:sz w:val="24"/>
          <w:szCs w:val="24"/>
        </w:rPr>
        <w:t>,</w:t>
      </w:r>
      <w:r w:rsidR="00603C55" w:rsidRPr="00DF0BA0">
        <w:rPr>
          <w:rStyle w:val="FootnoteReference"/>
          <w:rFonts w:ascii="IFAO-Grec Unicode" w:hAnsi="IFAO-Grec Unicode" w:cs="Times New Roman"/>
          <w:sz w:val="24"/>
          <w:szCs w:val="24"/>
        </w:rPr>
        <w:footnoteReference w:id="26"/>
      </w:r>
      <w:r w:rsidR="00746AB0" w:rsidRPr="00DF0BA0">
        <w:rPr>
          <w:rFonts w:ascii="IFAO-Grec Unicode" w:hAnsi="IFAO-Grec Unicode" w:cs="Times New Roman"/>
          <w:sz w:val="24"/>
          <w:szCs w:val="24"/>
        </w:rPr>
        <w:t xml:space="preserve"> tens (10–90), hundreds (100–900), and thousands (1,000–10,000)</w:t>
      </w:r>
      <w:r w:rsidR="00C067E2" w:rsidRPr="00DF0BA0">
        <w:rPr>
          <w:rFonts w:ascii="IFAO-Grec Unicode" w:hAnsi="IFAO-Grec Unicode" w:cs="Times New Roman"/>
          <w:sz w:val="24"/>
          <w:szCs w:val="24"/>
        </w:rPr>
        <w:t xml:space="preserve">. </w:t>
      </w:r>
      <w:r w:rsidR="000E1DA5" w:rsidRPr="00DF0BA0">
        <w:rPr>
          <w:rFonts w:ascii="IFAO-Grec Unicode" w:hAnsi="IFAO-Grec Unicode" w:cs="Times New Roman"/>
          <w:sz w:val="24"/>
          <w:szCs w:val="24"/>
        </w:rPr>
        <w:t>For each, the multiplier advances from 1 to 10, and e</w:t>
      </w:r>
      <w:r w:rsidR="00F548A6" w:rsidRPr="00DF0BA0">
        <w:rPr>
          <w:rFonts w:ascii="IFAO-Grec Unicode" w:hAnsi="IFAO-Grec Unicode" w:cs="Times New Roman"/>
          <w:sz w:val="24"/>
          <w:szCs w:val="24"/>
        </w:rPr>
        <w:t>ach g</w:t>
      </w:r>
      <w:r w:rsidR="00D5761D" w:rsidRPr="00DF0BA0">
        <w:rPr>
          <w:rFonts w:ascii="IFAO-Grec Unicode" w:hAnsi="IFAO-Grec Unicode" w:cs="Times New Roman"/>
          <w:sz w:val="24"/>
          <w:szCs w:val="24"/>
        </w:rPr>
        <w:t xml:space="preserve">roup of ten </w:t>
      </w:r>
      <w:r w:rsidR="00F548A6" w:rsidRPr="00DF0BA0">
        <w:rPr>
          <w:rFonts w:ascii="IFAO-Grec Unicode" w:hAnsi="IFAO-Grec Unicode" w:cs="Times New Roman"/>
          <w:sz w:val="24"/>
          <w:szCs w:val="24"/>
        </w:rPr>
        <w:t xml:space="preserve">is </w:t>
      </w:r>
      <w:r w:rsidR="00D5761D" w:rsidRPr="00DF0BA0">
        <w:rPr>
          <w:rFonts w:ascii="IFAO-Grec Unicode" w:hAnsi="IFAO-Grec Unicode" w:cs="Times New Roman"/>
          <w:sz w:val="24"/>
          <w:szCs w:val="24"/>
        </w:rPr>
        <w:t xml:space="preserve">separated by </w:t>
      </w:r>
      <w:r w:rsidR="00994FA8" w:rsidRPr="00DF0BA0">
        <w:rPr>
          <w:rFonts w:ascii="IFAO-Grec Unicode" w:hAnsi="IFAO-Grec Unicode" w:cs="Times New Roman"/>
          <w:sz w:val="24"/>
          <w:szCs w:val="24"/>
        </w:rPr>
        <w:t xml:space="preserve">a </w:t>
      </w:r>
      <w:r w:rsidR="00D5761D" w:rsidRPr="00DF0BA0">
        <w:rPr>
          <w:rFonts w:ascii="IFAO-Grec Unicode" w:hAnsi="IFAO-Grec Unicode" w:cs="Times New Roman"/>
          <w:i/>
          <w:iCs/>
          <w:sz w:val="24"/>
          <w:szCs w:val="24"/>
        </w:rPr>
        <w:t>paragrapho</w:t>
      </w:r>
      <w:r w:rsidR="00994FA8" w:rsidRPr="00DF0BA0">
        <w:rPr>
          <w:rFonts w:ascii="IFAO-Grec Unicode" w:hAnsi="IFAO-Grec Unicode" w:cs="Times New Roman"/>
          <w:i/>
          <w:iCs/>
          <w:sz w:val="24"/>
          <w:szCs w:val="24"/>
        </w:rPr>
        <w:t>s</w:t>
      </w:r>
      <w:r w:rsidR="00BD6B66" w:rsidRPr="00DF0BA0">
        <w:rPr>
          <w:rFonts w:ascii="IFAO-Grec Unicode" w:hAnsi="IFAO-Grec Unicode" w:cs="Times New Roman"/>
          <w:sz w:val="24"/>
          <w:szCs w:val="24"/>
        </w:rPr>
        <w:t>. T</w:t>
      </w:r>
      <w:r w:rsidR="00B92EE8" w:rsidRPr="00DF0BA0">
        <w:rPr>
          <w:rFonts w:ascii="IFAO-Grec Unicode" w:hAnsi="IFAO-Grec Unicode" w:cs="Times New Roman"/>
          <w:sz w:val="24"/>
          <w:szCs w:val="24"/>
        </w:rPr>
        <w:t xml:space="preserve">housands are </w:t>
      </w:r>
      <w:r w:rsidR="00130D98" w:rsidRPr="00DF0BA0">
        <w:rPr>
          <w:rFonts w:ascii="IFAO-Grec Unicode" w:hAnsi="IFAO-Grec Unicode" w:cs="Times New Roman"/>
          <w:sz w:val="24"/>
          <w:szCs w:val="24"/>
        </w:rPr>
        <w:t xml:space="preserve">(as usual) </w:t>
      </w:r>
      <w:r w:rsidR="00B27903" w:rsidRPr="00DF0BA0">
        <w:rPr>
          <w:rFonts w:ascii="IFAO-Grec Unicode" w:hAnsi="IFAO-Grec Unicode" w:cs="Times New Roman"/>
          <w:sz w:val="24"/>
          <w:szCs w:val="24"/>
        </w:rPr>
        <w:t>indicated by a hook surmounting numeral</w:t>
      </w:r>
      <w:r w:rsidR="007B3F31" w:rsidRPr="00DF0BA0">
        <w:rPr>
          <w:rFonts w:ascii="IFAO-Grec Unicode" w:hAnsi="IFAO-Grec Unicode" w:cs="Times New Roman"/>
          <w:sz w:val="24"/>
          <w:szCs w:val="24"/>
        </w:rPr>
        <w:t xml:space="preserve">s between one and </w:t>
      </w:r>
      <w:r w:rsidR="00B842ED" w:rsidRPr="00DF0BA0">
        <w:rPr>
          <w:rFonts w:ascii="IFAO-Grec Unicode" w:hAnsi="IFAO-Grec Unicode" w:cs="Times New Roman"/>
          <w:sz w:val="24"/>
          <w:szCs w:val="24"/>
        </w:rPr>
        <w:t>nine</w:t>
      </w:r>
      <w:r w:rsidR="00C74737" w:rsidRPr="00DF0BA0">
        <w:rPr>
          <w:rFonts w:ascii="IFAO-Grec Unicode" w:hAnsi="IFAO-Grec Unicode" w:cs="Times New Roman"/>
          <w:sz w:val="24"/>
          <w:szCs w:val="24"/>
        </w:rPr>
        <w:t>; m</w:t>
      </w:r>
      <w:r w:rsidR="00DB344B" w:rsidRPr="00DF0BA0">
        <w:rPr>
          <w:rFonts w:ascii="IFAO-Grec Unicode" w:hAnsi="IFAO-Grec Unicode" w:cs="Times New Roman"/>
          <w:sz w:val="24"/>
          <w:szCs w:val="24"/>
        </w:rPr>
        <w:t xml:space="preserve">yriads </w:t>
      </w:r>
      <w:r w:rsidR="00B23BFA" w:rsidRPr="00DF0BA0">
        <w:rPr>
          <w:rFonts w:ascii="IFAO-Grec Unicode" w:hAnsi="IFAO-Grec Unicode" w:cs="Times New Roman"/>
          <w:sz w:val="24"/>
          <w:szCs w:val="24"/>
        </w:rPr>
        <w:t xml:space="preserve">by a mu surmounted by </w:t>
      </w:r>
      <w:r w:rsidR="00BC2E09" w:rsidRPr="00DF0BA0">
        <w:rPr>
          <w:rFonts w:ascii="IFAO-Grec Unicode" w:hAnsi="IFAO-Grec Unicode" w:cs="Times New Roman"/>
          <w:sz w:val="24"/>
          <w:szCs w:val="24"/>
        </w:rPr>
        <w:t>the digit.</w:t>
      </w:r>
      <w:r w:rsidR="00C236EE" w:rsidRPr="00DF0BA0">
        <w:rPr>
          <w:rStyle w:val="FootnoteReference"/>
          <w:rFonts w:ascii="IFAO-Grec Unicode" w:hAnsi="IFAO-Grec Unicode" w:cs="Times New Roman"/>
          <w:sz w:val="24"/>
          <w:szCs w:val="24"/>
        </w:rPr>
        <w:footnoteReference w:id="27"/>
      </w:r>
      <w:r w:rsidR="00BC2E09" w:rsidRPr="00DF0BA0">
        <w:rPr>
          <w:rFonts w:ascii="IFAO-Grec Unicode" w:hAnsi="IFAO-Grec Unicode" w:cs="Times New Roman"/>
          <w:sz w:val="24"/>
          <w:szCs w:val="24"/>
        </w:rPr>
        <w:t xml:space="preserve"> </w:t>
      </w:r>
      <w:r w:rsidR="000C2F0F" w:rsidRPr="00DF0BA0">
        <w:rPr>
          <w:rFonts w:ascii="IFAO-Grec Unicode" w:hAnsi="IFAO-Grec Unicode" w:cs="Times New Roman"/>
          <w:sz w:val="24"/>
          <w:szCs w:val="24"/>
        </w:rPr>
        <w:t xml:space="preserve">Across </w:t>
      </w:r>
      <w:r w:rsidR="0090099B" w:rsidRPr="00DF0BA0">
        <w:rPr>
          <w:rFonts w:ascii="IFAO-Grec Unicode" w:hAnsi="IFAO-Grec Unicode" w:cs="Times New Roman"/>
          <w:sz w:val="24"/>
          <w:szCs w:val="24"/>
        </w:rPr>
        <w:t>sixteen columns</w:t>
      </w:r>
      <w:r w:rsidR="00A17283" w:rsidRPr="00DF0BA0">
        <w:rPr>
          <w:rFonts w:ascii="IFAO-Grec Unicode" w:hAnsi="IFAO-Grec Unicode" w:cs="Times New Roman"/>
          <w:sz w:val="24"/>
          <w:szCs w:val="24"/>
        </w:rPr>
        <w:t>,</w:t>
      </w:r>
      <w:r w:rsidR="0090099B" w:rsidRPr="00DF0BA0">
        <w:rPr>
          <w:rFonts w:ascii="IFAO-Grec Unicode" w:hAnsi="IFAO-Grec Unicode" w:cs="Times New Roman"/>
          <w:sz w:val="24"/>
          <w:szCs w:val="24"/>
        </w:rPr>
        <w:t xml:space="preserve"> </w:t>
      </w:r>
      <w:r w:rsidR="007C707B" w:rsidRPr="00DF0BA0">
        <w:rPr>
          <w:rFonts w:ascii="IFAO-Grec Unicode" w:hAnsi="IFAO-Grec Unicode" w:cs="Times New Roman"/>
          <w:sz w:val="24"/>
          <w:szCs w:val="24"/>
        </w:rPr>
        <w:t>3</w:t>
      </w:r>
      <w:r w:rsidR="00BB49DF" w:rsidRPr="00DF0BA0">
        <w:rPr>
          <w:rFonts w:ascii="IFAO-Grec Unicode" w:hAnsi="IFAO-Grec Unicode" w:cs="Times New Roman"/>
          <w:sz w:val="24"/>
          <w:szCs w:val="24"/>
        </w:rPr>
        <w:t>6</w:t>
      </w:r>
      <w:r w:rsidR="007C707B" w:rsidRPr="00DF0BA0">
        <w:rPr>
          <w:rFonts w:ascii="IFAO-Grec Unicode" w:hAnsi="IFAO-Grec Unicode" w:cs="Times New Roman"/>
          <w:sz w:val="24"/>
          <w:szCs w:val="24"/>
        </w:rPr>
        <w:t>0</w:t>
      </w:r>
      <w:r w:rsidR="00D33E2B" w:rsidRPr="00DF0BA0">
        <w:rPr>
          <w:rFonts w:ascii="IFAO-Grec Unicode" w:hAnsi="IFAO-Grec Unicode" w:cs="Times New Roman"/>
          <w:sz w:val="24"/>
          <w:szCs w:val="24"/>
        </w:rPr>
        <w:t xml:space="preserve"> </w:t>
      </w:r>
      <w:r w:rsidR="007B0A77" w:rsidRPr="00DF0BA0">
        <w:rPr>
          <w:rFonts w:ascii="IFAO-Grec Unicode" w:hAnsi="IFAO-Grec Unicode" w:cs="Times New Roman"/>
          <w:sz w:val="24"/>
          <w:szCs w:val="24"/>
        </w:rPr>
        <w:t xml:space="preserve">individual </w:t>
      </w:r>
      <w:r w:rsidR="0090099B" w:rsidRPr="00DF0BA0">
        <w:rPr>
          <w:rFonts w:ascii="IFAO-Grec Unicode" w:hAnsi="IFAO-Grec Unicode" w:cs="Times New Roman"/>
          <w:sz w:val="24"/>
          <w:szCs w:val="24"/>
        </w:rPr>
        <w:t>products up to 100,000 are calculated</w:t>
      </w:r>
      <w:r w:rsidR="001D6151" w:rsidRPr="00DF0BA0">
        <w:rPr>
          <w:rFonts w:ascii="IFAO-Grec Unicode" w:hAnsi="IFAO-Grec Unicode" w:cs="Times New Roman"/>
          <w:sz w:val="24"/>
          <w:szCs w:val="24"/>
        </w:rPr>
        <w:t>, though t</w:t>
      </w:r>
      <w:r w:rsidR="00B5288A" w:rsidRPr="00DF0BA0">
        <w:rPr>
          <w:rFonts w:ascii="IFAO-Grec Unicode" w:hAnsi="IFAO-Grec Unicode" w:cs="Times New Roman"/>
          <w:sz w:val="24"/>
          <w:szCs w:val="24"/>
        </w:rPr>
        <w:t xml:space="preserve">he </w:t>
      </w:r>
      <w:r w:rsidR="00475FC0" w:rsidRPr="00DF0BA0">
        <w:rPr>
          <w:rFonts w:ascii="IFAO-Grec Unicode" w:hAnsi="IFAO-Grec Unicode" w:cs="Times New Roman"/>
          <w:sz w:val="24"/>
          <w:szCs w:val="24"/>
        </w:rPr>
        <w:t xml:space="preserve">number of lines per </w:t>
      </w:r>
      <w:r w:rsidR="00B5288A" w:rsidRPr="00DF0BA0">
        <w:rPr>
          <w:rFonts w:ascii="IFAO-Grec Unicode" w:hAnsi="IFAO-Grec Unicode" w:cs="Times New Roman"/>
          <w:sz w:val="24"/>
          <w:szCs w:val="24"/>
        </w:rPr>
        <w:t>column varies</w:t>
      </w:r>
      <w:r w:rsidR="00E763B6" w:rsidRPr="00DF0BA0">
        <w:rPr>
          <w:rFonts w:ascii="IFAO-Grec Unicode" w:hAnsi="IFAO-Grec Unicode" w:cs="Times New Roman"/>
          <w:sz w:val="24"/>
          <w:szCs w:val="24"/>
        </w:rPr>
        <w:t xml:space="preserve"> </w:t>
      </w:r>
      <w:r w:rsidR="00FB2388" w:rsidRPr="00DF0BA0">
        <w:rPr>
          <w:rFonts w:ascii="IFAO-Grec Unicode" w:hAnsi="IFAO-Grec Unicode" w:cs="Times New Roman"/>
          <w:sz w:val="24"/>
          <w:szCs w:val="24"/>
        </w:rPr>
        <w:t>widely</w:t>
      </w:r>
      <w:r w:rsidR="00B5288A" w:rsidRPr="00DF0BA0">
        <w:rPr>
          <w:rFonts w:ascii="IFAO-Grec Unicode" w:hAnsi="IFAO-Grec Unicode" w:cs="Times New Roman"/>
          <w:sz w:val="24"/>
          <w:szCs w:val="24"/>
        </w:rPr>
        <w:t>. W</w:t>
      </w:r>
      <w:r w:rsidR="0024437C" w:rsidRPr="00DF0BA0">
        <w:rPr>
          <w:rFonts w:ascii="IFAO-Grec Unicode" w:hAnsi="IFAO-Grec Unicode" w:cs="Times New Roman"/>
          <w:sz w:val="24"/>
          <w:szCs w:val="24"/>
        </w:rPr>
        <w:t xml:space="preserve">ith thirty-one lines preserved in full, column seven is the </w:t>
      </w:r>
      <w:r w:rsidR="009A157F" w:rsidRPr="00DF0BA0">
        <w:rPr>
          <w:rFonts w:ascii="IFAO-Grec Unicode" w:hAnsi="IFAO-Grec Unicode" w:cs="Times New Roman"/>
          <w:sz w:val="24"/>
          <w:szCs w:val="24"/>
        </w:rPr>
        <w:t>longest</w:t>
      </w:r>
      <w:r w:rsidR="00B5288A" w:rsidRPr="00DF0BA0">
        <w:rPr>
          <w:rFonts w:ascii="IFAO-Grec Unicode" w:hAnsi="IFAO-Grec Unicode" w:cs="Times New Roman"/>
          <w:sz w:val="24"/>
          <w:szCs w:val="24"/>
        </w:rPr>
        <w:t xml:space="preserve">. </w:t>
      </w:r>
      <w:r w:rsidR="0046792C" w:rsidRPr="00DF0BA0">
        <w:rPr>
          <w:rFonts w:ascii="IFAO-Grec Unicode" w:hAnsi="IFAO-Grec Unicode" w:cs="Times New Roman"/>
          <w:sz w:val="24"/>
          <w:szCs w:val="24"/>
        </w:rPr>
        <w:t xml:space="preserve">By the end of the </w:t>
      </w:r>
      <w:r w:rsidR="00E923BF" w:rsidRPr="00DF0BA0">
        <w:rPr>
          <w:rFonts w:ascii="IFAO-Grec Unicode" w:hAnsi="IFAO-Grec Unicode" w:cs="Times New Roman"/>
          <w:sz w:val="24"/>
          <w:szCs w:val="24"/>
        </w:rPr>
        <w:t xml:space="preserve">multiplication </w:t>
      </w:r>
      <w:r w:rsidR="0046792C" w:rsidRPr="00DF0BA0">
        <w:rPr>
          <w:rFonts w:ascii="IFAO-Grec Unicode" w:hAnsi="IFAO-Grec Unicode" w:cs="Times New Roman"/>
          <w:sz w:val="24"/>
          <w:szCs w:val="24"/>
        </w:rPr>
        <w:t xml:space="preserve">table, contrastingly, as the indication of </w:t>
      </w:r>
      <w:r w:rsidR="0044465A" w:rsidRPr="00DF0BA0">
        <w:rPr>
          <w:rFonts w:ascii="IFAO-Grec Unicode" w:hAnsi="IFAO-Grec Unicode" w:cs="Times New Roman"/>
          <w:sz w:val="24"/>
          <w:szCs w:val="24"/>
        </w:rPr>
        <w:t xml:space="preserve">myriads </w:t>
      </w:r>
      <w:r w:rsidR="0044465A">
        <w:rPr>
          <w:rFonts w:ascii="IFAO-Grec Unicode" w:hAnsi="IFAO-Grec Unicode" w:cs="Times New Roman"/>
          <w:sz w:val="24"/>
          <w:szCs w:val="24"/>
        </w:rPr>
        <w:t xml:space="preserve">or </w:t>
      </w:r>
      <w:r w:rsidR="0046792C" w:rsidRPr="00DF0BA0">
        <w:rPr>
          <w:rFonts w:ascii="IFAO-Grec Unicode" w:hAnsi="IFAO-Grec Unicode" w:cs="Times New Roman"/>
          <w:sz w:val="24"/>
          <w:szCs w:val="24"/>
        </w:rPr>
        <w:t xml:space="preserve">a numeral in the thousands </w:t>
      </w:r>
      <w:r w:rsidR="00DD45A4" w:rsidRPr="00DF0BA0">
        <w:rPr>
          <w:rFonts w:ascii="IFAO-Grec Unicode" w:hAnsi="IFAO-Grec Unicode" w:cs="Times New Roman"/>
          <w:sz w:val="24"/>
          <w:szCs w:val="24"/>
        </w:rPr>
        <w:t xml:space="preserve">effectively </w:t>
      </w:r>
      <w:r w:rsidR="0046792C" w:rsidRPr="00DF0BA0">
        <w:rPr>
          <w:rFonts w:ascii="IFAO-Grec Unicode" w:hAnsi="IFAO-Grec Unicode" w:cs="Times New Roman"/>
          <w:sz w:val="24"/>
          <w:szCs w:val="24"/>
        </w:rPr>
        <w:t xml:space="preserve">doubles </w:t>
      </w:r>
      <w:r w:rsidR="00990728" w:rsidRPr="00DF0BA0">
        <w:rPr>
          <w:rFonts w:ascii="IFAO-Grec Unicode" w:hAnsi="IFAO-Grec Unicode" w:cs="Times New Roman"/>
          <w:sz w:val="24"/>
          <w:szCs w:val="24"/>
        </w:rPr>
        <w:t xml:space="preserve">each </w:t>
      </w:r>
      <w:r w:rsidR="00762189" w:rsidRPr="00DF0BA0">
        <w:rPr>
          <w:rFonts w:ascii="IFAO-Grec Unicode" w:hAnsi="IFAO-Grec Unicode" w:cs="Times New Roman"/>
          <w:sz w:val="24"/>
          <w:szCs w:val="24"/>
        </w:rPr>
        <w:t xml:space="preserve">row’s </w:t>
      </w:r>
      <w:r w:rsidR="003255BC" w:rsidRPr="00DF0BA0">
        <w:rPr>
          <w:rFonts w:ascii="IFAO-Grec Unicode" w:hAnsi="IFAO-Grec Unicode" w:cs="Times New Roman"/>
          <w:sz w:val="24"/>
          <w:szCs w:val="24"/>
        </w:rPr>
        <w:t>height</w:t>
      </w:r>
      <w:r w:rsidR="0046792C" w:rsidRPr="00DF0BA0">
        <w:rPr>
          <w:rFonts w:ascii="IFAO-Grec Unicode" w:hAnsi="IFAO-Grec Unicode" w:cs="Times New Roman"/>
          <w:sz w:val="24"/>
          <w:szCs w:val="24"/>
        </w:rPr>
        <w:t>, there are as few as sixteen lines per column</w:t>
      </w:r>
      <w:r w:rsidR="00D45D18" w:rsidRPr="00DF0BA0">
        <w:rPr>
          <w:rFonts w:ascii="IFAO-Grec Unicode" w:hAnsi="IFAO-Grec Unicode" w:cs="Times New Roman"/>
          <w:sz w:val="24"/>
          <w:szCs w:val="24"/>
        </w:rPr>
        <w:t>.</w:t>
      </w:r>
      <w:r w:rsidR="008A3879" w:rsidRPr="00DF0BA0">
        <w:rPr>
          <w:rFonts w:ascii="IFAO-Grec Unicode" w:hAnsi="IFAO-Grec Unicode" w:cs="Times New Roman"/>
          <w:sz w:val="24"/>
          <w:szCs w:val="24"/>
        </w:rPr>
        <w:t xml:space="preserve"> </w:t>
      </w:r>
      <w:r w:rsidR="0024742A" w:rsidRPr="00DF0BA0">
        <w:rPr>
          <w:rFonts w:ascii="IFAO-Grec Unicode" w:hAnsi="IFAO-Grec Unicode" w:cs="Times New Roman"/>
          <w:sz w:val="24"/>
          <w:szCs w:val="24"/>
        </w:rPr>
        <w:t xml:space="preserve">Since as few as seven entries need to </w:t>
      </w:r>
      <w:r w:rsidR="0024742A" w:rsidRPr="00DF0BA0">
        <w:rPr>
          <w:rFonts w:ascii="IFAO-Grec Unicode" w:hAnsi="IFAO-Grec Unicode" w:cs="Times New Roman"/>
          <w:sz w:val="24"/>
          <w:szCs w:val="24"/>
        </w:rPr>
        <w:lastRenderedPageBreak/>
        <w:t xml:space="preserve">be restored in the first column, a sizeable lacuna </w:t>
      </w:r>
      <w:r w:rsidR="00C06402" w:rsidRPr="00DF0BA0">
        <w:rPr>
          <w:rFonts w:ascii="IFAO-Grec Unicode" w:hAnsi="IFAO-Grec Unicode" w:cs="Times New Roman"/>
          <w:sz w:val="24"/>
          <w:szCs w:val="24"/>
        </w:rPr>
        <w:t xml:space="preserve">evidently </w:t>
      </w:r>
      <w:r w:rsidR="00275A40" w:rsidRPr="00DF0BA0">
        <w:rPr>
          <w:rFonts w:ascii="IFAO-Grec Unicode" w:hAnsi="IFAO-Grec Unicode" w:cs="Times New Roman"/>
          <w:sz w:val="24"/>
          <w:szCs w:val="24"/>
        </w:rPr>
        <w:t xml:space="preserve">precedes the </w:t>
      </w:r>
      <w:r w:rsidR="00C06402" w:rsidRPr="00DF0BA0">
        <w:rPr>
          <w:rFonts w:ascii="IFAO-Grec Unicode" w:hAnsi="IFAO-Grec Unicode" w:cs="Times New Roman"/>
          <w:sz w:val="24"/>
          <w:szCs w:val="24"/>
        </w:rPr>
        <w:t>table</w:t>
      </w:r>
      <w:r w:rsidR="005A7045" w:rsidRPr="00DF0BA0">
        <w:rPr>
          <w:rFonts w:ascii="IFAO-Grec Unicode" w:hAnsi="IFAO-Grec Unicode" w:cs="Times New Roman"/>
          <w:sz w:val="24"/>
          <w:szCs w:val="24"/>
        </w:rPr>
        <w:t xml:space="preserve">. Its </w:t>
      </w:r>
      <w:r w:rsidR="00C06402" w:rsidRPr="00DF0BA0">
        <w:rPr>
          <w:rFonts w:ascii="IFAO-Grec Unicode" w:hAnsi="IFAO-Grec Unicode" w:cs="Times New Roman"/>
          <w:sz w:val="24"/>
          <w:szCs w:val="24"/>
        </w:rPr>
        <w:t xml:space="preserve">text </w:t>
      </w:r>
      <w:r w:rsidR="00764F63" w:rsidRPr="00DF0BA0">
        <w:rPr>
          <w:rFonts w:ascii="IFAO-Grec Unicode" w:hAnsi="IFAO-Grec Unicode" w:cs="Times New Roman"/>
          <w:sz w:val="24"/>
          <w:szCs w:val="24"/>
        </w:rPr>
        <w:t xml:space="preserve">remains </w:t>
      </w:r>
      <w:r w:rsidR="00E36312" w:rsidRPr="00DF0BA0">
        <w:rPr>
          <w:rFonts w:ascii="IFAO-Grec Unicode" w:hAnsi="IFAO-Grec Unicode" w:cs="Times New Roman"/>
          <w:sz w:val="24"/>
          <w:szCs w:val="24"/>
        </w:rPr>
        <w:t xml:space="preserve">a matter of </w:t>
      </w:r>
      <w:r w:rsidR="00764F63" w:rsidRPr="00DF0BA0">
        <w:rPr>
          <w:rFonts w:ascii="IFAO-Grec Unicode" w:hAnsi="IFAO-Grec Unicode" w:cs="Times New Roman"/>
          <w:sz w:val="24"/>
          <w:szCs w:val="24"/>
        </w:rPr>
        <w:t>guesswork</w:t>
      </w:r>
      <w:r w:rsidR="00545491" w:rsidRPr="00DF0BA0">
        <w:rPr>
          <w:rFonts w:ascii="IFAO-Grec Unicode" w:hAnsi="IFAO-Grec Unicode" w:cs="Times New Roman"/>
          <w:sz w:val="24"/>
          <w:szCs w:val="24"/>
        </w:rPr>
        <w:t xml:space="preserve">. </w:t>
      </w:r>
      <w:r w:rsidR="00DD16A0" w:rsidRPr="00DF0BA0">
        <w:rPr>
          <w:rFonts w:ascii="IFAO-Grec Unicode" w:hAnsi="IFAO-Grec Unicode" w:cs="Times New Roman"/>
          <w:sz w:val="24"/>
          <w:szCs w:val="24"/>
        </w:rPr>
        <w:t>The presence of a</w:t>
      </w:r>
      <w:r w:rsidR="005F7DB9" w:rsidRPr="00DF0BA0">
        <w:rPr>
          <w:rFonts w:ascii="IFAO-Grec Unicode" w:hAnsi="IFAO-Grec Unicode" w:cs="Times New Roman"/>
          <w:sz w:val="24"/>
          <w:szCs w:val="24"/>
        </w:rPr>
        <w:t>nother exercise cannot be discounted, but as far as the multiplication table goes,</w:t>
      </w:r>
      <w:r w:rsidR="002E4D6F" w:rsidRPr="00DF0BA0">
        <w:rPr>
          <w:rFonts w:ascii="IFAO-Grec Unicode" w:hAnsi="IFAO-Grec Unicode" w:cs="Times New Roman"/>
          <w:sz w:val="24"/>
          <w:szCs w:val="24"/>
        </w:rPr>
        <w:t xml:space="preserve"> </w:t>
      </w:r>
      <w:r w:rsidR="00FF68C2" w:rsidRPr="00DF0BA0">
        <w:rPr>
          <w:rFonts w:ascii="IFAO-Grec Unicode" w:hAnsi="IFAO-Grec Unicode" w:cs="Times New Roman"/>
          <w:sz w:val="24"/>
          <w:szCs w:val="24"/>
        </w:rPr>
        <w:t>the parallels suggest that not much is missing.</w:t>
      </w:r>
      <w:r w:rsidR="002A7175" w:rsidRPr="00DF0BA0">
        <w:rPr>
          <w:rStyle w:val="FootnoteReference"/>
          <w:rFonts w:ascii="IFAO-Grec Unicode" w:hAnsi="IFAO-Grec Unicode" w:cs="Times New Roman"/>
          <w:sz w:val="24"/>
          <w:szCs w:val="24"/>
        </w:rPr>
        <w:footnoteReference w:id="28"/>
      </w:r>
      <w:r w:rsidR="00FF68C2" w:rsidRPr="00DF0BA0">
        <w:rPr>
          <w:rFonts w:ascii="IFAO-Grec Unicode" w:hAnsi="IFAO-Grec Unicode" w:cs="Times New Roman"/>
          <w:sz w:val="24"/>
          <w:szCs w:val="24"/>
        </w:rPr>
        <w:t xml:space="preserve"> T</w:t>
      </w:r>
      <w:r w:rsidR="005F7DB9" w:rsidRPr="00DF0BA0">
        <w:rPr>
          <w:rFonts w:ascii="IFAO-Grec Unicode" w:hAnsi="IFAO-Grec Unicode" w:cs="Times New Roman"/>
          <w:sz w:val="24"/>
          <w:szCs w:val="24"/>
        </w:rPr>
        <w:t>he likeliest</w:t>
      </w:r>
      <w:r w:rsidR="00C06402" w:rsidRPr="00DF0BA0">
        <w:rPr>
          <w:rFonts w:ascii="IFAO-Grec Unicode" w:hAnsi="IFAO-Grec Unicode" w:cs="Times New Roman"/>
          <w:sz w:val="24"/>
          <w:szCs w:val="24"/>
        </w:rPr>
        <w:t xml:space="preserve"> </w:t>
      </w:r>
      <w:r w:rsidR="0082101D" w:rsidRPr="00DF0BA0">
        <w:rPr>
          <w:rFonts w:ascii="IFAO-Grec Unicode" w:hAnsi="IFAO-Grec Unicode" w:cs="Times New Roman"/>
          <w:sz w:val="24"/>
          <w:szCs w:val="24"/>
        </w:rPr>
        <w:t xml:space="preserve">possibilities include </w:t>
      </w:r>
      <w:r w:rsidR="007E6DCA" w:rsidRPr="00DF0BA0">
        <w:rPr>
          <w:rFonts w:ascii="IFAO-Grec Unicode" w:hAnsi="IFAO-Grec Unicode" w:cs="Times New Roman"/>
          <w:sz w:val="24"/>
          <w:szCs w:val="24"/>
        </w:rPr>
        <w:t xml:space="preserve">the heading </w:t>
      </w:r>
      <w:r w:rsidR="0082101D" w:rsidRPr="00DF0BA0">
        <w:rPr>
          <w:rFonts w:ascii="IFAO-Grec Unicode" w:hAnsi="IFAO-Grec Unicode" w:cs="Times New Roman"/>
          <w:sz w:val="24"/>
          <w:szCs w:val="24"/>
          <w:lang w:val="el-GR"/>
        </w:rPr>
        <w:t>πολυπλ</w:t>
      </w:r>
      <w:r w:rsidR="005D0054" w:rsidRPr="00DF0BA0">
        <w:rPr>
          <w:rFonts w:ascii="IFAO-Grec Unicode" w:hAnsi="IFAO-Grec Unicode" w:cs="Times New Roman"/>
          <w:sz w:val="24"/>
          <w:szCs w:val="24"/>
          <w:lang w:val="el-GR"/>
        </w:rPr>
        <w:t>ασ</w:t>
      </w:r>
      <w:r w:rsidR="0082101D" w:rsidRPr="00DF0BA0">
        <w:rPr>
          <w:rFonts w:ascii="IFAO-Grec Unicode" w:hAnsi="IFAO-Grec Unicode" w:cs="Times New Roman"/>
          <w:sz w:val="24"/>
          <w:szCs w:val="24"/>
          <w:lang w:val="el-GR"/>
        </w:rPr>
        <w:t>ιασμός</w:t>
      </w:r>
      <w:r w:rsidR="005D0054" w:rsidRPr="00DF0BA0">
        <w:rPr>
          <w:rFonts w:ascii="IFAO-Grec Unicode" w:hAnsi="IFAO-Grec Unicode" w:cs="Times New Roman"/>
          <w:sz w:val="24"/>
          <w:szCs w:val="24"/>
        </w:rPr>
        <w:t xml:space="preserve"> and </w:t>
      </w:r>
      <w:r w:rsidR="007E6DCA" w:rsidRPr="00DF0BA0">
        <w:rPr>
          <w:rFonts w:ascii="IFAO-Grec Unicode" w:hAnsi="IFAO-Grec Unicode" w:cs="Times New Roman"/>
          <w:sz w:val="24"/>
          <w:szCs w:val="24"/>
        </w:rPr>
        <w:t xml:space="preserve">a </w:t>
      </w:r>
      <w:commentRangeStart w:id="6"/>
      <w:r w:rsidR="007E6DCA" w:rsidRPr="00DF0BA0">
        <w:rPr>
          <w:rFonts w:ascii="IFAO-Grec Unicode" w:hAnsi="IFAO-Grec Unicode" w:cs="Times New Roman"/>
          <w:sz w:val="24"/>
          <w:szCs w:val="24"/>
        </w:rPr>
        <w:t>simplied entry for 1</w:t>
      </w:r>
      <w:commentRangeEnd w:id="6"/>
      <w:r w:rsidR="004B517D" w:rsidRPr="00DF0BA0">
        <w:rPr>
          <w:rStyle w:val="CommentReference"/>
          <w:rFonts w:ascii="IFAO-Grec Unicode" w:hAnsi="IFAO-Grec Unicode"/>
        </w:rPr>
        <w:commentReference w:id="6"/>
      </w:r>
      <w:r w:rsidR="007E6DCA" w:rsidRPr="00DF0BA0">
        <w:rPr>
          <w:rFonts w:ascii="IFAO-Grec Unicode" w:hAnsi="IFAO-Grec Unicode" w:cs="Times New Roman"/>
          <w:sz w:val="24"/>
          <w:szCs w:val="24"/>
        </w:rPr>
        <w:t xml:space="preserve"> </w:t>
      </w:r>
      <w:r w:rsidR="00322C5D" w:rsidRPr="00DF0BA0">
        <w:rPr>
          <w:rFonts w:ascii="IFAO-Grec Unicode" w:hAnsi="IFAO-Grec Unicode" w:cs="Times New Roman"/>
          <w:sz w:val="24"/>
          <w:szCs w:val="24"/>
        </w:rPr>
        <w:t xml:space="preserve">(i.e., </w:t>
      </w:r>
      <w:r w:rsidR="005D0054" w:rsidRPr="00DF0BA0">
        <w:rPr>
          <w:rFonts w:ascii="IFAO-Grec Unicode" w:hAnsi="IFAO-Grec Unicode" w:cs="Times New Roman"/>
          <w:sz w:val="24"/>
          <w:szCs w:val="24"/>
          <w:lang w:val="el-GR"/>
        </w:rPr>
        <w:t>ἅπαξ</w:t>
      </w:r>
      <w:r w:rsidR="005D0054" w:rsidRPr="00DF0BA0">
        <w:rPr>
          <w:rFonts w:ascii="IFAO-Grec Unicode" w:hAnsi="IFAO-Grec Unicode" w:cs="Times New Roman"/>
          <w:sz w:val="24"/>
          <w:szCs w:val="24"/>
        </w:rPr>
        <w:t xml:space="preserve"> </w:t>
      </w:r>
      <w:r w:rsidR="005D0054" w:rsidRPr="00DF0BA0">
        <w:rPr>
          <w:rFonts w:ascii="IFAO-Grec Unicode" w:hAnsi="IFAO-Grec Unicode" w:cs="Times New Roman"/>
          <w:sz w:val="24"/>
          <w:szCs w:val="24"/>
          <w:lang w:val="el-GR"/>
        </w:rPr>
        <w:t>α</w:t>
      </w:r>
      <w:r w:rsidR="005D0054" w:rsidRPr="00DF0BA0">
        <w:rPr>
          <w:rFonts w:ascii="IFAO-Grec Unicode" w:hAnsi="IFAO-Grec Unicode" w:cs="Times New Roman"/>
          <w:sz w:val="24"/>
          <w:szCs w:val="24"/>
        </w:rPr>
        <w:t xml:space="preserve"> </w:t>
      </w:r>
      <w:r w:rsidR="005D0054" w:rsidRPr="00DF0BA0">
        <w:rPr>
          <w:rFonts w:ascii="IFAO-Grec Unicode" w:hAnsi="IFAO-Grec Unicode" w:cs="Times New Roman"/>
          <w:sz w:val="24"/>
          <w:szCs w:val="24"/>
          <w:lang w:val="el-GR"/>
        </w:rPr>
        <w:t>α</w:t>
      </w:r>
      <w:r w:rsidR="00322C5D" w:rsidRPr="00DF0BA0">
        <w:rPr>
          <w:rFonts w:ascii="IFAO-Grec Unicode" w:hAnsi="IFAO-Grec Unicode" w:cs="Times New Roman"/>
          <w:sz w:val="24"/>
          <w:szCs w:val="24"/>
        </w:rPr>
        <w:t>),</w:t>
      </w:r>
      <w:r w:rsidR="00FF68C2" w:rsidRPr="00DF0BA0">
        <w:rPr>
          <w:rFonts w:ascii="IFAO-Grec Unicode" w:hAnsi="IFAO-Grec Unicode" w:cs="Times New Roman"/>
          <w:sz w:val="24"/>
          <w:szCs w:val="24"/>
        </w:rPr>
        <w:t xml:space="preserve"> </w:t>
      </w:r>
      <w:r w:rsidR="0053096D">
        <w:rPr>
          <w:rFonts w:ascii="IFAO-Grec Unicode" w:hAnsi="IFAO-Grec Unicode" w:cs="Times New Roman"/>
          <w:sz w:val="24"/>
          <w:szCs w:val="24"/>
        </w:rPr>
        <w:t xml:space="preserve">but these </w:t>
      </w:r>
      <w:r w:rsidR="00FF68C2" w:rsidRPr="00DF0BA0">
        <w:rPr>
          <w:rFonts w:ascii="IFAO-Grec Unicode" w:hAnsi="IFAO-Grec Unicode" w:cs="Times New Roman"/>
          <w:sz w:val="24"/>
          <w:szCs w:val="24"/>
        </w:rPr>
        <w:t>may not have appeared at all.</w:t>
      </w:r>
    </w:p>
    <w:p w14:paraId="6980F395" w14:textId="50922B2E" w:rsidR="00A279BE" w:rsidRPr="00DF0BA0" w:rsidRDefault="001F1849"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Sijpesteijn interpreted t</w:t>
      </w:r>
      <w:r w:rsidR="00D45D18" w:rsidRPr="00DF0BA0">
        <w:rPr>
          <w:rFonts w:ascii="IFAO-Grec Unicode" w:hAnsi="IFAO-Grec Unicode" w:cs="Times New Roman"/>
          <w:sz w:val="24"/>
          <w:szCs w:val="24"/>
        </w:rPr>
        <w:t xml:space="preserve">he second </w:t>
      </w:r>
      <w:r w:rsidR="00775991" w:rsidRPr="00DF0BA0">
        <w:rPr>
          <w:rFonts w:ascii="IFAO-Grec Unicode" w:hAnsi="IFAO-Grec Unicode" w:cs="Times New Roman"/>
          <w:sz w:val="24"/>
          <w:szCs w:val="24"/>
        </w:rPr>
        <w:t>text</w:t>
      </w:r>
      <w:r w:rsidR="009539E4" w:rsidRPr="00DF0BA0">
        <w:rPr>
          <w:rFonts w:ascii="IFAO-Grec Unicode" w:hAnsi="IFAO-Grec Unicode" w:cs="Times New Roman"/>
          <w:sz w:val="24"/>
          <w:szCs w:val="24"/>
        </w:rPr>
        <w:t>, preserved on fr</w:t>
      </w:r>
      <w:r w:rsidR="00212F40" w:rsidRPr="00DF0BA0">
        <w:rPr>
          <w:rFonts w:ascii="IFAO-Grec Unicode" w:hAnsi="IFAO-Grec Unicode" w:cs="Times New Roman"/>
          <w:sz w:val="24"/>
          <w:szCs w:val="24"/>
        </w:rPr>
        <w:t>agments</w:t>
      </w:r>
      <w:r w:rsidR="009539E4" w:rsidRPr="00DF0BA0">
        <w:rPr>
          <w:rFonts w:ascii="IFAO-Grec Unicode" w:hAnsi="IFAO-Grec Unicode" w:cs="Times New Roman"/>
          <w:sz w:val="24"/>
          <w:szCs w:val="24"/>
        </w:rPr>
        <w:t xml:space="preserve"> A and B, </w:t>
      </w:r>
      <w:r w:rsidRPr="00DF0BA0">
        <w:rPr>
          <w:rFonts w:ascii="IFAO-Grec Unicode" w:hAnsi="IFAO-Grec Unicode" w:cs="Times New Roman"/>
          <w:sz w:val="24"/>
          <w:szCs w:val="24"/>
        </w:rPr>
        <w:t>as</w:t>
      </w:r>
      <w:r w:rsidR="008729E6" w:rsidRPr="00DF0BA0">
        <w:rPr>
          <w:rFonts w:ascii="IFAO-Grec Unicode" w:hAnsi="IFAO-Grec Unicode" w:cs="Times New Roman"/>
          <w:sz w:val="24"/>
          <w:szCs w:val="24"/>
        </w:rPr>
        <w:t xml:space="preserve"> a table of division</w:t>
      </w:r>
      <w:r w:rsidRPr="00DF0BA0">
        <w:rPr>
          <w:rFonts w:ascii="IFAO-Grec Unicode" w:hAnsi="IFAO-Grec Unicode" w:cs="Times New Roman"/>
          <w:sz w:val="24"/>
          <w:szCs w:val="24"/>
        </w:rPr>
        <w:t>, but quotients</w:t>
      </w:r>
      <w:r w:rsidR="00962E59" w:rsidRPr="00DF0BA0">
        <w:rPr>
          <w:rFonts w:ascii="IFAO-Grec Unicode" w:hAnsi="IFAO-Grec Unicode" w:cs="Times New Roman"/>
          <w:sz w:val="24"/>
          <w:szCs w:val="24"/>
        </w:rPr>
        <w:t xml:space="preserve"> </w:t>
      </w:r>
      <w:r w:rsidR="00F36D95" w:rsidRPr="00DF0BA0">
        <w:rPr>
          <w:rFonts w:ascii="IFAO-Grec Unicode" w:hAnsi="IFAO-Grec Unicode" w:cs="Times New Roman"/>
          <w:sz w:val="24"/>
          <w:szCs w:val="24"/>
        </w:rPr>
        <w:t xml:space="preserve">are preserved only on fragment B </w:t>
      </w:r>
      <w:r w:rsidR="00962E59" w:rsidRPr="00DF0BA0">
        <w:rPr>
          <w:rFonts w:ascii="IFAO-Grec Unicode" w:hAnsi="IFAO-Grec Unicode" w:cs="Times New Roman"/>
          <w:sz w:val="24"/>
          <w:szCs w:val="24"/>
        </w:rPr>
        <w:t>and in many places even the dividend is lacunose</w:t>
      </w:r>
      <w:r w:rsidR="00E80CFB" w:rsidRPr="00DF0BA0">
        <w:rPr>
          <w:rFonts w:ascii="IFAO-Grec Unicode" w:hAnsi="IFAO-Grec Unicode" w:cs="Times New Roman"/>
          <w:sz w:val="24"/>
          <w:szCs w:val="24"/>
        </w:rPr>
        <w:t xml:space="preserve">. </w:t>
      </w:r>
      <w:r w:rsidR="001A775F" w:rsidRPr="00DF0BA0">
        <w:rPr>
          <w:rFonts w:ascii="IFAO-Grec Unicode" w:hAnsi="IFAO-Grec Unicode" w:cs="Times New Roman"/>
          <w:sz w:val="24"/>
          <w:szCs w:val="24"/>
        </w:rPr>
        <w:t xml:space="preserve">Where the </w:t>
      </w:r>
      <w:r w:rsidR="005254C4" w:rsidRPr="00DF0BA0">
        <w:rPr>
          <w:rFonts w:ascii="IFAO-Grec Unicode" w:hAnsi="IFAO-Grec Unicode" w:cs="Times New Roman"/>
          <w:sz w:val="24"/>
          <w:szCs w:val="24"/>
        </w:rPr>
        <w:t xml:space="preserve">complete </w:t>
      </w:r>
      <w:r w:rsidR="001A775F" w:rsidRPr="00DF0BA0">
        <w:rPr>
          <w:rFonts w:ascii="IFAO-Grec Unicode" w:hAnsi="IFAO-Grec Unicode" w:cs="Times New Roman"/>
          <w:sz w:val="24"/>
          <w:szCs w:val="24"/>
        </w:rPr>
        <w:t>calculation is extant, i</w:t>
      </w:r>
      <w:r w:rsidR="00E80CFB" w:rsidRPr="00DF0BA0">
        <w:rPr>
          <w:rFonts w:ascii="IFAO-Grec Unicode" w:hAnsi="IFAO-Grec Unicode" w:cs="Times New Roman"/>
          <w:sz w:val="24"/>
          <w:szCs w:val="24"/>
        </w:rPr>
        <w:t xml:space="preserve">t </w:t>
      </w:r>
      <w:r w:rsidR="00123BE8" w:rsidRPr="00DF0BA0">
        <w:rPr>
          <w:rFonts w:ascii="IFAO-Grec Unicode" w:hAnsi="IFAO-Grec Unicode" w:cs="Times New Roman"/>
          <w:sz w:val="24"/>
          <w:szCs w:val="24"/>
        </w:rPr>
        <w:t>follow</w:t>
      </w:r>
      <w:r w:rsidR="001A775F" w:rsidRPr="00DF0BA0">
        <w:rPr>
          <w:rFonts w:ascii="IFAO-Grec Unicode" w:hAnsi="IFAO-Grec Unicode" w:cs="Times New Roman"/>
          <w:sz w:val="24"/>
          <w:szCs w:val="24"/>
        </w:rPr>
        <w:t>s</w:t>
      </w:r>
      <w:r w:rsidR="00123BE8" w:rsidRPr="00DF0BA0">
        <w:rPr>
          <w:rFonts w:ascii="IFAO-Grec Unicode" w:hAnsi="IFAO-Grec Unicode" w:cs="Times New Roman"/>
          <w:sz w:val="24"/>
          <w:szCs w:val="24"/>
        </w:rPr>
        <w:t xml:space="preserve"> the </w:t>
      </w:r>
      <w:r w:rsidR="007E2F7A" w:rsidRPr="00DF0BA0">
        <w:rPr>
          <w:rFonts w:ascii="IFAO-Grec Unicode" w:hAnsi="IFAO-Grec Unicode" w:cs="Times New Roman"/>
          <w:sz w:val="24"/>
          <w:szCs w:val="24"/>
        </w:rPr>
        <w:t>typical</w:t>
      </w:r>
      <w:r w:rsidR="00123BE8" w:rsidRPr="00DF0BA0">
        <w:rPr>
          <w:rFonts w:ascii="IFAO-Grec Unicode" w:hAnsi="IFAO-Grec Unicode" w:cs="Times New Roman"/>
          <w:sz w:val="24"/>
          <w:szCs w:val="24"/>
        </w:rPr>
        <w:t xml:space="preserve"> </w:t>
      </w:r>
      <w:r w:rsidR="00C15FB6" w:rsidRPr="00DF0BA0">
        <w:rPr>
          <w:rFonts w:ascii="IFAO-Grec Unicode" w:hAnsi="IFAO-Grec Unicode" w:cs="Times New Roman"/>
          <w:sz w:val="24"/>
          <w:szCs w:val="24"/>
        </w:rPr>
        <w:t xml:space="preserve">ancient </w:t>
      </w:r>
      <w:r w:rsidR="00123BE8" w:rsidRPr="00DF0BA0">
        <w:rPr>
          <w:rFonts w:ascii="IFAO-Grec Unicode" w:hAnsi="IFAO-Grec Unicode" w:cs="Times New Roman"/>
          <w:sz w:val="24"/>
          <w:szCs w:val="24"/>
        </w:rPr>
        <w:t>practice</w:t>
      </w:r>
      <w:r w:rsidR="008C7052" w:rsidRPr="00DF0BA0">
        <w:rPr>
          <w:rFonts w:ascii="IFAO-Grec Unicode" w:hAnsi="IFAO-Grec Unicode" w:cs="Times New Roman"/>
          <w:sz w:val="24"/>
          <w:szCs w:val="24"/>
        </w:rPr>
        <w:t xml:space="preserve">, in </w:t>
      </w:r>
      <w:r w:rsidR="006C0B7E" w:rsidRPr="00DF0BA0">
        <w:rPr>
          <w:rFonts w:ascii="IFAO-Grec Unicode" w:hAnsi="IFAO-Grec Unicode" w:cs="Times New Roman"/>
          <w:sz w:val="24"/>
          <w:szCs w:val="24"/>
        </w:rPr>
        <w:t xml:space="preserve">which the </w:t>
      </w:r>
      <w:r w:rsidR="007E2F7A" w:rsidRPr="00DF0BA0">
        <w:rPr>
          <w:rFonts w:ascii="IFAO-Grec Unicode" w:hAnsi="IFAO-Grec Unicode" w:cs="Times New Roman"/>
          <w:sz w:val="24"/>
          <w:szCs w:val="24"/>
        </w:rPr>
        <w:t>divi</w:t>
      </w:r>
      <w:r w:rsidR="006C0B7E" w:rsidRPr="00DF0BA0">
        <w:rPr>
          <w:rFonts w:ascii="IFAO-Grec Unicode" w:hAnsi="IFAO-Grec Unicode" w:cs="Times New Roman"/>
          <w:sz w:val="24"/>
          <w:szCs w:val="24"/>
        </w:rPr>
        <w:t>sion of</w:t>
      </w:r>
      <w:r w:rsidR="007E2F7A" w:rsidRPr="00DF0BA0">
        <w:rPr>
          <w:rFonts w:ascii="IFAO-Grec Unicode" w:hAnsi="IFAO-Grec Unicode" w:cs="Times New Roman"/>
          <w:sz w:val="24"/>
          <w:szCs w:val="24"/>
        </w:rPr>
        <w:t xml:space="preserve"> a </w:t>
      </w:r>
      <w:r w:rsidR="002F4525" w:rsidRPr="00DF0BA0">
        <w:rPr>
          <w:rFonts w:ascii="IFAO-Grec Unicode" w:hAnsi="IFAO-Grec Unicode" w:cs="Times New Roman"/>
          <w:sz w:val="24"/>
          <w:szCs w:val="24"/>
        </w:rPr>
        <w:t xml:space="preserve">whole </w:t>
      </w:r>
      <w:r w:rsidR="007E2F7A" w:rsidRPr="00DF0BA0">
        <w:rPr>
          <w:rFonts w:ascii="IFAO-Grec Unicode" w:hAnsi="IFAO-Grec Unicode" w:cs="Times New Roman"/>
          <w:sz w:val="24"/>
          <w:szCs w:val="24"/>
        </w:rPr>
        <w:t xml:space="preserve">number </w:t>
      </w:r>
      <w:r w:rsidR="008C7052" w:rsidRPr="00DF0BA0">
        <w:rPr>
          <w:rFonts w:ascii="IFAO-Grec Unicode" w:hAnsi="IFAO-Grec Unicode" w:cs="Times New Roman"/>
          <w:sz w:val="24"/>
          <w:szCs w:val="24"/>
        </w:rPr>
        <w:t xml:space="preserve">is expressed </w:t>
      </w:r>
      <w:r w:rsidR="00F27DB4" w:rsidRPr="00DF0BA0">
        <w:rPr>
          <w:rFonts w:ascii="IFAO-Grec Unicode" w:hAnsi="IFAO-Grec Unicode" w:cs="Times New Roman"/>
          <w:sz w:val="24"/>
          <w:szCs w:val="24"/>
        </w:rPr>
        <w:t xml:space="preserve">via </w:t>
      </w:r>
      <w:r w:rsidR="00C733D9" w:rsidRPr="00DF0BA0">
        <w:rPr>
          <w:rFonts w:ascii="IFAO-Grec Unicode" w:hAnsi="IFAO-Grec Unicode" w:cs="Times New Roman"/>
          <w:sz w:val="24"/>
          <w:szCs w:val="24"/>
        </w:rPr>
        <w:t xml:space="preserve">a </w:t>
      </w:r>
      <w:r w:rsidR="00F27DB4" w:rsidRPr="00DF0BA0">
        <w:rPr>
          <w:rFonts w:ascii="IFAO-Grec Unicode" w:hAnsi="IFAO-Grec Unicode" w:cs="Times New Roman"/>
          <w:sz w:val="24"/>
          <w:szCs w:val="24"/>
        </w:rPr>
        <w:t xml:space="preserve">fraction: where </w:t>
      </w:r>
      <w:r w:rsidR="00DD6E9D" w:rsidRPr="00DF0BA0">
        <w:rPr>
          <w:rFonts w:ascii="IFAO-Grec Unicode" w:hAnsi="IFAO-Grec Unicode" w:cs="Times New Roman"/>
          <w:sz w:val="24"/>
          <w:szCs w:val="24"/>
        </w:rPr>
        <w:t xml:space="preserve">we </w:t>
      </w:r>
      <w:r w:rsidR="00767EBB" w:rsidRPr="00DF0BA0">
        <w:rPr>
          <w:rFonts w:ascii="IFAO-Grec Unicode" w:hAnsi="IFAO-Grec Unicode" w:cs="Times New Roman"/>
          <w:sz w:val="24"/>
          <w:szCs w:val="24"/>
        </w:rPr>
        <w:t xml:space="preserve">would </w:t>
      </w:r>
      <w:r w:rsidR="0009794E" w:rsidRPr="00DF0BA0">
        <w:rPr>
          <w:rFonts w:ascii="IFAO-Grec Unicode" w:hAnsi="IFAO-Grec Unicode" w:cs="Times New Roman"/>
          <w:sz w:val="24"/>
          <w:szCs w:val="24"/>
        </w:rPr>
        <w:t>say,</w:t>
      </w:r>
      <w:r w:rsidR="002B3254" w:rsidRPr="00DF0BA0">
        <w:rPr>
          <w:rFonts w:ascii="IFAO-Grec Unicode" w:hAnsi="IFAO-Grec Unicode" w:cs="Times New Roman"/>
          <w:sz w:val="24"/>
          <w:szCs w:val="24"/>
        </w:rPr>
        <w:t xml:space="preserve"> for example, that</w:t>
      </w:r>
      <w:r w:rsidR="00FB7AB4" w:rsidRPr="00DF0BA0">
        <w:rPr>
          <w:rFonts w:ascii="IFAO-Grec Unicode" w:hAnsi="IFAO-Grec Unicode" w:cs="Times New Roman"/>
          <w:sz w:val="24"/>
          <w:szCs w:val="24"/>
        </w:rPr>
        <w:t xml:space="preserve"> </w:t>
      </w:r>
      <w:r w:rsidR="00AD5F7A" w:rsidRPr="00DF0BA0">
        <w:rPr>
          <w:rFonts w:ascii="IFAO-Grec Unicode" w:hAnsi="IFAO-Grec Unicode" w:cs="Times New Roman"/>
          <w:sz w:val="24"/>
          <w:szCs w:val="24"/>
        </w:rPr>
        <w:t>“</w:t>
      </w:r>
      <w:r w:rsidR="00FB7AB4" w:rsidRPr="00DF0BA0">
        <w:rPr>
          <w:rFonts w:ascii="IFAO-Grec Unicode" w:hAnsi="IFAO-Grec Unicode" w:cs="Times New Roman"/>
          <w:sz w:val="24"/>
          <w:szCs w:val="24"/>
        </w:rPr>
        <w:t>fifteen divided by three is five</w:t>
      </w:r>
      <w:r w:rsidR="00AD5F7A" w:rsidRPr="00DF0BA0">
        <w:rPr>
          <w:rFonts w:ascii="IFAO-Grec Unicode" w:hAnsi="IFAO-Grec Unicode" w:cs="Times New Roman"/>
          <w:sz w:val="24"/>
          <w:szCs w:val="24"/>
        </w:rPr>
        <w:t>”</w:t>
      </w:r>
      <w:r w:rsidR="002B3254" w:rsidRPr="00DF0BA0">
        <w:rPr>
          <w:rFonts w:ascii="IFAO-Grec Unicode" w:eastAsiaTheme="minorEastAsia" w:hAnsi="IFAO-Grec Unicode" w:cs="Times New Roman"/>
          <w:sz w:val="24"/>
          <w:szCs w:val="24"/>
        </w:rPr>
        <w:t>,</w:t>
      </w:r>
      <w:r w:rsidR="0009794E" w:rsidRPr="00DF0BA0">
        <w:rPr>
          <w:rFonts w:ascii="IFAO-Grec Unicode" w:hAnsi="IFAO-Grec Unicode" w:cs="Times New Roman"/>
          <w:sz w:val="24"/>
          <w:szCs w:val="24"/>
        </w:rPr>
        <w:t xml:space="preserve"> </w:t>
      </w:r>
      <w:r w:rsidR="002F4C1F" w:rsidRPr="00DF0BA0">
        <w:rPr>
          <w:rFonts w:ascii="IFAO-Grec Unicode" w:hAnsi="IFAO-Grec Unicode" w:cs="Times New Roman"/>
          <w:sz w:val="24"/>
          <w:szCs w:val="24"/>
        </w:rPr>
        <w:t xml:space="preserve">the ancient formulation is </w:t>
      </w:r>
      <w:r w:rsidR="00AD5F7A" w:rsidRPr="00DF0BA0">
        <w:rPr>
          <w:rFonts w:ascii="IFAO-Grec Unicode" w:hAnsi="IFAO-Grec Unicode" w:cs="Times New Roman"/>
          <w:sz w:val="24"/>
          <w:szCs w:val="24"/>
        </w:rPr>
        <w:t>“</w:t>
      </w:r>
      <w:r w:rsidR="00610BFE" w:rsidRPr="00DF0BA0">
        <w:rPr>
          <w:rFonts w:ascii="IFAO-Grec Unicode" w:hAnsi="IFAO-Grec Unicode" w:cs="Times New Roman"/>
          <w:sz w:val="24"/>
          <w:szCs w:val="24"/>
        </w:rPr>
        <w:t xml:space="preserve">a </w:t>
      </w:r>
      <w:r w:rsidR="00D42482" w:rsidRPr="00DF0BA0">
        <w:rPr>
          <w:rFonts w:ascii="IFAO-Grec Unicode" w:hAnsi="IFAO-Grec Unicode" w:cs="Times New Roman"/>
          <w:sz w:val="24"/>
          <w:szCs w:val="24"/>
        </w:rPr>
        <w:t>third of fifteen is five</w:t>
      </w:r>
      <w:r w:rsidR="00AD5F7A" w:rsidRPr="00DF0BA0">
        <w:rPr>
          <w:rFonts w:ascii="IFAO-Grec Unicode" w:hAnsi="IFAO-Grec Unicode" w:cs="Times New Roman"/>
          <w:sz w:val="24"/>
          <w:szCs w:val="24"/>
        </w:rPr>
        <w:t>”</w:t>
      </w:r>
      <w:r w:rsidR="000369CE" w:rsidRPr="00DF0BA0">
        <w:rPr>
          <w:rFonts w:ascii="IFAO-Grec Unicode" w:hAnsi="IFAO-Grec Unicode" w:cs="Times New Roman"/>
          <w:sz w:val="24"/>
          <w:szCs w:val="24"/>
        </w:rPr>
        <w:t xml:space="preserve">. </w:t>
      </w:r>
      <w:r w:rsidR="00FE790C" w:rsidRPr="00DF0BA0">
        <w:rPr>
          <w:rFonts w:ascii="IFAO-Grec Unicode" w:hAnsi="IFAO-Grec Unicode" w:cs="Times New Roman"/>
          <w:sz w:val="24"/>
          <w:szCs w:val="24"/>
        </w:rPr>
        <w:t>But the arrangement of the calculations is noteworthy</w:t>
      </w:r>
      <w:r w:rsidR="00A4518F" w:rsidRPr="00DF0BA0">
        <w:rPr>
          <w:rFonts w:ascii="IFAO-Grec Unicode" w:hAnsi="IFAO-Grec Unicode" w:cs="Times New Roman"/>
          <w:sz w:val="24"/>
          <w:szCs w:val="24"/>
        </w:rPr>
        <w:t xml:space="preserve"> and unusual</w:t>
      </w:r>
      <w:r w:rsidR="00FE790C" w:rsidRPr="00DF0BA0">
        <w:rPr>
          <w:rFonts w:ascii="IFAO-Grec Unicode" w:hAnsi="IFAO-Grec Unicode" w:cs="Times New Roman"/>
          <w:sz w:val="24"/>
          <w:szCs w:val="24"/>
        </w:rPr>
        <w:t>: r</w:t>
      </w:r>
      <w:r w:rsidR="00CB22B5" w:rsidRPr="00DF0BA0">
        <w:rPr>
          <w:rFonts w:ascii="IFAO-Grec Unicode" w:hAnsi="IFAO-Grec Unicode" w:cs="Times New Roman"/>
          <w:sz w:val="24"/>
          <w:szCs w:val="24"/>
        </w:rPr>
        <w:t xml:space="preserve">ather than apply </w:t>
      </w:r>
      <w:r w:rsidR="008E0A44" w:rsidRPr="00DF0BA0">
        <w:rPr>
          <w:rFonts w:ascii="IFAO-Grec Unicode" w:hAnsi="IFAO-Grec Unicode" w:cs="Times New Roman"/>
          <w:sz w:val="24"/>
          <w:szCs w:val="24"/>
        </w:rPr>
        <w:t xml:space="preserve">multiple </w:t>
      </w:r>
      <w:r w:rsidR="00CB22B5" w:rsidRPr="00DF0BA0">
        <w:rPr>
          <w:rFonts w:ascii="IFAO-Grec Unicode" w:hAnsi="IFAO-Grec Unicode" w:cs="Times New Roman"/>
          <w:sz w:val="24"/>
          <w:szCs w:val="24"/>
        </w:rPr>
        <w:t>divisors to a single dividend</w:t>
      </w:r>
      <w:r w:rsidR="008E0A44" w:rsidRPr="00DF0BA0">
        <w:rPr>
          <w:rFonts w:ascii="IFAO-Grec Unicode" w:hAnsi="IFAO-Grec Unicode" w:cs="Times New Roman"/>
          <w:sz w:val="24"/>
          <w:szCs w:val="24"/>
        </w:rPr>
        <w:t xml:space="preserve"> in sequence</w:t>
      </w:r>
      <w:r w:rsidR="00A3507B" w:rsidRPr="00DF0BA0">
        <w:rPr>
          <w:rFonts w:ascii="IFAO-Grec Unicode" w:hAnsi="IFAO-Grec Unicode" w:cs="Times New Roman"/>
          <w:sz w:val="24"/>
          <w:szCs w:val="24"/>
        </w:rPr>
        <w:t xml:space="preserve"> in the usual fashion of a division </w:t>
      </w:r>
      <w:r w:rsidR="002D663C" w:rsidRPr="00DF0BA0">
        <w:rPr>
          <w:rFonts w:ascii="IFAO-Grec Unicode" w:hAnsi="IFAO-Grec Unicode" w:cs="Times New Roman"/>
          <w:sz w:val="24"/>
          <w:szCs w:val="24"/>
        </w:rPr>
        <w:t>table</w:t>
      </w:r>
      <w:r w:rsidR="00CB22B5" w:rsidRPr="00DF0BA0">
        <w:rPr>
          <w:rFonts w:ascii="IFAO-Grec Unicode" w:hAnsi="IFAO-Grec Unicode" w:cs="Times New Roman"/>
          <w:sz w:val="24"/>
          <w:szCs w:val="24"/>
        </w:rPr>
        <w:t xml:space="preserve">, </w:t>
      </w:r>
      <w:r w:rsidR="00187881" w:rsidRPr="00DF0BA0">
        <w:rPr>
          <w:rFonts w:ascii="IFAO-Grec Unicode" w:hAnsi="IFAO-Grec Unicode" w:cs="Times New Roman"/>
          <w:i/>
          <w:iCs/>
          <w:sz w:val="24"/>
          <w:szCs w:val="24"/>
        </w:rPr>
        <w:t>both</w:t>
      </w:r>
      <w:r w:rsidR="00187881" w:rsidRPr="00DF0BA0">
        <w:rPr>
          <w:rFonts w:ascii="IFAO-Grec Unicode" w:hAnsi="IFAO-Grec Unicode" w:cs="Times New Roman"/>
          <w:sz w:val="24"/>
          <w:szCs w:val="24"/>
        </w:rPr>
        <w:t xml:space="preserve"> values change </w:t>
      </w:r>
      <w:r w:rsidR="00D43D88" w:rsidRPr="00DF0BA0">
        <w:rPr>
          <w:rFonts w:ascii="IFAO-Grec Unicode" w:hAnsi="IFAO-Grec Unicode" w:cs="Times New Roman"/>
          <w:sz w:val="24"/>
          <w:szCs w:val="24"/>
        </w:rPr>
        <w:t>in each entry</w:t>
      </w:r>
      <w:r w:rsidR="00187881" w:rsidRPr="00DF0BA0">
        <w:rPr>
          <w:rFonts w:ascii="IFAO-Grec Unicode" w:hAnsi="IFAO-Grec Unicode" w:cs="Times New Roman"/>
          <w:sz w:val="24"/>
          <w:szCs w:val="24"/>
        </w:rPr>
        <w:t xml:space="preserve">. </w:t>
      </w:r>
      <w:r w:rsidR="003458EC" w:rsidRPr="00DF0BA0">
        <w:rPr>
          <w:rFonts w:ascii="IFAO-Grec Unicode" w:hAnsi="IFAO-Grec Unicode" w:cs="Times New Roman"/>
          <w:sz w:val="24"/>
          <w:szCs w:val="24"/>
        </w:rPr>
        <w:t xml:space="preserve">In fragment B, </w:t>
      </w:r>
      <w:r w:rsidR="00611444" w:rsidRPr="00DF0BA0">
        <w:rPr>
          <w:rFonts w:ascii="IFAO-Grec Unicode" w:hAnsi="IFAO-Grec Unicode" w:cs="Times New Roman"/>
          <w:sz w:val="24"/>
          <w:szCs w:val="24"/>
        </w:rPr>
        <w:t>where the dividend and divisor are multiples of ten, the formula is (</w:t>
      </w:r>
      <m:oMath>
        <m:f>
          <m:fPr>
            <m:ctrlPr>
              <w:rPr>
                <w:rFonts w:ascii="Cambria Math" w:hAnsi="Cambria Math" w:cs="Times New Roman"/>
                <w:i/>
                <w:sz w:val="24"/>
                <w:szCs w:val="24"/>
              </w:rPr>
            </m:ctrlPr>
          </m:fPr>
          <m:num>
            <m:r>
              <w:rPr>
                <w:rFonts w:ascii="Cambria Math" w:hAnsi="Cambria Math" w:cs="Times New Roman"/>
                <w:sz w:val="24"/>
                <w:szCs w:val="24"/>
              </w:rPr>
              <m:t>10n+10</m:t>
            </m:r>
          </m:num>
          <m:den>
            <m:r>
              <w:rPr>
                <w:rFonts w:ascii="Cambria Math" w:hAnsi="Cambria Math" w:cs="Times New Roman"/>
                <w:sz w:val="24"/>
                <w:szCs w:val="24"/>
              </w:rPr>
              <m:t>10n</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00611444" w:rsidRPr="00DF0BA0">
        <w:rPr>
          <w:rFonts w:ascii="IFAO-Grec Unicode" w:hAnsi="IFAO-Grec Unicode" w:cs="Times New Roman"/>
          <w:sz w:val="24"/>
          <w:szCs w:val="24"/>
        </w:rPr>
        <w:t>).</w:t>
      </w:r>
      <w:bookmarkStart w:id="7" w:name="_Ref99539794"/>
      <w:r w:rsidR="00611444" w:rsidRPr="00DF0BA0">
        <w:rPr>
          <w:rStyle w:val="FootnoteReference"/>
          <w:rFonts w:ascii="IFAO-Grec Unicode" w:hAnsi="IFAO-Grec Unicode" w:cs="Times New Roman"/>
          <w:sz w:val="24"/>
          <w:szCs w:val="24"/>
        </w:rPr>
        <w:footnoteReference w:id="29"/>
      </w:r>
      <w:bookmarkEnd w:id="7"/>
      <w:r w:rsidR="00611444" w:rsidRPr="00DF0BA0">
        <w:rPr>
          <w:rFonts w:ascii="IFAO-Grec Unicode" w:hAnsi="IFAO-Grec Unicode" w:cs="Times New Roman"/>
          <w:sz w:val="24"/>
          <w:szCs w:val="24"/>
        </w:rPr>
        <w:t xml:space="preserve"> </w:t>
      </w:r>
      <w:r w:rsidR="005A167F" w:rsidRPr="00DF0BA0">
        <w:rPr>
          <w:rFonts w:ascii="IFAO-Grec Unicode" w:hAnsi="IFAO-Grec Unicode" w:cs="Times New Roman"/>
          <w:sz w:val="24"/>
          <w:szCs w:val="24"/>
        </w:rPr>
        <w:t xml:space="preserve">By analogy, </w:t>
      </w:r>
      <w:r w:rsidR="00A56D77" w:rsidRPr="00DF0BA0">
        <w:rPr>
          <w:rFonts w:ascii="IFAO-Grec Unicode" w:hAnsi="IFAO-Grec Unicode" w:cs="Times New Roman"/>
          <w:sz w:val="24"/>
          <w:szCs w:val="24"/>
        </w:rPr>
        <w:t xml:space="preserve">one reasonably hypothesizes that the </w:t>
      </w:r>
      <w:r w:rsidR="00925CF5" w:rsidRPr="00DF0BA0">
        <w:rPr>
          <w:rFonts w:ascii="IFAO-Grec Unicode" w:hAnsi="IFAO-Grec Unicode" w:cs="Times New Roman"/>
          <w:sz w:val="24"/>
          <w:szCs w:val="24"/>
        </w:rPr>
        <w:t xml:space="preserve">first ten lines of </w:t>
      </w:r>
      <w:r w:rsidR="00D743FB" w:rsidRPr="00DF0BA0">
        <w:rPr>
          <w:rFonts w:ascii="IFAO-Grec Unicode" w:hAnsi="IFAO-Grec Unicode" w:cs="Times New Roman"/>
          <w:sz w:val="24"/>
          <w:szCs w:val="24"/>
        </w:rPr>
        <w:t xml:space="preserve">fragment </w:t>
      </w:r>
      <w:r w:rsidR="002921DD" w:rsidRPr="00DF0BA0">
        <w:rPr>
          <w:rFonts w:ascii="IFAO-Grec Unicode" w:hAnsi="IFAO-Grec Unicode" w:cs="Times New Roman"/>
          <w:sz w:val="24"/>
          <w:szCs w:val="24"/>
        </w:rPr>
        <w:t xml:space="preserve">A, where the dividends are single-digit, </w:t>
      </w:r>
      <w:r w:rsidR="00925CF5" w:rsidRPr="00DF0BA0">
        <w:rPr>
          <w:rFonts w:ascii="IFAO-Grec Unicode" w:hAnsi="IFAO-Grec Unicode" w:cs="Times New Roman"/>
          <w:sz w:val="24"/>
          <w:szCs w:val="24"/>
        </w:rPr>
        <w:t xml:space="preserve">took the basic form </w:t>
      </w:r>
      <m:oMath>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n</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002D663C" w:rsidRPr="00DF0BA0">
        <w:rPr>
          <w:rFonts w:ascii="IFAO-Grec Unicode" w:hAnsi="IFAO-Grec Unicode" w:cs="Times New Roman"/>
          <w:sz w:val="24"/>
          <w:szCs w:val="24"/>
        </w:rPr>
        <w:t>,</w:t>
      </w:r>
      <w:r w:rsidR="00555633" w:rsidRPr="00DF0BA0">
        <w:rPr>
          <w:rStyle w:val="FootnoteReference"/>
          <w:rFonts w:ascii="IFAO-Grec Unicode" w:hAnsi="IFAO-Grec Unicode" w:cs="Times New Roman"/>
          <w:sz w:val="24"/>
          <w:szCs w:val="24"/>
        </w:rPr>
        <w:footnoteReference w:id="30"/>
      </w:r>
      <w:r w:rsidR="002D663C" w:rsidRPr="00DF0BA0">
        <w:rPr>
          <w:rFonts w:ascii="IFAO-Grec Unicode" w:hAnsi="IFAO-Grec Unicode" w:cs="Times New Roman"/>
          <w:sz w:val="24"/>
          <w:szCs w:val="24"/>
        </w:rPr>
        <w:t xml:space="preserve"> although </w:t>
      </w:r>
      <w:r w:rsidR="007F62D2" w:rsidRPr="00DF0BA0">
        <w:rPr>
          <w:rFonts w:ascii="IFAO-Grec Unicode" w:hAnsi="IFAO-Grec Unicode" w:cs="Times New Roman"/>
          <w:sz w:val="24"/>
          <w:szCs w:val="24"/>
        </w:rPr>
        <w:t xml:space="preserve">in the absence of both dividend and quotient it is admittedly possible that </w:t>
      </w:r>
      <w:r w:rsidR="00387EAC" w:rsidRPr="00DF0BA0">
        <w:rPr>
          <w:rFonts w:ascii="IFAO-Grec Unicode" w:hAnsi="IFAO-Grec Unicode" w:cs="Times New Roman"/>
          <w:sz w:val="24"/>
          <w:szCs w:val="24"/>
        </w:rPr>
        <w:t xml:space="preserve">this </w:t>
      </w:r>
      <w:r w:rsidR="0001543D">
        <w:rPr>
          <w:rFonts w:ascii="IFAO-Grec Unicode" w:hAnsi="IFAO-Grec Unicode" w:cs="Times New Roman"/>
          <w:sz w:val="24"/>
          <w:szCs w:val="24"/>
        </w:rPr>
        <w:t xml:space="preserve">table </w:t>
      </w:r>
      <w:r w:rsidR="00387EAC" w:rsidRPr="00DF0BA0">
        <w:rPr>
          <w:rFonts w:ascii="IFAO-Grec Unicode" w:hAnsi="IFAO-Grec Unicode" w:cs="Times New Roman"/>
          <w:sz w:val="24"/>
          <w:szCs w:val="24"/>
        </w:rPr>
        <w:t xml:space="preserve">took the usual form </w:t>
      </w:r>
      <w:r w:rsidR="001E15C5" w:rsidRPr="00DF0BA0">
        <w:rPr>
          <w:rFonts w:ascii="IFAO-Grec Unicode" w:hAnsi="IFAO-Grec Unicode" w:cs="Times New Roman"/>
          <w:sz w:val="24"/>
          <w:szCs w:val="24"/>
        </w:rPr>
        <w:t>and used the same dividend in each entry. T</w:t>
      </w:r>
      <w:r w:rsidR="00E30A1E" w:rsidRPr="00DF0BA0">
        <w:rPr>
          <w:rFonts w:ascii="IFAO-Grec Unicode" w:hAnsi="IFAO-Grec Unicode" w:cs="Times New Roman"/>
          <w:sz w:val="24"/>
          <w:szCs w:val="24"/>
        </w:rPr>
        <w:t>he</w:t>
      </w:r>
      <w:r w:rsidR="00BD5E36" w:rsidRPr="00DF0BA0">
        <w:rPr>
          <w:rFonts w:ascii="IFAO-Grec Unicode" w:hAnsi="IFAO-Grec Unicode" w:cs="Times New Roman"/>
          <w:sz w:val="24"/>
          <w:szCs w:val="24"/>
        </w:rPr>
        <w:t xml:space="preserve"> two fragments </w:t>
      </w:r>
      <w:r w:rsidR="001E15C5" w:rsidRPr="00DF0BA0">
        <w:rPr>
          <w:rFonts w:ascii="IFAO-Grec Unicode" w:hAnsi="IFAO-Grec Unicode" w:cs="Times New Roman"/>
          <w:sz w:val="24"/>
          <w:szCs w:val="24"/>
        </w:rPr>
        <w:t xml:space="preserve">might only </w:t>
      </w:r>
      <w:r w:rsidR="002C5A5F" w:rsidRPr="00DF0BA0">
        <w:rPr>
          <w:rFonts w:ascii="IFAO-Grec Unicode" w:hAnsi="IFAO-Grec Unicode" w:cs="Times New Roman"/>
          <w:sz w:val="24"/>
          <w:szCs w:val="24"/>
        </w:rPr>
        <w:t xml:space="preserve">appear to </w:t>
      </w:r>
      <w:r w:rsidR="00E30A1E" w:rsidRPr="00DF0BA0">
        <w:rPr>
          <w:rFonts w:ascii="IFAO-Grec Unicode" w:hAnsi="IFAO-Grec Unicode" w:cs="Times New Roman"/>
          <w:sz w:val="24"/>
          <w:szCs w:val="24"/>
        </w:rPr>
        <w:t xml:space="preserve">belong together, </w:t>
      </w:r>
      <w:r w:rsidR="001E15C5" w:rsidRPr="00DF0BA0">
        <w:rPr>
          <w:rFonts w:ascii="IFAO-Grec Unicode" w:hAnsi="IFAO-Grec Unicode" w:cs="Times New Roman"/>
          <w:sz w:val="24"/>
          <w:szCs w:val="24"/>
        </w:rPr>
        <w:t>in other words</w:t>
      </w:r>
      <w:r w:rsidR="00447847" w:rsidRPr="00DF0BA0">
        <w:rPr>
          <w:rFonts w:ascii="IFAO-Grec Unicode" w:hAnsi="IFAO-Grec Unicode" w:cs="Times New Roman"/>
          <w:sz w:val="24"/>
          <w:szCs w:val="24"/>
        </w:rPr>
        <w:t xml:space="preserve">; </w:t>
      </w:r>
      <w:r w:rsidR="00E30A1E" w:rsidRPr="00DF0BA0">
        <w:rPr>
          <w:rFonts w:ascii="IFAO-Grec Unicode" w:hAnsi="IFAO-Grec Unicode" w:cs="Times New Roman"/>
          <w:sz w:val="24"/>
          <w:szCs w:val="24"/>
        </w:rPr>
        <w:t xml:space="preserve">their </w:t>
      </w:r>
      <w:r w:rsidR="00BB44D8" w:rsidRPr="00DF0BA0">
        <w:rPr>
          <w:rFonts w:ascii="IFAO-Grec Unicode" w:hAnsi="IFAO-Grec Unicode" w:cs="Times New Roman"/>
          <w:sz w:val="24"/>
          <w:szCs w:val="24"/>
        </w:rPr>
        <w:t xml:space="preserve">precise </w:t>
      </w:r>
      <w:r w:rsidR="00E30A1E" w:rsidRPr="00DF0BA0">
        <w:rPr>
          <w:rFonts w:ascii="IFAO-Grec Unicode" w:hAnsi="IFAO-Grec Unicode" w:cs="Times New Roman"/>
          <w:sz w:val="24"/>
          <w:szCs w:val="24"/>
        </w:rPr>
        <w:t xml:space="preserve">placement </w:t>
      </w:r>
      <w:r w:rsidR="00447847" w:rsidRPr="00DF0BA0">
        <w:rPr>
          <w:rFonts w:ascii="IFAO-Grec Unicode" w:hAnsi="IFAO-Grec Unicode" w:cs="Times New Roman"/>
          <w:sz w:val="24"/>
          <w:szCs w:val="24"/>
        </w:rPr>
        <w:t xml:space="preserve">in either case </w:t>
      </w:r>
      <w:r w:rsidR="00E30A1E" w:rsidRPr="00DF0BA0">
        <w:rPr>
          <w:rFonts w:ascii="IFAO-Grec Unicode" w:hAnsi="IFAO-Grec Unicode" w:cs="Times New Roman"/>
          <w:sz w:val="24"/>
          <w:szCs w:val="24"/>
        </w:rPr>
        <w:t xml:space="preserve">remains </w:t>
      </w:r>
      <w:r w:rsidR="00BB44D8" w:rsidRPr="00DF0BA0">
        <w:rPr>
          <w:rFonts w:ascii="IFAO-Grec Unicode" w:hAnsi="IFAO-Grec Unicode" w:cs="Times New Roman"/>
          <w:sz w:val="24"/>
          <w:szCs w:val="24"/>
        </w:rPr>
        <w:t>unclear.</w:t>
      </w:r>
    </w:p>
    <w:p w14:paraId="2279A074" w14:textId="239CD63E" w:rsidR="00D6719A" w:rsidRPr="00DF0BA0" w:rsidRDefault="00E40EB0"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On</w:t>
      </w:r>
      <w:r w:rsidR="00225383" w:rsidRPr="00DF0BA0">
        <w:rPr>
          <w:rFonts w:ascii="IFAO-Grec Unicode" w:hAnsi="IFAO-Grec Unicode" w:cs="Times New Roman"/>
          <w:sz w:val="24"/>
          <w:szCs w:val="24"/>
        </w:rPr>
        <w:t>e</w:t>
      </w:r>
      <w:r w:rsidRPr="00DF0BA0">
        <w:rPr>
          <w:rFonts w:ascii="IFAO-Grec Unicode" w:hAnsi="IFAO-Grec Unicode" w:cs="Times New Roman"/>
          <w:sz w:val="24"/>
          <w:szCs w:val="24"/>
        </w:rPr>
        <w:t xml:space="preserve"> reason for the uncertain organization of th</w:t>
      </w:r>
      <w:r w:rsidR="00442F40" w:rsidRPr="00DF0BA0">
        <w:rPr>
          <w:rFonts w:ascii="IFAO-Grec Unicode" w:hAnsi="IFAO-Grec Unicode" w:cs="Times New Roman"/>
          <w:sz w:val="24"/>
          <w:szCs w:val="24"/>
        </w:rPr>
        <w:t>e</w:t>
      </w:r>
      <w:r w:rsidRPr="00DF0BA0">
        <w:rPr>
          <w:rFonts w:ascii="IFAO-Grec Unicode" w:hAnsi="IFAO-Grec Unicode" w:cs="Times New Roman"/>
          <w:sz w:val="24"/>
          <w:szCs w:val="24"/>
        </w:rPr>
        <w:t xml:space="preserve"> table of division is that b</w:t>
      </w:r>
      <w:r w:rsidR="0091576A" w:rsidRPr="00DF0BA0">
        <w:rPr>
          <w:rFonts w:ascii="IFAO-Grec Unicode" w:hAnsi="IFAO-Grec Unicode" w:cs="Times New Roman"/>
          <w:sz w:val="24"/>
          <w:szCs w:val="24"/>
        </w:rPr>
        <w:t>oth fragment</w:t>
      </w:r>
      <w:r w:rsidR="00FC1502" w:rsidRPr="00DF0BA0">
        <w:rPr>
          <w:rFonts w:ascii="IFAO-Grec Unicode" w:hAnsi="IFAO-Grec Unicode" w:cs="Times New Roman"/>
          <w:sz w:val="24"/>
          <w:szCs w:val="24"/>
        </w:rPr>
        <w:t xml:space="preserve"> A and B</w:t>
      </w:r>
      <w:r w:rsidR="006B3A50" w:rsidRPr="00DF0BA0">
        <w:rPr>
          <w:rFonts w:ascii="IFAO-Grec Unicode" w:hAnsi="IFAO-Grec Unicode" w:cs="Times New Roman"/>
          <w:sz w:val="24"/>
          <w:szCs w:val="24"/>
        </w:rPr>
        <w:t xml:space="preserve"> </w:t>
      </w:r>
      <w:r w:rsidR="0091576A" w:rsidRPr="00DF0BA0">
        <w:rPr>
          <w:rFonts w:ascii="IFAO-Grec Unicode" w:hAnsi="IFAO-Grec Unicode" w:cs="Times New Roman"/>
          <w:sz w:val="24"/>
          <w:szCs w:val="24"/>
        </w:rPr>
        <w:t xml:space="preserve">contain additional text </w:t>
      </w:r>
      <w:r w:rsidR="006A7601" w:rsidRPr="00DF0BA0">
        <w:rPr>
          <w:rFonts w:ascii="IFAO-Grec Unicode" w:hAnsi="IFAO-Grec Unicode" w:cs="Times New Roman"/>
          <w:sz w:val="24"/>
          <w:szCs w:val="24"/>
        </w:rPr>
        <w:t xml:space="preserve">that complicates </w:t>
      </w:r>
      <w:r w:rsidR="00060DC7" w:rsidRPr="00DF0BA0">
        <w:rPr>
          <w:rFonts w:ascii="IFAO-Grec Unicode" w:hAnsi="IFAO-Grec Unicode" w:cs="Times New Roman"/>
          <w:sz w:val="24"/>
          <w:szCs w:val="24"/>
        </w:rPr>
        <w:t>th</w:t>
      </w:r>
      <w:r w:rsidR="00D43D88" w:rsidRPr="00DF0BA0">
        <w:rPr>
          <w:rFonts w:ascii="IFAO-Grec Unicode" w:hAnsi="IFAO-Grec Unicode" w:cs="Times New Roman"/>
          <w:sz w:val="24"/>
          <w:szCs w:val="24"/>
        </w:rPr>
        <w:t>e matter</w:t>
      </w:r>
      <w:r w:rsidR="006A7601" w:rsidRPr="00DF0BA0">
        <w:rPr>
          <w:rFonts w:ascii="IFAO-Grec Unicode" w:hAnsi="IFAO-Grec Unicode" w:cs="Times New Roman"/>
          <w:sz w:val="24"/>
          <w:szCs w:val="24"/>
        </w:rPr>
        <w:t xml:space="preserve">. </w:t>
      </w:r>
      <w:r w:rsidR="00663640" w:rsidRPr="00DF0BA0">
        <w:rPr>
          <w:rFonts w:ascii="IFAO-Grec Unicode" w:hAnsi="IFAO-Grec Unicode" w:cs="Times New Roman"/>
          <w:sz w:val="24"/>
          <w:szCs w:val="24"/>
        </w:rPr>
        <w:t xml:space="preserve">Below </w:t>
      </w:r>
      <w:r w:rsidR="00D12DDE" w:rsidRPr="00DF0BA0">
        <w:rPr>
          <w:rFonts w:ascii="IFAO-Grec Unicode" w:hAnsi="IFAO-Grec Unicode" w:cs="Times New Roman"/>
          <w:sz w:val="24"/>
          <w:szCs w:val="24"/>
        </w:rPr>
        <w:t xml:space="preserve">the </w:t>
      </w:r>
      <w:r w:rsidR="00D12DDE" w:rsidRPr="00DF0BA0">
        <w:rPr>
          <w:rFonts w:ascii="IFAO-Grec Unicode" w:hAnsi="IFAO-Grec Unicode" w:cs="Times New Roman"/>
          <w:i/>
          <w:iCs/>
          <w:sz w:val="24"/>
          <w:szCs w:val="24"/>
        </w:rPr>
        <w:t>paragraph</w:t>
      </w:r>
      <w:r w:rsidR="005E5782" w:rsidRPr="00DF0BA0">
        <w:rPr>
          <w:rFonts w:ascii="IFAO-Grec Unicode" w:hAnsi="IFAO-Grec Unicode" w:cs="Times New Roman"/>
          <w:i/>
          <w:iCs/>
          <w:sz w:val="24"/>
          <w:szCs w:val="24"/>
        </w:rPr>
        <w:t>o</w:t>
      </w:r>
      <w:r w:rsidR="00D12DDE" w:rsidRPr="00DF0BA0">
        <w:rPr>
          <w:rFonts w:ascii="IFAO-Grec Unicode" w:hAnsi="IFAO-Grec Unicode" w:cs="Times New Roman"/>
          <w:i/>
          <w:iCs/>
          <w:sz w:val="24"/>
          <w:szCs w:val="24"/>
        </w:rPr>
        <w:t>s</w:t>
      </w:r>
      <w:r w:rsidR="00D12DDE" w:rsidRPr="00DF0BA0">
        <w:rPr>
          <w:rFonts w:ascii="IFAO-Grec Unicode" w:hAnsi="IFAO-Grec Unicode" w:cs="Times New Roman"/>
          <w:sz w:val="24"/>
          <w:szCs w:val="24"/>
        </w:rPr>
        <w:t xml:space="preserve"> </w:t>
      </w:r>
      <w:r w:rsidR="00A52B0D" w:rsidRPr="00DF0BA0">
        <w:rPr>
          <w:rFonts w:ascii="IFAO-Grec Unicode" w:hAnsi="IFAO-Grec Unicode" w:cs="Times New Roman"/>
          <w:sz w:val="24"/>
          <w:szCs w:val="24"/>
        </w:rPr>
        <w:t xml:space="preserve">following </w:t>
      </w:r>
      <w:r w:rsidR="00663640" w:rsidRPr="00DF0BA0">
        <w:rPr>
          <w:rFonts w:ascii="IFAO-Grec Unicode" w:hAnsi="IFAO-Grec Unicode" w:cs="Times New Roman"/>
          <w:sz w:val="24"/>
          <w:szCs w:val="24"/>
        </w:rPr>
        <w:t>fr</w:t>
      </w:r>
      <w:r w:rsidR="00212F40" w:rsidRPr="00DF0BA0">
        <w:rPr>
          <w:rFonts w:ascii="IFAO-Grec Unicode" w:hAnsi="IFAO-Grec Unicode" w:cs="Times New Roman"/>
          <w:sz w:val="24"/>
          <w:szCs w:val="24"/>
        </w:rPr>
        <w:t>agment</w:t>
      </w:r>
      <w:r w:rsidR="00663640" w:rsidRPr="00DF0BA0">
        <w:rPr>
          <w:rFonts w:ascii="IFAO-Grec Unicode" w:hAnsi="IFAO-Grec Unicode" w:cs="Times New Roman"/>
          <w:sz w:val="24"/>
          <w:szCs w:val="24"/>
        </w:rPr>
        <w:t xml:space="preserve"> A.10</w:t>
      </w:r>
      <w:r w:rsidR="00825571" w:rsidRPr="00DF0BA0">
        <w:rPr>
          <w:rFonts w:ascii="IFAO-Grec Unicode" w:hAnsi="IFAO-Grec Unicode" w:cs="Times New Roman"/>
          <w:sz w:val="24"/>
          <w:szCs w:val="24"/>
        </w:rPr>
        <w:t>, for example,</w:t>
      </w:r>
      <w:r w:rsidR="00A52B0D" w:rsidRPr="00DF0BA0">
        <w:rPr>
          <w:rFonts w:ascii="IFAO-Grec Unicode" w:hAnsi="IFAO-Grec Unicode" w:cs="Times New Roman"/>
          <w:sz w:val="24"/>
          <w:szCs w:val="24"/>
        </w:rPr>
        <w:t xml:space="preserve"> </w:t>
      </w:r>
      <w:r w:rsidR="002D2383" w:rsidRPr="00DF0BA0">
        <w:rPr>
          <w:rFonts w:ascii="IFAO-Grec Unicode" w:hAnsi="IFAO-Grec Unicode" w:cs="Times New Roman"/>
          <w:sz w:val="24"/>
          <w:szCs w:val="24"/>
        </w:rPr>
        <w:t xml:space="preserve">there appears to follow a different portion of the same </w:t>
      </w:r>
      <w:r w:rsidR="003C1E00">
        <w:rPr>
          <w:rFonts w:ascii="IFAO-Grec Unicode" w:hAnsi="IFAO-Grec Unicode" w:cs="Times New Roman"/>
          <w:sz w:val="24"/>
          <w:szCs w:val="24"/>
        </w:rPr>
        <w:t>table</w:t>
      </w:r>
      <w:r w:rsidR="002D2383" w:rsidRPr="00DF0BA0">
        <w:rPr>
          <w:rFonts w:ascii="IFAO-Grec Unicode" w:hAnsi="IFAO-Grec Unicode" w:cs="Times New Roman"/>
          <w:sz w:val="24"/>
          <w:szCs w:val="24"/>
        </w:rPr>
        <w:t xml:space="preserve">. </w:t>
      </w:r>
      <w:r w:rsidR="000B052A" w:rsidRPr="00DF0BA0">
        <w:rPr>
          <w:rFonts w:ascii="IFAO-Grec Unicode" w:hAnsi="IFAO-Grec Unicode" w:cs="Times New Roman"/>
          <w:sz w:val="24"/>
          <w:szCs w:val="24"/>
        </w:rPr>
        <w:t xml:space="preserve">Its </w:t>
      </w:r>
      <w:r w:rsidR="00A52B0D" w:rsidRPr="00DF0BA0">
        <w:rPr>
          <w:rFonts w:ascii="IFAO-Grec Unicode" w:hAnsi="IFAO-Grec Unicode" w:cs="Times New Roman"/>
          <w:sz w:val="24"/>
          <w:szCs w:val="24"/>
        </w:rPr>
        <w:t>readings are more challenging</w:t>
      </w:r>
      <w:r w:rsidR="00850EA8" w:rsidRPr="00DF0BA0">
        <w:rPr>
          <w:rFonts w:ascii="IFAO-Grec Unicode" w:hAnsi="IFAO-Grec Unicode" w:cs="Times New Roman"/>
          <w:sz w:val="24"/>
          <w:szCs w:val="24"/>
        </w:rPr>
        <w:t xml:space="preserve"> and</w:t>
      </w:r>
      <w:r w:rsidR="00311686" w:rsidRPr="00DF0BA0">
        <w:rPr>
          <w:rFonts w:ascii="IFAO-Grec Unicode" w:hAnsi="IFAO-Grec Unicode" w:cs="Times New Roman"/>
          <w:sz w:val="24"/>
          <w:szCs w:val="24"/>
        </w:rPr>
        <w:t xml:space="preserve"> neither dividend </w:t>
      </w:r>
      <w:r w:rsidR="00850EA8" w:rsidRPr="00DF0BA0">
        <w:rPr>
          <w:rFonts w:ascii="IFAO-Grec Unicode" w:hAnsi="IFAO-Grec Unicode" w:cs="Times New Roman"/>
          <w:sz w:val="24"/>
          <w:szCs w:val="24"/>
        </w:rPr>
        <w:t>no</w:t>
      </w:r>
      <w:r w:rsidR="00311686" w:rsidRPr="00DF0BA0">
        <w:rPr>
          <w:rFonts w:ascii="IFAO-Grec Unicode" w:hAnsi="IFAO-Grec Unicode" w:cs="Times New Roman"/>
          <w:sz w:val="24"/>
          <w:szCs w:val="24"/>
        </w:rPr>
        <w:t>r</w:t>
      </w:r>
      <w:r w:rsidR="00850EA8" w:rsidRPr="00DF0BA0">
        <w:rPr>
          <w:rFonts w:ascii="IFAO-Grec Unicode" w:hAnsi="IFAO-Grec Unicode" w:cs="Times New Roman"/>
          <w:sz w:val="24"/>
          <w:szCs w:val="24"/>
        </w:rPr>
        <w:t xml:space="preserve"> quotient is preserved</w:t>
      </w:r>
      <w:r w:rsidR="002D2383" w:rsidRPr="00DF0BA0">
        <w:rPr>
          <w:rFonts w:ascii="IFAO-Grec Unicode" w:hAnsi="IFAO-Grec Unicode" w:cs="Times New Roman"/>
          <w:sz w:val="24"/>
          <w:szCs w:val="24"/>
        </w:rPr>
        <w:t>, but</w:t>
      </w:r>
      <w:r w:rsidR="00A52B0D" w:rsidRPr="00DF0BA0">
        <w:rPr>
          <w:rFonts w:ascii="IFAO-Grec Unicode" w:hAnsi="IFAO-Grec Unicode" w:cs="Times New Roman"/>
          <w:sz w:val="24"/>
          <w:szCs w:val="24"/>
        </w:rPr>
        <w:t xml:space="preserve"> the </w:t>
      </w:r>
      <w:r w:rsidR="005E1B41" w:rsidRPr="00DF0BA0">
        <w:rPr>
          <w:rFonts w:ascii="IFAO-Grec Unicode" w:hAnsi="IFAO-Grec Unicode" w:cs="Times New Roman"/>
          <w:sz w:val="24"/>
          <w:szCs w:val="24"/>
        </w:rPr>
        <w:t xml:space="preserve">formula </w:t>
      </w:r>
      <w:r w:rsidR="00F459F3" w:rsidRPr="00DF0BA0">
        <w:rPr>
          <w:rFonts w:ascii="IFAO-Grec Unicode" w:hAnsi="IFAO-Grec Unicode" w:cs="Times New Roman"/>
          <w:sz w:val="24"/>
          <w:szCs w:val="24"/>
        </w:rPr>
        <w:t xml:space="preserve">may well </w:t>
      </w:r>
      <w:r w:rsidR="005E1B41" w:rsidRPr="00DF0BA0">
        <w:rPr>
          <w:rFonts w:ascii="IFAO-Grec Unicode" w:hAnsi="IFAO-Grec Unicode" w:cs="Times New Roman"/>
          <w:sz w:val="24"/>
          <w:szCs w:val="24"/>
        </w:rPr>
        <w:t xml:space="preserve">involve </w:t>
      </w:r>
      <w:r w:rsidR="004871B9" w:rsidRPr="00DF0BA0">
        <w:rPr>
          <w:rFonts w:ascii="IFAO-Grec Unicode" w:hAnsi="IFAO-Grec Unicode" w:cs="Times New Roman"/>
          <w:sz w:val="24"/>
          <w:szCs w:val="24"/>
        </w:rPr>
        <w:t>hundredths</w:t>
      </w:r>
      <w:r w:rsidR="00A413E7" w:rsidRPr="00DF0BA0">
        <w:rPr>
          <w:rFonts w:ascii="IFAO-Grec Unicode" w:hAnsi="IFAO-Grec Unicode" w:cs="Times New Roman"/>
          <w:sz w:val="24"/>
          <w:szCs w:val="24"/>
        </w:rPr>
        <w:t xml:space="preserve"> </w:t>
      </w:r>
      <w:r w:rsidR="00BF32E9" w:rsidRPr="00DF0BA0">
        <w:rPr>
          <w:rFonts w:ascii="IFAO-Grec Unicode" w:hAnsi="IFAO-Grec Unicode" w:cs="Times New Roman"/>
          <w:sz w:val="24"/>
          <w:szCs w:val="24"/>
        </w:rPr>
        <w:t xml:space="preserve">on the same pattern as elsewhere </w:t>
      </w:r>
      <w:r w:rsidR="00A413E7" w:rsidRPr="00DF0BA0">
        <w:rPr>
          <w:rFonts w:ascii="IFAO-Grec Unicode" w:hAnsi="IFAO-Grec Unicode" w:cs="Times New Roman"/>
          <w:sz w:val="24"/>
          <w:szCs w:val="24"/>
        </w:rPr>
        <w:t>(</w:t>
      </w:r>
      <w:r w:rsidR="009C5391" w:rsidRPr="00DF0BA0">
        <w:rPr>
          <w:rFonts w:ascii="IFAO-Grec Unicode" w:hAnsi="IFAO-Grec Unicode" w:cs="Times New Roman"/>
          <w:sz w:val="24"/>
          <w:szCs w:val="24"/>
        </w:rPr>
        <w:t xml:space="preserve">i.e., </w:t>
      </w:r>
      <m:oMath>
        <m:f>
          <m:fPr>
            <m:ctrlPr>
              <w:rPr>
                <w:rFonts w:ascii="Cambria Math" w:hAnsi="Cambria Math" w:cs="Times New Roman"/>
                <w:i/>
                <w:sz w:val="24"/>
                <w:szCs w:val="24"/>
              </w:rPr>
            </m:ctrlPr>
          </m:fPr>
          <m:num>
            <m:r>
              <w:rPr>
                <w:rFonts w:ascii="Cambria Math" w:hAnsi="Cambria Math" w:cs="Times New Roman"/>
                <w:sz w:val="24"/>
                <w:szCs w:val="24"/>
              </w:rPr>
              <m:t>100n+100</m:t>
            </m:r>
          </m:num>
          <m:den>
            <m:r>
              <w:rPr>
                <w:rFonts w:ascii="Cambria Math" w:hAnsi="Cambria Math" w:cs="Times New Roman"/>
                <w:sz w:val="24"/>
                <w:szCs w:val="24"/>
              </w:rPr>
              <m:t>100n</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00A413E7" w:rsidRPr="00DF0BA0">
        <w:rPr>
          <w:rFonts w:ascii="IFAO-Grec Unicode" w:hAnsi="IFAO-Grec Unicode" w:cs="Times New Roman"/>
          <w:sz w:val="24"/>
          <w:szCs w:val="24"/>
        </w:rPr>
        <w:t>)</w:t>
      </w:r>
      <w:r w:rsidR="0074649C" w:rsidRPr="00DF0BA0">
        <w:rPr>
          <w:rFonts w:ascii="IFAO-Grec Unicode" w:hAnsi="IFAO-Grec Unicode" w:cs="Times New Roman"/>
          <w:sz w:val="24"/>
          <w:szCs w:val="24"/>
        </w:rPr>
        <w:t xml:space="preserve">; </w:t>
      </w:r>
      <w:r w:rsidR="003A2A54" w:rsidRPr="00DF0BA0">
        <w:rPr>
          <w:rFonts w:ascii="IFAO-Grec Unicode" w:hAnsi="IFAO-Grec Unicode" w:cs="Times New Roman"/>
          <w:sz w:val="24"/>
          <w:szCs w:val="24"/>
        </w:rPr>
        <w:t xml:space="preserve">if so, </w:t>
      </w:r>
      <w:r w:rsidR="00740FA2" w:rsidRPr="00DF0BA0">
        <w:rPr>
          <w:rFonts w:ascii="IFAO-Grec Unicode" w:hAnsi="IFAO-Grec Unicode" w:cs="Times New Roman"/>
          <w:sz w:val="24"/>
          <w:szCs w:val="24"/>
        </w:rPr>
        <w:t>th</w:t>
      </w:r>
      <w:r w:rsidR="003A2A54" w:rsidRPr="00DF0BA0">
        <w:rPr>
          <w:rFonts w:ascii="IFAO-Grec Unicode" w:hAnsi="IFAO-Grec Unicode" w:cs="Times New Roman"/>
          <w:sz w:val="24"/>
          <w:szCs w:val="24"/>
        </w:rPr>
        <w:t>is section is</w:t>
      </w:r>
      <w:r w:rsidR="0074649C" w:rsidRPr="00DF0BA0">
        <w:rPr>
          <w:rFonts w:ascii="IFAO-Grec Unicode" w:hAnsi="IFAO-Grec Unicode" w:cs="Times New Roman"/>
          <w:sz w:val="24"/>
          <w:szCs w:val="24"/>
        </w:rPr>
        <w:t xml:space="preserve"> peculiar for </w:t>
      </w:r>
      <w:r w:rsidR="00663640" w:rsidRPr="00DF0BA0">
        <w:rPr>
          <w:rFonts w:ascii="IFAO-Grec Unicode" w:hAnsi="IFAO-Grec Unicode" w:cs="Times New Roman"/>
          <w:sz w:val="24"/>
          <w:szCs w:val="24"/>
        </w:rPr>
        <w:t>present</w:t>
      </w:r>
      <w:r w:rsidR="003A2A54" w:rsidRPr="00DF0BA0">
        <w:rPr>
          <w:rFonts w:ascii="IFAO-Grec Unicode" w:hAnsi="IFAO-Grec Unicode" w:cs="Times New Roman"/>
          <w:sz w:val="24"/>
          <w:szCs w:val="24"/>
        </w:rPr>
        <w:t>ing its c</w:t>
      </w:r>
      <w:r w:rsidR="00390E3D" w:rsidRPr="00DF0BA0">
        <w:rPr>
          <w:rFonts w:ascii="IFAO-Grec Unicode" w:hAnsi="IFAO-Grec Unicode" w:cs="Times New Roman"/>
          <w:sz w:val="24"/>
          <w:szCs w:val="24"/>
        </w:rPr>
        <w:t>omputations</w:t>
      </w:r>
      <w:r w:rsidR="00663640" w:rsidRPr="00DF0BA0">
        <w:rPr>
          <w:rFonts w:ascii="IFAO-Grec Unicode" w:hAnsi="IFAO-Grec Unicode" w:cs="Times New Roman"/>
          <w:sz w:val="24"/>
          <w:szCs w:val="24"/>
        </w:rPr>
        <w:t xml:space="preserve"> </w:t>
      </w:r>
      <w:r w:rsidR="004871B9" w:rsidRPr="00DF0BA0">
        <w:rPr>
          <w:rFonts w:ascii="IFAO-Grec Unicode" w:hAnsi="IFAO-Grec Unicode" w:cs="Times New Roman"/>
          <w:sz w:val="24"/>
          <w:szCs w:val="24"/>
        </w:rPr>
        <w:t xml:space="preserve">in descending </w:t>
      </w:r>
      <w:r w:rsidR="0074649C" w:rsidRPr="00DF0BA0">
        <w:rPr>
          <w:rFonts w:ascii="IFAO-Grec Unicode" w:hAnsi="IFAO-Grec Unicode" w:cs="Times New Roman"/>
          <w:sz w:val="24"/>
          <w:szCs w:val="24"/>
        </w:rPr>
        <w:t xml:space="preserve">(instead of ascending) </w:t>
      </w:r>
      <w:r w:rsidR="004871B9" w:rsidRPr="00DF0BA0">
        <w:rPr>
          <w:rFonts w:ascii="IFAO-Grec Unicode" w:hAnsi="IFAO-Grec Unicode" w:cs="Times New Roman"/>
          <w:sz w:val="24"/>
          <w:szCs w:val="24"/>
        </w:rPr>
        <w:t>order</w:t>
      </w:r>
      <w:r w:rsidR="00A413E7" w:rsidRPr="00DF0BA0">
        <w:rPr>
          <w:rFonts w:ascii="IFAO-Grec Unicode" w:hAnsi="IFAO-Grec Unicode" w:cs="Times New Roman"/>
          <w:sz w:val="24"/>
          <w:szCs w:val="24"/>
        </w:rPr>
        <w:t>.</w:t>
      </w:r>
      <w:r w:rsidR="00906B3A" w:rsidRPr="00DF0BA0">
        <w:rPr>
          <w:rFonts w:ascii="IFAO-Grec Unicode" w:hAnsi="IFAO-Grec Unicode" w:cs="Times New Roman"/>
          <w:sz w:val="24"/>
          <w:szCs w:val="24"/>
        </w:rPr>
        <w:t xml:space="preserve"> </w:t>
      </w:r>
    </w:p>
    <w:p w14:paraId="4ACB654B" w14:textId="4C3C2464" w:rsidR="00587495" w:rsidRPr="00DF0BA0" w:rsidRDefault="00906B3A" w:rsidP="00B95FBD">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The second column of fr</w:t>
      </w:r>
      <w:r w:rsidR="00212F40" w:rsidRPr="00DF0BA0">
        <w:rPr>
          <w:rFonts w:ascii="IFAO-Grec Unicode" w:hAnsi="IFAO-Grec Unicode" w:cs="Times New Roman"/>
          <w:sz w:val="24"/>
          <w:szCs w:val="24"/>
        </w:rPr>
        <w:t>agment</w:t>
      </w:r>
      <w:r w:rsidRPr="00DF0BA0">
        <w:rPr>
          <w:rFonts w:ascii="IFAO-Grec Unicode" w:hAnsi="IFAO-Grec Unicode" w:cs="Times New Roman"/>
          <w:sz w:val="24"/>
          <w:szCs w:val="24"/>
        </w:rPr>
        <w:t xml:space="preserve"> B</w:t>
      </w:r>
      <w:r w:rsidR="000A7AC0" w:rsidRPr="00DF0BA0">
        <w:rPr>
          <w:rFonts w:ascii="IFAO-Grec Unicode" w:hAnsi="IFAO-Grec Unicode" w:cs="Times New Roman"/>
          <w:sz w:val="24"/>
          <w:szCs w:val="24"/>
        </w:rPr>
        <w:t xml:space="preserve">, by contrast, seems </w:t>
      </w:r>
      <w:r w:rsidR="00F83C8D" w:rsidRPr="00DF0BA0">
        <w:rPr>
          <w:rFonts w:ascii="IFAO-Grec Unicode" w:hAnsi="IFAO-Grec Unicode" w:cs="Times New Roman"/>
          <w:sz w:val="24"/>
          <w:szCs w:val="24"/>
        </w:rPr>
        <w:t xml:space="preserve">wholly </w:t>
      </w:r>
      <w:r w:rsidR="000A7AC0" w:rsidRPr="00DF0BA0">
        <w:rPr>
          <w:rFonts w:ascii="IFAO-Grec Unicode" w:hAnsi="IFAO-Grec Unicode" w:cs="Times New Roman"/>
          <w:sz w:val="24"/>
          <w:szCs w:val="24"/>
        </w:rPr>
        <w:t>unrelated to the first. It</w:t>
      </w:r>
      <w:r w:rsidR="00473B56" w:rsidRPr="00DF0BA0">
        <w:rPr>
          <w:rFonts w:ascii="IFAO-Grec Unicode" w:hAnsi="IFAO-Grec Unicode" w:cs="Times New Roman"/>
          <w:sz w:val="24"/>
          <w:szCs w:val="24"/>
        </w:rPr>
        <w:t>s text</w:t>
      </w:r>
      <w:r w:rsidRPr="00DF0BA0">
        <w:rPr>
          <w:rFonts w:ascii="IFAO-Grec Unicode" w:hAnsi="IFAO-Grec Unicode" w:cs="Times New Roman"/>
          <w:sz w:val="24"/>
          <w:szCs w:val="24"/>
        </w:rPr>
        <w:t xml:space="preserve"> </w:t>
      </w:r>
      <w:r w:rsidR="00E0444C" w:rsidRPr="00DF0BA0">
        <w:rPr>
          <w:rFonts w:ascii="IFAO-Grec Unicode" w:hAnsi="IFAO-Grec Unicode" w:cs="Times New Roman"/>
          <w:sz w:val="24"/>
          <w:szCs w:val="24"/>
        </w:rPr>
        <w:t xml:space="preserve">is </w:t>
      </w:r>
      <w:r w:rsidR="00557E06" w:rsidRPr="00DF0BA0">
        <w:rPr>
          <w:rFonts w:ascii="IFAO-Grec Unicode" w:hAnsi="IFAO-Grec Unicode" w:cs="Times New Roman"/>
          <w:sz w:val="24"/>
          <w:szCs w:val="24"/>
        </w:rPr>
        <w:t>too</w:t>
      </w:r>
      <w:r w:rsidR="009B19E7" w:rsidRPr="00DF0BA0">
        <w:rPr>
          <w:rFonts w:ascii="IFAO-Grec Unicode" w:hAnsi="IFAO-Grec Unicode" w:cs="Times New Roman"/>
          <w:sz w:val="24"/>
          <w:szCs w:val="24"/>
        </w:rPr>
        <w:t xml:space="preserve"> </w:t>
      </w:r>
      <w:r w:rsidR="00E7270C" w:rsidRPr="00DF0BA0">
        <w:rPr>
          <w:rFonts w:ascii="IFAO-Grec Unicode" w:hAnsi="IFAO-Grec Unicode" w:cs="Times New Roman"/>
          <w:sz w:val="24"/>
          <w:szCs w:val="24"/>
        </w:rPr>
        <w:t xml:space="preserve">threadbare </w:t>
      </w:r>
      <w:r w:rsidR="00557E06" w:rsidRPr="00DF0BA0">
        <w:rPr>
          <w:rFonts w:ascii="IFAO-Grec Unicode" w:hAnsi="IFAO-Grec Unicode" w:cs="Times New Roman"/>
          <w:sz w:val="24"/>
          <w:szCs w:val="24"/>
        </w:rPr>
        <w:t>to be certain</w:t>
      </w:r>
      <w:r w:rsidR="002F6D49" w:rsidRPr="00DF0BA0">
        <w:rPr>
          <w:rFonts w:ascii="IFAO-Grec Unicode" w:hAnsi="IFAO-Grec Unicode" w:cs="Times New Roman"/>
          <w:sz w:val="24"/>
          <w:szCs w:val="24"/>
        </w:rPr>
        <w:t xml:space="preserve">, but </w:t>
      </w:r>
      <w:r w:rsidR="00CE7AAD" w:rsidRPr="00DF0BA0">
        <w:rPr>
          <w:rFonts w:ascii="IFAO-Grec Unicode" w:hAnsi="IFAO-Grec Unicode" w:cs="Times New Roman"/>
          <w:sz w:val="24"/>
          <w:szCs w:val="24"/>
        </w:rPr>
        <w:t>what re</w:t>
      </w:r>
      <w:r w:rsidR="00904FE7" w:rsidRPr="00DF0BA0">
        <w:rPr>
          <w:rFonts w:ascii="IFAO-Grec Unicode" w:hAnsi="IFAO-Grec Unicode" w:cs="Times New Roman"/>
          <w:sz w:val="24"/>
          <w:szCs w:val="24"/>
        </w:rPr>
        <w:t xml:space="preserve">mains suggests </w:t>
      </w:r>
      <w:r w:rsidR="002F6D49" w:rsidRPr="00DF0BA0">
        <w:rPr>
          <w:rFonts w:ascii="IFAO-Grec Unicode" w:hAnsi="IFAO-Grec Unicode" w:cs="Times New Roman"/>
          <w:sz w:val="24"/>
          <w:szCs w:val="24"/>
        </w:rPr>
        <w:t>a</w:t>
      </w:r>
      <w:r w:rsidR="00EF5889" w:rsidRPr="00DF0BA0">
        <w:rPr>
          <w:rFonts w:ascii="IFAO-Grec Unicode" w:hAnsi="IFAO-Grec Unicode" w:cs="Times New Roman"/>
          <w:sz w:val="24"/>
          <w:szCs w:val="24"/>
        </w:rPr>
        <w:t xml:space="preserve"> wholly</w:t>
      </w:r>
      <w:r w:rsidR="00A40312" w:rsidRPr="00DF0BA0">
        <w:rPr>
          <w:rFonts w:ascii="IFAO-Grec Unicode" w:hAnsi="IFAO-Grec Unicode" w:cs="Times New Roman"/>
          <w:sz w:val="24"/>
          <w:szCs w:val="24"/>
        </w:rPr>
        <w:t xml:space="preserve"> different </w:t>
      </w:r>
      <w:r w:rsidR="003F4F74" w:rsidRPr="00DF0BA0">
        <w:rPr>
          <w:rFonts w:ascii="IFAO-Grec Unicode" w:hAnsi="IFAO-Grec Unicode" w:cs="Times New Roman"/>
          <w:sz w:val="24"/>
          <w:szCs w:val="24"/>
        </w:rPr>
        <w:t xml:space="preserve">table </w:t>
      </w:r>
      <w:r w:rsidR="009B19E7" w:rsidRPr="00DF0BA0">
        <w:rPr>
          <w:rFonts w:ascii="IFAO-Grec Unicode" w:hAnsi="IFAO-Grec Unicode" w:cs="Times New Roman"/>
          <w:sz w:val="24"/>
          <w:szCs w:val="24"/>
        </w:rPr>
        <w:t>of division</w:t>
      </w:r>
      <w:r w:rsidR="008B25BE" w:rsidRPr="00DF0BA0">
        <w:rPr>
          <w:rFonts w:ascii="IFAO-Grec Unicode" w:hAnsi="IFAO-Grec Unicode" w:cs="Times New Roman"/>
          <w:sz w:val="24"/>
          <w:szCs w:val="24"/>
        </w:rPr>
        <w:t xml:space="preserve">, perhaps on the model of </w:t>
      </w:r>
      <w:r w:rsidR="00FD6307" w:rsidRPr="00DF0BA0">
        <w:rPr>
          <w:rFonts w:ascii="IFAO-Grec Unicode" w:hAnsi="IFAO-Grec Unicode" w:cs="Times New Roman"/>
          <w:sz w:val="24"/>
          <w:szCs w:val="24"/>
        </w:rPr>
        <w:t xml:space="preserve">the </w:t>
      </w:r>
      <w:r w:rsidR="008B25BE" w:rsidRPr="00DF0BA0">
        <w:rPr>
          <w:rFonts w:ascii="IFAO-Grec Unicode" w:hAnsi="IFAO-Grec Unicode" w:cs="Times New Roman"/>
          <w:sz w:val="24"/>
          <w:szCs w:val="24"/>
        </w:rPr>
        <w:t xml:space="preserve">papyrus’ third </w:t>
      </w:r>
      <w:r w:rsidR="001D6FFE" w:rsidRPr="00DF0BA0">
        <w:rPr>
          <w:rFonts w:ascii="IFAO-Grec Unicode" w:hAnsi="IFAO-Grec Unicode" w:cs="Times New Roman"/>
          <w:sz w:val="24"/>
          <w:szCs w:val="24"/>
        </w:rPr>
        <w:t>text</w:t>
      </w:r>
      <w:r w:rsidR="008B25BE" w:rsidRPr="00DF0BA0">
        <w:rPr>
          <w:rFonts w:ascii="IFAO-Grec Unicode" w:hAnsi="IFAO-Grec Unicode" w:cs="Times New Roman"/>
          <w:sz w:val="24"/>
          <w:szCs w:val="24"/>
        </w:rPr>
        <w:t>,</w:t>
      </w:r>
      <w:r w:rsidR="00CE33A5" w:rsidRPr="00DF0BA0">
        <w:rPr>
          <w:rFonts w:ascii="IFAO-Grec Unicode" w:hAnsi="IFAO-Grec Unicode" w:cs="Times New Roman"/>
          <w:sz w:val="24"/>
          <w:szCs w:val="24"/>
        </w:rPr>
        <w:t xml:space="preserve"> </w:t>
      </w:r>
      <w:r w:rsidR="00904FE7" w:rsidRPr="00DF0BA0">
        <w:rPr>
          <w:rFonts w:ascii="IFAO-Grec Unicode" w:hAnsi="IFAO-Grec Unicode" w:cs="Times New Roman"/>
          <w:sz w:val="24"/>
          <w:szCs w:val="24"/>
        </w:rPr>
        <w:t xml:space="preserve">preserved </w:t>
      </w:r>
      <w:r w:rsidR="00FD6307" w:rsidRPr="00DF0BA0">
        <w:rPr>
          <w:rFonts w:ascii="IFAO-Grec Unicode" w:hAnsi="IFAO-Grec Unicode" w:cs="Times New Roman"/>
          <w:sz w:val="24"/>
          <w:szCs w:val="24"/>
        </w:rPr>
        <w:t xml:space="preserve">on </w:t>
      </w:r>
      <w:r w:rsidR="002F6D49" w:rsidRPr="00DF0BA0">
        <w:rPr>
          <w:rFonts w:ascii="IFAO-Grec Unicode" w:hAnsi="IFAO-Grec Unicode" w:cs="Times New Roman"/>
          <w:sz w:val="24"/>
          <w:szCs w:val="24"/>
        </w:rPr>
        <w:t>fr</w:t>
      </w:r>
      <w:r w:rsidR="003C7EA4" w:rsidRPr="00DF0BA0">
        <w:rPr>
          <w:rFonts w:ascii="IFAO-Grec Unicode" w:hAnsi="IFAO-Grec Unicode" w:cs="Times New Roman"/>
          <w:sz w:val="24"/>
          <w:szCs w:val="24"/>
        </w:rPr>
        <w:t>agments</w:t>
      </w:r>
      <w:r w:rsidR="002F6D49" w:rsidRPr="00DF0BA0">
        <w:rPr>
          <w:rFonts w:ascii="IFAO-Grec Unicode" w:hAnsi="IFAO-Grec Unicode" w:cs="Times New Roman"/>
          <w:sz w:val="24"/>
          <w:szCs w:val="24"/>
        </w:rPr>
        <w:t xml:space="preserve"> C</w:t>
      </w:r>
      <w:r w:rsidR="003C7EA4" w:rsidRPr="00DF0BA0">
        <w:rPr>
          <w:rFonts w:ascii="IFAO-Grec Unicode" w:hAnsi="IFAO-Grec Unicode" w:cs="Times New Roman"/>
          <w:sz w:val="24"/>
          <w:szCs w:val="24"/>
        </w:rPr>
        <w:t xml:space="preserve"> and D</w:t>
      </w:r>
      <w:r w:rsidR="00E0444C" w:rsidRPr="00DF0BA0">
        <w:rPr>
          <w:rFonts w:ascii="IFAO-Grec Unicode" w:hAnsi="IFAO-Grec Unicode" w:cs="Times New Roman"/>
          <w:sz w:val="24"/>
          <w:szCs w:val="24"/>
        </w:rPr>
        <w:t>.</w:t>
      </w:r>
      <w:r w:rsidR="00EB18B7" w:rsidRPr="00DF0BA0">
        <w:rPr>
          <w:rStyle w:val="FootnoteReference"/>
          <w:rFonts w:ascii="IFAO-Grec Unicode" w:hAnsi="IFAO-Grec Unicode" w:cs="Times New Roman"/>
          <w:sz w:val="24"/>
          <w:szCs w:val="24"/>
        </w:rPr>
        <w:footnoteReference w:id="31"/>
      </w:r>
      <w:r w:rsidR="00E0444C" w:rsidRPr="00DF0BA0">
        <w:rPr>
          <w:rFonts w:ascii="IFAO-Grec Unicode" w:hAnsi="IFAO-Grec Unicode" w:cs="Times New Roman"/>
          <w:sz w:val="24"/>
          <w:szCs w:val="24"/>
        </w:rPr>
        <w:t xml:space="preserve"> </w:t>
      </w:r>
      <w:r w:rsidR="00904FE7" w:rsidRPr="00DF0BA0">
        <w:rPr>
          <w:rFonts w:ascii="IFAO-Grec Unicode" w:hAnsi="IFAO-Grec Unicode" w:cs="Times New Roman"/>
          <w:sz w:val="24"/>
          <w:szCs w:val="24"/>
        </w:rPr>
        <w:t xml:space="preserve">There, </w:t>
      </w:r>
      <w:r w:rsidR="004E1884" w:rsidRPr="00DF0BA0">
        <w:rPr>
          <w:rFonts w:ascii="IFAO-Grec Unicode" w:hAnsi="IFAO-Grec Unicode" w:cs="Times New Roman"/>
          <w:sz w:val="24"/>
          <w:szCs w:val="24"/>
        </w:rPr>
        <w:t xml:space="preserve">a table of </w:t>
      </w:r>
      <w:r w:rsidR="00DF143B" w:rsidRPr="00DF0BA0">
        <w:rPr>
          <w:rFonts w:ascii="IFAO-Grec Unicode" w:hAnsi="IFAO-Grec Unicode" w:cs="Times New Roman"/>
          <w:sz w:val="24"/>
          <w:szCs w:val="24"/>
        </w:rPr>
        <w:t xml:space="preserve">division </w:t>
      </w:r>
      <w:r w:rsidR="00EE3069" w:rsidRPr="00DF0BA0">
        <w:rPr>
          <w:rFonts w:ascii="IFAO-Grec Unicode" w:hAnsi="IFAO-Grec Unicode" w:cs="Times New Roman"/>
          <w:sz w:val="24"/>
          <w:szCs w:val="24"/>
        </w:rPr>
        <w:t>transform</w:t>
      </w:r>
      <w:r w:rsidR="0040408D" w:rsidRPr="00DF0BA0">
        <w:rPr>
          <w:rFonts w:ascii="IFAO-Grec Unicode" w:hAnsi="IFAO-Grec Unicode" w:cs="Times New Roman"/>
          <w:sz w:val="24"/>
          <w:szCs w:val="24"/>
        </w:rPr>
        <w:t>s</w:t>
      </w:r>
      <w:r w:rsidR="00EE3069" w:rsidRPr="00DF0BA0">
        <w:rPr>
          <w:rFonts w:ascii="IFAO-Grec Unicode" w:hAnsi="IFAO-Grec Unicode" w:cs="Times New Roman"/>
          <w:sz w:val="24"/>
          <w:szCs w:val="24"/>
        </w:rPr>
        <w:t xml:space="preserve"> thirtieth part</w:t>
      </w:r>
      <w:r w:rsidR="000D475E" w:rsidRPr="00DF0BA0">
        <w:rPr>
          <w:rFonts w:ascii="IFAO-Grec Unicode" w:hAnsi="IFAO-Grec Unicode" w:cs="Times New Roman"/>
          <w:sz w:val="24"/>
          <w:szCs w:val="24"/>
        </w:rPr>
        <w:t>s</w:t>
      </w:r>
      <w:r w:rsidR="00763866" w:rsidRPr="00DF0BA0">
        <w:rPr>
          <w:rFonts w:ascii="IFAO-Grec Unicode" w:hAnsi="IFAO-Grec Unicode" w:cs="Times New Roman"/>
          <w:sz w:val="24"/>
          <w:szCs w:val="24"/>
        </w:rPr>
        <w:t xml:space="preserve"> </w:t>
      </w:r>
      <w:r w:rsidR="0040408D" w:rsidRPr="00DF0BA0">
        <w:rPr>
          <w:rFonts w:ascii="IFAO-Grec Unicode" w:hAnsi="IFAO-Grec Unicode" w:cs="Times New Roman"/>
          <w:sz w:val="24"/>
          <w:szCs w:val="24"/>
        </w:rPr>
        <w:t>into their constituent fractions</w:t>
      </w:r>
      <w:r w:rsidR="000D475E" w:rsidRPr="00DF0BA0">
        <w:rPr>
          <w:rFonts w:ascii="IFAO-Grec Unicode" w:hAnsi="IFAO-Grec Unicode" w:cs="Times New Roman"/>
          <w:sz w:val="24"/>
          <w:szCs w:val="24"/>
        </w:rPr>
        <w:t xml:space="preserve">, </w:t>
      </w:r>
      <w:r w:rsidR="00F4298A" w:rsidRPr="00DF0BA0">
        <w:rPr>
          <w:rFonts w:ascii="IFAO-Grec Unicode" w:hAnsi="IFAO-Grec Unicode" w:cs="Times New Roman"/>
          <w:sz w:val="24"/>
          <w:szCs w:val="24"/>
        </w:rPr>
        <w:t xml:space="preserve">with the </w:t>
      </w:r>
      <w:commentRangeStart w:id="8"/>
      <w:commentRangeStart w:id="9"/>
      <w:r w:rsidR="00F4298A" w:rsidRPr="00DF0BA0">
        <w:rPr>
          <w:rFonts w:ascii="IFAO-Grec Unicode" w:hAnsi="IFAO-Grec Unicode" w:cs="Times New Roman"/>
          <w:sz w:val="24"/>
          <w:szCs w:val="24"/>
        </w:rPr>
        <w:t>values</w:t>
      </w:r>
      <w:commentRangeEnd w:id="8"/>
      <w:r w:rsidR="00155E3B" w:rsidRPr="00DF0BA0">
        <w:rPr>
          <w:rStyle w:val="CommentReference"/>
          <w:rFonts w:ascii="IFAO-Grec Unicode" w:hAnsi="IFAO-Grec Unicode"/>
          <w:sz w:val="24"/>
          <w:szCs w:val="24"/>
        </w:rPr>
        <w:commentReference w:id="8"/>
      </w:r>
      <w:commentRangeEnd w:id="9"/>
      <w:r w:rsidR="00021547" w:rsidRPr="00DF0BA0">
        <w:rPr>
          <w:rStyle w:val="CommentReference"/>
          <w:rFonts w:ascii="IFAO-Grec Unicode" w:hAnsi="IFAO-Grec Unicode"/>
          <w:sz w:val="24"/>
          <w:szCs w:val="24"/>
        </w:rPr>
        <w:commentReference w:id="9"/>
      </w:r>
      <w:r w:rsidR="00F4298A" w:rsidRPr="00DF0BA0">
        <w:rPr>
          <w:rFonts w:ascii="IFAO-Grec Unicode" w:hAnsi="IFAO-Grec Unicode" w:cs="Times New Roman"/>
          <w:sz w:val="24"/>
          <w:szCs w:val="24"/>
        </w:rPr>
        <w:t xml:space="preserve"> </w:t>
      </w:r>
      <w:r w:rsidR="00021547" w:rsidRPr="00DF0BA0">
        <w:rPr>
          <w:rFonts w:ascii="IFAO-Grec Unicode" w:hAnsi="IFAO-Grec Unicode" w:cs="Times New Roman"/>
          <w:sz w:val="24"/>
          <w:szCs w:val="24"/>
        </w:rPr>
        <w:t xml:space="preserve">of the dividend </w:t>
      </w:r>
      <w:r w:rsidR="000D475E" w:rsidRPr="00DF0BA0">
        <w:rPr>
          <w:rFonts w:ascii="IFAO-Grec Unicode" w:hAnsi="IFAO-Grec Unicode" w:cs="Times New Roman"/>
          <w:sz w:val="24"/>
          <w:szCs w:val="24"/>
        </w:rPr>
        <w:t>increasing by one half</w:t>
      </w:r>
      <w:r w:rsidR="00763866" w:rsidRPr="00DF0BA0">
        <w:rPr>
          <w:rFonts w:ascii="IFAO-Grec Unicode" w:hAnsi="IFAO-Grec Unicode" w:cs="Times New Roman"/>
          <w:sz w:val="24"/>
          <w:szCs w:val="24"/>
        </w:rPr>
        <w:t xml:space="preserve"> </w:t>
      </w:r>
      <w:r w:rsidR="00B05E21" w:rsidRPr="00DF0BA0">
        <w:rPr>
          <w:rFonts w:ascii="IFAO-Grec Unicode" w:hAnsi="IFAO-Grec Unicode" w:cs="Times New Roman"/>
          <w:sz w:val="24"/>
          <w:szCs w:val="24"/>
        </w:rPr>
        <w:t xml:space="preserve">(see Table </w:t>
      </w:r>
      <w:r w:rsidR="005414D8" w:rsidRPr="00DF0BA0">
        <w:rPr>
          <w:rFonts w:ascii="IFAO-Grec Unicode" w:hAnsi="IFAO-Grec Unicode" w:cs="Times New Roman"/>
          <w:sz w:val="24"/>
          <w:szCs w:val="24"/>
        </w:rPr>
        <w:t>1</w:t>
      </w:r>
      <w:r w:rsidR="00B05E21" w:rsidRPr="00DF0BA0">
        <w:rPr>
          <w:rFonts w:ascii="IFAO-Grec Unicode" w:hAnsi="IFAO-Grec Unicode" w:cs="Times New Roman"/>
          <w:sz w:val="24"/>
          <w:szCs w:val="24"/>
        </w:rPr>
        <w:t>)</w:t>
      </w:r>
      <w:r w:rsidR="007C79DB" w:rsidRPr="00DF0BA0">
        <w:rPr>
          <w:rFonts w:ascii="IFAO-Grec Unicode" w:hAnsi="IFAO-Grec Unicode" w:cs="Times New Roman"/>
          <w:sz w:val="24"/>
          <w:szCs w:val="24"/>
        </w:rPr>
        <w:t>.</w:t>
      </w:r>
      <w:commentRangeStart w:id="10"/>
      <w:commentRangeStart w:id="11"/>
      <w:r w:rsidR="00A72276" w:rsidRPr="00DF0BA0">
        <w:rPr>
          <w:rStyle w:val="FootnoteReference"/>
          <w:rFonts w:ascii="IFAO-Grec Unicode" w:hAnsi="IFAO-Grec Unicode" w:cs="Times New Roman"/>
          <w:sz w:val="24"/>
          <w:szCs w:val="24"/>
        </w:rPr>
        <w:footnoteReference w:id="32"/>
      </w:r>
      <w:r w:rsidR="00B05E21" w:rsidRPr="00DF0BA0">
        <w:rPr>
          <w:rFonts w:ascii="IFAO-Grec Unicode" w:hAnsi="IFAO-Grec Unicode" w:cs="Times New Roman"/>
          <w:sz w:val="24"/>
          <w:szCs w:val="24"/>
        </w:rPr>
        <w:t xml:space="preserve"> </w:t>
      </w:r>
      <w:commentRangeEnd w:id="10"/>
      <w:r w:rsidR="00155E3B" w:rsidRPr="00DF0BA0">
        <w:rPr>
          <w:rStyle w:val="CommentReference"/>
          <w:rFonts w:ascii="IFAO-Grec Unicode" w:hAnsi="IFAO-Grec Unicode"/>
          <w:sz w:val="24"/>
          <w:szCs w:val="24"/>
        </w:rPr>
        <w:commentReference w:id="10"/>
      </w:r>
      <w:commentRangeEnd w:id="11"/>
      <w:r w:rsidR="00AE1F5F" w:rsidRPr="00DF0BA0">
        <w:rPr>
          <w:rStyle w:val="CommentReference"/>
          <w:rFonts w:ascii="IFAO-Grec Unicode" w:hAnsi="IFAO-Grec Unicode"/>
          <w:sz w:val="24"/>
          <w:szCs w:val="24"/>
        </w:rPr>
        <w:commentReference w:id="11"/>
      </w:r>
      <w:r w:rsidR="00947B6B" w:rsidRPr="00DF0BA0">
        <w:rPr>
          <w:rFonts w:ascii="IFAO-Grec Unicode" w:hAnsi="IFAO-Grec Unicode" w:cs="Times New Roman"/>
          <w:sz w:val="24"/>
          <w:szCs w:val="24"/>
        </w:rPr>
        <w:t xml:space="preserve">In </w:t>
      </w:r>
      <w:r w:rsidR="00CD298C" w:rsidRPr="00DF0BA0">
        <w:rPr>
          <w:rFonts w:ascii="IFAO-Grec Unicode" w:hAnsi="IFAO-Grec Unicode" w:cs="Times New Roman"/>
          <w:sz w:val="24"/>
          <w:szCs w:val="24"/>
        </w:rPr>
        <w:t>Sijpesteijn</w:t>
      </w:r>
      <w:r w:rsidR="00C278CB" w:rsidRPr="00DF0BA0">
        <w:rPr>
          <w:rFonts w:ascii="IFAO-Grec Unicode" w:hAnsi="IFAO-Grec Unicode" w:cs="Times New Roman"/>
          <w:sz w:val="24"/>
          <w:szCs w:val="24"/>
        </w:rPr>
        <w:t xml:space="preserve">’s </w:t>
      </w:r>
      <w:r w:rsidR="008532A8" w:rsidRPr="00DF0BA0">
        <w:rPr>
          <w:rFonts w:ascii="IFAO-Grec Unicode" w:hAnsi="IFAO-Grec Unicode" w:cs="Times New Roman"/>
          <w:i/>
          <w:iCs/>
          <w:sz w:val="24"/>
          <w:szCs w:val="24"/>
        </w:rPr>
        <w:t>editio princeps</w:t>
      </w:r>
      <w:r w:rsidR="00947B6B" w:rsidRPr="00DF0BA0">
        <w:rPr>
          <w:rFonts w:ascii="IFAO-Grec Unicode" w:hAnsi="IFAO-Grec Unicode" w:cs="Times New Roman"/>
          <w:sz w:val="24"/>
          <w:szCs w:val="24"/>
        </w:rPr>
        <w:t>,</w:t>
      </w:r>
      <w:r w:rsidR="00F95843" w:rsidRPr="00DF0BA0">
        <w:rPr>
          <w:rFonts w:ascii="IFAO-Grec Unicode" w:hAnsi="IFAO-Grec Unicode" w:cs="Times New Roman"/>
          <w:i/>
          <w:iCs/>
          <w:sz w:val="24"/>
          <w:szCs w:val="24"/>
        </w:rPr>
        <w:t xml:space="preserve"> </w:t>
      </w:r>
      <w:r w:rsidR="004028D3" w:rsidRPr="00DF0BA0">
        <w:rPr>
          <w:rFonts w:ascii="IFAO-Grec Unicode" w:hAnsi="IFAO-Grec Unicode" w:cs="Times New Roman"/>
          <w:sz w:val="24"/>
          <w:szCs w:val="24"/>
        </w:rPr>
        <w:t>th</w:t>
      </w:r>
      <w:r w:rsidR="006F5CFD" w:rsidRPr="00DF0BA0">
        <w:rPr>
          <w:rFonts w:ascii="IFAO-Grec Unicode" w:hAnsi="IFAO-Grec Unicode" w:cs="Times New Roman"/>
          <w:sz w:val="24"/>
          <w:szCs w:val="24"/>
        </w:rPr>
        <w:t>e</w:t>
      </w:r>
      <w:r w:rsidR="004028D3" w:rsidRPr="00DF0BA0">
        <w:rPr>
          <w:rFonts w:ascii="IFAO-Grec Unicode" w:hAnsi="IFAO-Grec Unicode" w:cs="Times New Roman"/>
          <w:sz w:val="24"/>
          <w:szCs w:val="24"/>
        </w:rPr>
        <w:t xml:space="preserve"> second column of fr</w:t>
      </w:r>
      <w:r w:rsidR="005629AF" w:rsidRPr="00DF0BA0">
        <w:rPr>
          <w:rFonts w:ascii="IFAO-Grec Unicode" w:hAnsi="IFAO-Grec Unicode" w:cs="Times New Roman"/>
          <w:sz w:val="24"/>
          <w:szCs w:val="24"/>
        </w:rPr>
        <w:t>agment</w:t>
      </w:r>
      <w:r w:rsidR="004028D3" w:rsidRPr="00DF0BA0">
        <w:rPr>
          <w:rFonts w:ascii="IFAO-Grec Unicode" w:hAnsi="IFAO-Grec Unicode" w:cs="Times New Roman"/>
          <w:sz w:val="24"/>
          <w:szCs w:val="24"/>
        </w:rPr>
        <w:t xml:space="preserve"> B </w:t>
      </w:r>
      <w:r w:rsidR="00947B6B" w:rsidRPr="00DF0BA0">
        <w:rPr>
          <w:rFonts w:ascii="IFAO-Grec Unicode" w:hAnsi="IFAO-Grec Unicode" w:cs="Times New Roman"/>
          <w:sz w:val="24"/>
          <w:szCs w:val="24"/>
        </w:rPr>
        <w:t xml:space="preserve">belonged to </w:t>
      </w:r>
      <w:r w:rsidR="00F95843" w:rsidRPr="00DF0BA0">
        <w:rPr>
          <w:rFonts w:ascii="IFAO-Grec Unicode" w:hAnsi="IFAO-Grec Unicode" w:cs="Times New Roman"/>
          <w:sz w:val="24"/>
          <w:szCs w:val="24"/>
        </w:rPr>
        <w:t xml:space="preserve">the </w:t>
      </w:r>
      <w:r w:rsidR="00AE4C6B">
        <w:rPr>
          <w:rFonts w:ascii="IFAO-Grec Unicode" w:hAnsi="IFAO-Grec Unicode" w:cs="Times New Roman"/>
          <w:sz w:val="24"/>
          <w:szCs w:val="24"/>
        </w:rPr>
        <w:t xml:space="preserve">table </w:t>
      </w:r>
      <w:r w:rsidR="00F95843" w:rsidRPr="00DF0BA0">
        <w:rPr>
          <w:rFonts w:ascii="IFAO-Grec Unicode" w:hAnsi="IFAO-Grec Unicode" w:cs="Times New Roman"/>
          <w:sz w:val="24"/>
          <w:szCs w:val="24"/>
        </w:rPr>
        <w:t>transformi</w:t>
      </w:r>
      <w:r w:rsidR="002B5204" w:rsidRPr="00DF0BA0">
        <w:rPr>
          <w:rFonts w:ascii="IFAO-Grec Unicode" w:hAnsi="IFAO-Grec Unicode" w:cs="Times New Roman"/>
          <w:sz w:val="24"/>
          <w:szCs w:val="24"/>
        </w:rPr>
        <w:t>ng</w:t>
      </w:r>
      <w:r w:rsidR="00F95843" w:rsidRPr="00DF0BA0">
        <w:rPr>
          <w:rFonts w:ascii="IFAO-Grec Unicode" w:hAnsi="IFAO-Grec Unicode" w:cs="Times New Roman"/>
          <w:sz w:val="24"/>
          <w:szCs w:val="24"/>
        </w:rPr>
        <w:t xml:space="preserve"> </w:t>
      </w:r>
      <w:r w:rsidR="005101C2" w:rsidRPr="00DF0BA0">
        <w:rPr>
          <w:rFonts w:ascii="IFAO-Grec Unicode" w:hAnsi="IFAO-Grec Unicode" w:cs="Times New Roman"/>
          <w:sz w:val="24"/>
          <w:szCs w:val="24"/>
        </w:rPr>
        <w:t>thirtieth</w:t>
      </w:r>
      <w:r w:rsidR="00ED60DB" w:rsidRPr="00DF0BA0">
        <w:rPr>
          <w:rFonts w:ascii="IFAO-Grec Unicode" w:hAnsi="IFAO-Grec Unicode" w:cs="Times New Roman"/>
          <w:sz w:val="24"/>
          <w:szCs w:val="24"/>
        </w:rPr>
        <w:t xml:space="preserve"> </w:t>
      </w:r>
      <w:r w:rsidR="00C25A73" w:rsidRPr="00DF0BA0">
        <w:rPr>
          <w:rFonts w:ascii="IFAO-Grec Unicode" w:hAnsi="IFAO-Grec Unicode" w:cs="Times New Roman"/>
          <w:sz w:val="24"/>
          <w:szCs w:val="24"/>
        </w:rPr>
        <w:t>parts</w:t>
      </w:r>
      <w:r w:rsidR="001F5418" w:rsidRPr="00DF0BA0">
        <w:rPr>
          <w:rFonts w:ascii="IFAO-Grec Unicode" w:hAnsi="IFAO-Grec Unicode" w:cs="Times New Roman"/>
          <w:sz w:val="24"/>
          <w:szCs w:val="24"/>
        </w:rPr>
        <w:t xml:space="preserve">, but </w:t>
      </w:r>
      <w:r w:rsidR="009909DE" w:rsidRPr="00DF0BA0">
        <w:rPr>
          <w:rFonts w:ascii="IFAO-Grec Unicode" w:hAnsi="IFAO-Grec Unicode" w:cs="Times New Roman"/>
          <w:sz w:val="24"/>
          <w:szCs w:val="24"/>
        </w:rPr>
        <w:t xml:space="preserve">my </w:t>
      </w:r>
      <w:r w:rsidR="00CB717A" w:rsidRPr="00DF0BA0">
        <w:rPr>
          <w:rFonts w:ascii="IFAO-Grec Unicode" w:hAnsi="IFAO-Grec Unicode" w:cs="Times New Roman"/>
          <w:sz w:val="24"/>
          <w:szCs w:val="24"/>
        </w:rPr>
        <w:t xml:space="preserve">reassessment </w:t>
      </w:r>
      <w:r w:rsidR="004E252F" w:rsidRPr="00DF0BA0">
        <w:rPr>
          <w:rFonts w:ascii="IFAO-Grec Unicode" w:hAnsi="IFAO-Grec Unicode" w:cs="Times New Roman"/>
          <w:sz w:val="24"/>
          <w:szCs w:val="24"/>
        </w:rPr>
        <w:t xml:space="preserve">of </w:t>
      </w:r>
      <w:r w:rsidR="001F5418" w:rsidRPr="00DF0BA0">
        <w:rPr>
          <w:rFonts w:ascii="IFAO-Grec Unicode" w:hAnsi="IFAO-Grec Unicode" w:cs="Times New Roman"/>
          <w:sz w:val="24"/>
          <w:szCs w:val="24"/>
        </w:rPr>
        <w:t>h</w:t>
      </w:r>
      <w:r w:rsidR="000C179E" w:rsidRPr="00DF0BA0">
        <w:rPr>
          <w:rFonts w:ascii="IFAO-Grec Unicode" w:hAnsi="IFAO-Grec Unicode" w:cs="Times New Roman"/>
          <w:sz w:val="24"/>
          <w:szCs w:val="24"/>
        </w:rPr>
        <w:t>is readings</w:t>
      </w:r>
      <w:r w:rsidR="001F5418" w:rsidRPr="00DF0BA0">
        <w:rPr>
          <w:rFonts w:ascii="IFAO-Grec Unicode" w:hAnsi="IFAO-Grec Unicode" w:cs="Times New Roman"/>
          <w:sz w:val="24"/>
          <w:szCs w:val="24"/>
        </w:rPr>
        <w:t xml:space="preserve"> </w:t>
      </w:r>
      <w:r w:rsidR="009909DE" w:rsidRPr="00DF0BA0">
        <w:rPr>
          <w:rFonts w:ascii="IFAO-Grec Unicode" w:hAnsi="IFAO-Grec Unicode" w:cs="Times New Roman"/>
          <w:sz w:val="24"/>
          <w:szCs w:val="24"/>
        </w:rPr>
        <w:t xml:space="preserve">makes </w:t>
      </w:r>
      <w:r w:rsidR="00131647" w:rsidRPr="00DF0BA0">
        <w:rPr>
          <w:rFonts w:ascii="IFAO-Grec Unicode" w:hAnsi="IFAO-Grec Unicode" w:cs="Times New Roman"/>
          <w:sz w:val="24"/>
          <w:szCs w:val="24"/>
        </w:rPr>
        <w:t>that organization</w:t>
      </w:r>
      <w:r w:rsidR="009909DE" w:rsidRPr="00DF0BA0">
        <w:rPr>
          <w:rFonts w:ascii="IFAO-Grec Unicode" w:hAnsi="IFAO-Grec Unicode" w:cs="Times New Roman"/>
          <w:sz w:val="24"/>
          <w:szCs w:val="24"/>
        </w:rPr>
        <w:t xml:space="preserve"> impossible</w:t>
      </w:r>
      <w:commentRangeStart w:id="12"/>
      <w:commentRangeStart w:id="13"/>
      <w:r w:rsidR="00E87D9A" w:rsidRPr="00DF0BA0">
        <w:rPr>
          <w:rFonts w:ascii="IFAO-Grec Unicode" w:hAnsi="IFAO-Grec Unicode" w:cs="Times New Roman"/>
          <w:sz w:val="24"/>
          <w:szCs w:val="24"/>
        </w:rPr>
        <w:t xml:space="preserve">. </w:t>
      </w:r>
      <w:r w:rsidR="00473111" w:rsidRPr="00DF0BA0">
        <w:rPr>
          <w:rFonts w:ascii="IFAO-Grec Unicode" w:hAnsi="IFAO-Grec Unicode" w:cs="Times New Roman"/>
          <w:sz w:val="24"/>
          <w:szCs w:val="24"/>
        </w:rPr>
        <w:t>Of the four entires, o</w:t>
      </w:r>
      <w:r w:rsidR="008F244F" w:rsidRPr="00DF0BA0">
        <w:rPr>
          <w:rFonts w:ascii="IFAO-Grec Unicode" w:hAnsi="IFAO-Grec Unicode" w:cs="Times New Roman"/>
          <w:sz w:val="24"/>
          <w:szCs w:val="24"/>
        </w:rPr>
        <w:t xml:space="preserve">nly three </w:t>
      </w:r>
      <w:r w:rsidR="00C25A73" w:rsidRPr="00DF0BA0">
        <w:rPr>
          <w:rFonts w:ascii="IFAO-Grec Unicode" w:hAnsi="IFAO-Grec Unicode" w:cs="Times New Roman"/>
          <w:sz w:val="24"/>
          <w:szCs w:val="24"/>
        </w:rPr>
        <w:t xml:space="preserve">are </w:t>
      </w:r>
      <w:r w:rsidR="00473111" w:rsidRPr="00DF0BA0">
        <w:rPr>
          <w:rFonts w:ascii="IFAO-Grec Unicode" w:hAnsi="IFAO-Grec Unicode" w:cs="Times New Roman"/>
          <w:sz w:val="24"/>
          <w:szCs w:val="24"/>
        </w:rPr>
        <w:t xml:space="preserve">at all </w:t>
      </w:r>
      <w:r w:rsidR="008F244F" w:rsidRPr="00DF0BA0">
        <w:rPr>
          <w:rFonts w:ascii="IFAO-Grec Unicode" w:hAnsi="IFAO-Grec Unicode" w:cs="Times New Roman"/>
          <w:sz w:val="24"/>
          <w:szCs w:val="24"/>
        </w:rPr>
        <w:t>legible</w:t>
      </w:r>
      <w:r w:rsidR="00C25A73" w:rsidRPr="00DF0BA0">
        <w:rPr>
          <w:rFonts w:ascii="IFAO-Grec Unicode" w:hAnsi="IFAO-Grec Unicode" w:cs="Times New Roman"/>
          <w:sz w:val="24"/>
          <w:szCs w:val="24"/>
        </w:rPr>
        <w:t xml:space="preserve"> (and none </w:t>
      </w:r>
      <w:r w:rsidR="00BE6CED" w:rsidRPr="00DF0BA0">
        <w:rPr>
          <w:rFonts w:ascii="IFAO-Grec Unicode" w:hAnsi="IFAO-Grec Unicode" w:cs="Times New Roman"/>
          <w:sz w:val="24"/>
          <w:szCs w:val="24"/>
        </w:rPr>
        <w:t>completely</w:t>
      </w:r>
      <w:r w:rsidR="00C25A73" w:rsidRPr="00DF0BA0">
        <w:rPr>
          <w:rFonts w:ascii="IFAO-Grec Unicode" w:hAnsi="IFAO-Grec Unicode" w:cs="Times New Roman"/>
          <w:sz w:val="24"/>
          <w:szCs w:val="24"/>
        </w:rPr>
        <w:t>)</w:t>
      </w:r>
      <w:r w:rsidR="00B53B41" w:rsidRPr="00DF0BA0">
        <w:rPr>
          <w:rFonts w:ascii="IFAO-Grec Unicode" w:hAnsi="IFAO-Grec Unicode" w:cs="Times New Roman"/>
          <w:sz w:val="24"/>
          <w:szCs w:val="24"/>
        </w:rPr>
        <w:t xml:space="preserve">, and they each include the symbol for </w:t>
      </w:r>
      <w:r w:rsidR="00E86252" w:rsidRPr="00DF0BA0">
        <w:rPr>
          <w:rFonts w:ascii="IFAO-Grec Unicode" w:hAnsi="IFAO-Grec Unicode" w:cs="Times New Roman"/>
          <w:sz w:val="24"/>
          <w:szCs w:val="24"/>
        </w:rPr>
        <w:t xml:space="preserve">2′ (= </w:t>
      </w:r>
      <w:r w:rsidR="00B64E9C" w:rsidRPr="00DF0BA0">
        <w:rPr>
          <w:rFonts w:ascii="IFAO-Grec Unicode" w:hAnsi="IFAO-Grec Unicode" w:cs="Times New Roman"/>
          <w:sz w:val="24"/>
          <w:szCs w:val="24"/>
        </w:rPr>
        <w:t>1/2</w:t>
      </w:r>
      <w:r w:rsidR="00E86252" w:rsidRPr="00DF0BA0">
        <w:rPr>
          <w:rFonts w:ascii="IFAO-Grec Unicode" w:hAnsi="IFAO-Grec Unicode" w:cs="Times New Roman"/>
          <w:sz w:val="24"/>
          <w:szCs w:val="24"/>
        </w:rPr>
        <w:t>)</w:t>
      </w:r>
      <w:r w:rsidR="00B53B41" w:rsidRPr="00DF0BA0">
        <w:rPr>
          <w:rFonts w:ascii="IFAO-Grec Unicode" w:hAnsi="IFAO-Grec Unicode" w:cs="Times New Roman"/>
          <w:sz w:val="24"/>
          <w:szCs w:val="24"/>
        </w:rPr>
        <w:t xml:space="preserve">. </w:t>
      </w:r>
      <w:commentRangeEnd w:id="12"/>
      <w:r w:rsidR="003A4B68" w:rsidRPr="00DF0BA0">
        <w:rPr>
          <w:rStyle w:val="CommentReference"/>
          <w:rFonts w:ascii="IFAO-Grec Unicode" w:hAnsi="IFAO-Grec Unicode"/>
          <w:sz w:val="24"/>
          <w:szCs w:val="24"/>
        </w:rPr>
        <w:commentReference w:id="12"/>
      </w:r>
      <w:commentRangeEnd w:id="13"/>
      <w:r w:rsidR="00576D52" w:rsidRPr="00DF0BA0">
        <w:rPr>
          <w:rStyle w:val="CommentReference"/>
          <w:rFonts w:ascii="IFAO-Grec Unicode" w:hAnsi="IFAO-Grec Unicode"/>
          <w:sz w:val="24"/>
          <w:szCs w:val="24"/>
        </w:rPr>
        <w:commentReference w:id="13"/>
      </w:r>
      <w:r w:rsidR="00B53B41" w:rsidRPr="00DF0BA0">
        <w:rPr>
          <w:rFonts w:ascii="IFAO-Grec Unicode" w:hAnsi="IFAO-Grec Unicode" w:cs="Times New Roman"/>
          <w:sz w:val="24"/>
          <w:szCs w:val="24"/>
        </w:rPr>
        <w:t>T</w:t>
      </w:r>
      <w:r w:rsidR="00903B0B" w:rsidRPr="00DF0BA0">
        <w:rPr>
          <w:rFonts w:ascii="IFAO-Grec Unicode" w:hAnsi="IFAO-Grec Unicode" w:cs="Times New Roman"/>
          <w:sz w:val="24"/>
          <w:szCs w:val="24"/>
        </w:rPr>
        <w:t xml:space="preserve">wo </w:t>
      </w:r>
      <w:r w:rsidR="009B22FC" w:rsidRPr="00DF0BA0">
        <w:rPr>
          <w:rFonts w:ascii="IFAO-Grec Unicode" w:hAnsi="IFAO-Grec Unicode" w:cs="Times New Roman"/>
          <w:sz w:val="24"/>
          <w:szCs w:val="24"/>
        </w:rPr>
        <w:t xml:space="preserve">of them transform into </w:t>
      </w:r>
      <w:r w:rsidR="00903B0B" w:rsidRPr="00DF0BA0">
        <w:rPr>
          <w:rFonts w:ascii="IFAO-Grec Unicode" w:hAnsi="IFAO-Grec Unicode" w:cs="Times New Roman"/>
          <w:sz w:val="24"/>
          <w:szCs w:val="24"/>
        </w:rPr>
        <w:t>a third and a twentieth</w:t>
      </w:r>
      <w:r w:rsidR="00101367" w:rsidRPr="00DF0BA0">
        <w:rPr>
          <w:rFonts w:ascii="IFAO-Grec Unicode" w:hAnsi="IFAO-Grec Unicode" w:cs="Times New Roman"/>
          <w:sz w:val="24"/>
          <w:szCs w:val="24"/>
        </w:rPr>
        <w:t xml:space="preserve"> (in the latter case, an additional fraction has presumably been lost)</w:t>
      </w:r>
      <w:r w:rsidR="00903B0B" w:rsidRPr="00DF0BA0">
        <w:rPr>
          <w:rFonts w:ascii="IFAO-Grec Unicode" w:hAnsi="IFAO-Grec Unicode" w:cs="Times New Roman"/>
          <w:sz w:val="24"/>
          <w:szCs w:val="24"/>
        </w:rPr>
        <w:t>,</w:t>
      </w:r>
      <w:r w:rsidR="000732E0" w:rsidRPr="00DF0BA0">
        <w:rPr>
          <w:rFonts w:ascii="IFAO-Grec Unicode" w:hAnsi="IFAO-Grec Unicode" w:cs="Times New Roman"/>
          <w:sz w:val="24"/>
          <w:szCs w:val="24"/>
        </w:rPr>
        <w:t xml:space="preserve"> </w:t>
      </w:r>
      <w:r w:rsidR="004F225D" w:rsidRPr="00DF0BA0">
        <w:rPr>
          <w:rFonts w:ascii="IFAO-Grec Unicode" w:hAnsi="IFAO-Grec Unicode" w:cs="Times New Roman"/>
          <w:sz w:val="24"/>
          <w:szCs w:val="24"/>
        </w:rPr>
        <w:t xml:space="preserve">while </w:t>
      </w:r>
      <w:r w:rsidR="000732E0" w:rsidRPr="00DF0BA0">
        <w:rPr>
          <w:rFonts w:ascii="IFAO-Grec Unicode" w:hAnsi="IFAO-Grec Unicode" w:cs="Times New Roman"/>
          <w:sz w:val="24"/>
          <w:szCs w:val="24"/>
        </w:rPr>
        <w:t xml:space="preserve">the </w:t>
      </w:r>
      <w:r w:rsidR="00FA7251" w:rsidRPr="00DF0BA0">
        <w:rPr>
          <w:rFonts w:ascii="IFAO-Grec Unicode" w:hAnsi="IFAO-Grec Unicode" w:cs="Times New Roman"/>
          <w:sz w:val="24"/>
          <w:szCs w:val="24"/>
        </w:rPr>
        <w:t xml:space="preserve">quotient of the </w:t>
      </w:r>
      <w:r w:rsidR="004F225D" w:rsidRPr="00DF0BA0">
        <w:rPr>
          <w:rFonts w:ascii="IFAO-Grec Unicode" w:hAnsi="IFAO-Grec Unicode" w:cs="Times New Roman"/>
          <w:sz w:val="24"/>
          <w:szCs w:val="24"/>
        </w:rPr>
        <w:t xml:space="preserve">last </w:t>
      </w:r>
      <w:r w:rsidR="008474A6" w:rsidRPr="00DF0BA0">
        <w:rPr>
          <w:rFonts w:ascii="IFAO-Grec Unicode" w:hAnsi="IFAO-Grec Unicode" w:cs="Times New Roman"/>
          <w:sz w:val="24"/>
          <w:szCs w:val="24"/>
        </w:rPr>
        <w:t xml:space="preserve">is </w:t>
      </w:r>
      <w:r w:rsidR="00903B0B" w:rsidRPr="00DF0BA0">
        <w:rPr>
          <w:rFonts w:ascii="IFAO-Grec Unicode" w:hAnsi="IFAO-Grec Unicode" w:cs="Times New Roman"/>
          <w:sz w:val="24"/>
          <w:szCs w:val="24"/>
        </w:rPr>
        <w:t>a third and a tenth</w:t>
      </w:r>
      <w:r w:rsidR="005742CD" w:rsidRPr="00DF0BA0">
        <w:rPr>
          <w:rFonts w:ascii="IFAO-Grec Unicode" w:hAnsi="IFAO-Grec Unicode" w:cs="Times New Roman"/>
          <w:sz w:val="24"/>
          <w:szCs w:val="24"/>
        </w:rPr>
        <w:t>.</w:t>
      </w:r>
      <w:r w:rsidR="00074AA6" w:rsidRPr="00DF0BA0">
        <w:rPr>
          <w:rFonts w:ascii="IFAO-Grec Unicode" w:hAnsi="IFAO-Grec Unicode" w:cs="Times New Roman"/>
          <w:sz w:val="24"/>
          <w:szCs w:val="24"/>
        </w:rPr>
        <w:t xml:space="preserve"> </w:t>
      </w:r>
      <w:r w:rsidR="007A6DDF" w:rsidRPr="00DF0BA0">
        <w:rPr>
          <w:rFonts w:ascii="IFAO-Grec Unicode" w:hAnsi="IFAO-Grec Unicode" w:cs="Times New Roman"/>
          <w:sz w:val="24"/>
          <w:szCs w:val="24"/>
        </w:rPr>
        <w:t xml:space="preserve">It is tempting to posit, with Sijpesteijn, that these calculations belong to the third </w:t>
      </w:r>
      <w:r w:rsidR="00607D3C">
        <w:rPr>
          <w:rFonts w:ascii="IFAO-Grec Unicode" w:hAnsi="IFAO-Grec Unicode" w:cs="Times New Roman"/>
          <w:sz w:val="24"/>
          <w:szCs w:val="24"/>
        </w:rPr>
        <w:t>text</w:t>
      </w:r>
      <w:r w:rsidR="007A6DDF" w:rsidRPr="00DF0BA0">
        <w:rPr>
          <w:rFonts w:ascii="IFAO-Grec Unicode" w:hAnsi="IFAO-Grec Unicode" w:cs="Times New Roman"/>
          <w:sz w:val="24"/>
          <w:szCs w:val="24"/>
        </w:rPr>
        <w:t xml:space="preserve">, but </w:t>
      </w:r>
      <w:r w:rsidR="00C93616" w:rsidRPr="00DF0BA0">
        <w:rPr>
          <w:rFonts w:ascii="IFAO-Grec Unicode" w:hAnsi="IFAO-Grec Unicode" w:cs="Times New Roman"/>
          <w:sz w:val="24"/>
          <w:szCs w:val="24"/>
        </w:rPr>
        <w:t>the presence of halves in three successive entries</w:t>
      </w:r>
      <w:r w:rsidR="00C04E9D" w:rsidRPr="00DF0BA0">
        <w:rPr>
          <w:rFonts w:ascii="IFAO-Grec Unicode" w:hAnsi="IFAO-Grec Unicode" w:cs="Times New Roman"/>
          <w:sz w:val="24"/>
          <w:szCs w:val="24"/>
        </w:rPr>
        <w:t xml:space="preserve"> belies that</w:t>
      </w:r>
      <w:r w:rsidR="00C75148" w:rsidRPr="00DF0BA0">
        <w:rPr>
          <w:rFonts w:ascii="IFAO-Grec Unicode" w:hAnsi="IFAO-Grec Unicode" w:cs="Times New Roman"/>
          <w:sz w:val="24"/>
          <w:szCs w:val="24"/>
        </w:rPr>
        <w:t xml:space="preserve"> </w:t>
      </w:r>
      <w:r w:rsidR="00D42277" w:rsidRPr="00DF0BA0">
        <w:rPr>
          <w:rFonts w:ascii="IFAO-Grec Unicode" w:hAnsi="IFAO-Grec Unicode" w:cs="Times New Roman"/>
          <w:sz w:val="24"/>
          <w:szCs w:val="24"/>
        </w:rPr>
        <w:t>hypothesis</w:t>
      </w:r>
      <w:r w:rsidR="004E618D" w:rsidRPr="00DF0BA0">
        <w:rPr>
          <w:rFonts w:ascii="IFAO-Grec Unicode" w:hAnsi="IFAO-Grec Unicode" w:cs="Times New Roman"/>
          <w:sz w:val="24"/>
          <w:szCs w:val="24"/>
        </w:rPr>
        <w:t xml:space="preserve">, as does the appearance of the </w:t>
      </w:r>
      <w:r w:rsidR="00230746" w:rsidRPr="00DF0BA0">
        <w:rPr>
          <w:rFonts w:ascii="IFAO-Grec Unicode" w:hAnsi="IFAO-Grec Unicode" w:cs="Times New Roman"/>
          <w:sz w:val="24"/>
          <w:szCs w:val="24"/>
        </w:rPr>
        <w:t xml:space="preserve">corresponding </w:t>
      </w:r>
      <w:r w:rsidR="004E618D" w:rsidRPr="00DF0BA0">
        <w:rPr>
          <w:rFonts w:ascii="IFAO-Grec Unicode" w:hAnsi="IFAO-Grec Unicode" w:cs="Times New Roman"/>
          <w:sz w:val="24"/>
          <w:szCs w:val="24"/>
        </w:rPr>
        <w:t>entries</w:t>
      </w:r>
      <w:r w:rsidR="005F4FC0" w:rsidRPr="00DF0BA0">
        <w:rPr>
          <w:rFonts w:ascii="IFAO-Grec Unicode" w:hAnsi="IFAO-Grec Unicode" w:cs="Times New Roman"/>
          <w:sz w:val="24"/>
          <w:szCs w:val="24"/>
        </w:rPr>
        <w:t xml:space="preserve"> </w:t>
      </w:r>
      <w:r w:rsidR="00B86E02" w:rsidRPr="00DF0BA0">
        <w:rPr>
          <w:rFonts w:ascii="IFAO-Grec Unicode" w:hAnsi="IFAO-Grec Unicode" w:cs="Times New Roman"/>
          <w:sz w:val="24"/>
          <w:szCs w:val="24"/>
        </w:rPr>
        <w:t>in fragment C</w:t>
      </w:r>
      <w:r w:rsidR="00A47005" w:rsidRPr="00DF0BA0">
        <w:rPr>
          <w:rFonts w:ascii="IFAO-Grec Unicode" w:hAnsi="IFAO-Grec Unicode" w:cs="Times New Roman"/>
          <w:sz w:val="24"/>
          <w:szCs w:val="24"/>
        </w:rPr>
        <w:t xml:space="preserve"> (</w:t>
      </w:r>
      <w:r w:rsidR="00BD36D7" w:rsidRPr="00DF0BA0">
        <w:rPr>
          <w:rFonts w:ascii="IFAO-Grec Unicode" w:hAnsi="IFAO-Grec Unicode" w:cs="Times New Roman"/>
          <w:sz w:val="24"/>
          <w:szCs w:val="24"/>
        </w:rPr>
        <w:t>fr. C.22–25</w:t>
      </w:r>
      <w:r w:rsidR="00A47005" w:rsidRPr="00DF0BA0">
        <w:rPr>
          <w:rFonts w:ascii="IFAO-Grec Unicode" w:hAnsi="IFAO-Grec Unicode" w:cs="Times New Roman"/>
          <w:sz w:val="24"/>
          <w:szCs w:val="24"/>
        </w:rPr>
        <w:t>)</w:t>
      </w:r>
      <w:r w:rsidR="00C04E9D" w:rsidRPr="00DF0BA0">
        <w:rPr>
          <w:rFonts w:ascii="IFAO-Grec Unicode" w:hAnsi="IFAO-Grec Unicode" w:cs="Times New Roman"/>
          <w:sz w:val="24"/>
          <w:szCs w:val="24"/>
        </w:rPr>
        <w:t xml:space="preserve">. </w:t>
      </w:r>
      <w:r w:rsidR="006405D0" w:rsidRPr="00DF0BA0">
        <w:rPr>
          <w:rFonts w:ascii="IFAO-Grec Unicode" w:hAnsi="IFAO-Grec Unicode" w:cs="Times New Roman"/>
          <w:sz w:val="24"/>
          <w:szCs w:val="24"/>
        </w:rPr>
        <w:t>O</w:t>
      </w:r>
      <w:r w:rsidR="00015EDB" w:rsidRPr="00DF0BA0">
        <w:rPr>
          <w:rFonts w:ascii="IFAO-Grec Unicode" w:hAnsi="IFAO-Grec Unicode" w:cs="Times New Roman"/>
          <w:sz w:val="24"/>
          <w:szCs w:val="24"/>
        </w:rPr>
        <w:t>ther possibilit</w:t>
      </w:r>
      <w:r w:rsidR="006405D0" w:rsidRPr="00DF0BA0">
        <w:rPr>
          <w:rFonts w:ascii="IFAO-Grec Unicode" w:hAnsi="IFAO-Grec Unicode" w:cs="Times New Roman"/>
          <w:sz w:val="24"/>
          <w:szCs w:val="24"/>
        </w:rPr>
        <w:t>ies</w:t>
      </w:r>
      <w:r w:rsidR="00015EDB" w:rsidRPr="00DF0BA0">
        <w:rPr>
          <w:rFonts w:ascii="IFAO-Grec Unicode" w:hAnsi="IFAO-Grec Unicode" w:cs="Times New Roman"/>
          <w:sz w:val="24"/>
          <w:szCs w:val="24"/>
        </w:rPr>
        <w:t xml:space="preserve"> </w:t>
      </w:r>
      <w:r w:rsidR="006405D0" w:rsidRPr="00DF0BA0">
        <w:rPr>
          <w:rFonts w:ascii="IFAO-Grec Unicode" w:hAnsi="IFAO-Grec Unicode" w:cs="Times New Roman"/>
          <w:sz w:val="24"/>
          <w:szCs w:val="24"/>
        </w:rPr>
        <w:t>are</w:t>
      </w:r>
      <w:r w:rsidR="00015EDB" w:rsidRPr="00DF0BA0">
        <w:rPr>
          <w:rFonts w:ascii="IFAO-Grec Unicode" w:hAnsi="IFAO-Grec Unicode" w:cs="Times New Roman"/>
          <w:sz w:val="24"/>
          <w:szCs w:val="24"/>
        </w:rPr>
        <w:t xml:space="preserve"> that the halves belong to the quotient</w:t>
      </w:r>
      <w:r w:rsidR="006405D0" w:rsidRPr="00DF0BA0">
        <w:rPr>
          <w:rFonts w:ascii="IFAO-Grec Unicode" w:hAnsi="IFAO-Grec Unicode" w:cs="Times New Roman"/>
          <w:sz w:val="24"/>
          <w:szCs w:val="24"/>
        </w:rPr>
        <w:t xml:space="preserve"> </w:t>
      </w:r>
      <w:r w:rsidR="004E618D" w:rsidRPr="00DF0BA0">
        <w:rPr>
          <w:rFonts w:ascii="IFAO-Grec Unicode" w:hAnsi="IFAO-Grec Unicode" w:cs="Times New Roman"/>
          <w:sz w:val="24"/>
          <w:szCs w:val="24"/>
        </w:rPr>
        <w:t xml:space="preserve">of an entirely different calculation </w:t>
      </w:r>
      <w:r w:rsidR="006405D0" w:rsidRPr="00DF0BA0">
        <w:rPr>
          <w:rFonts w:ascii="IFAO-Grec Unicode" w:hAnsi="IFAO-Grec Unicode" w:cs="Times New Roman"/>
          <w:sz w:val="24"/>
          <w:szCs w:val="24"/>
        </w:rPr>
        <w:t xml:space="preserve">or that </w:t>
      </w:r>
      <w:r w:rsidR="00326233" w:rsidRPr="00DF0BA0">
        <w:rPr>
          <w:rFonts w:ascii="IFAO-Grec Unicode" w:hAnsi="IFAO-Grec Unicode" w:cs="Times New Roman"/>
          <w:sz w:val="24"/>
          <w:szCs w:val="24"/>
        </w:rPr>
        <w:t xml:space="preserve">the column preserves </w:t>
      </w:r>
      <w:r w:rsidR="006405D0" w:rsidRPr="00DF0BA0">
        <w:rPr>
          <w:rFonts w:ascii="IFAO-Grec Unicode" w:hAnsi="IFAO-Grec Unicode" w:cs="Times New Roman"/>
          <w:sz w:val="24"/>
          <w:szCs w:val="24"/>
        </w:rPr>
        <w:t xml:space="preserve">a </w:t>
      </w:r>
      <w:r w:rsidR="004E618D" w:rsidRPr="00DF0BA0">
        <w:rPr>
          <w:rFonts w:ascii="IFAO-Grec Unicode" w:hAnsi="IFAO-Grec Unicode" w:cs="Times New Roman"/>
          <w:sz w:val="24"/>
          <w:szCs w:val="24"/>
        </w:rPr>
        <w:t xml:space="preserve">draft or previous version of the </w:t>
      </w:r>
      <w:r w:rsidR="0098402D">
        <w:rPr>
          <w:rFonts w:ascii="IFAO-Grec Unicode" w:hAnsi="IFAO-Grec Unicode" w:cs="Times New Roman"/>
          <w:sz w:val="24"/>
          <w:szCs w:val="24"/>
        </w:rPr>
        <w:t>table</w:t>
      </w:r>
      <w:r w:rsidR="006405D0" w:rsidRPr="00DF0BA0">
        <w:rPr>
          <w:rFonts w:ascii="IFAO-Grec Unicode" w:hAnsi="IFAO-Grec Unicode" w:cs="Times New Roman"/>
          <w:sz w:val="24"/>
          <w:szCs w:val="24"/>
        </w:rPr>
        <w:t xml:space="preserve">. </w:t>
      </w:r>
      <w:r w:rsidR="003B7A55" w:rsidRPr="00DF0BA0">
        <w:rPr>
          <w:rFonts w:ascii="IFAO-Grec Unicode" w:hAnsi="IFAO-Grec Unicode" w:cs="Times New Roman"/>
          <w:sz w:val="24"/>
          <w:szCs w:val="24"/>
        </w:rPr>
        <w:t xml:space="preserve">The </w:t>
      </w:r>
      <w:r w:rsidR="006D1697" w:rsidRPr="00DF0BA0">
        <w:rPr>
          <w:rFonts w:ascii="IFAO-Grec Unicode" w:hAnsi="IFAO-Grec Unicode" w:cs="Times New Roman"/>
          <w:sz w:val="24"/>
          <w:szCs w:val="24"/>
        </w:rPr>
        <w:t>extant text</w:t>
      </w:r>
      <w:r w:rsidR="002752E0" w:rsidRPr="00DF0BA0">
        <w:rPr>
          <w:rFonts w:ascii="IFAO-Grec Unicode" w:hAnsi="IFAO-Grec Unicode" w:cs="Times New Roman"/>
          <w:sz w:val="24"/>
          <w:szCs w:val="24"/>
        </w:rPr>
        <w:t xml:space="preserve">, unfortunately, </w:t>
      </w:r>
      <w:r w:rsidR="00F14B68" w:rsidRPr="00DF0BA0">
        <w:rPr>
          <w:rFonts w:ascii="IFAO-Grec Unicode" w:hAnsi="IFAO-Grec Unicode" w:cs="Times New Roman"/>
          <w:sz w:val="24"/>
          <w:szCs w:val="24"/>
        </w:rPr>
        <w:t xml:space="preserve">is </w:t>
      </w:r>
      <w:r w:rsidR="002752E0" w:rsidRPr="00DF0BA0">
        <w:rPr>
          <w:rFonts w:ascii="IFAO-Grec Unicode" w:hAnsi="IFAO-Grec Unicode" w:cs="Times New Roman"/>
          <w:sz w:val="24"/>
          <w:szCs w:val="24"/>
        </w:rPr>
        <w:t>opaque.</w:t>
      </w:r>
    </w:p>
    <w:tbl>
      <w:tblPr>
        <w:tblStyle w:val="ListTable3"/>
        <w:tblW w:w="0" w:type="auto"/>
        <w:tblLook w:val="0420" w:firstRow="1" w:lastRow="0" w:firstColumn="0" w:lastColumn="0" w:noHBand="0" w:noVBand="1"/>
      </w:tblPr>
      <w:tblGrid>
        <w:gridCol w:w="1834"/>
        <w:gridCol w:w="731"/>
        <w:gridCol w:w="1038"/>
        <w:gridCol w:w="731"/>
        <w:gridCol w:w="1038"/>
        <w:gridCol w:w="731"/>
        <w:gridCol w:w="1038"/>
      </w:tblGrid>
      <w:tr w:rsidR="00BF365A" w:rsidRPr="00DF0BA0" w14:paraId="53326245" w14:textId="77777777" w:rsidTr="00161538">
        <w:trPr>
          <w:cnfStyle w:val="100000000000" w:firstRow="1" w:lastRow="0" w:firstColumn="0" w:lastColumn="0" w:oddVBand="0" w:evenVBand="0" w:oddHBand="0" w:evenHBand="0" w:firstRowFirstColumn="0" w:firstRowLastColumn="0" w:lastRowFirstColumn="0" w:lastRowLastColumn="0"/>
          <w:trHeight w:val="320"/>
        </w:trPr>
        <w:tc>
          <w:tcPr>
            <w:tcW w:w="0" w:type="auto"/>
            <w:gridSpan w:val="7"/>
            <w:noWrap/>
            <w:vAlign w:val="center"/>
          </w:tcPr>
          <w:p w14:paraId="5433683A" w14:textId="792A0648" w:rsidR="00BF365A" w:rsidRPr="00DF0BA0" w:rsidRDefault="00BF365A" w:rsidP="004829D7">
            <w:pPr>
              <w:spacing w:line="480" w:lineRule="auto"/>
              <w:jc w:val="center"/>
              <w:rPr>
                <w:rFonts w:ascii="IFAO-Grec Unicode" w:hAnsi="IFAO-Grec Unicode"/>
              </w:rPr>
            </w:pPr>
            <w:r w:rsidRPr="00DF0BA0">
              <w:rPr>
                <w:rFonts w:ascii="IFAO-Grec Unicode" w:hAnsi="IFAO-Grec Unicode"/>
              </w:rPr>
              <w:t xml:space="preserve">Table </w:t>
            </w:r>
            <w:r w:rsidR="005414D8" w:rsidRPr="00DF0BA0">
              <w:rPr>
                <w:rFonts w:ascii="IFAO-Grec Unicode" w:hAnsi="IFAO-Grec Unicode"/>
              </w:rPr>
              <w:t>1</w:t>
            </w:r>
            <w:r w:rsidRPr="00DF0BA0">
              <w:rPr>
                <w:rFonts w:ascii="IFAO-Grec Unicode" w:hAnsi="IFAO-Grec Unicode"/>
              </w:rPr>
              <w:t xml:space="preserve">: </w:t>
            </w:r>
            <w:r w:rsidR="00BB56D4" w:rsidRPr="00DF0BA0">
              <w:rPr>
                <w:rFonts w:ascii="IFAO-Grec Unicode" w:hAnsi="IFAO-Grec Unicode"/>
              </w:rPr>
              <w:t xml:space="preserve">The Complete </w:t>
            </w:r>
            <w:r w:rsidRPr="00DF0BA0">
              <w:rPr>
                <w:rFonts w:ascii="IFAO-Grec Unicode" w:hAnsi="IFAO-Grec Unicode"/>
              </w:rPr>
              <w:t xml:space="preserve">Third </w:t>
            </w:r>
            <w:r w:rsidR="00256CE4">
              <w:rPr>
                <w:rFonts w:ascii="IFAO-Grec Unicode" w:hAnsi="IFAO-Grec Unicode"/>
              </w:rPr>
              <w:t xml:space="preserve">Table </w:t>
            </w:r>
            <w:r w:rsidR="0053319D" w:rsidRPr="00DF0BA0">
              <w:rPr>
                <w:rFonts w:ascii="IFAO-Grec Unicode" w:hAnsi="IFAO-Grec Unicode"/>
              </w:rPr>
              <w:t>(</w:t>
            </w:r>
            <w:r w:rsidRPr="00DF0BA0">
              <w:rPr>
                <w:rFonts w:ascii="IFAO-Grec Unicode" w:hAnsi="IFAO-Grec Unicode"/>
              </w:rPr>
              <w:t>Transformations of Thirtieth Parts)</w:t>
            </w:r>
          </w:p>
        </w:tc>
      </w:tr>
      <w:tr w:rsidR="001E03BD" w:rsidRPr="00DF0BA0" w14:paraId="430A8597"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4EF0CBCE"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w:t>
            </w:r>
          </w:p>
        </w:tc>
        <w:tc>
          <w:tcPr>
            <w:tcW w:w="0" w:type="auto"/>
            <w:vAlign w:val="center"/>
          </w:tcPr>
          <w:p w14:paraId="06C77668"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D161BB8" w14:textId="01E1E490" w:rsidR="00BF365A" w:rsidRPr="00DF0BA0" w:rsidRDefault="0013319F" w:rsidP="004829D7">
            <w:pPr>
              <w:spacing w:line="480" w:lineRule="auto"/>
              <w:jc w:val="center"/>
              <w:rPr>
                <w:rFonts w:ascii="IFAO-Grec Unicode" w:hAnsi="IFAO-Grec Unicode"/>
                <w:color w:val="000000"/>
              </w:rPr>
            </w:pPr>
            <w:r w:rsidRPr="00DF0BA0">
              <w:rPr>
                <w:rFonts w:ascii="IFAO-Grec Unicode" w:hAnsi="IFAO-Grec Unicode"/>
                <w:color w:val="000000"/>
              </w:rPr>
              <w:t>30</w:t>
            </w:r>
            <w:r w:rsidR="00B95FBD" w:rsidRPr="00DF0BA0">
              <w:rPr>
                <w:rFonts w:ascii="IFAO-Grec Unicode" w:hAnsi="IFAO-Grec Unicode"/>
              </w:rPr>
              <w:t>′</w:t>
            </w:r>
          </w:p>
        </w:tc>
        <w:tc>
          <w:tcPr>
            <w:tcW w:w="0" w:type="auto"/>
            <w:vAlign w:val="center"/>
          </w:tcPr>
          <w:p w14:paraId="44323491"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55176688"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7DC550A9"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15B45AC2" w14:textId="77777777" w:rsidR="00BF365A" w:rsidRPr="00DF0BA0" w:rsidRDefault="00BF365A" w:rsidP="004829D7">
            <w:pPr>
              <w:spacing w:line="480" w:lineRule="auto"/>
              <w:jc w:val="center"/>
              <w:rPr>
                <w:rFonts w:ascii="IFAO-Grec Unicode" w:hAnsi="IFAO-Grec Unicode"/>
              </w:rPr>
            </w:pPr>
          </w:p>
        </w:tc>
      </w:tr>
      <w:tr w:rsidR="001E03BD" w:rsidRPr="00DF0BA0" w14:paraId="0201C45D" w14:textId="77777777" w:rsidTr="00161538">
        <w:trPr>
          <w:trHeight w:val="320"/>
        </w:trPr>
        <w:tc>
          <w:tcPr>
            <w:tcW w:w="0" w:type="auto"/>
            <w:noWrap/>
            <w:vAlign w:val="center"/>
            <w:hideMark/>
          </w:tcPr>
          <w:p w14:paraId="05B3C5C7"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  1/2</w:t>
            </w:r>
          </w:p>
        </w:tc>
        <w:tc>
          <w:tcPr>
            <w:tcW w:w="0" w:type="auto"/>
            <w:vAlign w:val="center"/>
          </w:tcPr>
          <w:p w14:paraId="5CB7278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9753844" w14:textId="16D9F6D8"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20′</w:t>
            </w:r>
          </w:p>
        </w:tc>
        <w:tc>
          <w:tcPr>
            <w:tcW w:w="0" w:type="auto"/>
            <w:vAlign w:val="center"/>
          </w:tcPr>
          <w:p w14:paraId="20FC860F"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12AFC2F2"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7BD67B0D"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6E3BAA50" w14:textId="77777777" w:rsidR="00BF365A" w:rsidRPr="00DF0BA0" w:rsidRDefault="00BF365A" w:rsidP="004829D7">
            <w:pPr>
              <w:spacing w:line="480" w:lineRule="auto"/>
              <w:jc w:val="center"/>
              <w:rPr>
                <w:rFonts w:ascii="IFAO-Grec Unicode" w:hAnsi="IFAO-Grec Unicode"/>
              </w:rPr>
            </w:pPr>
          </w:p>
        </w:tc>
      </w:tr>
      <w:tr w:rsidR="001E03BD" w:rsidRPr="00DF0BA0" w14:paraId="7B8861A4"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18D6DCA9"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w:t>
            </w:r>
          </w:p>
        </w:tc>
        <w:tc>
          <w:tcPr>
            <w:tcW w:w="0" w:type="auto"/>
            <w:vAlign w:val="center"/>
          </w:tcPr>
          <w:p w14:paraId="05DBEDB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13AE69C" w14:textId="672CE9CD"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15′</w:t>
            </w:r>
          </w:p>
        </w:tc>
        <w:tc>
          <w:tcPr>
            <w:tcW w:w="0" w:type="auto"/>
            <w:vAlign w:val="center"/>
          </w:tcPr>
          <w:p w14:paraId="2BADCECE"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45E39066"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4627718C"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723BCF30" w14:textId="77777777" w:rsidR="00BF365A" w:rsidRPr="00DF0BA0" w:rsidRDefault="00BF365A" w:rsidP="004829D7">
            <w:pPr>
              <w:spacing w:line="480" w:lineRule="auto"/>
              <w:jc w:val="center"/>
              <w:rPr>
                <w:rFonts w:ascii="IFAO-Grec Unicode" w:hAnsi="IFAO-Grec Unicode"/>
              </w:rPr>
            </w:pPr>
          </w:p>
        </w:tc>
      </w:tr>
      <w:tr w:rsidR="001E03BD" w:rsidRPr="00DF0BA0" w14:paraId="0460F4BC" w14:textId="77777777" w:rsidTr="00161538">
        <w:trPr>
          <w:trHeight w:val="320"/>
        </w:trPr>
        <w:tc>
          <w:tcPr>
            <w:tcW w:w="0" w:type="auto"/>
            <w:noWrap/>
            <w:vAlign w:val="center"/>
            <w:hideMark/>
          </w:tcPr>
          <w:p w14:paraId="3A16BE80"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  1/2</w:t>
            </w:r>
          </w:p>
        </w:tc>
        <w:tc>
          <w:tcPr>
            <w:tcW w:w="0" w:type="auto"/>
            <w:vAlign w:val="center"/>
          </w:tcPr>
          <w:p w14:paraId="1596F9F6"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C001474" w14:textId="736AC386"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15′</w:t>
            </w:r>
          </w:p>
        </w:tc>
        <w:tc>
          <w:tcPr>
            <w:tcW w:w="0" w:type="auto"/>
            <w:vAlign w:val="center"/>
          </w:tcPr>
          <w:p w14:paraId="0A1D87E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9F44426" w14:textId="2996008C"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c>
          <w:tcPr>
            <w:tcW w:w="0" w:type="auto"/>
            <w:vAlign w:val="center"/>
          </w:tcPr>
          <w:p w14:paraId="1AE7305C"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323708FF"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66F31742"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16997876"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3</w:t>
            </w:r>
          </w:p>
        </w:tc>
        <w:tc>
          <w:tcPr>
            <w:tcW w:w="0" w:type="auto"/>
            <w:vAlign w:val="center"/>
          </w:tcPr>
          <w:p w14:paraId="18AF082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DD7BBD9" w14:textId="45A99E71"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284E2FDA"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5A8E84A0"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2882E470"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40826F42" w14:textId="77777777" w:rsidR="00BF365A" w:rsidRPr="00DF0BA0" w:rsidRDefault="00BF365A" w:rsidP="004829D7">
            <w:pPr>
              <w:spacing w:line="480" w:lineRule="auto"/>
              <w:jc w:val="center"/>
              <w:rPr>
                <w:rFonts w:ascii="IFAO-Grec Unicode" w:hAnsi="IFAO-Grec Unicode"/>
              </w:rPr>
            </w:pPr>
          </w:p>
        </w:tc>
      </w:tr>
      <w:tr w:rsidR="001E03BD" w:rsidRPr="00DF0BA0" w14:paraId="586D9EA7" w14:textId="77777777" w:rsidTr="00161538">
        <w:trPr>
          <w:trHeight w:val="320"/>
        </w:trPr>
        <w:tc>
          <w:tcPr>
            <w:tcW w:w="0" w:type="auto"/>
            <w:noWrap/>
            <w:vAlign w:val="center"/>
            <w:hideMark/>
          </w:tcPr>
          <w:p w14:paraId="16D0287A"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3  1/2</w:t>
            </w:r>
          </w:p>
        </w:tc>
        <w:tc>
          <w:tcPr>
            <w:tcW w:w="0" w:type="auto"/>
            <w:vAlign w:val="center"/>
          </w:tcPr>
          <w:p w14:paraId="4AADA09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1F5C920" w14:textId="2CEB84DE"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4D317A0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E247C72" w14:textId="5F8D55C2"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c>
          <w:tcPr>
            <w:tcW w:w="0" w:type="auto"/>
            <w:vAlign w:val="center"/>
          </w:tcPr>
          <w:p w14:paraId="58C720F1"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6A479D62"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10133DFF"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006C55A6"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4</w:t>
            </w:r>
          </w:p>
        </w:tc>
        <w:tc>
          <w:tcPr>
            <w:tcW w:w="0" w:type="auto"/>
            <w:vAlign w:val="center"/>
          </w:tcPr>
          <w:p w14:paraId="571E60C6"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37370DC" w14:textId="7057C942"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3EBD8090"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6F9E996" w14:textId="68ADC7FF"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c>
          <w:tcPr>
            <w:tcW w:w="0" w:type="auto"/>
            <w:vAlign w:val="center"/>
          </w:tcPr>
          <w:p w14:paraId="3C82C7BB"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0035192B"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729B91FA" w14:textId="77777777" w:rsidTr="00161538">
        <w:trPr>
          <w:trHeight w:val="320"/>
        </w:trPr>
        <w:tc>
          <w:tcPr>
            <w:tcW w:w="0" w:type="auto"/>
            <w:noWrap/>
            <w:vAlign w:val="center"/>
            <w:hideMark/>
          </w:tcPr>
          <w:p w14:paraId="4D3E1C08"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4  1/2</w:t>
            </w:r>
          </w:p>
        </w:tc>
        <w:tc>
          <w:tcPr>
            <w:tcW w:w="0" w:type="auto"/>
            <w:vAlign w:val="center"/>
          </w:tcPr>
          <w:p w14:paraId="62C6302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8335FDA" w14:textId="51A5B171"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15F113C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C915EA3" w14:textId="11E77C4E"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20′</w:t>
            </w:r>
          </w:p>
        </w:tc>
        <w:tc>
          <w:tcPr>
            <w:tcW w:w="0" w:type="auto"/>
            <w:vAlign w:val="center"/>
          </w:tcPr>
          <w:p w14:paraId="4FE871C6"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23619B9D"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32C5A5DC"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553C09A6"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5</w:t>
            </w:r>
          </w:p>
        </w:tc>
        <w:tc>
          <w:tcPr>
            <w:tcW w:w="0" w:type="auto"/>
            <w:vAlign w:val="center"/>
          </w:tcPr>
          <w:p w14:paraId="7B4AF97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65089F2" w14:textId="73A0F48F"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6′</w:t>
            </w:r>
          </w:p>
        </w:tc>
        <w:tc>
          <w:tcPr>
            <w:tcW w:w="0" w:type="auto"/>
            <w:vAlign w:val="center"/>
          </w:tcPr>
          <w:p w14:paraId="5AC8C262"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62D60FA7"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492362A4"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6D8C19C6" w14:textId="77777777" w:rsidR="00BF365A" w:rsidRPr="00DF0BA0" w:rsidRDefault="00BF365A" w:rsidP="004829D7">
            <w:pPr>
              <w:spacing w:line="480" w:lineRule="auto"/>
              <w:jc w:val="center"/>
              <w:rPr>
                <w:rFonts w:ascii="IFAO-Grec Unicode" w:hAnsi="IFAO-Grec Unicode"/>
              </w:rPr>
            </w:pPr>
          </w:p>
        </w:tc>
      </w:tr>
      <w:tr w:rsidR="001E03BD" w:rsidRPr="00DF0BA0" w14:paraId="2128D953" w14:textId="77777777" w:rsidTr="00161538">
        <w:trPr>
          <w:trHeight w:val="320"/>
        </w:trPr>
        <w:tc>
          <w:tcPr>
            <w:tcW w:w="0" w:type="auto"/>
            <w:noWrap/>
            <w:vAlign w:val="center"/>
            <w:hideMark/>
          </w:tcPr>
          <w:p w14:paraId="6378B62C"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5  1/2</w:t>
            </w:r>
          </w:p>
        </w:tc>
        <w:tc>
          <w:tcPr>
            <w:tcW w:w="0" w:type="auto"/>
            <w:vAlign w:val="center"/>
          </w:tcPr>
          <w:p w14:paraId="28F19A3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7B6F159" w14:textId="397DF5BF"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6′</w:t>
            </w:r>
          </w:p>
        </w:tc>
        <w:tc>
          <w:tcPr>
            <w:tcW w:w="0" w:type="auto"/>
            <w:vAlign w:val="center"/>
          </w:tcPr>
          <w:p w14:paraId="2055BF5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49A6EE9" w14:textId="7FE8767C"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c>
          <w:tcPr>
            <w:tcW w:w="0" w:type="auto"/>
            <w:vAlign w:val="center"/>
          </w:tcPr>
          <w:p w14:paraId="039D8F41"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4E8D6357"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0183490C"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3725FB07"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6</w:t>
            </w:r>
          </w:p>
        </w:tc>
        <w:tc>
          <w:tcPr>
            <w:tcW w:w="0" w:type="auto"/>
            <w:vAlign w:val="center"/>
          </w:tcPr>
          <w:p w14:paraId="471C0606"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91FDCCA" w14:textId="4F933EE4"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5′</w:t>
            </w:r>
          </w:p>
        </w:tc>
        <w:tc>
          <w:tcPr>
            <w:tcW w:w="0" w:type="auto"/>
            <w:vAlign w:val="center"/>
          </w:tcPr>
          <w:p w14:paraId="7665E53B"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3E17FCF3"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394FBB23"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42CB04C8" w14:textId="77777777" w:rsidR="00BF365A" w:rsidRPr="00DF0BA0" w:rsidRDefault="00BF365A" w:rsidP="004829D7">
            <w:pPr>
              <w:spacing w:line="480" w:lineRule="auto"/>
              <w:jc w:val="center"/>
              <w:rPr>
                <w:rFonts w:ascii="IFAO-Grec Unicode" w:hAnsi="IFAO-Grec Unicode"/>
              </w:rPr>
            </w:pPr>
          </w:p>
        </w:tc>
      </w:tr>
      <w:tr w:rsidR="001E03BD" w:rsidRPr="00DF0BA0" w14:paraId="72D65DDD" w14:textId="77777777" w:rsidTr="00161538">
        <w:trPr>
          <w:trHeight w:val="320"/>
        </w:trPr>
        <w:tc>
          <w:tcPr>
            <w:tcW w:w="0" w:type="auto"/>
            <w:noWrap/>
            <w:vAlign w:val="center"/>
            <w:hideMark/>
          </w:tcPr>
          <w:p w14:paraId="2496036A"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6  1/2</w:t>
            </w:r>
          </w:p>
        </w:tc>
        <w:tc>
          <w:tcPr>
            <w:tcW w:w="0" w:type="auto"/>
            <w:vAlign w:val="center"/>
          </w:tcPr>
          <w:p w14:paraId="2A0DB9E0"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BA08679" w14:textId="6ACC6A68"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5′</w:t>
            </w:r>
          </w:p>
        </w:tc>
        <w:tc>
          <w:tcPr>
            <w:tcW w:w="0" w:type="auto"/>
            <w:vAlign w:val="center"/>
          </w:tcPr>
          <w:p w14:paraId="0853CC14"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1C8DDBB" w14:textId="3B253D73"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c>
          <w:tcPr>
            <w:tcW w:w="0" w:type="auto"/>
            <w:vAlign w:val="center"/>
          </w:tcPr>
          <w:p w14:paraId="61EF06D4"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29E5E030"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683A164A"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24DBCB9E"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7</w:t>
            </w:r>
          </w:p>
        </w:tc>
        <w:tc>
          <w:tcPr>
            <w:tcW w:w="0" w:type="auto"/>
            <w:vAlign w:val="center"/>
          </w:tcPr>
          <w:p w14:paraId="1F1F284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9589791" w14:textId="0B3AC9E7"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5′</w:t>
            </w:r>
          </w:p>
        </w:tc>
        <w:tc>
          <w:tcPr>
            <w:tcW w:w="0" w:type="auto"/>
            <w:vAlign w:val="center"/>
          </w:tcPr>
          <w:p w14:paraId="26BB478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9B2F1AF" w14:textId="078D5BCE"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c>
          <w:tcPr>
            <w:tcW w:w="0" w:type="auto"/>
            <w:vAlign w:val="center"/>
          </w:tcPr>
          <w:p w14:paraId="60EEADE6"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3F923CFA"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59AE15E5" w14:textId="77777777" w:rsidTr="00161538">
        <w:trPr>
          <w:trHeight w:val="320"/>
        </w:trPr>
        <w:tc>
          <w:tcPr>
            <w:tcW w:w="0" w:type="auto"/>
            <w:noWrap/>
            <w:vAlign w:val="center"/>
            <w:hideMark/>
          </w:tcPr>
          <w:p w14:paraId="1775FC10"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7  1/2</w:t>
            </w:r>
          </w:p>
        </w:tc>
        <w:tc>
          <w:tcPr>
            <w:tcW w:w="0" w:type="auto"/>
            <w:vAlign w:val="center"/>
          </w:tcPr>
          <w:p w14:paraId="2453A9D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8A831AB" w14:textId="2A84EA76"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4′</w:t>
            </w:r>
          </w:p>
        </w:tc>
        <w:tc>
          <w:tcPr>
            <w:tcW w:w="0" w:type="auto"/>
            <w:vAlign w:val="center"/>
          </w:tcPr>
          <w:p w14:paraId="2786314F" w14:textId="49576C9D"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621E626A" w14:textId="39EEA0FF"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42B2579F" w14:textId="12A327F0"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4ED843CE" w14:textId="183FD8BD" w:rsidR="00BF365A" w:rsidRPr="00DF0BA0" w:rsidRDefault="00BF365A" w:rsidP="004829D7">
            <w:pPr>
              <w:spacing w:line="480" w:lineRule="auto"/>
              <w:jc w:val="center"/>
              <w:rPr>
                <w:rFonts w:ascii="IFAO-Grec Unicode" w:hAnsi="IFAO-Grec Unicode"/>
                <w:color w:val="000000"/>
              </w:rPr>
            </w:pPr>
          </w:p>
        </w:tc>
      </w:tr>
      <w:tr w:rsidR="001E03BD" w:rsidRPr="00DF0BA0" w14:paraId="7E001971"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068AC6CA"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8</w:t>
            </w:r>
          </w:p>
        </w:tc>
        <w:tc>
          <w:tcPr>
            <w:tcW w:w="0" w:type="auto"/>
            <w:vAlign w:val="center"/>
          </w:tcPr>
          <w:p w14:paraId="14F8E9A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C27B2CF" w14:textId="11C76A64"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4′</w:t>
            </w:r>
          </w:p>
        </w:tc>
        <w:tc>
          <w:tcPr>
            <w:tcW w:w="0" w:type="auto"/>
            <w:vAlign w:val="center"/>
          </w:tcPr>
          <w:p w14:paraId="0A03899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4C13566" w14:textId="59AD50A7"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c>
          <w:tcPr>
            <w:tcW w:w="0" w:type="auto"/>
            <w:vAlign w:val="center"/>
          </w:tcPr>
          <w:p w14:paraId="432A6CF6"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4DA2EA37"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2E76C4F0" w14:textId="77777777" w:rsidTr="00161538">
        <w:trPr>
          <w:trHeight w:val="320"/>
        </w:trPr>
        <w:tc>
          <w:tcPr>
            <w:tcW w:w="0" w:type="auto"/>
            <w:noWrap/>
            <w:vAlign w:val="center"/>
            <w:hideMark/>
          </w:tcPr>
          <w:p w14:paraId="64DCFF9B"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8  1/2</w:t>
            </w:r>
          </w:p>
        </w:tc>
        <w:tc>
          <w:tcPr>
            <w:tcW w:w="0" w:type="auto"/>
            <w:vAlign w:val="center"/>
          </w:tcPr>
          <w:p w14:paraId="0D46CB6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FF51B8E" w14:textId="58BA32F5"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4′</w:t>
            </w:r>
          </w:p>
        </w:tc>
        <w:tc>
          <w:tcPr>
            <w:tcW w:w="0" w:type="auto"/>
            <w:vAlign w:val="center"/>
          </w:tcPr>
          <w:p w14:paraId="292F163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E73162B" w14:textId="20F249AB"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c>
          <w:tcPr>
            <w:tcW w:w="0" w:type="auto"/>
            <w:vAlign w:val="center"/>
          </w:tcPr>
          <w:p w14:paraId="70262438" w14:textId="2855ACAE"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024865D1" w14:textId="6D31BE12" w:rsidR="00BF365A" w:rsidRPr="00DF0BA0" w:rsidRDefault="00BF365A" w:rsidP="004829D7">
            <w:pPr>
              <w:spacing w:line="480" w:lineRule="auto"/>
              <w:jc w:val="center"/>
              <w:rPr>
                <w:rFonts w:ascii="IFAO-Grec Unicode" w:hAnsi="IFAO-Grec Unicode"/>
                <w:color w:val="000000"/>
              </w:rPr>
            </w:pPr>
          </w:p>
        </w:tc>
      </w:tr>
      <w:tr w:rsidR="001E03BD" w:rsidRPr="00DF0BA0" w14:paraId="43B20E67"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1D6E0601"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9</w:t>
            </w:r>
          </w:p>
        </w:tc>
        <w:tc>
          <w:tcPr>
            <w:tcW w:w="0" w:type="auto"/>
            <w:vAlign w:val="center"/>
          </w:tcPr>
          <w:p w14:paraId="20E9248A"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B2B833F" w14:textId="4A613755" w:rsidR="00BF365A" w:rsidRPr="00DF0BA0" w:rsidRDefault="00D543DA" w:rsidP="004829D7">
            <w:pPr>
              <w:spacing w:line="480" w:lineRule="auto"/>
              <w:jc w:val="center"/>
              <w:rPr>
                <w:rFonts w:ascii="IFAO-Grec Unicode" w:hAnsi="IFAO-Grec Unicode"/>
                <w:color w:val="000000"/>
                <w:lang w:val="el-GR"/>
              </w:rPr>
            </w:pPr>
            <w:r w:rsidRPr="00DF0BA0">
              <w:rPr>
                <w:rFonts w:ascii="IFAO-Grec Unicode" w:hAnsi="IFAO-Grec Unicode"/>
                <w:color w:val="000000"/>
              </w:rPr>
              <w:t>4′</w:t>
            </w:r>
          </w:p>
        </w:tc>
        <w:tc>
          <w:tcPr>
            <w:tcW w:w="0" w:type="auto"/>
            <w:vAlign w:val="center"/>
          </w:tcPr>
          <w:p w14:paraId="3F56DBC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23B5877" w14:textId="09C73E98"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20′</w:t>
            </w:r>
          </w:p>
        </w:tc>
        <w:tc>
          <w:tcPr>
            <w:tcW w:w="0" w:type="auto"/>
            <w:vAlign w:val="center"/>
          </w:tcPr>
          <w:p w14:paraId="39BD6C8D"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32FA3438"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4387B96E" w14:textId="77777777" w:rsidTr="00161538">
        <w:trPr>
          <w:trHeight w:val="320"/>
        </w:trPr>
        <w:tc>
          <w:tcPr>
            <w:tcW w:w="0" w:type="auto"/>
            <w:noWrap/>
            <w:vAlign w:val="center"/>
            <w:hideMark/>
          </w:tcPr>
          <w:p w14:paraId="20DF58E4"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9  1/2</w:t>
            </w:r>
          </w:p>
        </w:tc>
        <w:tc>
          <w:tcPr>
            <w:tcW w:w="0" w:type="auto"/>
            <w:vAlign w:val="center"/>
          </w:tcPr>
          <w:p w14:paraId="3361E3A4"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D66E8FD" w14:textId="772534CD" w:rsidR="00BF365A" w:rsidRPr="00DF0BA0" w:rsidRDefault="00D543DA" w:rsidP="004829D7">
            <w:pPr>
              <w:spacing w:line="480" w:lineRule="auto"/>
              <w:jc w:val="center"/>
              <w:rPr>
                <w:rFonts w:ascii="IFAO-Grec Unicode" w:hAnsi="IFAO-Grec Unicode"/>
                <w:color w:val="000000"/>
                <w:lang w:val="el-GR"/>
              </w:rPr>
            </w:pPr>
            <w:r w:rsidRPr="00DF0BA0">
              <w:rPr>
                <w:rFonts w:ascii="IFAO-Grec Unicode" w:hAnsi="IFAO-Grec Unicode"/>
                <w:color w:val="000000"/>
                <w:lang w:val="el-GR"/>
              </w:rPr>
              <w:t>4′</w:t>
            </w:r>
          </w:p>
        </w:tc>
        <w:tc>
          <w:tcPr>
            <w:tcW w:w="0" w:type="auto"/>
            <w:vAlign w:val="center"/>
          </w:tcPr>
          <w:p w14:paraId="000506A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BDD1F37" w14:textId="4BFDD9F8" w:rsidR="00BF365A" w:rsidRPr="00DF0BA0" w:rsidRDefault="00AE2C31" w:rsidP="004829D7">
            <w:pPr>
              <w:spacing w:line="480" w:lineRule="auto"/>
              <w:jc w:val="center"/>
              <w:rPr>
                <w:rFonts w:ascii="IFAO-Grec Unicode" w:hAnsi="IFAO-Grec Unicode"/>
                <w:color w:val="000000"/>
                <w:lang w:val="el-GR"/>
              </w:rPr>
            </w:pPr>
            <w:r w:rsidRPr="00DF0BA0">
              <w:rPr>
                <w:rFonts w:ascii="IFAO-Grec Unicode" w:hAnsi="IFAO-Grec Unicode"/>
                <w:color w:val="000000"/>
              </w:rPr>
              <w:t>15′</w:t>
            </w:r>
          </w:p>
        </w:tc>
        <w:tc>
          <w:tcPr>
            <w:tcW w:w="0" w:type="auto"/>
            <w:vAlign w:val="center"/>
          </w:tcPr>
          <w:p w14:paraId="4D03660F" w14:textId="4E10E5FE"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166F366D" w14:textId="79542201" w:rsidR="00BF365A" w:rsidRPr="00DF0BA0" w:rsidRDefault="00BF365A" w:rsidP="004829D7">
            <w:pPr>
              <w:spacing w:line="480" w:lineRule="auto"/>
              <w:jc w:val="center"/>
              <w:rPr>
                <w:rFonts w:ascii="IFAO-Grec Unicode" w:hAnsi="IFAO-Grec Unicode"/>
                <w:color w:val="000000"/>
              </w:rPr>
            </w:pPr>
          </w:p>
        </w:tc>
      </w:tr>
      <w:tr w:rsidR="001E03BD" w:rsidRPr="00DF0BA0" w14:paraId="0ED5CBD8"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48E195E4"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10</w:t>
            </w:r>
          </w:p>
        </w:tc>
        <w:tc>
          <w:tcPr>
            <w:tcW w:w="0" w:type="auto"/>
            <w:vAlign w:val="center"/>
          </w:tcPr>
          <w:p w14:paraId="1140190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30C18A6" w14:textId="00507A40"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621A779D"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2C6B9DAD"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378CAEF2"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2B203D20" w14:textId="77777777" w:rsidR="00BF365A" w:rsidRPr="00DF0BA0" w:rsidRDefault="00BF365A" w:rsidP="004829D7">
            <w:pPr>
              <w:spacing w:line="480" w:lineRule="auto"/>
              <w:jc w:val="center"/>
              <w:rPr>
                <w:rFonts w:ascii="IFAO-Grec Unicode" w:hAnsi="IFAO-Grec Unicode"/>
              </w:rPr>
            </w:pPr>
          </w:p>
        </w:tc>
      </w:tr>
      <w:tr w:rsidR="001E03BD" w:rsidRPr="00DF0BA0" w14:paraId="04619A58" w14:textId="77777777" w:rsidTr="00161538">
        <w:trPr>
          <w:trHeight w:val="320"/>
        </w:trPr>
        <w:tc>
          <w:tcPr>
            <w:tcW w:w="0" w:type="auto"/>
            <w:noWrap/>
            <w:vAlign w:val="center"/>
            <w:hideMark/>
          </w:tcPr>
          <w:p w14:paraId="3AF9E16E"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10  1/2</w:t>
            </w:r>
          </w:p>
        </w:tc>
        <w:tc>
          <w:tcPr>
            <w:tcW w:w="0" w:type="auto"/>
            <w:vAlign w:val="center"/>
          </w:tcPr>
          <w:p w14:paraId="1F4A0923"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64D44D3" w14:textId="6D352322"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0D564CF0"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2D25773" w14:textId="255D505B"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c>
          <w:tcPr>
            <w:tcW w:w="0" w:type="auto"/>
            <w:vAlign w:val="center"/>
          </w:tcPr>
          <w:p w14:paraId="1A719C77"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138C31DD"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2D0C9908"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2F6AD825"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11</w:t>
            </w:r>
          </w:p>
        </w:tc>
        <w:tc>
          <w:tcPr>
            <w:tcW w:w="0" w:type="auto"/>
            <w:vAlign w:val="center"/>
          </w:tcPr>
          <w:p w14:paraId="30F2C36E"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C403171" w14:textId="35E5B6FE"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75B5BE20"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84BB80D" w14:textId="5F0EE568"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c>
          <w:tcPr>
            <w:tcW w:w="0" w:type="auto"/>
            <w:vAlign w:val="center"/>
          </w:tcPr>
          <w:p w14:paraId="6BE0B040"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25D665D0"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117F8275" w14:textId="77777777" w:rsidTr="00161538">
        <w:trPr>
          <w:trHeight w:val="320"/>
        </w:trPr>
        <w:tc>
          <w:tcPr>
            <w:tcW w:w="0" w:type="auto"/>
            <w:noWrap/>
            <w:vAlign w:val="center"/>
            <w:hideMark/>
          </w:tcPr>
          <w:p w14:paraId="575791C9"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11  1/2</w:t>
            </w:r>
          </w:p>
        </w:tc>
        <w:tc>
          <w:tcPr>
            <w:tcW w:w="0" w:type="auto"/>
            <w:vAlign w:val="center"/>
          </w:tcPr>
          <w:p w14:paraId="5580A99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3F77421" w14:textId="3D79388B"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072EE12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C800309" w14:textId="42DE0407"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20′</w:t>
            </w:r>
          </w:p>
        </w:tc>
        <w:tc>
          <w:tcPr>
            <w:tcW w:w="0" w:type="auto"/>
            <w:vAlign w:val="center"/>
          </w:tcPr>
          <w:p w14:paraId="46014BC2"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3AC42300"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0C1C9E1D"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63BC729B"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12</w:t>
            </w:r>
          </w:p>
        </w:tc>
        <w:tc>
          <w:tcPr>
            <w:tcW w:w="0" w:type="auto"/>
            <w:vAlign w:val="center"/>
          </w:tcPr>
          <w:p w14:paraId="4F8595A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2CBE0DE" w14:textId="0221B23C"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727E8860"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B42C202" w14:textId="65AADF77"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15′</w:t>
            </w:r>
          </w:p>
        </w:tc>
        <w:tc>
          <w:tcPr>
            <w:tcW w:w="0" w:type="auto"/>
            <w:vAlign w:val="center"/>
          </w:tcPr>
          <w:p w14:paraId="4B19BFBC"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35DD76A0"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58950FB5" w14:textId="77777777" w:rsidTr="00161538">
        <w:trPr>
          <w:trHeight w:val="320"/>
        </w:trPr>
        <w:tc>
          <w:tcPr>
            <w:tcW w:w="0" w:type="auto"/>
            <w:noWrap/>
            <w:vAlign w:val="center"/>
            <w:hideMark/>
          </w:tcPr>
          <w:p w14:paraId="40EA64AD"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12  1/2</w:t>
            </w:r>
          </w:p>
        </w:tc>
        <w:tc>
          <w:tcPr>
            <w:tcW w:w="0" w:type="auto"/>
            <w:vAlign w:val="center"/>
          </w:tcPr>
          <w:p w14:paraId="7B2505C7"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65BA7B1" w14:textId="05E0D550"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153D09A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1A7B856" w14:textId="60B9647E"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12′</w:t>
            </w:r>
          </w:p>
        </w:tc>
        <w:tc>
          <w:tcPr>
            <w:tcW w:w="0" w:type="auto"/>
            <w:vAlign w:val="center"/>
          </w:tcPr>
          <w:p w14:paraId="7A579A53"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0DC84F40"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6C94B5E1"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69887B34"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13</w:t>
            </w:r>
          </w:p>
        </w:tc>
        <w:tc>
          <w:tcPr>
            <w:tcW w:w="0" w:type="auto"/>
            <w:vAlign w:val="center"/>
          </w:tcPr>
          <w:p w14:paraId="33EB5BA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728B0E5" w14:textId="24A27A0E"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1F17321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7EA2BBF" w14:textId="60F3C0CA"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4D9D147B"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1E278136"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03E7F53D" w14:textId="77777777" w:rsidTr="00161538">
        <w:trPr>
          <w:trHeight w:val="320"/>
        </w:trPr>
        <w:tc>
          <w:tcPr>
            <w:tcW w:w="0" w:type="auto"/>
            <w:noWrap/>
            <w:vAlign w:val="center"/>
            <w:hideMark/>
          </w:tcPr>
          <w:p w14:paraId="20125A99"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13  1/2</w:t>
            </w:r>
          </w:p>
        </w:tc>
        <w:tc>
          <w:tcPr>
            <w:tcW w:w="0" w:type="auto"/>
            <w:vAlign w:val="center"/>
          </w:tcPr>
          <w:p w14:paraId="7B2A5BB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30EA91F" w14:textId="61CCD0B2"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047AD21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6DBAA27" w14:textId="354A5612"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641B9187"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10AACF86" w14:textId="4A0EE1CF"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r>
      <w:tr w:rsidR="001E03BD" w:rsidRPr="00DF0BA0" w14:paraId="53E31470"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74B7E96B"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14</w:t>
            </w:r>
          </w:p>
        </w:tc>
        <w:tc>
          <w:tcPr>
            <w:tcW w:w="0" w:type="auto"/>
            <w:vAlign w:val="center"/>
          </w:tcPr>
          <w:p w14:paraId="4E8299E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357A384" w14:textId="07996F33"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5428BBF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9BF0736" w14:textId="1D1AC551"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7084635A"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21E47181" w14:textId="2AA73A92"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r>
      <w:tr w:rsidR="001E03BD" w:rsidRPr="00DF0BA0" w14:paraId="19C3B270" w14:textId="77777777" w:rsidTr="00161538">
        <w:trPr>
          <w:trHeight w:val="320"/>
        </w:trPr>
        <w:tc>
          <w:tcPr>
            <w:tcW w:w="0" w:type="auto"/>
            <w:noWrap/>
            <w:vAlign w:val="center"/>
            <w:hideMark/>
          </w:tcPr>
          <w:p w14:paraId="4993FDD4"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14  1/2</w:t>
            </w:r>
          </w:p>
        </w:tc>
        <w:tc>
          <w:tcPr>
            <w:tcW w:w="0" w:type="auto"/>
            <w:vAlign w:val="center"/>
          </w:tcPr>
          <w:p w14:paraId="4D7D927E"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569DBDD" w14:textId="07702594"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2924A34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D9977AB" w14:textId="3FF82658"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0390CBE4"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64EAAB8A" w14:textId="62ED8627"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20′</w:t>
            </w:r>
          </w:p>
        </w:tc>
      </w:tr>
      <w:tr w:rsidR="001E03BD" w:rsidRPr="00DF0BA0" w14:paraId="7A0F3616"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03A13C59"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15</w:t>
            </w:r>
          </w:p>
        </w:tc>
        <w:tc>
          <w:tcPr>
            <w:tcW w:w="0" w:type="auto"/>
            <w:vAlign w:val="center"/>
          </w:tcPr>
          <w:p w14:paraId="5B94C4A6"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548F57C" w14:textId="0F52D965"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0AFE8671"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61786235"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625C7E31"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11621012" w14:textId="77777777" w:rsidR="00BF365A" w:rsidRPr="00DF0BA0" w:rsidRDefault="00BF365A" w:rsidP="004829D7">
            <w:pPr>
              <w:spacing w:line="480" w:lineRule="auto"/>
              <w:jc w:val="center"/>
              <w:rPr>
                <w:rFonts w:ascii="IFAO-Grec Unicode" w:hAnsi="IFAO-Grec Unicode"/>
              </w:rPr>
            </w:pPr>
          </w:p>
        </w:tc>
      </w:tr>
      <w:tr w:rsidR="001E03BD" w:rsidRPr="00DF0BA0" w14:paraId="5E04C2E4" w14:textId="77777777" w:rsidTr="00161538">
        <w:trPr>
          <w:trHeight w:val="320"/>
        </w:trPr>
        <w:tc>
          <w:tcPr>
            <w:tcW w:w="0" w:type="auto"/>
            <w:noWrap/>
            <w:vAlign w:val="center"/>
            <w:hideMark/>
          </w:tcPr>
          <w:p w14:paraId="349AE8FF"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15  1/2</w:t>
            </w:r>
          </w:p>
        </w:tc>
        <w:tc>
          <w:tcPr>
            <w:tcW w:w="0" w:type="auto"/>
            <w:vAlign w:val="center"/>
          </w:tcPr>
          <w:p w14:paraId="35E953F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34799C0" w14:textId="2EF90503"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7CE24538"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F8679D2" w14:textId="7C546F47"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c>
          <w:tcPr>
            <w:tcW w:w="0" w:type="auto"/>
            <w:vAlign w:val="center"/>
          </w:tcPr>
          <w:p w14:paraId="34FC2629"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4850C790"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50F6B30E"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77B58E06"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16</w:t>
            </w:r>
          </w:p>
        </w:tc>
        <w:tc>
          <w:tcPr>
            <w:tcW w:w="0" w:type="auto"/>
            <w:vAlign w:val="center"/>
          </w:tcPr>
          <w:p w14:paraId="0B167D4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8D10BCB" w14:textId="592D770D"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06BE666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16A65FD" w14:textId="5752E7BD"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c>
          <w:tcPr>
            <w:tcW w:w="0" w:type="auto"/>
            <w:vAlign w:val="center"/>
          </w:tcPr>
          <w:p w14:paraId="79D77113"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5919E1C2"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035D4A17" w14:textId="77777777" w:rsidTr="00161538">
        <w:trPr>
          <w:trHeight w:val="320"/>
        </w:trPr>
        <w:tc>
          <w:tcPr>
            <w:tcW w:w="0" w:type="auto"/>
            <w:noWrap/>
            <w:vAlign w:val="center"/>
            <w:hideMark/>
          </w:tcPr>
          <w:p w14:paraId="2340094A"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16  1/2</w:t>
            </w:r>
          </w:p>
        </w:tc>
        <w:tc>
          <w:tcPr>
            <w:tcW w:w="0" w:type="auto"/>
            <w:vAlign w:val="center"/>
          </w:tcPr>
          <w:p w14:paraId="6AB1104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5C98C8B" w14:textId="02F2D2FC"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40217EC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00A2AD4" w14:textId="3D8CD1E9"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20′</w:t>
            </w:r>
          </w:p>
        </w:tc>
        <w:tc>
          <w:tcPr>
            <w:tcW w:w="0" w:type="auto"/>
            <w:vAlign w:val="center"/>
          </w:tcPr>
          <w:p w14:paraId="0119F53D"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5BE1E00D"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72A55090"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2CEFFA7F"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17</w:t>
            </w:r>
          </w:p>
        </w:tc>
        <w:tc>
          <w:tcPr>
            <w:tcW w:w="0" w:type="auto"/>
            <w:vAlign w:val="center"/>
          </w:tcPr>
          <w:p w14:paraId="0D699F13"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8085393" w14:textId="3E1F9075"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627B06A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4BBA6EA" w14:textId="6111AAA5"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15′</w:t>
            </w:r>
          </w:p>
        </w:tc>
        <w:tc>
          <w:tcPr>
            <w:tcW w:w="0" w:type="auto"/>
            <w:vAlign w:val="center"/>
          </w:tcPr>
          <w:p w14:paraId="4DFF1BD9"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4EDC408D"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12219D67" w14:textId="77777777" w:rsidTr="00161538">
        <w:trPr>
          <w:trHeight w:val="320"/>
        </w:trPr>
        <w:tc>
          <w:tcPr>
            <w:tcW w:w="0" w:type="auto"/>
            <w:noWrap/>
            <w:vAlign w:val="center"/>
            <w:hideMark/>
          </w:tcPr>
          <w:p w14:paraId="4B10A15E"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17  1/2</w:t>
            </w:r>
          </w:p>
        </w:tc>
        <w:tc>
          <w:tcPr>
            <w:tcW w:w="0" w:type="auto"/>
            <w:vAlign w:val="center"/>
          </w:tcPr>
          <w:p w14:paraId="580B732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A4CACFA" w14:textId="7B68CFE8"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7A94D38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A84B52B" w14:textId="2595EDB7"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15′</w:t>
            </w:r>
          </w:p>
        </w:tc>
        <w:tc>
          <w:tcPr>
            <w:tcW w:w="0" w:type="auto"/>
            <w:vAlign w:val="center"/>
          </w:tcPr>
          <w:p w14:paraId="102710A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45B6D54C" w14:textId="39C38BC3"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r>
      <w:tr w:rsidR="001E03BD" w:rsidRPr="00DF0BA0" w14:paraId="60C6E1BA"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2EA03543"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18</w:t>
            </w:r>
          </w:p>
        </w:tc>
        <w:tc>
          <w:tcPr>
            <w:tcW w:w="0" w:type="auto"/>
            <w:vAlign w:val="center"/>
          </w:tcPr>
          <w:p w14:paraId="532811B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33BC902" w14:textId="470020A1"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679B286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66A70C7" w14:textId="754DC6CF"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15′</w:t>
            </w:r>
          </w:p>
        </w:tc>
        <w:tc>
          <w:tcPr>
            <w:tcW w:w="0" w:type="auto"/>
            <w:vAlign w:val="center"/>
          </w:tcPr>
          <w:p w14:paraId="7C756F4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403C34EB" w14:textId="32CC6059"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r>
      <w:tr w:rsidR="001E03BD" w:rsidRPr="00DF0BA0" w14:paraId="38C97827" w14:textId="77777777" w:rsidTr="00161538">
        <w:trPr>
          <w:trHeight w:val="320"/>
        </w:trPr>
        <w:tc>
          <w:tcPr>
            <w:tcW w:w="0" w:type="auto"/>
            <w:noWrap/>
            <w:vAlign w:val="center"/>
            <w:hideMark/>
          </w:tcPr>
          <w:p w14:paraId="48CE8BEA"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18  1/2</w:t>
            </w:r>
          </w:p>
        </w:tc>
        <w:tc>
          <w:tcPr>
            <w:tcW w:w="0" w:type="auto"/>
            <w:vAlign w:val="center"/>
          </w:tcPr>
          <w:p w14:paraId="36DA66B3"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3A2C0EF" w14:textId="296EF06F"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45D07DD8"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A78AC65" w14:textId="167F4D08"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327A923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2348BEB9" w14:textId="23DB420D"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r>
      <w:tr w:rsidR="001E03BD" w:rsidRPr="00DF0BA0" w14:paraId="23468C06"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24134BCF"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19</w:t>
            </w:r>
          </w:p>
        </w:tc>
        <w:tc>
          <w:tcPr>
            <w:tcW w:w="0" w:type="auto"/>
            <w:vAlign w:val="center"/>
          </w:tcPr>
          <w:p w14:paraId="134FFD4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EB50FD1" w14:textId="516DBC1B"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032CC28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72EB92F" w14:textId="1B3D6011"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0683369E"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72D2FD26" w14:textId="37F228FE"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r>
      <w:tr w:rsidR="001E03BD" w:rsidRPr="00DF0BA0" w14:paraId="146A160B" w14:textId="77777777" w:rsidTr="00161538">
        <w:trPr>
          <w:trHeight w:val="320"/>
        </w:trPr>
        <w:tc>
          <w:tcPr>
            <w:tcW w:w="0" w:type="auto"/>
            <w:noWrap/>
            <w:vAlign w:val="center"/>
            <w:hideMark/>
          </w:tcPr>
          <w:p w14:paraId="64768756"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19  1/2</w:t>
            </w:r>
          </w:p>
        </w:tc>
        <w:tc>
          <w:tcPr>
            <w:tcW w:w="0" w:type="auto"/>
            <w:vAlign w:val="center"/>
          </w:tcPr>
          <w:p w14:paraId="3232E12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4F593FA" w14:textId="2A6C3145"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3C3AB7B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3A77FF0" w14:textId="0595E14B"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3BE3EF7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32662A1B" w14:textId="4BA27164"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20′</w:t>
            </w:r>
          </w:p>
        </w:tc>
      </w:tr>
      <w:tr w:rsidR="001E03BD" w:rsidRPr="00DF0BA0" w14:paraId="5BB0D155"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44DC5B5E"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20</w:t>
            </w:r>
          </w:p>
        </w:tc>
        <w:tc>
          <w:tcPr>
            <w:tcW w:w="0" w:type="auto"/>
            <w:vAlign w:val="center"/>
          </w:tcPr>
          <w:p w14:paraId="54AA07E7"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9FE1232" w14:textId="6FFB044F"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430CC382"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5BB526AB"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4F996329"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4A7DEB18" w14:textId="77777777" w:rsidR="00BF365A" w:rsidRPr="00DF0BA0" w:rsidRDefault="00BF365A" w:rsidP="004829D7">
            <w:pPr>
              <w:spacing w:line="480" w:lineRule="auto"/>
              <w:jc w:val="center"/>
              <w:rPr>
                <w:rFonts w:ascii="IFAO-Grec Unicode" w:hAnsi="IFAO-Grec Unicode"/>
              </w:rPr>
            </w:pPr>
          </w:p>
        </w:tc>
      </w:tr>
      <w:tr w:rsidR="001E03BD" w:rsidRPr="00DF0BA0" w14:paraId="19F8CFBA" w14:textId="77777777" w:rsidTr="00161538">
        <w:trPr>
          <w:trHeight w:val="320"/>
        </w:trPr>
        <w:tc>
          <w:tcPr>
            <w:tcW w:w="0" w:type="auto"/>
            <w:noWrap/>
            <w:vAlign w:val="center"/>
            <w:hideMark/>
          </w:tcPr>
          <w:p w14:paraId="295B8D03"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20  1/2</w:t>
            </w:r>
          </w:p>
        </w:tc>
        <w:tc>
          <w:tcPr>
            <w:tcW w:w="0" w:type="auto"/>
            <w:vAlign w:val="center"/>
          </w:tcPr>
          <w:p w14:paraId="383D6B7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7511AC9" w14:textId="58B38353"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6D7D6756"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EF231AB" w14:textId="634FDAA7"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c>
          <w:tcPr>
            <w:tcW w:w="0" w:type="auto"/>
            <w:vAlign w:val="center"/>
          </w:tcPr>
          <w:p w14:paraId="2C686ED3"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3D705850"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2564AB7B"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7945E42A"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21</w:t>
            </w:r>
          </w:p>
        </w:tc>
        <w:tc>
          <w:tcPr>
            <w:tcW w:w="0" w:type="auto"/>
            <w:vAlign w:val="center"/>
          </w:tcPr>
          <w:p w14:paraId="094F180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A5A3058" w14:textId="204B4624"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30FD6B5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50C04D6" w14:textId="13F64240"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c>
          <w:tcPr>
            <w:tcW w:w="0" w:type="auto"/>
            <w:vAlign w:val="center"/>
          </w:tcPr>
          <w:p w14:paraId="39222E81"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6F5EDD82"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79AD8CC5" w14:textId="77777777" w:rsidTr="00161538">
        <w:trPr>
          <w:trHeight w:val="320"/>
        </w:trPr>
        <w:tc>
          <w:tcPr>
            <w:tcW w:w="0" w:type="auto"/>
            <w:noWrap/>
            <w:vAlign w:val="center"/>
            <w:hideMark/>
          </w:tcPr>
          <w:p w14:paraId="22134CDA"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21  1/2</w:t>
            </w:r>
          </w:p>
        </w:tc>
        <w:tc>
          <w:tcPr>
            <w:tcW w:w="0" w:type="auto"/>
            <w:vAlign w:val="center"/>
          </w:tcPr>
          <w:p w14:paraId="5977FF64"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B8D8202" w14:textId="4D314C07"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2EC1690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CE73DBC" w14:textId="69D1D07E"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20′</w:t>
            </w:r>
          </w:p>
        </w:tc>
        <w:tc>
          <w:tcPr>
            <w:tcW w:w="0" w:type="auto"/>
            <w:vAlign w:val="center"/>
          </w:tcPr>
          <w:p w14:paraId="5E38295D"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2B97CD59"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6EE71BF9"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11FE5FAD"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22</w:t>
            </w:r>
          </w:p>
        </w:tc>
        <w:tc>
          <w:tcPr>
            <w:tcW w:w="0" w:type="auto"/>
            <w:vAlign w:val="center"/>
          </w:tcPr>
          <w:p w14:paraId="66A917E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0080C7C" w14:textId="32E6603F"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4FD3B0A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72D2568" w14:textId="3F3C6904"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15′</w:t>
            </w:r>
          </w:p>
        </w:tc>
        <w:tc>
          <w:tcPr>
            <w:tcW w:w="0" w:type="auto"/>
            <w:vAlign w:val="center"/>
          </w:tcPr>
          <w:p w14:paraId="6A00B802"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38A00B87"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2B116808" w14:textId="77777777" w:rsidTr="00161538">
        <w:trPr>
          <w:trHeight w:val="320"/>
        </w:trPr>
        <w:tc>
          <w:tcPr>
            <w:tcW w:w="0" w:type="auto"/>
            <w:noWrap/>
            <w:vAlign w:val="center"/>
            <w:hideMark/>
          </w:tcPr>
          <w:p w14:paraId="332908CF"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22  1/2</w:t>
            </w:r>
          </w:p>
        </w:tc>
        <w:tc>
          <w:tcPr>
            <w:tcW w:w="0" w:type="auto"/>
            <w:vAlign w:val="center"/>
          </w:tcPr>
          <w:p w14:paraId="4843AFA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7B6C4A7" w14:textId="1F911956"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69A327D6"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33C2F89" w14:textId="47C16148"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4′</w:t>
            </w:r>
          </w:p>
        </w:tc>
        <w:tc>
          <w:tcPr>
            <w:tcW w:w="0" w:type="auto"/>
            <w:vAlign w:val="center"/>
          </w:tcPr>
          <w:p w14:paraId="26F858BD"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20710675"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7940BC67"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55D0D738"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23</w:t>
            </w:r>
          </w:p>
        </w:tc>
        <w:tc>
          <w:tcPr>
            <w:tcW w:w="0" w:type="auto"/>
            <w:vAlign w:val="center"/>
          </w:tcPr>
          <w:p w14:paraId="47DD50CA"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071403C" w14:textId="694A5DEB"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63B9F20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F869ACE" w14:textId="68DDE888"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19EDCDBE"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52FAC412"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62A7C64C" w14:textId="77777777" w:rsidTr="00161538">
        <w:trPr>
          <w:trHeight w:val="320"/>
        </w:trPr>
        <w:tc>
          <w:tcPr>
            <w:tcW w:w="0" w:type="auto"/>
            <w:noWrap/>
            <w:vAlign w:val="center"/>
            <w:hideMark/>
          </w:tcPr>
          <w:p w14:paraId="4388C1C4"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23  1/2</w:t>
            </w:r>
          </w:p>
        </w:tc>
        <w:tc>
          <w:tcPr>
            <w:tcW w:w="0" w:type="auto"/>
            <w:vAlign w:val="center"/>
          </w:tcPr>
          <w:p w14:paraId="707E49E7"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7E60A9F" w14:textId="15A0FE53"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0F32383A"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4A3C0F8" w14:textId="2C58E0EA"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692EB0E6"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3F455A58" w14:textId="2B64EFC9"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r>
      <w:tr w:rsidR="001E03BD" w:rsidRPr="00DF0BA0" w14:paraId="2EC3354E"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596F33C4"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24</w:t>
            </w:r>
          </w:p>
        </w:tc>
        <w:tc>
          <w:tcPr>
            <w:tcW w:w="0" w:type="auto"/>
            <w:vAlign w:val="center"/>
          </w:tcPr>
          <w:p w14:paraId="1A21BE1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B867B08" w14:textId="06F8DC14"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112AB35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E2F6E8B" w14:textId="271D3CA5"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6CB0A51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4FBA079F" w14:textId="7BA495FA"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r>
      <w:tr w:rsidR="001E03BD" w:rsidRPr="00DF0BA0" w14:paraId="3225CE2C" w14:textId="77777777" w:rsidTr="00161538">
        <w:trPr>
          <w:trHeight w:val="320"/>
        </w:trPr>
        <w:tc>
          <w:tcPr>
            <w:tcW w:w="0" w:type="auto"/>
            <w:noWrap/>
            <w:vAlign w:val="center"/>
            <w:hideMark/>
          </w:tcPr>
          <w:p w14:paraId="11E0C350"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24  1/2</w:t>
            </w:r>
          </w:p>
        </w:tc>
        <w:tc>
          <w:tcPr>
            <w:tcW w:w="0" w:type="auto"/>
            <w:vAlign w:val="center"/>
          </w:tcPr>
          <w:p w14:paraId="76B17C98"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205DDB0" w14:textId="1C812C0B"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0616763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6C0F3B2" w14:textId="1796335A"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5351A87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7EB99F6B" w14:textId="5A1DDC29"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20′</w:t>
            </w:r>
          </w:p>
        </w:tc>
      </w:tr>
      <w:tr w:rsidR="001E03BD" w:rsidRPr="00DF0BA0" w14:paraId="21A07973"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6F634307"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25</w:t>
            </w:r>
          </w:p>
        </w:tc>
        <w:tc>
          <w:tcPr>
            <w:tcW w:w="0" w:type="auto"/>
            <w:vAlign w:val="center"/>
          </w:tcPr>
          <w:p w14:paraId="4E0F439A"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AA13FB1" w14:textId="24250C9D"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57152D7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27ED320" w14:textId="0A5F28B0"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6′</w:t>
            </w:r>
          </w:p>
        </w:tc>
        <w:tc>
          <w:tcPr>
            <w:tcW w:w="0" w:type="auto"/>
            <w:vAlign w:val="center"/>
          </w:tcPr>
          <w:p w14:paraId="36764DBD"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739120B3"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25EDDF99" w14:textId="77777777" w:rsidTr="00161538">
        <w:trPr>
          <w:trHeight w:val="320"/>
        </w:trPr>
        <w:tc>
          <w:tcPr>
            <w:tcW w:w="0" w:type="auto"/>
            <w:noWrap/>
            <w:vAlign w:val="center"/>
            <w:hideMark/>
          </w:tcPr>
          <w:p w14:paraId="24600586"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25  1/2</w:t>
            </w:r>
          </w:p>
        </w:tc>
        <w:tc>
          <w:tcPr>
            <w:tcW w:w="0" w:type="auto"/>
            <w:vAlign w:val="center"/>
          </w:tcPr>
          <w:p w14:paraId="12C0A9DE"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441685E" w14:textId="08BADB8A"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5C4D92E6"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709569A" w14:textId="04AF288B"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6′</w:t>
            </w:r>
          </w:p>
        </w:tc>
        <w:tc>
          <w:tcPr>
            <w:tcW w:w="0" w:type="auto"/>
            <w:vAlign w:val="center"/>
          </w:tcPr>
          <w:p w14:paraId="2C4C0BA4"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7C67672B" w14:textId="42C2634B"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r>
      <w:tr w:rsidR="001E03BD" w:rsidRPr="00DF0BA0" w14:paraId="52BCE3A4"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31A7B78A"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26</w:t>
            </w:r>
          </w:p>
        </w:tc>
        <w:tc>
          <w:tcPr>
            <w:tcW w:w="0" w:type="auto"/>
            <w:vAlign w:val="center"/>
          </w:tcPr>
          <w:p w14:paraId="0A390380"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847FB39" w14:textId="544987C4"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0C7D9C9E"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9EE03E2" w14:textId="6451A5FE"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4B17CE91" w14:textId="43A2835E" w:rsidR="00BF365A" w:rsidRPr="00DF0BA0" w:rsidRDefault="00792674"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B5C65DE" w14:textId="3D12DB3C"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r>
      <w:tr w:rsidR="001E03BD" w:rsidRPr="00DF0BA0" w14:paraId="26A7DDBD" w14:textId="77777777" w:rsidTr="00161538">
        <w:trPr>
          <w:trHeight w:val="320"/>
        </w:trPr>
        <w:tc>
          <w:tcPr>
            <w:tcW w:w="0" w:type="auto"/>
            <w:noWrap/>
            <w:vAlign w:val="center"/>
            <w:hideMark/>
          </w:tcPr>
          <w:p w14:paraId="3375FD4B"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26  1/2</w:t>
            </w:r>
          </w:p>
        </w:tc>
        <w:tc>
          <w:tcPr>
            <w:tcW w:w="0" w:type="auto"/>
            <w:vAlign w:val="center"/>
          </w:tcPr>
          <w:p w14:paraId="5083039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D2E3796" w14:textId="6F5213DF"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01174D03"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5F2258F" w14:textId="329C292C"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6597C500"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0A6D8584" w14:textId="343F18DB"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20′</w:t>
            </w:r>
          </w:p>
        </w:tc>
      </w:tr>
      <w:tr w:rsidR="001E03BD" w:rsidRPr="00DF0BA0" w14:paraId="322080E7"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10F26BC3"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27</w:t>
            </w:r>
          </w:p>
        </w:tc>
        <w:tc>
          <w:tcPr>
            <w:tcW w:w="0" w:type="auto"/>
            <w:vAlign w:val="center"/>
          </w:tcPr>
          <w:p w14:paraId="3F1CD1F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FB08896" w14:textId="1DB9263A"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4274CCBE"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5DF5E3B" w14:textId="3265F544"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5′</w:t>
            </w:r>
          </w:p>
        </w:tc>
        <w:tc>
          <w:tcPr>
            <w:tcW w:w="0" w:type="auto"/>
            <w:vAlign w:val="center"/>
          </w:tcPr>
          <w:p w14:paraId="352EC2A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5DEEEDAA" w14:textId="74644DEB"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r>
      <w:tr w:rsidR="001E03BD" w:rsidRPr="00DF0BA0" w14:paraId="62986BDB" w14:textId="77777777" w:rsidTr="00161538">
        <w:trPr>
          <w:trHeight w:val="320"/>
        </w:trPr>
        <w:tc>
          <w:tcPr>
            <w:tcW w:w="0" w:type="auto"/>
            <w:noWrap/>
            <w:vAlign w:val="center"/>
            <w:hideMark/>
          </w:tcPr>
          <w:p w14:paraId="23FDF835"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27  1/2</w:t>
            </w:r>
          </w:p>
        </w:tc>
        <w:tc>
          <w:tcPr>
            <w:tcW w:w="0" w:type="auto"/>
            <w:vAlign w:val="center"/>
          </w:tcPr>
          <w:p w14:paraId="6127DE5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18AC98A" w14:textId="01626891"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5462839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25FAE4B" w14:textId="7FDF5131"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5′</w:t>
            </w:r>
          </w:p>
        </w:tc>
        <w:tc>
          <w:tcPr>
            <w:tcW w:w="0" w:type="auto"/>
            <w:vAlign w:val="center"/>
          </w:tcPr>
          <w:p w14:paraId="0BAE5D0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3B345B1E" w14:textId="44CCEC6D"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20′</w:t>
            </w:r>
          </w:p>
        </w:tc>
      </w:tr>
      <w:tr w:rsidR="001E03BD" w:rsidRPr="00DF0BA0" w14:paraId="255C4310"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0C6EA839"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28</w:t>
            </w:r>
          </w:p>
        </w:tc>
        <w:tc>
          <w:tcPr>
            <w:tcW w:w="0" w:type="auto"/>
            <w:vAlign w:val="center"/>
          </w:tcPr>
          <w:p w14:paraId="0C38494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65F2571" w14:textId="6A2D6E3B"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6B2C504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E112AD5" w14:textId="71EE6B77"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4′</w:t>
            </w:r>
          </w:p>
        </w:tc>
        <w:tc>
          <w:tcPr>
            <w:tcW w:w="0" w:type="auto"/>
            <w:vAlign w:val="center"/>
          </w:tcPr>
          <w:p w14:paraId="13A50247"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3C55098D" w14:textId="4E8CEF36"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r>
      <w:tr w:rsidR="001E03BD" w:rsidRPr="00DF0BA0" w14:paraId="47307666" w14:textId="77777777" w:rsidTr="00161538">
        <w:trPr>
          <w:trHeight w:val="320"/>
        </w:trPr>
        <w:tc>
          <w:tcPr>
            <w:tcW w:w="0" w:type="auto"/>
            <w:noWrap/>
            <w:vAlign w:val="center"/>
            <w:hideMark/>
          </w:tcPr>
          <w:p w14:paraId="5F85724F"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28  1/2</w:t>
            </w:r>
          </w:p>
        </w:tc>
        <w:tc>
          <w:tcPr>
            <w:tcW w:w="0" w:type="auto"/>
            <w:vAlign w:val="center"/>
          </w:tcPr>
          <w:p w14:paraId="1D7F351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4238406" w14:textId="29F996B9"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518CB28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DA97814" w14:textId="5750B5CC"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4′</w:t>
            </w:r>
          </w:p>
        </w:tc>
        <w:tc>
          <w:tcPr>
            <w:tcW w:w="0" w:type="auto"/>
            <w:vAlign w:val="center"/>
          </w:tcPr>
          <w:p w14:paraId="09704FF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34B963A5" w14:textId="058A133E"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r>
      <w:tr w:rsidR="001E03BD" w:rsidRPr="00DF0BA0" w14:paraId="3D7EA332"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293B0F82"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29</w:t>
            </w:r>
          </w:p>
        </w:tc>
        <w:tc>
          <w:tcPr>
            <w:tcW w:w="0" w:type="auto"/>
            <w:vAlign w:val="center"/>
          </w:tcPr>
          <w:p w14:paraId="59CEA9A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84EFA5A" w14:textId="2175497B"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38E73F9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A80399D" w14:textId="1BC6CD38"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4′</w:t>
            </w:r>
          </w:p>
        </w:tc>
        <w:tc>
          <w:tcPr>
            <w:tcW w:w="0" w:type="auto"/>
            <w:vAlign w:val="center"/>
          </w:tcPr>
          <w:p w14:paraId="442EEBC4"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57178CBA" w14:textId="2A7194C7"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20′</w:t>
            </w:r>
          </w:p>
        </w:tc>
      </w:tr>
      <w:tr w:rsidR="001E03BD" w:rsidRPr="00DF0BA0" w14:paraId="13FD89BA" w14:textId="77777777" w:rsidTr="00161538">
        <w:trPr>
          <w:trHeight w:val="320"/>
        </w:trPr>
        <w:tc>
          <w:tcPr>
            <w:tcW w:w="0" w:type="auto"/>
            <w:noWrap/>
            <w:vAlign w:val="center"/>
            <w:hideMark/>
          </w:tcPr>
          <w:p w14:paraId="3E479705"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29  1/2</w:t>
            </w:r>
          </w:p>
        </w:tc>
        <w:tc>
          <w:tcPr>
            <w:tcW w:w="0" w:type="auto"/>
            <w:vAlign w:val="center"/>
          </w:tcPr>
          <w:p w14:paraId="5B797D3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EC4D3F5" w14:textId="6B6EB344"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4004545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1237A00" w14:textId="2262842B"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4′</w:t>
            </w:r>
          </w:p>
        </w:tc>
        <w:tc>
          <w:tcPr>
            <w:tcW w:w="0" w:type="auto"/>
            <w:vAlign w:val="center"/>
          </w:tcPr>
          <w:p w14:paraId="490C0BE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6E321FDE" w14:textId="01DE4B01"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15′</w:t>
            </w:r>
          </w:p>
        </w:tc>
      </w:tr>
      <w:tr w:rsidR="001E03BD" w:rsidRPr="00DF0BA0" w14:paraId="0151644C"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009964A3"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30</w:t>
            </w:r>
          </w:p>
        </w:tc>
        <w:tc>
          <w:tcPr>
            <w:tcW w:w="0" w:type="auto"/>
            <w:vAlign w:val="center"/>
          </w:tcPr>
          <w:p w14:paraId="17B6804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F6507E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1</w:t>
            </w:r>
          </w:p>
        </w:tc>
        <w:tc>
          <w:tcPr>
            <w:tcW w:w="0" w:type="auto"/>
            <w:vAlign w:val="center"/>
          </w:tcPr>
          <w:p w14:paraId="71EE0166"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52B89699"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0E763ED5"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69551D49" w14:textId="77777777" w:rsidR="00BF365A" w:rsidRPr="00DF0BA0" w:rsidRDefault="00BF365A" w:rsidP="004829D7">
            <w:pPr>
              <w:spacing w:line="480" w:lineRule="auto"/>
              <w:jc w:val="center"/>
              <w:rPr>
                <w:rFonts w:ascii="IFAO-Grec Unicode" w:hAnsi="IFAO-Grec Unicode"/>
              </w:rPr>
            </w:pPr>
          </w:p>
        </w:tc>
      </w:tr>
    </w:tbl>
    <w:p w14:paraId="12B5134C" w14:textId="77777777" w:rsidR="00A13D66" w:rsidRPr="00DF0BA0" w:rsidRDefault="00A13D66" w:rsidP="004829D7">
      <w:pPr>
        <w:pStyle w:val="NoSpacing"/>
        <w:spacing w:line="480" w:lineRule="auto"/>
        <w:ind w:firstLine="720"/>
        <w:rPr>
          <w:rFonts w:ascii="IFAO-Grec Unicode" w:hAnsi="IFAO-Grec Unicode" w:cs="Times New Roman"/>
          <w:sz w:val="24"/>
          <w:szCs w:val="24"/>
        </w:rPr>
      </w:pPr>
    </w:p>
    <w:p w14:paraId="17A6F5E0" w14:textId="3917725C" w:rsidR="00CD0A3F" w:rsidRPr="00DF0BA0" w:rsidRDefault="00A57FB9" w:rsidP="00480728">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 xml:space="preserve">Tables of multiplication and division of the sort to which </w:t>
      </w:r>
      <w:r w:rsidR="00891317" w:rsidRPr="00DF0BA0">
        <w:rPr>
          <w:rFonts w:ascii="IFAO-Grec Unicode" w:hAnsi="IFAO-Grec Unicode" w:cs="Times New Roman"/>
          <w:sz w:val="24"/>
          <w:szCs w:val="24"/>
        </w:rPr>
        <w:t xml:space="preserve">the </w:t>
      </w:r>
      <w:r w:rsidR="003A1377">
        <w:rPr>
          <w:rFonts w:ascii="IFAO-Grec Unicode" w:hAnsi="IFAO-Grec Unicode" w:cs="Times New Roman"/>
          <w:sz w:val="24"/>
          <w:szCs w:val="24"/>
        </w:rPr>
        <w:t xml:space="preserve">texts of </w:t>
      </w:r>
      <w:r w:rsidRPr="00DF0BA0">
        <w:rPr>
          <w:rFonts w:ascii="IFAO-Grec Unicode" w:hAnsi="IFAO-Grec Unicode" w:cs="Times New Roman"/>
          <w:sz w:val="24"/>
          <w:szCs w:val="24"/>
        </w:rPr>
        <w:t xml:space="preserve">P.Mich. inv. 5663a belong are not uncommon in the </w:t>
      </w:r>
      <w:commentRangeStart w:id="14"/>
      <w:commentRangeStart w:id="15"/>
      <w:r w:rsidRPr="00DF0BA0">
        <w:rPr>
          <w:rFonts w:ascii="IFAO-Grec Unicode" w:hAnsi="IFAO-Grec Unicode" w:cs="Times New Roman"/>
          <w:sz w:val="24"/>
          <w:szCs w:val="24"/>
        </w:rPr>
        <w:t>papyri</w:t>
      </w:r>
      <w:commentRangeEnd w:id="14"/>
      <w:r w:rsidR="003A4B68" w:rsidRPr="00DF0BA0">
        <w:rPr>
          <w:rStyle w:val="CommentReference"/>
          <w:rFonts w:ascii="IFAO-Grec Unicode" w:hAnsi="IFAO-Grec Unicode"/>
          <w:sz w:val="24"/>
          <w:szCs w:val="24"/>
        </w:rPr>
        <w:commentReference w:id="14"/>
      </w:r>
      <w:commentRangeEnd w:id="15"/>
      <w:r w:rsidR="00120E0D" w:rsidRPr="00DF0BA0">
        <w:rPr>
          <w:rStyle w:val="CommentReference"/>
          <w:rFonts w:ascii="IFAO-Grec Unicode" w:hAnsi="IFAO-Grec Unicode"/>
          <w:sz w:val="24"/>
          <w:szCs w:val="24"/>
        </w:rPr>
        <w:commentReference w:id="15"/>
      </w:r>
      <w:r w:rsidRPr="00DF0BA0">
        <w:rPr>
          <w:rFonts w:ascii="IFAO-Grec Unicode" w:hAnsi="IFAO-Grec Unicode" w:cs="Times New Roman"/>
          <w:sz w:val="24"/>
          <w:szCs w:val="24"/>
        </w:rPr>
        <w:t>.</w:t>
      </w:r>
      <w:r w:rsidRPr="00DF0BA0">
        <w:rPr>
          <w:rStyle w:val="FootnoteReference"/>
          <w:rFonts w:ascii="IFAO-Grec Unicode" w:hAnsi="IFAO-Grec Unicode" w:cs="Times New Roman"/>
          <w:sz w:val="24"/>
          <w:szCs w:val="24"/>
        </w:rPr>
        <w:footnoteReference w:id="33"/>
      </w:r>
      <w:r w:rsidRPr="00DF0BA0">
        <w:rPr>
          <w:rFonts w:ascii="IFAO-Grec Unicode" w:hAnsi="IFAO-Grec Unicode" w:cs="Times New Roman"/>
          <w:sz w:val="24"/>
          <w:szCs w:val="24"/>
        </w:rPr>
        <w:t xml:space="preserve"> That said, </w:t>
      </w:r>
      <w:r w:rsidR="00CF4303" w:rsidRPr="00DF0BA0">
        <w:rPr>
          <w:rFonts w:ascii="IFAO-Grec Unicode" w:hAnsi="IFAO-Grec Unicode" w:cs="Times New Roman"/>
          <w:sz w:val="24"/>
          <w:szCs w:val="24"/>
        </w:rPr>
        <w:t xml:space="preserve">both </w:t>
      </w:r>
      <w:r w:rsidRPr="00DF0BA0">
        <w:rPr>
          <w:rFonts w:ascii="IFAO-Grec Unicode" w:hAnsi="IFAO-Grec Unicode" w:cs="Times New Roman"/>
          <w:sz w:val="24"/>
          <w:szCs w:val="24"/>
        </w:rPr>
        <w:t xml:space="preserve">the </w:t>
      </w:r>
      <w:r w:rsidR="006634D4" w:rsidRPr="00DF0BA0">
        <w:rPr>
          <w:rFonts w:ascii="IFAO-Grec Unicode" w:hAnsi="IFAO-Grec Unicode" w:cs="Times New Roman"/>
          <w:sz w:val="24"/>
          <w:szCs w:val="24"/>
        </w:rPr>
        <w:t xml:space="preserve">second </w:t>
      </w:r>
      <w:r w:rsidR="009E5C66">
        <w:rPr>
          <w:rFonts w:ascii="IFAO-Grec Unicode" w:hAnsi="IFAO-Grec Unicode" w:cs="Times New Roman"/>
          <w:sz w:val="24"/>
          <w:szCs w:val="24"/>
        </w:rPr>
        <w:t xml:space="preserve">one </w:t>
      </w:r>
      <w:r w:rsidR="00CF4303" w:rsidRPr="00DF0BA0">
        <w:rPr>
          <w:rFonts w:ascii="IFAO-Grec Unicode" w:hAnsi="IFAO-Grec Unicode" w:cs="Times New Roman"/>
          <w:sz w:val="24"/>
          <w:szCs w:val="24"/>
        </w:rPr>
        <w:t>(</w:t>
      </w:r>
      <w:r w:rsidR="00CF46E6" w:rsidRPr="00DF0BA0">
        <w:rPr>
          <w:rFonts w:ascii="IFAO-Grec Unicode" w:hAnsi="IFAO-Grec Unicode" w:cs="Times New Roman"/>
          <w:sz w:val="24"/>
          <w:szCs w:val="24"/>
        </w:rPr>
        <w:t xml:space="preserve">whose </w:t>
      </w:r>
      <w:r w:rsidR="00CF4303" w:rsidRPr="00DF0BA0">
        <w:rPr>
          <w:rFonts w:ascii="IFAO-Grec Unicode" w:hAnsi="IFAO-Grec Unicode" w:cs="Times New Roman"/>
          <w:sz w:val="24"/>
          <w:szCs w:val="24"/>
        </w:rPr>
        <w:t>divisors and dividends chang</w:t>
      </w:r>
      <w:r w:rsidR="00CF46E6" w:rsidRPr="00DF0BA0">
        <w:rPr>
          <w:rFonts w:ascii="IFAO-Grec Unicode" w:hAnsi="IFAO-Grec Unicode" w:cs="Times New Roman"/>
          <w:sz w:val="24"/>
          <w:szCs w:val="24"/>
        </w:rPr>
        <w:t>e</w:t>
      </w:r>
      <w:r w:rsidR="00CF4303" w:rsidRPr="00DF0BA0">
        <w:rPr>
          <w:rFonts w:ascii="IFAO-Grec Unicode" w:hAnsi="IFAO-Grec Unicode" w:cs="Times New Roman"/>
          <w:sz w:val="24"/>
          <w:szCs w:val="24"/>
        </w:rPr>
        <w:t xml:space="preserve"> in each entry) and the </w:t>
      </w:r>
      <w:r w:rsidRPr="00DF0BA0">
        <w:rPr>
          <w:rFonts w:ascii="IFAO-Grec Unicode" w:hAnsi="IFAO-Grec Unicode" w:cs="Times New Roman"/>
          <w:sz w:val="24"/>
          <w:szCs w:val="24"/>
        </w:rPr>
        <w:t xml:space="preserve">third </w:t>
      </w:r>
      <w:r w:rsidR="00CF4303" w:rsidRPr="00DF0BA0">
        <w:rPr>
          <w:rFonts w:ascii="IFAO-Grec Unicode" w:hAnsi="IFAO-Grec Unicode" w:cs="Times New Roman"/>
          <w:sz w:val="24"/>
          <w:szCs w:val="24"/>
        </w:rPr>
        <w:t>(</w:t>
      </w:r>
      <w:r w:rsidR="007E2994" w:rsidRPr="00DF0BA0">
        <w:rPr>
          <w:rFonts w:ascii="IFAO-Grec Unicode" w:hAnsi="IFAO-Grec Unicode" w:cs="Times New Roman"/>
          <w:sz w:val="24"/>
          <w:szCs w:val="24"/>
        </w:rPr>
        <w:t xml:space="preserve">transformations </w:t>
      </w:r>
      <w:r w:rsidRPr="00DF0BA0">
        <w:rPr>
          <w:rFonts w:ascii="IFAO-Grec Unicode" w:hAnsi="IFAO-Grec Unicode" w:cs="Times New Roman"/>
          <w:sz w:val="24"/>
          <w:szCs w:val="24"/>
        </w:rPr>
        <w:t>of thirtieth</w:t>
      </w:r>
      <w:r w:rsidR="007E2994" w:rsidRPr="00DF0BA0">
        <w:rPr>
          <w:rFonts w:ascii="IFAO-Grec Unicode" w:hAnsi="IFAO-Grec Unicode" w:cs="Times New Roman"/>
          <w:sz w:val="24"/>
          <w:szCs w:val="24"/>
        </w:rPr>
        <w:t xml:space="preserve"> part</w:t>
      </w:r>
      <w:r w:rsidRPr="00DF0BA0">
        <w:rPr>
          <w:rFonts w:ascii="IFAO-Grec Unicode" w:hAnsi="IFAO-Grec Unicode" w:cs="Times New Roman"/>
          <w:sz w:val="24"/>
          <w:szCs w:val="24"/>
        </w:rPr>
        <w:t>s</w:t>
      </w:r>
      <w:r w:rsidR="00CF4303" w:rsidRPr="00DF0BA0">
        <w:rPr>
          <w:rFonts w:ascii="IFAO-Grec Unicode" w:hAnsi="IFAO-Grec Unicode" w:cs="Times New Roman"/>
          <w:sz w:val="24"/>
          <w:szCs w:val="24"/>
        </w:rPr>
        <w:t>)</w:t>
      </w:r>
      <w:r w:rsidRPr="00DF0BA0">
        <w:rPr>
          <w:rFonts w:ascii="IFAO-Grec Unicode" w:hAnsi="IFAO-Grec Unicode" w:cs="Times New Roman"/>
          <w:sz w:val="24"/>
          <w:szCs w:val="24"/>
        </w:rPr>
        <w:t xml:space="preserve"> </w:t>
      </w:r>
      <w:r w:rsidR="00CF4303" w:rsidRPr="00DF0BA0">
        <w:rPr>
          <w:rFonts w:ascii="IFAO-Grec Unicode" w:hAnsi="IFAO-Grec Unicode" w:cs="Times New Roman"/>
          <w:sz w:val="24"/>
          <w:szCs w:val="24"/>
        </w:rPr>
        <w:t>are</w:t>
      </w:r>
      <w:r w:rsidRPr="00DF0BA0">
        <w:rPr>
          <w:rFonts w:ascii="IFAO-Grec Unicode" w:hAnsi="IFAO-Grec Unicode" w:cs="Times New Roman"/>
          <w:sz w:val="24"/>
          <w:szCs w:val="24"/>
        </w:rPr>
        <w:t xml:space="preserve"> </w:t>
      </w:r>
      <w:r w:rsidR="001E311E" w:rsidRPr="00DF0BA0">
        <w:rPr>
          <w:rFonts w:ascii="IFAO-Grec Unicode" w:hAnsi="IFAO-Grec Unicode" w:cs="Times New Roman"/>
          <w:sz w:val="24"/>
          <w:szCs w:val="24"/>
        </w:rPr>
        <w:t>unusual</w:t>
      </w:r>
      <w:r w:rsidR="00CF4303" w:rsidRPr="00DF0BA0">
        <w:rPr>
          <w:rFonts w:ascii="IFAO-Grec Unicode" w:hAnsi="IFAO-Grec Unicode" w:cs="Times New Roman"/>
          <w:sz w:val="24"/>
          <w:szCs w:val="24"/>
        </w:rPr>
        <w:t>.</w:t>
      </w:r>
      <w:r w:rsidRPr="00DF0BA0">
        <w:rPr>
          <w:rStyle w:val="FootnoteReference"/>
          <w:rFonts w:ascii="IFAO-Grec Unicode" w:hAnsi="IFAO-Grec Unicode" w:cs="Times New Roman"/>
          <w:sz w:val="24"/>
          <w:szCs w:val="24"/>
        </w:rPr>
        <w:footnoteReference w:id="34"/>
      </w:r>
      <w:r w:rsidR="002D7B4B" w:rsidRPr="00DF0BA0">
        <w:rPr>
          <w:rFonts w:ascii="IFAO-Grec Unicode" w:hAnsi="IFAO-Grec Unicode" w:cs="Times New Roman"/>
          <w:sz w:val="24"/>
          <w:szCs w:val="24"/>
        </w:rPr>
        <w:t xml:space="preserve"> </w:t>
      </w:r>
      <w:r w:rsidR="00CF4303" w:rsidRPr="00DF0BA0">
        <w:rPr>
          <w:rFonts w:ascii="IFAO-Grec Unicode" w:hAnsi="IFAO-Grec Unicode" w:cs="Times New Roman"/>
          <w:sz w:val="24"/>
          <w:szCs w:val="24"/>
        </w:rPr>
        <w:t>S</w:t>
      </w:r>
      <w:r w:rsidR="00E81834" w:rsidRPr="00DF0BA0">
        <w:rPr>
          <w:rFonts w:ascii="IFAO-Grec Unicode" w:hAnsi="IFAO-Grec Unicode" w:cs="Times New Roman"/>
          <w:sz w:val="24"/>
          <w:szCs w:val="24"/>
        </w:rPr>
        <w:t xml:space="preserve">everal </w:t>
      </w:r>
      <w:r w:rsidR="002D7B4B" w:rsidRPr="00DF0BA0">
        <w:rPr>
          <w:rFonts w:ascii="IFAO-Grec Unicode" w:hAnsi="IFAO-Grec Unicode" w:cs="Times New Roman"/>
          <w:sz w:val="24"/>
          <w:szCs w:val="24"/>
        </w:rPr>
        <w:t xml:space="preserve">of </w:t>
      </w:r>
      <w:r w:rsidR="00CF4303" w:rsidRPr="00DF0BA0">
        <w:rPr>
          <w:rFonts w:ascii="IFAO-Grec Unicode" w:hAnsi="IFAO-Grec Unicode" w:cs="Times New Roman"/>
          <w:sz w:val="24"/>
          <w:szCs w:val="24"/>
        </w:rPr>
        <w:t xml:space="preserve">the latter’s </w:t>
      </w:r>
      <w:r w:rsidR="00D805FC" w:rsidRPr="00DF0BA0">
        <w:rPr>
          <w:rFonts w:ascii="IFAO-Grec Unicode" w:hAnsi="IFAO-Grec Unicode" w:cs="Times New Roman"/>
          <w:sz w:val="24"/>
          <w:szCs w:val="24"/>
        </w:rPr>
        <w:t>features</w:t>
      </w:r>
      <w:r w:rsidR="00CF4303" w:rsidRPr="00DF0BA0">
        <w:rPr>
          <w:rFonts w:ascii="IFAO-Grec Unicode" w:hAnsi="IFAO-Grec Unicode" w:cs="Times New Roman"/>
          <w:sz w:val="24"/>
          <w:szCs w:val="24"/>
        </w:rPr>
        <w:t>, in particular,</w:t>
      </w:r>
      <w:r w:rsidR="00D805FC" w:rsidRPr="00DF0BA0">
        <w:rPr>
          <w:rFonts w:ascii="IFAO-Grec Unicode" w:hAnsi="IFAO-Grec Unicode" w:cs="Times New Roman"/>
          <w:sz w:val="24"/>
          <w:szCs w:val="24"/>
        </w:rPr>
        <w:t xml:space="preserve"> </w:t>
      </w:r>
      <w:r w:rsidR="00E669BC" w:rsidRPr="00DF0BA0">
        <w:rPr>
          <w:rFonts w:ascii="IFAO-Grec Unicode" w:hAnsi="IFAO-Grec Unicode" w:cs="Times New Roman"/>
          <w:sz w:val="24"/>
          <w:szCs w:val="24"/>
        </w:rPr>
        <w:t>warrant mention</w:t>
      </w:r>
      <w:r w:rsidR="00E81834" w:rsidRPr="00DF0BA0">
        <w:rPr>
          <w:rFonts w:ascii="IFAO-Grec Unicode" w:hAnsi="IFAO-Grec Unicode" w:cs="Times New Roman"/>
          <w:sz w:val="24"/>
          <w:szCs w:val="24"/>
        </w:rPr>
        <w:t xml:space="preserve">. </w:t>
      </w:r>
      <w:r w:rsidR="000E60EA" w:rsidRPr="00DF0BA0">
        <w:rPr>
          <w:rFonts w:ascii="IFAO-Grec Unicode" w:hAnsi="IFAO-Grec Unicode" w:cs="Times New Roman"/>
          <w:sz w:val="24"/>
          <w:szCs w:val="24"/>
        </w:rPr>
        <w:t>The first is that the divisor</w:t>
      </w:r>
      <w:r w:rsidR="00170BF0" w:rsidRPr="00DF0BA0">
        <w:rPr>
          <w:rFonts w:ascii="IFAO-Grec Unicode" w:hAnsi="IFAO-Grec Unicode" w:cs="Times New Roman"/>
          <w:sz w:val="24"/>
          <w:szCs w:val="24"/>
        </w:rPr>
        <w:t xml:space="preserve"> (i.e.</w:t>
      </w:r>
      <w:r w:rsidR="000E60EA" w:rsidRPr="00DF0BA0">
        <w:rPr>
          <w:rFonts w:ascii="IFAO-Grec Unicode" w:hAnsi="IFAO-Grec Unicode" w:cs="Times New Roman"/>
          <w:sz w:val="24"/>
          <w:szCs w:val="24"/>
        </w:rPr>
        <w:t xml:space="preserve">, </w:t>
      </w:r>
      <w:r w:rsidR="00B77321" w:rsidRPr="00DF0BA0">
        <w:rPr>
          <w:rFonts w:ascii="IFAO-Grec Unicode" w:hAnsi="IFAO-Grec Unicode"/>
          <w:color w:val="000000"/>
          <w:sz w:val="24"/>
          <w:szCs w:val="24"/>
        </w:rPr>
        <w:t>30′</w:t>
      </w:r>
      <w:r w:rsidR="00170BF0" w:rsidRPr="00DF0BA0">
        <w:rPr>
          <w:rFonts w:ascii="IFAO-Grec Unicode" w:hAnsi="IFAO-Grec Unicode" w:cs="Times New Roman"/>
          <w:sz w:val="24"/>
          <w:szCs w:val="24"/>
        </w:rPr>
        <w:t>)</w:t>
      </w:r>
      <w:r w:rsidR="000E60EA" w:rsidRPr="00DF0BA0">
        <w:rPr>
          <w:rFonts w:ascii="IFAO-Grec Unicode" w:hAnsi="IFAO-Grec Unicode" w:cs="Times New Roman"/>
          <w:sz w:val="24"/>
          <w:szCs w:val="24"/>
        </w:rPr>
        <w:t xml:space="preserve"> is no</w:t>
      </w:r>
      <w:r w:rsidR="00170BF0" w:rsidRPr="00DF0BA0">
        <w:rPr>
          <w:rFonts w:ascii="IFAO-Grec Unicode" w:hAnsi="IFAO-Grec Unicode" w:cs="Times New Roman"/>
          <w:sz w:val="24"/>
          <w:szCs w:val="24"/>
        </w:rPr>
        <w:t>where</w:t>
      </w:r>
      <w:r w:rsidR="000E60EA" w:rsidRPr="00DF0BA0">
        <w:rPr>
          <w:rFonts w:ascii="IFAO-Grec Unicode" w:hAnsi="IFAO-Grec Unicode" w:cs="Times New Roman"/>
          <w:sz w:val="24"/>
          <w:szCs w:val="24"/>
        </w:rPr>
        <w:t xml:space="preserve"> explicitly stated. </w:t>
      </w:r>
      <w:r w:rsidR="006857DB" w:rsidRPr="00DF0BA0">
        <w:rPr>
          <w:rFonts w:ascii="IFAO-Grec Unicode" w:hAnsi="IFAO-Grec Unicode" w:cs="Times New Roman"/>
          <w:sz w:val="24"/>
          <w:szCs w:val="24"/>
        </w:rPr>
        <w:t xml:space="preserve">That is not entirely unexpected: </w:t>
      </w:r>
      <w:r w:rsidR="0017746A" w:rsidRPr="00DF0BA0">
        <w:rPr>
          <w:rFonts w:ascii="IFAO-Grec Unicode" w:hAnsi="IFAO-Grec Unicode" w:cs="Times New Roman"/>
          <w:sz w:val="24"/>
          <w:szCs w:val="24"/>
        </w:rPr>
        <w:t xml:space="preserve">ancient </w:t>
      </w:r>
      <w:r w:rsidR="009D094E" w:rsidRPr="00DF0BA0">
        <w:rPr>
          <w:rFonts w:ascii="IFAO-Grec Unicode" w:hAnsi="IFAO-Grec Unicode" w:cs="Times New Roman"/>
          <w:sz w:val="24"/>
          <w:szCs w:val="24"/>
        </w:rPr>
        <w:t xml:space="preserve">tables of division </w:t>
      </w:r>
      <w:r w:rsidR="00564F0C" w:rsidRPr="00DF0BA0">
        <w:rPr>
          <w:rFonts w:ascii="IFAO-Grec Unicode" w:hAnsi="IFAO-Grec Unicode" w:cs="Times New Roman"/>
          <w:sz w:val="24"/>
          <w:szCs w:val="24"/>
        </w:rPr>
        <w:t xml:space="preserve">typically </w:t>
      </w:r>
      <w:r w:rsidR="00692A3C" w:rsidRPr="00DF0BA0">
        <w:rPr>
          <w:rFonts w:ascii="IFAO-Grec Unicode" w:hAnsi="IFAO-Grec Unicode" w:cs="Times New Roman"/>
          <w:sz w:val="24"/>
          <w:szCs w:val="24"/>
        </w:rPr>
        <w:t xml:space="preserve">indicate </w:t>
      </w:r>
      <w:r w:rsidR="006857DB" w:rsidRPr="00DF0BA0">
        <w:rPr>
          <w:rFonts w:ascii="IFAO-Grec Unicode" w:hAnsi="IFAO-Grec Unicode" w:cs="Times New Roman"/>
          <w:sz w:val="24"/>
          <w:szCs w:val="24"/>
        </w:rPr>
        <w:t xml:space="preserve">the divisor </w:t>
      </w:r>
      <w:r w:rsidR="009D094E" w:rsidRPr="00DF0BA0">
        <w:rPr>
          <w:rFonts w:ascii="IFAO-Grec Unicode" w:hAnsi="IFAO-Grec Unicode" w:cs="Times New Roman"/>
          <w:sz w:val="24"/>
          <w:szCs w:val="24"/>
        </w:rPr>
        <w:t xml:space="preserve">in </w:t>
      </w:r>
      <w:r w:rsidR="00E11389" w:rsidRPr="00DF0BA0">
        <w:rPr>
          <w:rFonts w:ascii="IFAO-Grec Unicode" w:hAnsi="IFAO-Grec Unicode" w:cs="Times New Roman"/>
          <w:sz w:val="24"/>
          <w:szCs w:val="24"/>
        </w:rPr>
        <w:t xml:space="preserve">a </w:t>
      </w:r>
      <w:r w:rsidR="009D094E" w:rsidRPr="00DF0BA0">
        <w:rPr>
          <w:rFonts w:ascii="IFAO-Grec Unicode" w:hAnsi="IFAO-Grec Unicode" w:cs="Times New Roman"/>
          <w:sz w:val="24"/>
          <w:szCs w:val="24"/>
        </w:rPr>
        <w:t>header</w:t>
      </w:r>
      <w:r w:rsidR="001F5B74" w:rsidRPr="00DF0BA0">
        <w:rPr>
          <w:rFonts w:ascii="IFAO-Grec Unicode" w:hAnsi="IFAO-Grec Unicode" w:cs="Times New Roman"/>
          <w:sz w:val="24"/>
          <w:szCs w:val="24"/>
        </w:rPr>
        <w:t xml:space="preserve">. </w:t>
      </w:r>
      <w:r w:rsidR="00A13D66" w:rsidRPr="00DF0BA0">
        <w:rPr>
          <w:rFonts w:ascii="IFAO-Grec Unicode" w:hAnsi="IFAO-Grec Unicode" w:cs="Times New Roman"/>
          <w:sz w:val="24"/>
          <w:szCs w:val="24"/>
        </w:rPr>
        <w:t>But a</w:t>
      </w:r>
      <w:r w:rsidR="00842570" w:rsidRPr="00DF0BA0">
        <w:rPr>
          <w:rFonts w:ascii="IFAO-Grec Unicode" w:hAnsi="IFAO-Grec Unicode" w:cs="Times New Roman"/>
          <w:sz w:val="24"/>
          <w:szCs w:val="24"/>
        </w:rPr>
        <w:t xml:space="preserve">n unfortunate consequence of its absence is </w:t>
      </w:r>
      <w:r w:rsidR="009E5380" w:rsidRPr="00DF0BA0">
        <w:rPr>
          <w:rFonts w:ascii="IFAO-Grec Unicode" w:hAnsi="IFAO-Grec Unicode" w:cs="Times New Roman"/>
          <w:sz w:val="24"/>
          <w:szCs w:val="24"/>
        </w:rPr>
        <w:t xml:space="preserve">that we can only speculate whether </w:t>
      </w:r>
      <w:r w:rsidR="007B65A0" w:rsidRPr="00DF0BA0">
        <w:rPr>
          <w:rFonts w:ascii="IFAO-Grec Unicode" w:hAnsi="IFAO-Grec Unicode" w:cs="Times New Roman"/>
          <w:sz w:val="24"/>
          <w:szCs w:val="24"/>
        </w:rPr>
        <w:t xml:space="preserve">it was </w:t>
      </w:r>
      <w:r w:rsidR="00565CF4" w:rsidRPr="00DF0BA0">
        <w:rPr>
          <w:rFonts w:ascii="IFAO-Grec Unicode" w:hAnsi="IFAO-Grec Unicode" w:cs="Times New Roman"/>
          <w:sz w:val="24"/>
          <w:szCs w:val="24"/>
        </w:rPr>
        <w:t xml:space="preserve">expressed </w:t>
      </w:r>
      <w:r w:rsidR="007B65A0" w:rsidRPr="00DF0BA0">
        <w:rPr>
          <w:rFonts w:ascii="IFAO-Grec Unicode" w:hAnsi="IFAO-Grec Unicode" w:cs="Times New Roman"/>
          <w:sz w:val="24"/>
          <w:szCs w:val="24"/>
        </w:rPr>
        <w:t>in fractional form</w:t>
      </w:r>
      <w:r w:rsidR="009D094E" w:rsidRPr="00DF0BA0">
        <w:rPr>
          <w:rFonts w:ascii="IFAO-Grec Unicode" w:hAnsi="IFAO-Grec Unicode" w:cs="Times New Roman"/>
          <w:sz w:val="24"/>
          <w:szCs w:val="24"/>
        </w:rPr>
        <w:t xml:space="preserve"> </w:t>
      </w:r>
      <w:r w:rsidR="007B65A0" w:rsidRPr="00DF0BA0">
        <w:rPr>
          <w:rFonts w:ascii="IFAO-Grec Unicode" w:hAnsi="IFAO-Grec Unicode" w:cs="Times New Roman"/>
          <w:sz w:val="24"/>
          <w:szCs w:val="24"/>
        </w:rPr>
        <w:t xml:space="preserve">(i.e., </w:t>
      </w:r>
      <w:r w:rsidR="00E940A4" w:rsidRPr="00DF0BA0">
        <w:rPr>
          <w:rFonts w:ascii="IFAO-Grec Unicode" w:hAnsi="IFAO-Grec Unicode" w:cs="Times New Roman"/>
          <w:sz w:val="24"/>
          <w:szCs w:val="24"/>
          <w:lang w:val="el-GR"/>
        </w:rPr>
        <w:t>τῆς</w:t>
      </w:r>
      <w:r w:rsidR="00E940A4" w:rsidRPr="00DF0BA0">
        <w:rPr>
          <w:rFonts w:ascii="IFAO-Grec Unicode" w:hAnsi="IFAO-Grec Unicode" w:cs="Times New Roman"/>
          <w:sz w:val="24"/>
          <w:szCs w:val="24"/>
        </w:rPr>
        <w:t xml:space="preserve"> </w:t>
      </w:r>
      <w:r w:rsidR="00E940A4" w:rsidRPr="00DF0BA0">
        <w:rPr>
          <w:rFonts w:ascii="IFAO-Grec Unicode" w:hAnsi="IFAO-Grec Unicode" w:cs="Times New Roman"/>
          <w:sz w:val="24"/>
          <w:szCs w:val="24"/>
          <w:lang w:val="el-GR"/>
        </w:rPr>
        <w:t>α</w:t>
      </w:r>
      <w:r w:rsidR="00E940A4" w:rsidRPr="00DF0BA0">
        <w:rPr>
          <w:rFonts w:ascii="IFAO-Grec Unicode" w:hAnsi="IFAO-Grec Unicode" w:cs="Times New Roman"/>
          <w:sz w:val="24"/>
          <w:szCs w:val="24"/>
        </w:rPr>
        <w:t xml:space="preserve"> </w:t>
      </w:r>
      <w:r w:rsidR="000E5E0E" w:rsidRPr="00DF0BA0">
        <w:rPr>
          <w:rFonts w:ascii="IFAO-Grec Unicode" w:hAnsi="IFAO-Grec Unicode" w:cs="Times New Roman"/>
          <w:sz w:val="24"/>
          <w:szCs w:val="24"/>
          <w:lang w:val="el-GR"/>
        </w:rPr>
        <w:t>λ</w:t>
      </w:r>
      <w:r w:rsidR="00DF0BA0" w:rsidRPr="00E87C7A">
        <w:rPr>
          <w:rFonts w:ascii="IFAO-Grec Unicode" w:hAnsi="IFAO-Grec Unicode"/>
          <w:color w:val="000000"/>
          <w:sz w:val="24"/>
          <w:szCs w:val="24"/>
        </w:rPr>
        <w:t>′</w:t>
      </w:r>
      <w:r w:rsidR="007B65A0" w:rsidRPr="00DF0BA0">
        <w:rPr>
          <w:rFonts w:ascii="IFAO-Grec Unicode" w:hAnsi="IFAO-Grec Unicode" w:cs="Times New Roman"/>
          <w:sz w:val="24"/>
          <w:szCs w:val="24"/>
        </w:rPr>
        <w:t xml:space="preserve">: </w:t>
      </w:r>
      <w:r w:rsidR="00FA5762" w:rsidRPr="00DF0BA0">
        <w:rPr>
          <w:rFonts w:ascii="IFAO-Grec Unicode" w:hAnsi="IFAO-Grec Unicode" w:cs="Times New Roman"/>
          <w:sz w:val="24"/>
          <w:szCs w:val="24"/>
        </w:rPr>
        <w:t>“</w:t>
      </w:r>
      <w:r w:rsidR="00B77321" w:rsidRPr="00DF0BA0">
        <w:rPr>
          <w:rFonts w:ascii="IFAO-Grec Unicode" w:hAnsi="IFAO-Grec Unicode"/>
          <w:color w:val="000000"/>
          <w:sz w:val="24"/>
          <w:szCs w:val="24"/>
        </w:rPr>
        <w:t xml:space="preserve">30′ </w:t>
      </w:r>
      <w:r w:rsidR="00FA5762" w:rsidRPr="00DF0BA0">
        <w:rPr>
          <w:rFonts w:ascii="IFAO-Grec Unicode" w:hAnsi="IFAO-Grec Unicode" w:cs="Times New Roman"/>
          <w:sz w:val="24"/>
          <w:szCs w:val="24"/>
        </w:rPr>
        <w:t xml:space="preserve">of one </w:t>
      </w:r>
      <w:r w:rsidR="00F1059D" w:rsidRPr="00DF0BA0">
        <w:rPr>
          <w:rFonts w:ascii="IFAO-Grec Unicode" w:hAnsi="IFAO-Grec Unicode" w:cs="Times New Roman"/>
          <w:sz w:val="24"/>
          <w:szCs w:val="24"/>
        </w:rPr>
        <w:t>&lt;</w:t>
      </w:r>
      <w:r w:rsidR="00FA5762" w:rsidRPr="00DF0BA0">
        <w:rPr>
          <w:rFonts w:ascii="IFAO-Grec Unicode" w:hAnsi="IFAO-Grec Unicode" w:cs="Times New Roman"/>
          <w:sz w:val="24"/>
          <w:szCs w:val="24"/>
        </w:rPr>
        <w:t xml:space="preserve">is </w:t>
      </w:r>
      <w:r w:rsidR="00B77321" w:rsidRPr="00DF0BA0">
        <w:rPr>
          <w:rFonts w:ascii="IFAO-Grec Unicode" w:hAnsi="IFAO-Grec Unicode"/>
          <w:color w:val="000000"/>
          <w:sz w:val="24"/>
          <w:szCs w:val="24"/>
        </w:rPr>
        <w:t>30′</w:t>
      </w:r>
      <w:r w:rsidR="00F1059D" w:rsidRPr="00DF0BA0">
        <w:rPr>
          <w:rFonts w:ascii="IFAO-Grec Unicode" w:hAnsi="IFAO-Grec Unicode" w:cs="Times New Roman"/>
          <w:sz w:val="24"/>
          <w:szCs w:val="24"/>
        </w:rPr>
        <w:t>&gt;</w:t>
      </w:r>
      <w:r w:rsidR="00FA5762" w:rsidRPr="00DF0BA0">
        <w:rPr>
          <w:rFonts w:ascii="IFAO-Grec Unicode" w:hAnsi="IFAO-Grec Unicode" w:cs="Times New Roman"/>
          <w:sz w:val="24"/>
          <w:szCs w:val="24"/>
        </w:rPr>
        <w:t xml:space="preserve">”, </w:t>
      </w:r>
      <w:r w:rsidR="00052223" w:rsidRPr="00DF0BA0">
        <w:rPr>
          <w:rFonts w:ascii="IFAO-Grec Unicode" w:hAnsi="IFAO-Grec Unicode" w:cs="Times New Roman"/>
          <w:sz w:val="24"/>
          <w:szCs w:val="24"/>
        </w:rPr>
        <w:t>cf.</w:t>
      </w:r>
      <w:r w:rsidR="003E35B7" w:rsidRPr="00DF0BA0">
        <w:rPr>
          <w:rFonts w:ascii="IFAO-Grec Unicode" w:hAnsi="IFAO-Grec Unicode" w:cs="Times New Roman"/>
          <w:sz w:val="24"/>
          <w:szCs w:val="24"/>
        </w:rPr>
        <w:t xml:space="preserve"> </w:t>
      </w:r>
      <w:hyperlink r:id="rId17" w:history="1">
        <w:r w:rsidR="003E35B7" w:rsidRPr="00DF0BA0">
          <w:rPr>
            <w:rStyle w:val="Hyperlink"/>
            <w:rFonts w:ascii="IFAO-Grec Unicode" w:hAnsi="IFAO-Grec Unicode" w:cs="Times New Roman"/>
            <w:sz w:val="24"/>
            <w:szCs w:val="24"/>
          </w:rPr>
          <w:t>P.Mich. 3 145</w:t>
        </w:r>
      </w:hyperlink>
      <w:r w:rsidR="00B81463" w:rsidRPr="00DF0BA0">
        <w:rPr>
          <w:rFonts w:ascii="IFAO-Grec Unicode" w:hAnsi="IFAO-Grec Unicode" w:cs="Times New Roman"/>
          <w:sz w:val="24"/>
          <w:szCs w:val="24"/>
        </w:rPr>
        <w:t>, II CE</w:t>
      </w:r>
      <w:r w:rsidR="00052223" w:rsidRPr="00DF0BA0">
        <w:rPr>
          <w:rFonts w:ascii="IFAO-Grec Unicode" w:hAnsi="IFAO-Grec Unicode" w:cs="Times New Roman"/>
          <w:sz w:val="24"/>
          <w:szCs w:val="24"/>
        </w:rPr>
        <w:t>)</w:t>
      </w:r>
      <w:r w:rsidR="00F90CFF" w:rsidRPr="00DF0BA0">
        <w:rPr>
          <w:rFonts w:ascii="IFAO-Grec Unicode" w:hAnsi="IFAO-Grec Unicode" w:cs="Times New Roman"/>
          <w:sz w:val="24"/>
          <w:szCs w:val="24"/>
        </w:rPr>
        <w:t xml:space="preserve"> or </w:t>
      </w:r>
      <w:r w:rsidR="003870BC" w:rsidRPr="00DF0BA0">
        <w:rPr>
          <w:rFonts w:ascii="IFAO-Grec Unicode" w:hAnsi="IFAO-Grec Unicode" w:cs="Times New Roman"/>
          <w:sz w:val="24"/>
          <w:szCs w:val="24"/>
        </w:rPr>
        <w:t xml:space="preserve">as an </w:t>
      </w:r>
      <w:r w:rsidR="0058649E" w:rsidRPr="00DF0BA0">
        <w:rPr>
          <w:rFonts w:ascii="IFAO-Grec Unicode" w:hAnsi="IFAO-Grec Unicode" w:cs="Times New Roman"/>
          <w:sz w:val="24"/>
          <w:szCs w:val="24"/>
        </w:rPr>
        <w:t>adjectiv</w:t>
      </w:r>
      <w:r w:rsidR="003870BC" w:rsidRPr="00DF0BA0">
        <w:rPr>
          <w:rFonts w:ascii="IFAO-Grec Unicode" w:hAnsi="IFAO-Grec Unicode" w:cs="Times New Roman"/>
          <w:sz w:val="24"/>
          <w:szCs w:val="24"/>
        </w:rPr>
        <w:t xml:space="preserve">e (i.e., </w:t>
      </w:r>
      <w:r w:rsidR="00341659" w:rsidRPr="00DF0BA0">
        <w:rPr>
          <w:rFonts w:ascii="IFAO-Grec Unicode" w:hAnsi="IFAO-Grec Unicode" w:cs="Times New Roman"/>
          <w:sz w:val="24"/>
          <w:szCs w:val="24"/>
          <w:lang w:val="el-GR"/>
        </w:rPr>
        <w:t>τριακόστια</w:t>
      </w:r>
      <w:r w:rsidR="003870BC" w:rsidRPr="00DF0BA0">
        <w:rPr>
          <w:rFonts w:ascii="IFAO-Grec Unicode" w:hAnsi="IFAO-Grec Unicode" w:cs="Times New Roman"/>
          <w:sz w:val="24"/>
          <w:szCs w:val="24"/>
        </w:rPr>
        <w:t xml:space="preserve">, </w:t>
      </w:r>
      <w:r w:rsidR="00F90CFF" w:rsidRPr="00DF0BA0">
        <w:rPr>
          <w:rFonts w:ascii="IFAO-Grec Unicode" w:hAnsi="IFAO-Grec Unicode" w:cs="Times New Roman"/>
          <w:sz w:val="24"/>
          <w:szCs w:val="24"/>
        </w:rPr>
        <w:t xml:space="preserve">cf. </w:t>
      </w:r>
      <w:hyperlink r:id="rId18" w:history="1">
        <w:r w:rsidR="00C83BF6">
          <w:rPr>
            <w:rStyle w:val="Hyperlink"/>
            <w:rFonts w:ascii="IFAO-Grec Unicode" w:hAnsi="IFAO-Grec Unicode" w:cs="Times New Roman"/>
            <w:sz w:val="24"/>
            <w:szCs w:val="24"/>
          </w:rPr>
          <w:t>TM 64346</w:t>
        </w:r>
      </w:hyperlink>
      <w:r w:rsidR="00B81463" w:rsidRPr="00DF0BA0">
        <w:rPr>
          <w:rFonts w:ascii="IFAO-Grec Unicode" w:hAnsi="IFAO-Grec Unicode" w:cs="Times New Roman"/>
          <w:sz w:val="24"/>
          <w:szCs w:val="24"/>
        </w:rPr>
        <w:t xml:space="preserve">, </w:t>
      </w:r>
      <w:r w:rsidR="00C83BF6">
        <w:rPr>
          <w:rFonts w:ascii="IFAO-Grec Unicode" w:hAnsi="IFAO-Grec Unicode" w:cs="Times New Roman"/>
          <w:sz w:val="24"/>
          <w:szCs w:val="24"/>
        </w:rPr>
        <w:t>III/</w:t>
      </w:r>
      <w:r w:rsidR="00B81463" w:rsidRPr="00DF0BA0">
        <w:rPr>
          <w:rFonts w:ascii="IFAO-Grec Unicode" w:hAnsi="IFAO-Grec Unicode" w:cs="Times New Roman"/>
          <w:sz w:val="24"/>
          <w:szCs w:val="24"/>
        </w:rPr>
        <w:t>IV CE)</w:t>
      </w:r>
      <w:r w:rsidR="00052223" w:rsidRPr="00DF0BA0">
        <w:rPr>
          <w:rFonts w:ascii="IFAO-Grec Unicode" w:hAnsi="IFAO-Grec Unicode" w:cs="Times New Roman"/>
          <w:sz w:val="24"/>
          <w:szCs w:val="24"/>
        </w:rPr>
        <w:t>.</w:t>
      </w:r>
      <w:commentRangeStart w:id="16"/>
      <w:r w:rsidR="00170BF0" w:rsidRPr="00DF0BA0">
        <w:rPr>
          <w:rStyle w:val="FootnoteReference"/>
          <w:rFonts w:ascii="IFAO-Grec Unicode" w:hAnsi="IFAO-Grec Unicode" w:cs="Times New Roman"/>
          <w:sz w:val="24"/>
          <w:szCs w:val="24"/>
        </w:rPr>
        <w:footnoteReference w:id="35"/>
      </w:r>
      <w:r w:rsidR="000E60EA" w:rsidRPr="00DF0BA0">
        <w:rPr>
          <w:rFonts w:ascii="IFAO-Grec Unicode" w:hAnsi="IFAO-Grec Unicode" w:cs="Times New Roman"/>
          <w:sz w:val="24"/>
          <w:szCs w:val="24"/>
        </w:rPr>
        <w:t xml:space="preserve"> </w:t>
      </w:r>
      <w:commentRangeEnd w:id="16"/>
      <w:r w:rsidR="001A4945" w:rsidRPr="00DF0BA0">
        <w:rPr>
          <w:rStyle w:val="CommentReference"/>
          <w:rFonts w:ascii="IFAO-Grec Unicode" w:hAnsi="IFAO-Grec Unicode"/>
        </w:rPr>
        <w:commentReference w:id="16"/>
      </w:r>
      <w:r w:rsidR="00C53845" w:rsidRPr="00DF0BA0">
        <w:rPr>
          <w:rFonts w:ascii="IFAO-Grec Unicode" w:hAnsi="IFAO-Grec Unicode" w:cs="Times New Roman"/>
          <w:sz w:val="24"/>
          <w:szCs w:val="24"/>
        </w:rPr>
        <w:t xml:space="preserve">The grammar is also </w:t>
      </w:r>
      <w:r w:rsidR="00E95D99" w:rsidRPr="00DF0BA0">
        <w:rPr>
          <w:rFonts w:ascii="IFAO-Grec Unicode" w:hAnsi="IFAO-Grec Unicode" w:cs="Times New Roman"/>
          <w:sz w:val="24"/>
          <w:szCs w:val="24"/>
        </w:rPr>
        <w:t>somewhat unusual</w:t>
      </w:r>
      <w:r w:rsidR="00C53845" w:rsidRPr="00DF0BA0">
        <w:rPr>
          <w:rFonts w:ascii="IFAO-Grec Unicode" w:hAnsi="IFAO-Grec Unicode" w:cs="Times New Roman"/>
          <w:sz w:val="24"/>
          <w:szCs w:val="24"/>
        </w:rPr>
        <w:t>: i</w:t>
      </w:r>
      <w:r w:rsidR="0057203A" w:rsidRPr="00DF0BA0">
        <w:rPr>
          <w:rFonts w:ascii="IFAO-Grec Unicode" w:hAnsi="IFAO-Grec Unicode" w:cs="Times New Roman"/>
          <w:sz w:val="24"/>
          <w:szCs w:val="24"/>
        </w:rPr>
        <w:t>n tables of division, the dividend is normally preceded by an article in the genitive</w:t>
      </w:r>
      <w:r w:rsidR="002B7383" w:rsidRPr="00DF0BA0">
        <w:rPr>
          <w:rFonts w:ascii="IFAO-Grec Unicode" w:hAnsi="IFAO-Grec Unicode" w:cs="Times New Roman"/>
          <w:sz w:val="24"/>
          <w:szCs w:val="24"/>
        </w:rPr>
        <w:t xml:space="preserve"> while the divisor (if stated) is preceded by the article in the nominative. So, </w:t>
      </w:r>
      <w:r w:rsidR="00D26D67" w:rsidRPr="00DF0BA0">
        <w:rPr>
          <w:rFonts w:ascii="IFAO-Grec Unicode" w:hAnsi="IFAO-Grec Unicode" w:cs="Times New Roman"/>
          <w:sz w:val="24"/>
          <w:szCs w:val="24"/>
        </w:rPr>
        <w:t xml:space="preserve">for example, </w:t>
      </w:r>
      <w:r w:rsidR="002B7383" w:rsidRPr="00DF0BA0">
        <w:rPr>
          <w:rFonts w:ascii="IFAO-Grec Unicode" w:hAnsi="IFAO-Grec Unicode" w:cs="Times New Roman"/>
          <w:sz w:val="24"/>
          <w:szCs w:val="24"/>
        </w:rPr>
        <w:t xml:space="preserve">in the </w:t>
      </w:r>
      <w:r w:rsidR="00A06E08" w:rsidRPr="00DF0BA0">
        <w:rPr>
          <w:rFonts w:ascii="IFAO-Grec Unicode" w:hAnsi="IFAO-Grec Unicode" w:cs="Times New Roman"/>
          <w:sz w:val="24"/>
          <w:szCs w:val="24"/>
        </w:rPr>
        <w:t xml:space="preserve">papyrus’ </w:t>
      </w:r>
      <w:r w:rsidR="002B7383" w:rsidRPr="00DF0BA0">
        <w:rPr>
          <w:rFonts w:ascii="IFAO-Grec Unicode" w:hAnsi="IFAO-Grec Unicode" w:cs="Times New Roman"/>
          <w:sz w:val="24"/>
          <w:szCs w:val="24"/>
        </w:rPr>
        <w:t xml:space="preserve">second </w:t>
      </w:r>
      <w:r w:rsidR="007C592E" w:rsidRPr="00DF0BA0">
        <w:rPr>
          <w:rFonts w:ascii="IFAO-Grec Unicode" w:hAnsi="IFAO-Grec Unicode" w:cs="Times New Roman"/>
          <w:sz w:val="24"/>
          <w:szCs w:val="24"/>
        </w:rPr>
        <w:t xml:space="preserve">text </w:t>
      </w:r>
      <w:r w:rsidR="003A7F15" w:rsidRPr="00DF0BA0">
        <w:rPr>
          <w:rFonts w:ascii="IFAO-Grec Unicode" w:hAnsi="IFAO-Grec Unicode" w:cs="Times New Roman"/>
          <w:sz w:val="24"/>
          <w:szCs w:val="24"/>
        </w:rPr>
        <w:t>we read</w:t>
      </w:r>
      <w:r w:rsidR="002B7383" w:rsidRPr="00DF0BA0">
        <w:rPr>
          <w:rFonts w:ascii="IFAO-Grec Unicode" w:hAnsi="IFAO-Grec Unicode" w:cs="Times New Roman"/>
          <w:sz w:val="24"/>
          <w:szCs w:val="24"/>
        </w:rPr>
        <w:t xml:space="preserve"> </w:t>
      </w:r>
      <w:r w:rsidR="007611E2" w:rsidRPr="00DF0BA0">
        <w:rPr>
          <w:rFonts w:ascii="IFAO-Grec Unicode" w:hAnsi="IFAO-Grec Unicode" w:cs="Times New Roman"/>
          <w:sz w:val="24"/>
          <w:szCs w:val="24"/>
          <w:lang w:val="el-GR"/>
        </w:rPr>
        <w:t>τὸ</w:t>
      </w:r>
      <w:r w:rsidR="007611E2" w:rsidRPr="00DF0BA0">
        <w:rPr>
          <w:rFonts w:ascii="IFAO-Grec Unicode" w:hAnsi="IFAO-Grec Unicode" w:cs="Times New Roman"/>
          <w:sz w:val="24"/>
          <w:szCs w:val="24"/>
        </w:rPr>
        <w:t xml:space="preserve"> </w:t>
      </w:r>
      <w:r w:rsidR="007611E2" w:rsidRPr="00DF0BA0">
        <w:rPr>
          <w:rFonts w:ascii="IFAO-Grec Unicode" w:hAnsi="IFAO-Grec Unicode" w:cs="Times New Roman"/>
          <w:sz w:val="24"/>
          <w:szCs w:val="24"/>
          <w:lang w:val="el-GR"/>
        </w:rPr>
        <w:t>ξ</w:t>
      </w:r>
      <w:r w:rsidR="00DF0BA0" w:rsidRPr="00E87C7A">
        <w:rPr>
          <w:rFonts w:ascii="IFAO-Grec Unicode" w:hAnsi="IFAO-Grec Unicode"/>
          <w:color w:val="000000"/>
          <w:sz w:val="24"/>
          <w:szCs w:val="24"/>
        </w:rPr>
        <w:t>′</w:t>
      </w:r>
      <w:r w:rsidR="007611E2" w:rsidRPr="00DF0BA0">
        <w:rPr>
          <w:rFonts w:ascii="IFAO-Grec Unicode" w:hAnsi="IFAO-Grec Unicode" w:cs="Times New Roman"/>
          <w:sz w:val="24"/>
          <w:szCs w:val="24"/>
        </w:rPr>
        <w:t xml:space="preserve"> </w:t>
      </w:r>
      <w:r w:rsidR="007611E2" w:rsidRPr="00DF0BA0">
        <w:rPr>
          <w:rFonts w:ascii="IFAO-Grec Unicode" w:hAnsi="IFAO-Grec Unicode" w:cs="Times New Roman"/>
          <w:sz w:val="24"/>
          <w:szCs w:val="24"/>
          <w:lang w:val="el-GR"/>
        </w:rPr>
        <w:t>τῶν</w:t>
      </w:r>
      <w:r w:rsidR="007611E2" w:rsidRPr="00DF0BA0">
        <w:rPr>
          <w:rFonts w:ascii="IFAO-Grec Unicode" w:hAnsi="IFAO-Grec Unicode" w:cs="Times New Roman"/>
          <w:sz w:val="24"/>
          <w:szCs w:val="24"/>
        </w:rPr>
        <w:t xml:space="preserve"> </w:t>
      </w:r>
      <w:r w:rsidR="007611E2" w:rsidRPr="00DF0BA0">
        <w:rPr>
          <w:rFonts w:ascii="IFAO-Grec Unicode" w:hAnsi="IFAO-Grec Unicode" w:cs="Times New Roman"/>
          <w:sz w:val="24"/>
          <w:szCs w:val="24"/>
          <w:lang w:val="el-GR"/>
        </w:rPr>
        <w:t>ο</w:t>
      </w:r>
      <w:r w:rsidR="009027C3" w:rsidRPr="00DF0BA0">
        <w:rPr>
          <w:rFonts w:ascii="IFAO-Grec Unicode" w:hAnsi="IFAO-Grec Unicode" w:cs="Times New Roman"/>
          <w:sz w:val="24"/>
          <w:szCs w:val="24"/>
        </w:rPr>
        <w:t xml:space="preserve"> </w:t>
      </w:r>
      <w:r w:rsidR="009027C3" w:rsidRPr="00DF0BA0">
        <w:rPr>
          <w:rFonts w:ascii="IFAO-Grec Unicode" w:hAnsi="IFAO-Grec Unicode" w:cs="Times New Roman"/>
          <w:sz w:val="24"/>
          <w:szCs w:val="24"/>
          <w:lang w:val="el-GR"/>
        </w:rPr>
        <w:t>α</w:t>
      </w:r>
      <w:r w:rsidR="009027C3" w:rsidRPr="00DF0BA0">
        <w:rPr>
          <w:rFonts w:ascii="IFAO-Grec Unicode" w:hAnsi="IFAO-Grec Unicode" w:cs="Times New Roman"/>
          <w:sz w:val="24"/>
          <w:szCs w:val="24"/>
        </w:rPr>
        <w:t xml:space="preserve"> </w:t>
      </w:r>
      <w:r w:rsidR="009027C3" w:rsidRPr="00DF0BA0">
        <w:rPr>
          <w:rFonts w:ascii="IFAO-Grec Unicode" w:hAnsi="IFAO-Grec Unicode" w:cs="Times New Roman"/>
          <w:sz w:val="24"/>
          <w:szCs w:val="24"/>
          <w:lang w:val="el-GR"/>
        </w:rPr>
        <w:t>ϛ</w:t>
      </w:r>
      <w:r w:rsidR="00DF0BA0" w:rsidRPr="00E87C7A">
        <w:rPr>
          <w:rFonts w:ascii="IFAO-Grec Unicode" w:hAnsi="IFAO-Grec Unicode"/>
          <w:color w:val="000000"/>
          <w:sz w:val="24"/>
          <w:szCs w:val="24"/>
        </w:rPr>
        <w:t>′</w:t>
      </w:r>
      <w:r w:rsidR="009027C3" w:rsidRPr="00DF0BA0">
        <w:rPr>
          <w:rFonts w:ascii="IFAO-Grec Unicode" w:hAnsi="IFAO-Grec Unicode" w:cs="Times New Roman"/>
          <w:sz w:val="24"/>
          <w:szCs w:val="24"/>
        </w:rPr>
        <w:t xml:space="preserve"> </w:t>
      </w:r>
      <w:r w:rsidR="002B7383" w:rsidRPr="00DF0BA0">
        <w:rPr>
          <w:rFonts w:ascii="IFAO-Grec Unicode" w:hAnsi="IFAO-Grec Unicode" w:cs="Times New Roman"/>
          <w:sz w:val="24"/>
          <w:szCs w:val="24"/>
        </w:rPr>
        <w:t>(</w:t>
      </w:r>
      <w:commentRangeStart w:id="17"/>
      <w:r w:rsidR="00CD4B6B" w:rsidRPr="00DF0BA0">
        <w:rPr>
          <w:rFonts w:ascii="IFAO-Grec Unicode" w:hAnsi="IFAO-Grec Unicode" w:cs="Times New Roman"/>
          <w:sz w:val="24"/>
          <w:szCs w:val="24"/>
        </w:rPr>
        <w:t xml:space="preserve">the </w:t>
      </w:r>
      <w:r w:rsidR="00B77321" w:rsidRPr="00DF0BA0">
        <w:rPr>
          <w:rFonts w:ascii="IFAO-Grec Unicode" w:hAnsi="IFAO-Grec Unicode"/>
          <w:color w:val="000000"/>
          <w:sz w:val="24"/>
          <w:szCs w:val="24"/>
        </w:rPr>
        <w:t>60′</w:t>
      </w:r>
      <w:r w:rsidR="00CD4B6B" w:rsidRPr="00DF0BA0">
        <w:rPr>
          <w:rFonts w:ascii="IFAO-Grec Unicode" w:hAnsi="IFAO-Grec Unicode" w:cs="Times New Roman"/>
          <w:sz w:val="24"/>
          <w:szCs w:val="24"/>
        </w:rPr>
        <w:t xml:space="preserve"> of </w:t>
      </w:r>
      <w:r w:rsidR="003F4973" w:rsidRPr="00DF0BA0">
        <w:rPr>
          <w:rFonts w:ascii="IFAO-Grec Unicode" w:hAnsi="IFAO-Grec Unicode" w:cs="Times New Roman"/>
          <w:sz w:val="24"/>
          <w:szCs w:val="24"/>
        </w:rPr>
        <w:t xml:space="preserve">70 </w:t>
      </w:r>
      <w:r w:rsidR="00CD4B6B" w:rsidRPr="00DF0BA0">
        <w:rPr>
          <w:rFonts w:ascii="IFAO-Grec Unicode" w:hAnsi="IFAO-Grec Unicode" w:cs="Times New Roman"/>
          <w:sz w:val="24"/>
          <w:szCs w:val="24"/>
        </w:rPr>
        <w:t xml:space="preserve">is </w:t>
      </w:r>
      <w:r w:rsidR="003F4973" w:rsidRPr="00DF0BA0">
        <w:rPr>
          <w:rFonts w:ascii="IFAO-Grec Unicode" w:hAnsi="IFAO-Grec Unicode" w:cs="Times New Roman"/>
          <w:sz w:val="24"/>
          <w:szCs w:val="24"/>
        </w:rPr>
        <w:t xml:space="preserve">1 </w:t>
      </w:r>
      <w:r w:rsidR="00CD4B6B" w:rsidRPr="00DF0BA0">
        <w:rPr>
          <w:rFonts w:ascii="IFAO-Grec Unicode" w:hAnsi="IFAO-Grec Unicode" w:cs="Times New Roman"/>
          <w:sz w:val="24"/>
          <w:szCs w:val="24"/>
        </w:rPr>
        <w:t xml:space="preserve">and </w:t>
      </w:r>
      <w:r w:rsidR="00B77321" w:rsidRPr="00DF0BA0">
        <w:rPr>
          <w:rFonts w:ascii="IFAO-Grec Unicode" w:hAnsi="IFAO-Grec Unicode"/>
          <w:color w:val="000000"/>
          <w:sz w:val="24"/>
          <w:szCs w:val="24"/>
        </w:rPr>
        <w:t>6</w:t>
      </w:r>
      <w:commentRangeEnd w:id="17"/>
      <w:r w:rsidR="001A4945" w:rsidRPr="00DF0BA0">
        <w:rPr>
          <w:rStyle w:val="CommentReference"/>
          <w:rFonts w:ascii="IFAO-Grec Unicode" w:hAnsi="IFAO-Grec Unicode"/>
        </w:rPr>
        <w:commentReference w:id="17"/>
      </w:r>
      <w:r w:rsidR="00B77321" w:rsidRPr="00DF0BA0">
        <w:rPr>
          <w:rFonts w:ascii="IFAO-Grec Unicode" w:hAnsi="IFAO-Grec Unicode"/>
          <w:color w:val="000000"/>
          <w:sz w:val="24"/>
          <w:szCs w:val="24"/>
        </w:rPr>
        <w:t>′</w:t>
      </w:r>
      <w:r w:rsidR="006A14BA" w:rsidRPr="00DF0BA0">
        <w:rPr>
          <w:rFonts w:ascii="IFAO-Grec Unicode" w:hAnsi="IFAO-Grec Unicode" w:cs="Times New Roman"/>
          <w:sz w:val="24"/>
          <w:szCs w:val="24"/>
        </w:rPr>
        <w:t xml:space="preserve">, fr. </w:t>
      </w:r>
      <w:r w:rsidR="00697884" w:rsidRPr="00DF0BA0">
        <w:rPr>
          <w:rFonts w:ascii="IFAO-Grec Unicode" w:hAnsi="IFAO-Grec Unicode" w:cs="Times New Roman"/>
          <w:sz w:val="24"/>
          <w:szCs w:val="24"/>
        </w:rPr>
        <w:t>B i.3</w:t>
      </w:r>
      <w:r w:rsidR="002B7383" w:rsidRPr="00DF0BA0">
        <w:rPr>
          <w:rFonts w:ascii="IFAO-Grec Unicode" w:hAnsi="IFAO-Grec Unicode" w:cs="Times New Roman"/>
          <w:sz w:val="24"/>
          <w:szCs w:val="24"/>
        </w:rPr>
        <w:t>)</w:t>
      </w:r>
      <w:r w:rsidR="000276FB" w:rsidRPr="00DF0BA0">
        <w:rPr>
          <w:rFonts w:ascii="IFAO-Grec Unicode" w:hAnsi="IFAO-Grec Unicode" w:cs="Times New Roman"/>
          <w:sz w:val="24"/>
          <w:szCs w:val="24"/>
        </w:rPr>
        <w:t xml:space="preserve">. </w:t>
      </w:r>
      <w:r w:rsidR="00A637A0" w:rsidRPr="00DF0BA0">
        <w:rPr>
          <w:rFonts w:ascii="IFAO-Grec Unicode" w:hAnsi="IFAO-Grec Unicode" w:cs="Times New Roman"/>
          <w:sz w:val="24"/>
          <w:szCs w:val="24"/>
        </w:rPr>
        <w:t>In the third</w:t>
      </w:r>
      <w:r w:rsidR="000276FB" w:rsidRPr="00DF0BA0">
        <w:rPr>
          <w:rFonts w:ascii="IFAO-Grec Unicode" w:hAnsi="IFAO-Grec Unicode" w:cs="Times New Roman"/>
          <w:sz w:val="24"/>
          <w:szCs w:val="24"/>
        </w:rPr>
        <w:t xml:space="preserve">, however, </w:t>
      </w:r>
      <w:r w:rsidR="00A25C32" w:rsidRPr="00DF0BA0">
        <w:rPr>
          <w:rFonts w:ascii="IFAO-Grec Unicode" w:hAnsi="IFAO-Grec Unicode" w:cs="Times New Roman"/>
          <w:sz w:val="24"/>
          <w:szCs w:val="24"/>
        </w:rPr>
        <w:t xml:space="preserve">an article in the nominative </w:t>
      </w:r>
      <w:r w:rsidR="00A24DCC" w:rsidRPr="00DF0BA0">
        <w:rPr>
          <w:rFonts w:ascii="IFAO-Grec Unicode" w:hAnsi="IFAO-Grec Unicode" w:cs="Times New Roman"/>
          <w:sz w:val="24"/>
          <w:szCs w:val="24"/>
        </w:rPr>
        <w:t xml:space="preserve">appears </w:t>
      </w:r>
      <w:r w:rsidR="00A25C32" w:rsidRPr="00DF0BA0">
        <w:rPr>
          <w:rFonts w:ascii="IFAO-Grec Unicode" w:hAnsi="IFAO-Grec Unicode" w:cs="Times New Roman"/>
          <w:sz w:val="24"/>
          <w:szCs w:val="24"/>
        </w:rPr>
        <w:t xml:space="preserve">despite the </w:t>
      </w:r>
      <w:r w:rsidR="000276FB" w:rsidRPr="00DF0BA0">
        <w:rPr>
          <w:rFonts w:ascii="IFAO-Grec Unicode" w:hAnsi="IFAO-Grec Unicode" w:cs="Times New Roman"/>
          <w:sz w:val="24"/>
          <w:szCs w:val="24"/>
        </w:rPr>
        <w:t>divisor</w:t>
      </w:r>
      <w:r w:rsidR="00F433EA" w:rsidRPr="00DF0BA0">
        <w:rPr>
          <w:rFonts w:ascii="IFAO-Grec Unicode" w:hAnsi="IFAO-Grec Unicode" w:cs="Times New Roman"/>
          <w:sz w:val="24"/>
          <w:szCs w:val="24"/>
        </w:rPr>
        <w:t>’s omission</w:t>
      </w:r>
      <w:r w:rsidR="000611EE" w:rsidRPr="00DF0BA0">
        <w:rPr>
          <w:rFonts w:ascii="IFAO-Grec Unicode" w:hAnsi="IFAO-Grec Unicode" w:cs="Times New Roman"/>
          <w:sz w:val="24"/>
          <w:szCs w:val="24"/>
        </w:rPr>
        <w:t xml:space="preserve">. </w:t>
      </w:r>
      <w:r w:rsidR="00132C13" w:rsidRPr="00DF0BA0">
        <w:rPr>
          <w:rFonts w:ascii="IFAO-Grec Unicode" w:hAnsi="IFAO-Grec Unicode" w:cs="Times New Roman"/>
          <w:sz w:val="24"/>
          <w:szCs w:val="24"/>
        </w:rPr>
        <w:t>Take the example of fr. D.1</w:t>
      </w:r>
      <w:r w:rsidR="008847CD" w:rsidRPr="00DF0BA0">
        <w:rPr>
          <w:rFonts w:ascii="IFAO-Grec Unicode" w:hAnsi="IFAO-Grec Unicode" w:cs="Times New Roman"/>
          <w:sz w:val="24"/>
          <w:szCs w:val="24"/>
        </w:rPr>
        <w:t>5</w:t>
      </w:r>
      <w:r w:rsidR="00132C13" w:rsidRPr="00DF0BA0">
        <w:rPr>
          <w:rFonts w:ascii="IFAO-Grec Unicode" w:hAnsi="IFAO-Grec Unicode" w:cs="Times New Roman"/>
          <w:sz w:val="24"/>
          <w:szCs w:val="24"/>
        </w:rPr>
        <w:t>:</w:t>
      </w:r>
      <w:r w:rsidR="00A05E9F" w:rsidRPr="00DF0BA0">
        <w:rPr>
          <w:rFonts w:ascii="IFAO-Grec Unicode" w:hAnsi="IFAO-Grec Unicode" w:cs="Times New Roman"/>
          <w:sz w:val="24"/>
          <w:szCs w:val="24"/>
        </w:rPr>
        <w:t xml:space="preserve"> </w:t>
      </w:r>
      <w:r w:rsidR="00132C13" w:rsidRPr="00DF0BA0">
        <w:rPr>
          <w:rFonts w:ascii="IFAO-Grec Unicode" w:hAnsi="IFAO-Grec Unicode" w:cs="Times New Roman"/>
          <w:sz w:val="24"/>
          <w:szCs w:val="24"/>
        </w:rPr>
        <w:t>a</w:t>
      </w:r>
      <w:r w:rsidR="000611EE" w:rsidRPr="00DF0BA0">
        <w:rPr>
          <w:rFonts w:ascii="IFAO-Grec Unicode" w:hAnsi="IFAO-Grec Unicode" w:cs="Times New Roman"/>
          <w:sz w:val="24"/>
          <w:szCs w:val="24"/>
        </w:rPr>
        <w:t xml:space="preserve">lthough one </w:t>
      </w:r>
      <w:r w:rsidR="007D29DD" w:rsidRPr="00DF0BA0">
        <w:rPr>
          <w:rFonts w:ascii="IFAO-Grec Unicode" w:hAnsi="IFAO-Grec Unicode" w:cs="Times New Roman"/>
          <w:sz w:val="24"/>
          <w:szCs w:val="24"/>
        </w:rPr>
        <w:t>expect</w:t>
      </w:r>
      <w:r w:rsidR="000611EE" w:rsidRPr="00DF0BA0">
        <w:rPr>
          <w:rFonts w:ascii="IFAO-Grec Unicode" w:hAnsi="IFAO-Grec Unicode" w:cs="Times New Roman"/>
          <w:sz w:val="24"/>
          <w:szCs w:val="24"/>
        </w:rPr>
        <w:t xml:space="preserve">s the calculation </w:t>
      </w:r>
      <w:r w:rsidR="0075464A" w:rsidRPr="00DF0BA0">
        <w:rPr>
          <w:rFonts w:ascii="IFAO-Grec Unicode" w:hAnsi="IFAO-Grec Unicode" w:cs="Times New Roman"/>
          <w:sz w:val="24"/>
          <w:szCs w:val="24"/>
          <w:lang w:val="el-GR"/>
        </w:rPr>
        <w:t>τῶν</w:t>
      </w:r>
      <w:r w:rsidR="0075464A" w:rsidRPr="00DF0BA0">
        <w:rPr>
          <w:rFonts w:ascii="IFAO-Grec Unicode" w:hAnsi="IFAO-Grec Unicode" w:cs="Times New Roman"/>
          <w:sz w:val="24"/>
          <w:szCs w:val="24"/>
        </w:rPr>
        <w:t xml:space="preserve"> </w:t>
      </w:r>
      <w:r w:rsidR="00866649" w:rsidRPr="00DF0BA0">
        <w:rPr>
          <w:rFonts w:ascii="IFAO-Grec Unicode" w:hAnsi="IFAO-Grec Unicode" w:cs="Times New Roman"/>
          <w:sz w:val="24"/>
          <w:szCs w:val="24"/>
          <w:lang w:val="el-GR"/>
        </w:rPr>
        <w:t>κ</w:t>
      </w:r>
      <w:r w:rsidR="00866649" w:rsidRPr="00DF0BA0">
        <w:rPr>
          <w:rFonts w:ascii="IFAO-Grec Unicode" w:hAnsi="IFAO-Grec Unicode" w:cs="Segoe UI"/>
          <w:sz w:val="24"/>
          <w:szCs w:val="24"/>
        </w:rPr>
        <w:t>𐅵</w:t>
      </w:r>
      <w:r w:rsidR="00866649" w:rsidRPr="00DF0BA0">
        <w:rPr>
          <w:rFonts w:ascii="IFAO-Grec Unicode" w:hAnsi="IFAO-Grec Unicode" w:cs="Times New Roman"/>
          <w:sz w:val="24"/>
          <w:szCs w:val="24"/>
        </w:rPr>
        <w:t xml:space="preserve"> </w:t>
      </w:r>
      <w:r w:rsidR="00BB4F29" w:rsidRPr="00DF0BA0">
        <w:rPr>
          <w:rFonts w:ascii="IFAO-Grec Unicode" w:hAnsi="IFAO-Grec Unicode"/>
          <w:sz w:val="24"/>
          <w:szCs w:val="24"/>
        </w:rPr>
        <w:t>𐅷</w:t>
      </w:r>
      <w:r w:rsidR="00DF0BA0" w:rsidRPr="00E87C7A">
        <w:rPr>
          <w:rFonts w:ascii="IFAO-Grec Unicode" w:hAnsi="IFAO-Grec Unicode"/>
          <w:color w:val="000000"/>
          <w:sz w:val="24"/>
          <w:szCs w:val="24"/>
        </w:rPr>
        <w:t>′</w:t>
      </w:r>
      <w:r w:rsidR="00866649" w:rsidRPr="00DF0BA0">
        <w:rPr>
          <w:rFonts w:ascii="IFAO-Grec Unicode" w:hAnsi="IFAO-Grec Unicode" w:cs="Times New Roman"/>
          <w:sz w:val="24"/>
          <w:szCs w:val="24"/>
          <w:lang w:val="el-GR"/>
        </w:rPr>
        <w:t>ξ</w:t>
      </w:r>
      <w:r w:rsidR="00DF0BA0" w:rsidRPr="00E87C7A">
        <w:rPr>
          <w:rFonts w:ascii="IFAO-Grec Unicode" w:hAnsi="IFAO-Grec Unicode"/>
          <w:color w:val="000000"/>
          <w:sz w:val="24"/>
          <w:szCs w:val="24"/>
        </w:rPr>
        <w:t>′</w:t>
      </w:r>
      <w:r w:rsidR="00136452" w:rsidRPr="00DF0BA0">
        <w:rPr>
          <w:rFonts w:ascii="IFAO-Grec Unicode" w:hAnsi="IFAO-Grec Unicode" w:cs="Times New Roman"/>
          <w:sz w:val="24"/>
          <w:szCs w:val="24"/>
        </w:rPr>
        <w:t xml:space="preserve"> (of </w:t>
      </w:r>
      <w:r w:rsidR="007C592E" w:rsidRPr="00DF0BA0">
        <w:rPr>
          <w:rFonts w:ascii="IFAO-Grec Unicode" w:hAnsi="IFAO-Grec Unicode" w:cs="Times New Roman"/>
          <w:sz w:val="24"/>
          <w:szCs w:val="24"/>
        </w:rPr>
        <w:t xml:space="preserve">20 </w:t>
      </w:r>
      <w:r w:rsidR="00136452" w:rsidRPr="00DF0BA0">
        <w:rPr>
          <w:rFonts w:ascii="IFAO-Grec Unicode" w:hAnsi="IFAO-Grec Unicode" w:cs="Times New Roman"/>
          <w:sz w:val="24"/>
          <w:szCs w:val="24"/>
        </w:rPr>
        <w:t xml:space="preserve">and </w:t>
      </w:r>
      <w:r w:rsidR="007C592E" w:rsidRPr="00DF0BA0">
        <w:rPr>
          <w:rFonts w:ascii="IFAO-Grec Unicode" w:hAnsi="IFAO-Grec Unicode"/>
          <w:color w:val="000000"/>
          <w:sz w:val="24"/>
          <w:szCs w:val="24"/>
        </w:rPr>
        <w:t>2′</w:t>
      </w:r>
      <w:r w:rsidR="00136452" w:rsidRPr="00DF0BA0">
        <w:rPr>
          <w:rFonts w:ascii="IFAO-Grec Unicode" w:hAnsi="IFAO-Grec Unicode" w:cs="Times New Roman"/>
          <w:sz w:val="24"/>
          <w:szCs w:val="24"/>
        </w:rPr>
        <w:t xml:space="preserve"> &lt;a </w:t>
      </w:r>
      <w:r w:rsidR="00E24BEE" w:rsidRPr="00DF0BA0">
        <w:rPr>
          <w:rFonts w:ascii="IFAO-Grec Unicode" w:hAnsi="IFAO-Grec Unicode"/>
          <w:color w:val="000000"/>
          <w:sz w:val="24"/>
          <w:szCs w:val="24"/>
        </w:rPr>
        <w:t>30′</w:t>
      </w:r>
      <w:r w:rsidR="00136452" w:rsidRPr="00DF0BA0">
        <w:rPr>
          <w:rFonts w:ascii="IFAO-Grec Unicode" w:hAnsi="IFAO-Grec Unicode" w:cs="Times New Roman"/>
          <w:sz w:val="24"/>
          <w:szCs w:val="24"/>
        </w:rPr>
        <w:t xml:space="preserve">&gt; is </w:t>
      </w:r>
      <w:r w:rsidR="00E24BEE" w:rsidRPr="00DF0BA0">
        <w:rPr>
          <w:rFonts w:ascii="IFAO-Grec Unicode" w:hAnsi="IFAO-Grec Unicode"/>
          <w:color w:val="000000"/>
          <w:sz w:val="24"/>
          <w:szCs w:val="24"/>
        </w:rPr>
        <w:t xml:space="preserve">3′′ </w:t>
      </w:r>
      <w:r w:rsidR="000611EE" w:rsidRPr="00DF0BA0">
        <w:rPr>
          <w:rFonts w:ascii="IFAO-Grec Unicode" w:hAnsi="IFAO-Grec Unicode" w:cs="Times New Roman"/>
          <w:sz w:val="24"/>
          <w:szCs w:val="24"/>
        </w:rPr>
        <w:t xml:space="preserve">and </w:t>
      </w:r>
      <w:r w:rsidR="00A5484C" w:rsidRPr="00DF0BA0">
        <w:rPr>
          <w:rFonts w:ascii="IFAO-Grec Unicode" w:hAnsi="IFAO-Grec Unicode"/>
          <w:color w:val="000000"/>
          <w:sz w:val="24"/>
          <w:szCs w:val="24"/>
        </w:rPr>
        <w:t>6</w:t>
      </w:r>
      <w:r w:rsidR="00E24BEE" w:rsidRPr="00DF0BA0">
        <w:rPr>
          <w:rFonts w:ascii="IFAO-Grec Unicode" w:hAnsi="IFAO-Grec Unicode"/>
          <w:color w:val="000000"/>
          <w:sz w:val="24"/>
          <w:szCs w:val="24"/>
        </w:rPr>
        <w:t>0′</w:t>
      </w:r>
      <w:r w:rsidR="00136452" w:rsidRPr="00DF0BA0">
        <w:rPr>
          <w:rFonts w:ascii="IFAO-Grec Unicode" w:hAnsi="IFAO-Grec Unicode" w:cs="Times New Roman"/>
          <w:sz w:val="24"/>
          <w:szCs w:val="24"/>
        </w:rPr>
        <w:t>)</w:t>
      </w:r>
      <w:r w:rsidR="000611EE" w:rsidRPr="00DF0BA0">
        <w:rPr>
          <w:rFonts w:ascii="IFAO-Grec Unicode" w:hAnsi="IFAO-Grec Unicode" w:cs="Times New Roman"/>
          <w:sz w:val="24"/>
          <w:szCs w:val="24"/>
        </w:rPr>
        <w:t xml:space="preserve">, it is </w:t>
      </w:r>
      <w:r w:rsidR="006C3495" w:rsidRPr="00DF0BA0">
        <w:rPr>
          <w:rFonts w:ascii="IFAO-Grec Unicode" w:hAnsi="IFAO-Grec Unicode" w:cs="Times New Roman"/>
          <w:sz w:val="24"/>
          <w:szCs w:val="24"/>
        </w:rPr>
        <w:t xml:space="preserve">instead </w:t>
      </w:r>
      <w:r w:rsidR="000611EE" w:rsidRPr="00DF0BA0">
        <w:rPr>
          <w:rFonts w:ascii="IFAO-Grec Unicode" w:hAnsi="IFAO-Grec Unicode" w:cs="Times New Roman"/>
          <w:sz w:val="24"/>
          <w:szCs w:val="24"/>
        </w:rPr>
        <w:t xml:space="preserve">expressed as </w:t>
      </w:r>
      <w:r w:rsidR="00B613DA" w:rsidRPr="00DF0BA0">
        <w:rPr>
          <w:rFonts w:ascii="IFAO-Grec Unicode" w:hAnsi="IFAO-Grec Unicode" w:cs="Times New Roman"/>
          <w:sz w:val="24"/>
          <w:szCs w:val="24"/>
          <w:lang w:val="el-GR"/>
        </w:rPr>
        <w:t>τ</w:t>
      </w:r>
      <w:r w:rsidR="00B307E7" w:rsidRPr="00DF0BA0">
        <w:rPr>
          <w:rFonts w:ascii="IFAO-Grec Unicode" w:hAnsi="IFAO-Grec Unicode" w:cs="Times New Roman"/>
          <w:sz w:val="24"/>
          <w:szCs w:val="24"/>
          <w:lang w:val="el-GR"/>
        </w:rPr>
        <w:t>ὰ</w:t>
      </w:r>
      <w:r w:rsidR="00B613DA" w:rsidRPr="00DF0BA0">
        <w:rPr>
          <w:rFonts w:ascii="IFAO-Grec Unicode" w:hAnsi="IFAO-Grec Unicode" w:cs="Times New Roman"/>
          <w:sz w:val="24"/>
          <w:szCs w:val="24"/>
        </w:rPr>
        <w:t xml:space="preserve"> </w:t>
      </w:r>
      <w:r w:rsidR="00B613DA" w:rsidRPr="00DF0BA0">
        <w:rPr>
          <w:rFonts w:ascii="IFAO-Grec Unicode" w:hAnsi="IFAO-Grec Unicode" w:cs="Times New Roman"/>
          <w:sz w:val="24"/>
          <w:szCs w:val="24"/>
          <w:lang w:val="el-GR"/>
        </w:rPr>
        <w:t>κ</w:t>
      </w:r>
      <w:r w:rsidR="00B613DA" w:rsidRPr="00DF0BA0">
        <w:rPr>
          <w:rFonts w:ascii="IFAO-Grec Unicode" w:hAnsi="IFAO-Grec Unicode" w:cs="Segoe UI"/>
          <w:sz w:val="24"/>
          <w:szCs w:val="24"/>
        </w:rPr>
        <w:t>𐅵</w:t>
      </w:r>
      <w:r w:rsidR="00B613DA" w:rsidRPr="00DF0BA0">
        <w:rPr>
          <w:rFonts w:ascii="IFAO-Grec Unicode" w:hAnsi="IFAO-Grec Unicode" w:cs="Times New Roman"/>
          <w:sz w:val="24"/>
          <w:szCs w:val="24"/>
        </w:rPr>
        <w:t xml:space="preserve"> </w:t>
      </w:r>
      <w:r w:rsidR="005A1588" w:rsidRPr="00DF0BA0">
        <w:rPr>
          <w:rFonts w:ascii="IFAO-Grec Unicode" w:hAnsi="IFAO-Grec Unicode"/>
          <w:sz w:val="24"/>
          <w:szCs w:val="24"/>
        </w:rPr>
        <w:t>𐅷</w:t>
      </w:r>
      <w:r w:rsidR="00134CB7" w:rsidRPr="00E87C7A">
        <w:rPr>
          <w:rFonts w:ascii="IFAO-Grec Unicode" w:hAnsi="IFAO-Grec Unicode"/>
          <w:color w:val="000000"/>
          <w:sz w:val="24"/>
          <w:szCs w:val="24"/>
        </w:rPr>
        <w:t>′</w:t>
      </w:r>
      <w:r w:rsidR="00B613DA" w:rsidRPr="00DF0BA0">
        <w:rPr>
          <w:rFonts w:ascii="IFAO-Grec Unicode" w:hAnsi="IFAO-Grec Unicode" w:cs="Times New Roman"/>
          <w:sz w:val="24"/>
          <w:szCs w:val="24"/>
          <w:lang w:val="el-GR"/>
        </w:rPr>
        <w:t>ξ</w:t>
      </w:r>
      <w:r w:rsidR="00134CB7" w:rsidRPr="00E87C7A">
        <w:rPr>
          <w:rFonts w:ascii="IFAO-Grec Unicode" w:hAnsi="IFAO-Grec Unicode"/>
          <w:color w:val="000000"/>
          <w:sz w:val="24"/>
          <w:szCs w:val="24"/>
        </w:rPr>
        <w:t>′</w:t>
      </w:r>
      <w:r w:rsidR="00BF7B80" w:rsidRPr="00DF0BA0">
        <w:rPr>
          <w:rFonts w:ascii="IFAO-Grec Unicode" w:hAnsi="IFAO-Grec Unicode" w:cs="Times New Roman"/>
          <w:sz w:val="24"/>
          <w:szCs w:val="24"/>
        </w:rPr>
        <w:t xml:space="preserve"> </w:t>
      </w:r>
      <w:r w:rsidR="00A2684F" w:rsidRPr="00DF0BA0">
        <w:rPr>
          <w:rFonts w:ascii="IFAO-Grec Unicode" w:hAnsi="IFAO-Grec Unicode" w:cs="Times New Roman"/>
          <w:sz w:val="24"/>
          <w:szCs w:val="24"/>
        </w:rPr>
        <w:t>[</w:t>
      </w:r>
      <w:r w:rsidR="00224493" w:rsidRPr="00DF0BA0">
        <w:rPr>
          <w:rFonts w:ascii="IFAO-Grec Unicode" w:hAnsi="IFAO-Grec Unicode" w:cs="Times New Roman"/>
          <w:sz w:val="24"/>
          <w:szCs w:val="24"/>
        </w:rPr>
        <w:t>20</w:t>
      </w:r>
      <w:r w:rsidR="006E181A" w:rsidRPr="00DF0BA0">
        <w:rPr>
          <w:rFonts w:ascii="IFAO-Grec Unicode" w:hAnsi="IFAO-Grec Unicode" w:cs="Times New Roman"/>
          <w:sz w:val="24"/>
          <w:szCs w:val="24"/>
        </w:rPr>
        <w:t xml:space="preserve"> and </w:t>
      </w:r>
      <w:r w:rsidR="00224493" w:rsidRPr="00DF0BA0">
        <w:rPr>
          <w:rFonts w:ascii="IFAO-Grec Unicode" w:hAnsi="IFAO-Grec Unicode"/>
          <w:color w:val="000000"/>
          <w:sz w:val="24"/>
          <w:szCs w:val="24"/>
        </w:rPr>
        <w:t>2′</w:t>
      </w:r>
      <w:r w:rsidR="006E181A" w:rsidRPr="00DF0BA0">
        <w:rPr>
          <w:rFonts w:ascii="IFAO-Grec Unicode" w:hAnsi="IFAO-Grec Unicode" w:cs="Times New Roman"/>
          <w:sz w:val="24"/>
          <w:szCs w:val="24"/>
        </w:rPr>
        <w:t xml:space="preserve"> </w:t>
      </w:r>
      <w:r w:rsidR="00D942A3" w:rsidRPr="00DF0BA0">
        <w:rPr>
          <w:rFonts w:ascii="IFAO-Grec Unicode" w:hAnsi="IFAO-Grec Unicode" w:cs="Times New Roman"/>
          <w:sz w:val="24"/>
          <w:szCs w:val="24"/>
        </w:rPr>
        <w:t>&lt;</w:t>
      </w:r>
      <w:r w:rsidR="00EA1B84" w:rsidRPr="00DF0BA0">
        <w:rPr>
          <w:rFonts w:ascii="IFAO-Grec Unicode" w:hAnsi="IFAO-Grec Unicode" w:cs="Times New Roman"/>
          <w:sz w:val="24"/>
          <w:szCs w:val="24"/>
        </w:rPr>
        <w:t>parts</w:t>
      </w:r>
      <w:r w:rsidR="00D942A3" w:rsidRPr="00DF0BA0">
        <w:rPr>
          <w:rFonts w:ascii="IFAO-Grec Unicode" w:hAnsi="IFAO-Grec Unicode" w:cs="Times New Roman"/>
          <w:sz w:val="24"/>
          <w:szCs w:val="24"/>
        </w:rPr>
        <w:t xml:space="preserve"> </w:t>
      </w:r>
      <w:r w:rsidR="00EA1B84" w:rsidRPr="00DF0BA0">
        <w:rPr>
          <w:rFonts w:ascii="IFAO-Grec Unicode" w:hAnsi="IFAO-Grec Unicode" w:cs="Times New Roman"/>
          <w:sz w:val="24"/>
          <w:szCs w:val="24"/>
        </w:rPr>
        <w:t>(</w:t>
      </w:r>
      <w:r w:rsidR="00D942A3" w:rsidRPr="00DF0BA0">
        <w:rPr>
          <w:rFonts w:ascii="IFAO-Grec Unicode" w:hAnsi="IFAO-Grec Unicode" w:cs="Times New Roman"/>
          <w:sz w:val="24"/>
          <w:szCs w:val="24"/>
        </w:rPr>
        <w:t xml:space="preserve">of </w:t>
      </w:r>
      <w:r w:rsidR="00224493" w:rsidRPr="00DF0BA0">
        <w:rPr>
          <w:rFonts w:ascii="IFAO-Grec Unicode" w:hAnsi="IFAO-Grec Unicode" w:cs="Times New Roman"/>
          <w:sz w:val="24"/>
          <w:szCs w:val="24"/>
        </w:rPr>
        <w:t>30</w:t>
      </w:r>
      <w:r w:rsidR="00EA1B84" w:rsidRPr="00DF0BA0">
        <w:rPr>
          <w:rFonts w:ascii="IFAO-Grec Unicode" w:hAnsi="IFAO-Grec Unicode" w:cs="Times New Roman"/>
          <w:sz w:val="24"/>
          <w:szCs w:val="24"/>
        </w:rPr>
        <w:t>)</w:t>
      </w:r>
      <w:r w:rsidR="00D942A3" w:rsidRPr="00DF0BA0">
        <w:rPr>
          <w:rFonts w:ascii="IFAO-Grec Unicode" w:hAnsi="IFAO-Grec Unicode" w:cs="Times New Roman"/>
          <w:sz w:val="24"/>
          <w:szCs w:val="24"/>
        </w:rPr>
        <w:t xml:space="preserve">&gt; are </w:t>
      </w:r>
      <w:r w:rsidR="00A5484C" w:rsidRPr="00DF0BA0">
        <w:rPr>
          <w:rFonts w:ascii="IFAO-Grec Unicode" w:hAnsi="IFAO-Grec Unicode"/>
          <w:color w:val="000000"/>
          <w:sz w:val="24"/>
          <w:szCs w:val="24"/>
        </w:rPr>
        <w:t xml:space="preserve">3′′ </w:t>
      </w:r>
      <w:r w:rsidR="00A5484C" w:rsidRPr="00DF0BA0">
        <w:rPr>
          <w:rFonts w:ascii="IFAO-Grec Unicode" w:hAnsi="IFAO-Grec Unicode" w:cs="Times New Roman"/>
          <w:sz w:val="24"/>
          <w:szCs w:val="24"/>
        </w:rPr>
        <w:t xml:space="preserve">and </w:t>
      </w:r>
      <w:r w:rsidR="00A5484C" w:rsidRPr="00DF0BA0">
        <w:rPr>
          <w:rFonts w:ascii="IFAO-Grec Unicode" w:hAnsi="IFAO-Grec Unicode"/>
          <w:color w:val="000000"/>
          <w:sz w:val="24"/>
          <w:szCs w:val="24"/>
        </w:rPr>
        <w:t>60′</w:t>
      </w:r>
      <w:r w:rsidR="00A2684F" w:rsidRPr="00DF0BA0">
        <w:rPr>
          <w:rFonts w:ascii="IFAO-Grec Unicode" w:hAnsi="IFAO-Grec Unicode" w:cs="Times New Roman"/>
          <w:sz w:val="24"/>
          <w:szCs w:val="24"/>
        </w:rPr>
        <w:t>]</w:t>
      </w:r>
      <w:r w:rsidR="004E62E4" w:rsidRPr="00DF0BA0">
        <w:rPr>
          <w:rFonts w:ascii="IFAO-Grec Unicode" w:hAnsi="IFAO-Grec Unicode" w:cs="Times New Roman"/>
          <w:sz w:val="24"/>
          <w:szCs w:val="24"/>
        </w:rPr>
        <w:t>.</w:t>
      </w:r>
      <w:commentRangeStart w:id="18"/>
      <w:r w:rsidR="00B9467C" w:rsidRPr="00DF0BA0">
        <w:rPr>
          <w:rStyle w:val="FootnoteReference"/>
          <w:rFonts w:ascii="IFAO-Grec Unicode" w:hAnsi="IFAO-Grec Unicode" w:cs="Times New Roman"/>
          <w:sz w:val="24"/>
          <w:szCs w:val="24"/>
        </w:rPr>
        <w:footnoteReference w:id="36"/>
      </w:r>
      <w:r w:rsidR="004E62E4" w:rsidRPr="00DF0BA0">
        <w:rPr>
          <w:rFonts w:ascii="IFAO-Grec Unicode" w:hAnsi="IFAO-Grec Unicode" w:cs="Times New Roman"/>
          <w:sz w:val="24"/>
          <w:szCs w:val="24"/>
        </w:rPr>
        <w:t xml:space="preserve"> </w:t>
      </w:r>
      <w:commentRangeEnd w:id="18"/>
      <w:r w:rsidR="001A4945" w:rsidRPr="00DF0BA0">
        <w:rPr>
          <w:rStyle w:val="CommentReference"/>
          <w:rFonts w:ascii="IFAO-Grec Unicode" w:hAnsi="IFAO-Grec Unicode"/>
        </w:rPr>
        <w:commentReference w:id="18"/>
      </w:r>
      <w:r w:rsidR="00024042" w:rsidRPr="00DF0BA0">
        <w:rPr>
          <w:rFonts w:ascii="IFAO-Grec Unicode" w:hAnsi="IFAO-Grec Unicode" w:cs="Times New Roman"/>
          <w:sz w:val="24"/>
          <w:szCs w:val="24"/>
        </w:rPr>
        <w:t xml:space="preserve">Similarly unusual </w:t>
      </w:r>
      <w:r w:rsidR="00B70FBA" w:rsidRPr="00DF0BA0">
        <w:rPr>
          <w:rFonts w:ascii="IFAO-Grec Unicode" w:hAnsi="IFAO-Grec Unicode" w:cs="Times New Roman"/>
          <w:sz w:val="24"/>
          <w:szCs w:val="24"/>
        </w:rPr>
        <w:t xml:space="preserve">is the one-half increment </w:t>
      </w:r>
      <w:r w:rsidR="008A462F" w:rsidRPr="00DF0BA0">
        <w:rPr>
          <w:rFonts w:ascii="IFAO-Grec Unicode" w:hAnsi="IFAO-Grec Unicode" w:cs="Times New Roman"/>
          <w:sz w:val="24"/>
          <w:szCs w:val="24"/>
        </w:rPr>
        <w:t xml:space="preserve">by </w:t>
      </w:r>
      <w:r w:rsidR="00B70FBA" w:rsidRPr="00DF0BA0">
        <w:rPr>
          <w:rFonts w:ascii="IFAO-Grec Unicode" w:hAnsi="IFAO-Grec Unicode" w:cs="Times New Roman"/>
          <w:sz w:val="24"/>
          <w:szCs w:val="24"/>
        </w:rPr>
        <w:t xml:space="preserve">which </w:t>
      </w:r>
      <w:r w:rsidR="00024042" w:rsidRPr="00DF0BA0">
        <w:rPr>
          <w:rFonts w:ascii="IFAO-Grec Unicode" w:hAnsi="IFAO-Grec Unicode" w:cs="Times New Roman"/>
          <w:sz w:val="24"/>
          <w:szCs w:val="24"/>
        </w:rPr>
        <w:t>th</w:t>
      </w:r>
      <w:r w:rsidR="0009089E" w:rsidRPr="00DF0BA0">
        <w:rPr>
          <w:rFonts w:ascii="IFAO-Grec Unicode" w:hAnsi="IFAO-Grec Unicode" w:cs="Times New Roman"/>
          <w:sz w:val="24"/>
          <w:szCs w:val="24"/>
        </w:rPr>
        <w:t>is</w:t>
      </w:r>
      <w:r w:rsidR="00024042" w:rsidRPr="00DF0BA0">
        <w:rPr>
          <w:rFonts w:ascii="IFAO-Grec Unicode" w:hAnsi="IFAO-Grec Unicode" w:cs="Times New Roman"/>
          <w:sz w:val="24"/>
          <w:szCs w:val="24"/>
        </w:rPr>
        <w:t xml:space="preserve"> </w:t>
      </w:r>
      <w:r w:rsidR="00F8038F" w:rsidRPr="00DF0BA0">
        <w:rPr>
          <w:rFonts w:ascii="IFAO-Grec Unicode" w:hAnsi="IFAO-Grec Unicode" w:cs="Times New Roman"/>
          <w:sz w:val="24"/>
          <w:szCs w:val="24"/>
        </w:rPr>
        <w:t xml:space="preserve">table </w:t>
      </w:r>
      <w:r w:rsidR="004E7BE1" w:rsidRPr="00DF0BA0">
        <w:rPr>
          <w:rFonts w:ascii="IFAO-Grec Unicode" w:hAnsi="IFAO-Grec Unicode" w:cs="Times New Roman"/>
          <w:sz w:val="24"/>
          <w:szCs w:val="24"/>
        </w:rPr>
        <w:t xml:space="preserve">progresses </w:t>
      </w:r>
      <w:r w:rsidR="003A0354" w:rsidRPr="00DF0BA0">
        <w:rPr>
          <w:rFonts w:ascii="IFAO-Grec Unicode" w:hAnsi="IFAO-Grec Unicode" w:cs="Times New Roman"/>
          <w:sz w:val="24"/>
          <w:szCs w:val="24"/>
        </w:rPr>
        <w:t xml:space="preserve">through </w:t>
      </w:r>
      <w:r w:rsidR="00B70FBA" w:rsidRPr="00DF0BA0">
        <w:rPr>
          <w:rFonts w:ascii="IFAO-Grec Unicode" w:hAnsi="IFAO-Grec Unicode" w:cs="Times New Roman"/>
          <w:sz w:val="24"/>
          <w:szCs w:val="24"/>
        </w:rPr>
        <w:t xml:space="preserve">its thirtieth </w:t>
      </w:r>
      <w:commentRangeStart w:id="19"/>
      <w:commentRangeStart w:id="20"/>
      <w:r w:rsidR="00B70FBA" w:rsidRPr="00DF0BA0">
        <w:rPr>
          <w:rFonts w:ascii="IFAO-Grec Unicode" w:hAnsi="IFAO-Grec Unicode" w:cs="Times New Roman"/>
          <w:sz w:val="24"/>
          <w:szCs w:val="24"/>
        </w:rPr>
        <w:t>parts</w:t>
      </w:r>
      <w:commentRangeEnd w:id="19"/>
      <w:r w:rsidR="000C2BD6" w:rsidRPr="00DF0BA0">
        <w:rPr>
          <w:rStyle w:val="CommentReference"/>
          <w:rFonts w:ascii="IFAO-Grec Unicode" w:hAnsi="IFAO-Grec Unicode"/>
          <w:sz w:val="24"/>
          <w:szCs w:val="24"/>
        </w:rPr>
        <w:commentReference w:id="19"/>
      </w:r>
      <w:commentRangeEnd w:id="20"/>
      <w:r w:rsidR="00BC6E4D" w:rsidRPr="00DF0BA0">
        <w:rPr>
          <w:rStyle w:val="CommentReference"/>
          <w:rFonts w:ascii="IFAO-Grec Unicode" w:hAnsi="IFAO-Grec Unicode"/>
          <w:sz w:val="24"/>
          <w:szCs w:val="24"/>
        </w:rPr>
        <w:commentReference w:id="20"/>
      </w:r>
      <w:r w:rsidR="005E32EF" w:rsidRPr="00DF0BA0">
        <w:rPr>
          <w:rFonts w:ascii="IFAO-Grec Unicode" w:hAnsi="IFAO-Grec Unicode" w:cs="Times New Roman"/>
          <w:sz w:val="24"/>
          <w:szCs w:val="24"/>
        </w:rPr>
        <w:t>, for which I have found no parallel.</w:t>
      </w:r>
      <w:r w:rsidR="00DD2E30" w:rsidRPr="00DF0BA0">
        <w:rPr>
          <w:rFonts w:ascii="IFAO-Grec Unicode" w:hAnsi="IFAO-Grec Unicode" w:cs="Times New Roman"/>
          <w:sz w:val="24"/>
          <w:szCs w:val="24"/>
        </w:rPr>
        <w:t xml:space="preserve"> </w:t>
      </w:r>
    </w:p>
    <w:p w14:paraId="309BA99E" w14:textId="53BBE3DB" w:rsidR="00723159" w:rsidRPr="00DF0BA0" w:rsidRDefault="00D22060"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 xml:space="preserve">Although they are not abundant, </w:t>
      </w:r>
      <w:r w:rsidR="001632CA" w:rsidRPr="00DF0BA0">
        <w:rPr>
          <w:rFonts w:ascii="IFAO-Grec Unicode" w:hAnsi="IFAO-Grec Unicode" w:cs="Times New Roman"/>
          <w:sz w:val="24"/>
          <w:szCs w:val="24"/>
        </w:rPr>
        <w:t xml:space="preserve">scribal errors </w:t>
      </w:r>
      <w:r w:rsidR="00CD0A3F" w:rsidRPr="00DF0BA0">
        <w:rPr>
          <w:rFonts w:ascii="IFAO-Grec Unicode" w:hAnsi="IFAO-Grec Unicode" w:cs="Times New Roman"/>
          <w:sz w:val="24"/>
          <w:szCs w:val="24"/>
        </w:rPr>
        <w:t>on the papyrus</w:t>
      </w:r>
      <w:r w:rsidR="000E4CA4" w:rsidRPr="00DF0BA0">
        <w:rPr>
          <w:rFonts w:ascii="IFAO-Grec Unicode" w:hAnsi="IFAO-Grec Unicode" w:cs="Times New Roman"/>
          <w:sz w:val="24"/>
          <w:szCs w:val="24"/>
        </w:rPr>
        <w:t xml:space="preserve"> </w:t>
      </w:r>
      <w:r w:rsidR="0057079B" w:rsidRPr="00DF0BA0">
        <w:rPr>
          <w:rFonts w:ascii="IFAO-Grec Unicode" w:hAnsi="IFAO-Grec Unicode" w:cs="Times New Roman"/>
          <w:sz w:val="24"/>
          <w:szCs w:val="24"/>
        </w:rPr>
        <w:t xml:space="preserve">are consistent with copying </w:t>
      </w:r>
      <w:r w:rsidR="00E7423B" w:rsidRPr="00DF0BA0">
        <w:rPr>
          <w:rFonts w:ascii="IFAO-Grec Unicode" w:hAnsi="IFAO-Grec Unicode" w:cs="Times New Roman"/>
          <w:sz w:val="24"/>
          <w:szCs w:val="24"/>
        </w:rPr>
        <w:t xml:space="preserve">from </w:t>
      </w:r>
      <w:r w:rsidR="008D1F8D" w:rsidRPr="00DF0BA0">
        <w:rPr>
          <w:rFonts w:ascii="IFAO-Grec Unicode" w:hAnsi="IFAO-Grec Unicode" w:cs="Times New Roman"/>
          <w:sz w:val="24"/>
          <w:szCs w:val="24"/>
        </w:rPr>
        <w:t>a model</w:t>
      </w:r>
      <w:r w:rsidR="00E7423B" w:rsidRPr="00DF0BA0">
        <w:rPr>
          <w:rFonts w:ascii="IFAO-Grec Unicode" w:hAnsi="IFAO-Grec Unicode" w:cs="Times New Roman"/>
          <w:sz w:val="24"/>
          <w:szCs w:val="24"/>
        </w:rPr>
        <w:t xml:space="preserve">, </w:t>
      </w:r>
      <w:commentRangeStart w:id="21"/>
      <w:r w:rsidR="00E7423B" w:rsidRPr="00DF0BA0">
        <w:rPr>
          <w:rFonts w:ascii="IFAO-Grec Unicode" w:hAnsi="IFAO-Grec Unicode" w:cs="Times New Roman"/>
          <w:sz w:val="24"/>
          <w:szCs w:val="24"/>
        </w:rPr>
        <w:t>which implies</w:t>
      </w:r>
      <w:r w:rsidR="008D1F8D" w:rsidRPr="00DF0BA0">
        <w:rPr>
          <w:rFonts w:ascii="IFAO-Grec Unicode" w:hAnsi="IFAO-Grec Unicode" w:cs="Times New Roman"/>
          <w:sz w:val="24"/>
          <w:szCs w:val="24"/>
        </w:rPr>
        <w:t xml:space="preserve"> </w:t>
      </w:r>
      <w:r w:rsidR="00E50FB9" w:rsidRPr="00DF0BA0">
        <w:rPr>
          <w:rFonts w:ascii="IFAO-Grec Unicode" w:hAnsi="IFAO-Grec Unicode" w:cs="Times New Roman"/>
          <w:sz w:val="24"/>
          <w:szCs w:val="24"/>
        </w:rPr>
        <w:t>a textual tradition</w:t>
      </w:r>
      <w:r w:rsidR="00E7423B" w:rsidRPr="00DF0BA0">
        <w:rPr>
          <w:rFonts w:ascii="IFAO-Grec Unicode" w:hAnsi="IFAO-Grec Unicode" w:cs="Times New Roman"/>
          <w:sz w:val="24"/>
          <w:szCs w:val="24"/>
        </w:rPr>
        <w:t xml:space="preserve"> of </w:t>
      </w:r>
      <w:r w:rsidR="00381A23" w:rsidRPr="00DF0BA0">
        <w:rPr>
          <w:rFonts w:ascii="IFAO-Grec Unicode" w:hAnsi="IFAO-Grec Unicode" w:cs="Times New Roman"/>
          <w:sz w:val="24"/>
          <w:szCs w:val="24"/>
        </w:rPr>
        <w:t xml:space="preserve">one sort </w:t>
      </w:r>
      <w:r w:rsidR="00733083" w:rsidRPr="00DF0BA0">
        <w:rPr>
          <w:rFonts w:ascii="IFAO-Grec Unicode" w:hAnsi="IFAO-Grec Unicode" w:cs="Times New Roman"/>
          <w:sz w:val="24"/>
          <w:szCs w:val="24"/>
        </w:rPr>
        <w:t xml:space="preserve">as opposed to the </w:t>
      </w:r>
      <w:r w:rsidR="009D6553" w:rsidRPr="00DF0BA0">
        <w:rPr>
          <w:rFonts w:ascii="IFAO-Grec Unicode" w:hAnsi="IFAO-Grec Unicode" w:cs="Times New Roman"/>
          <w:sz w:val="24"/>
          <w:szCs w:val="24"/>
        </w:rPr>
        <w:t xml:space="preserve">actual computation </w:t>
      </w:r>
      <w:commentRangeEnd w:id="21"/>
      <w:r w:rsidR="00921D64" w:rsidRPr="00DF0BA0">
        <w:rPr>
          <w:rStyle w:val="CommentReference"/>
          <w:rFonts w:ascii="IFAO-Grec Unicode" w:hAnsi="IFAO-Grec Unicode"/>
        </w:rPr>
        <w:commentReference w:id="21"/>
      </w:r>
      <w:r w:rsidR="009D6553" w:rsidRPr="00DF0BA0">
        <w:rPr>
          <w:rFonts w:ascii="IFAO-Grec Unicode" w:hAnsi="IFAO-Grec Unicode" w:cs="Times New Roman"/>
          <w:sz w:val="24"/>
          <w:szCs w:val="24"/>
        </w:rPr>
        <w:t>of the values by the scribe</w:t>
      </w:r>
      <w:r w:rsidR="00614D62" w:rsidRPr="00DF0BA0">
        <w:rPr>
          <w:rFonts w:ascii="IFAO-Grec Unicode" w:hAnsi="IFAO-Grec Unicode" w:cs="Times New Roman"/>
          <w:sz w:val="24"/>
          <w:szCs w:val="24"/>
        </w:rPr>
        <w:t>,</w:t>
      </w:r>
      <w:r w:rsidR="009D6553" w:rsidRPr="00DF0BA0">
        <w:rPr>
          <w:rFonts w:ascii="IFAO-Grec Unicode" w:hAnsi="IFAO-Grec Unicode" w:cs="Times New Roman"/>
          <w:sz w:val="24"/>
          <w:szCs w:val="24"/>
        </w:rPr>
        <w:t xml:space="preserve"> </w:t>
      </w:r>
      <w:r w:rsidR="006102BE" w:rsidRPr="00DF0BA0">
        <w:rPr>
          <w:rFonts w:ascii="IFAO-Grec Unicode" w:hAnsi="IFAO-Grec Unicode" w:cs="Times New Roman"/>
          <w:sz w:val="24"/>
          <w:szCs w:val="24"/>
        </w:rPr>
        <w:t xml:space="preserve">as part of </w:t>
      </w:r>
      <w:r w:rsidR="009D6553" w:rsidRPr="00DF0BA0">
        <w:rPr>
          <w:rFonts w:ascii="IFAO-Grec Unicode" w:hAnsi="IFAO-Grec Unicode" w:cs="Times New Roman"/>
          <w:sz w:val="24"/>
          <w:szCs w:val="24"/>
        </w:rPr>
        <w:t>a practical exercise</w:t>
      </w:r>
      <w:r w:rsidR="00E50FB9" w:rsidRPr="00DF0BA0">
        <w:rPr>
          <w:rFonts w:ascii="IFAO-Grec Unicode" w:hAnsi="IFAO-Grec Unicode" w:cs="Times New Roman"/>
          <w:sz w:val="24"/>
          <w:szCs w:val="24"/>
        </w:rPr>
        <w:t>.</w:t>
      </w:r>
      <w:r w:rsidR="009D6553" w:rsidRPr="00DF0BA0">
        <w:rPr>
          <w:rStyle w:val="FootnoteReference"/>
          <w:rFonts w:ascii="IFAO-Grec Unicode" w:hAnsi="IFAO-Grec Unicode" w:cs="Times New Roman"/>
          <w:sz w:val="24"/>
          <w:szCs w:val="24"/>
        </w:rPr>
        <w:footnoteReference w:id="37"/>
      </w:r>
      <w:r w:rsidR="00E50FB9" w:rsidRPr="00DF0BA0">
        <w:rPr>
          <w:rFonts w:ascii="IFAO-Grec Unicode" w:hAnsi="IFAO-Grec Unicode" w:cs="Times New Roman"/>
          <w:sz w:val="24"/>
          <w:szCs w:val="24"/>
        </w:rPr>
        <w:t xml:space="preserve"> </w:t>
      </w:r>
      <w:r w:rsidR="00555C91" w:rsidRPr="00DF0BA0">
        <w:rPr>
          <w:rFonts w:ascii="IFAO-Grec Unicode" w:hAnsi="IFAO-Grec Unicode" w:cs="Times New Roman"/>
          <w:sz w:val="24"/>
          <w:szCs w:val="24"/>
        </w:rPr>
        <w:t xml:space="preserve">The text was copied, in other words, as a reference tool. </w:t>
      </w:r>
      <w:r w:rsidR="00606151" w:rsidRPr="00DF0BA0">
        <w:rPr>
          <w:rFonts w:ascii="IFAO-Grec Unicode" w:hAnsi="IFAO-Grec Unicode" w:cs="Times New Roman"/>
          <w:sz w:val="24"/>
          <w:szCs w:val="24"/>
        </w:rPr>
        <w:t xml:space="preserve">Some </w:t>
      </w:r>
      <w:r w:rsidR="00287FFB" w:rsidRPr="00DF0BA0">
        <w:rPr>
          <w:rFonts w:ascii="IFAO-Grec Unicode" w:hAnsi="IFAO-Grec Unicode" w:cs="Times New Roman"/>
          <w:sz w:val="24"/>
          <w:szCs w:val="24"/>
        </w:rPr>
        <w:t xml:space="preserve">of the slips </w:t>
      </w:r>
      <w:r w:rsidR="00606151" w:rsidRPr="00DF0BA0">
        <w:rPr>
          <w:rFonts w:ascii="IFAO-Grec Unicode" w:hAnsi="IFAO-Grec Unicode" w:cs="Times New Roman"/>
          <w:sz w:val="24"/>
          <w:szCs w:val="24"/>
        </w:rPr>
        <w:t>are innocuous</w:t>
      </w:r>
      <w:r w:rsidR="00C24C9A" w:rsidRPr="00DF0BA0">
        <w:rPr>
          <w:rFonts w:ascii="IFAO-Grec Unicode" w:hAnsi="IFAO-Grec Unicode" w:cs="Times New Roman"/>
          <w:sz w:val="24"/>
          <w:szCs w:val="24"/>
        </w:rPr>
        <w:t xml:space="preserve">. </w:t>
      </w:r>
      <w:r w:rsidR="00EC05ED" w:rsidRPr="00DF0BA0">
        <w:rPr>
          <w:rFonts w:ascii="IFAO-Grec Unicode" w:hAnsi="IFAO-Grec Unicode" w:cs="Times New Roman"/>
          <w:sz w:val="24"/>
          <w:szCs w:val="24"/>
        </w:rPr>
        <w:t>T</w:t>
      </w:r>
      <w:r w:rsidR="004878C1" w:rsidRPr="00DF0BA0">
        <w:rPr>
          <w:rFonts w:ascii="IFAO-Grec Unicode" w:hAnsi="IFAO-Grec Unicode" w:cs="Times New Roman"/>
          <w:sz w:val="24"/>
          <w:szCs w:val="24"/>
        </w:rPr>
        <w:t xml:space="preserve">he scribe </w:t>
      </w:r>
      <w:r w:rsidR="00824BBE" w:rsidRPr="00DF0BA0">
        <w:rPr>
          <w:rFonts w:ascii="IFAO-Grec Unicode" w:hAnsi="IFAO-Grec Unicode" w:cs="Times New Roman"/>
          <w:sz w:val="24"/>
          <w:szCs w:val="24"/>
        </w:rPr>
        <w:t xml:space="preserve">noted and </w:t>
      </w:r>
      <w:r w:rsidR="004878C1" w:rsidRPr="00DF0BA0">
        <w:rPr>
          <w:rFonts w:ascii="IFAO-Grec Unicode" w:hAnsi="IFAO-Grec Unicode" w:cs="Times New Roman"/>
          <w:sz w:val="24"/>
          <w:szCs w:val="24"/>
        </w:rPr>
        <w:t>corrected</w:t>
      </w:r>
      <w:r w:rsidR="00C24C9A" w:rsidRPr="00DF0BA0">
        <w:rPr>
          <w:rFonts w:ascii="IFAO-Grec Unicode" w:hAnsi="IFAO-Grec Unicode" w:cs="Times New Roman"/>
          <w:sz w:val="24"/>
          <w:szCs w:val="24"/>
        </w:rPr>
        <w:t>, for example,</w:t>
      </w:r>
      <w:r w:rsidR="004878C1" w:rsidRPr="00DF0BA0">
        <w:rPr>
          <w:rFonts w:ascii="IFAO-Grec Unicode" w:hAnsi="IFAO-Grec Unicode" w:cs="Times New Roman"/>
          <w:sz w:val="24"/>
          <w:szCs w:val="24"/>
        </w:rPr>
        <w:t xml:space="preserve"> </w:t>
      </w:r>
      <w:r w:rsidR="00C24C9A" w:rsidRPr="00DF0BA0">
        <w:rPr>
          <w:rFonts w:ascii="IFAO-Grec Unicode" w:hAnsi="IFAO-Grec Unicode" w:cs="Times New Roman"/>
          <w:sz w:val="24"/>
          <w:szCs w:val="24"/>
        </w:rPr>
        <w:t xml:space="preserve">several </w:t>
      </w:r>
      <w:r w:rsidR="001632CA" w:rsidRPr="00DF0BA0">
        <w:rPr>
          <w:rFonts w:ascii="IFAO-Grec Unicode" w:hAnsi="IFAO-Grec Unicode" w:cs="Times New Roman"/>
          <w:sz w:val="24"/>
          <w:szCs w:val="24"/>
        </w:rPr>
        <w:t xml:space="preserve">mistakes </w:t>
      </w:r>
      <w:r w:rsidR="004878C1" w:rsidRPr="00DF0BA0">
        <w:rPr>
          <w:rFonts w:ascii="IFAO-Grec Unicode" w:hAnsi="IFAO-Grec Unicode" w:cs="Times New Roman"/>
          <w:sz w:val="24"/>
          <w:szCs w:val="24"/>
        </w:rPr>
        <w:t xml:space="preserve">of arithmetic by overwriting the original </w:t>
      </w:r>
      <w:r w:rsidR="006B798C" w:rsidRPr="00DF0BA0">
        <w:rPr>
          <w:rFonts w:ascii="IFAO-Grec Unicode" w:hAnsi="IFAO-Grec Unicode" w:cs="Times New Roman"/>
          <w:sz w:val="24"/>
          <w:szCs w:val="24"/>
        </w:rPr>
        <w:t xml:space="preserve">product </w:t>
      </w:r>
      <w:r w:rsidR="00C24C9A" w:rsidRPr="00DF0BA0">
        <w:rPr>
          <w:rFonts w:ascii="IFAO-Grec Unicode" w:hAnsi="IFAO-Grec Unicode" w:cs="Times New Roman"/>
          <w:sz w:val="24"/>
          <w:szCs w:val="24"/>
        </w:rPr>
        <w:t xml:space="preserve">with the correct number </w:t>
      </w:r>
      <w:r w:rsidR="004931F0" w:rsidRPr="00DF0BA0">
        <w:rPr>
          <w:rFonts w:ascii="IFAO-Grec Unicode" w:hAnsi="IFAO-Grec Unicode" w:cs="Times New Roman"/>
          <w:sz w:val="24"/>
          <w:szCs w:val="24"/>
        </w:rPr>
        <w:t xml:space="preserve">(e.g., </w:t>
      </w:r>
      <w:r w:rsidR="00A5548D" w:rsidRPr="00DF0BA0">
        <w:rPr>
          <w:rFonts w:ascii="IFAO-Grec Unicode" w:hAnsi="IFAO-Grec Unicode" w:cs="Times New Roman"/>
          <w:sz w:val="24"/>
          <w:szCs w:val="24"/>
        </w:rPr>
        <w:t xml:space="preserve">ii.23, v.108, </w:t>
      </w:r>
      <w:r w:rsidR="002726A3" w:rsidRPr="00DF0BA0">
        <w:rPr>
          <w:rFonts w:ascii="IFAO-Grec Unicode" w:hAnsi="IFAO-Grec Unicode" w:cs="Times New Roman"/>
          <w:sz w:val="24"/>
          <w:szCs w:val="24"/>
        </w:rPr>
        <w:t xml:space="preserve">vii.143, </w:t>
      </w:r>
      <w:r w:rsidR="00034CFB" w:rsidRPr="00DF0BA0">
        <w:rPr>
          <w:rFonts w:ascii="IFAO-Grec Unicode" w:hAnsi="IFAO-Grec Unicode" w:cs="Times New Roman"/>
          <w:sz w:val="24"/>
          <w:szCs w:val="24"/>
        </w:rPr>
        <w:t xml:space="preserve">xi.273, </w:t>
      </w:r>
      <w:r w:rsidR="00034CFB" w:rsidRPr="00DF0BA0">
        <w:rPr>
          <w:rFonts w:ascii="IFAO-Grec Unicode" w:hAnsi="IFAO-Grec Unicode"/>
          <w:sz w:val="24"/>
          <w:szCs w:val="24"/>
        </w:rPr>
        <w:t>xv.336</w:t>
      </w:r>
      <w:r w:rsidR="004931F0" w:rsidRPr="00DF0BA0">
        <w:rPr>
          <w:rFonts w:ascii="IFAO-Grec Unicode" w:hAnsi="IFAO-Grec Unicode" w:cs="Times New Roman"/>
          <w:sz w:val="24"/>
          <w:szCs w:val="24"/>
        </w:rPr>
        <w:t>)</w:t>
      </w:r>
      <w:r w:rsidR="00C24C9A" w:rsidRPr="00DF0BA0">
        <w:rPr>
          <w:rFonts w:ascii="IFAO-Grec Unicode" w:hAnsi="IFAO-Grec Unicode" w:cs="Times New Roman"/>
          <w:sz w:val="24"/>
          <w:szCs w:val="24"/>
        </w:rPr>
        <w:t>.</w:t>
      </w:r>
      <w:r w:rsidR="00E05FDC" w:rsidRPr="00DF0BA0">
        <w:rPr>
          <w:rFonts w:ascii="IFAO-Grec Unicode" w:hAnsi="IFAO-Grec Unicode" w:cs="Times New Roman"/>
          <w:sz w:val="24"/>
          <w:szCs w:val="24"/>
        </w:rPr>
        <w:t xml:space="preserve"> </w:t>
      </w:r>
      <w:r w:rsidR="00C24C9A" w:rsidRPr="00DF0BA0">
        <w:rPr>
          <w:rFonts w:ascii="IFAO-Grec Unicode" w:hAnsi="IFAO-Grec Unicode" w:cs="Times New Roman"/>
          <w:sz w:val="24"/>
          <w:szCs w:val="24"/>
        </w:rPr>
        <w:t xml:space="preserve">But others </w:t>
      </w:r>
      <w:r w:rsidR="005710D9" w:rsidRPr="00DF0BA0">
        <w:rPr>
          <w:rFonts w:ascii="IFAO-Grec Unicode" w:hAnsi="IFAO-Grec Unicode" w:cs="Times New Roman"/>
          <w:sz w:val="24"/>
          <w:szCs w:val="24"/>
        </w:rPr>
        <w:t xml:space="preserve">went unnoticed </w:t>
      </w:r>
      <w:r w:rsidR="00C95B9B" w:rsidRPr="00DF0BA0">
        <w:rPr>
          <w:rFonts w:ascii="IFAO-Grec Unicode" w:hAnsi="IFAO-Grec Unicode" w:cs="Times New Roman"/>
          <w:sz w:val="24"/>
          <w:szCs w:val="24"/>
        </w:rPr>
        <w:t xml:space="preserve">(e.g., </w:t>
      </w:r>
      <w:r w:rsidR="007948F6" w:rsidRPr="00DF0BA0">
        <w:rPr>
          <w:rFonts w:ascii="IFAO-Grec Unicode" w:hAnsi="IFAO-Grec Unicode" w:cs="Times New Roman"/>
          <w:sz w:val="24"/>
          <w:szCs w:val="24"/>
        </w:rPr>
        <w:t>xi.269</w:t>
      </w:r>
      <w:r w:rsidR="009D0582" w:rsidRPr="00DF0BA0">
        <w:rPr>
          <w:rFonts w:ascii="IFAO-Grec Unicode" w:hAnsi="IFAO-Grec Unicode" w:cs="Times New Roman"/>
          <w:sz w:val="24"/>
          <w:szCs w:val="24"/>
        </w:rPr>
        <w:t xml:space="preserve">, </w:t>
      </w:r>
      <w:r w:rsidR="005C417B" w:rsidRPr="00DF0BA0">
        <w:rPr>
          <w:rFonts w:ascii="IFAO-Grec Unicode" w:hAnsi="IFAO-Grec Unicode" w:cs="Times New Roman"/>
          <w:sz w:val="24"/>
          <w:szCs w:val="24"/>
        </w:rPr>
        <w:t xml:space="preserve">perhaps </w:t>
      </w:r>
      <w:r w:rsidR="00270717" w:rsidRPr="00DF0BA0">
        <w:rPr>
          <w:rFonts w:ascii="IFAO-Grec Unicode" w:hAnsi="IFAO-Grec Unicode" w:cs="Times New Roman"/>
          <w:sz w:val="24"/>
          <w:szCs w:val="24"/>
        </w:rPr>
        <w:t xml:space="preserve">xiii.308, </w:t>
      </w:r>
      <w:r w:rsidR="009D0582" w:rsidRPr="00DF0BA0">
        <w:rPr>
          <w:rFonts w:ascii="IFAO-Grec Unicode" w:hAnsi="IFAO-Grec Unicode" w:cs="Times New Roman"/>
          <w:sz w:val="24"/>
          <w:szCs w:val="24"/>
        </w:rPr>
        <w:t>xv.336</w:t>
      </w:r>
      <w:r w:rsidR="007948F6" w:rsidRPr="00DF0BA0">
        <w:rPr>
          <w:rFonts w:ascii="IFAO-Grec Unicode" w:hAnsi="IFAO-Grec Unicode" w:cs="Times New Roman"/>
          <w:sz w:val="24"/>
          <w:szCs w:val="24"/>
        </w:rPr>
        <w:t>)</w:t>
      </w:r>
      <w:r w:rsidR="004931F0" w:rsidRPr="00DF0BA0">
        <w:rPr>
          <w:rFonts w:ascii="IFAO-Grec Unicode" w:hAnsi="IFAO-Grec Unicode" w:cs="Times New Roman"/>
          <w:sz w:val="24"/>
          <w:szCs w:val="24"/>
        </w:rPr>
        <w:t xml:space="preserve">, </w:t>
      </w:r>
      <w:r w:rsidR="00F07F13" w:rsidRPr="00DF0BA0">
        <w:rPr>
          <w:rFonts w:ascii="IFAO-Grec Unicode" w:hAnsi="IFAO-Grec Unicode" w:cs="Times New Roman"/>
          <w:sz w:val="24"/>
          <w:szCs w:val="24"/>
        </w:rPr>
        <w:t xml:space="preserve">the </w:t>
      </w:r>
      <w:r w:rsidR="0087196A" w:rsidRPr="00DF0BA0">
        <w:rPr>
          <w:rFonts w:ascii="IFAO-Grec Unicode" w:hAnsi="IFAO-Grec Unicode" w:cs="Times New Roman"/>
          <w:sz w:val="24"/>
          <w:szCs w:val="24"/>
        </w:rPr>
        <w:t xml:space="preserve">most significant </w:t>
      </w:r>
      <w:r w:rsidR="00F07F13" w:rsidRPr="00DF0BA0">
        <w:rPr>
          <w:rFonts w:ascii="IFAO-Grec Unicode" w:hAnsi="IFAO-Grec Unicode" w:cs="Times New Roman"/>
          <w:sz w:val="24"/>
          <w:szCs w:val="24"/>
        </w:rPr>
        <w:t xml:space="preserve">of which </w:t>
      </w:r>
      <w:r w:rsidR="00B33AB0" w:rsidRPr="00DF0BA0">
        <w:rPr>
          <w:rFonts w:ascii="IFAO-Grec Unicode" w:hAnsi="IFAO-Grec Unicode" w:cs="Times New Roman"/>
          <w:sz w:val="24"/>
          <w:szCs w:val="24"/>
        </w:rPr>
        <w:t xml:space="preserve">appear </w:t>
      </w:r>
      <w:r w:rsidR="00704AD4" w:rsidRPr="00DF0BA0">
        <w:rPr>
          <w:rFonts w:ascii="IFAO-Grec Unicode" w:hAnsi="IFAO-Grec Unicode" w:cs="Times New Roman"/>
          <w:sz w:val="24"/>
          <w:szCs w:val="24"/>
        </w:rPr>
        <w:t xml:space="preserve">in </w:t>
      </w:r>
      <w:r w:rsidR="00B3578B" w:rsidRPr="00DF0BA0">
        <w:rPr>
          <w:rFonts w:ascii="IFAO-Grec Unicode" w:hAnsi="IFAO-Grec Unicode" w:cs="Times New Roman"/>
          <w:sz w:val="24"/>
          <w:szCs w:val="24"/>
        </w:rPr>
        <w:t xml:space="preserve">three </w:t>
      </w:r>
      <w:r w:rsidR="00704AD4" w:rsidRPr="00DF0BA0">
        <w:rPr>
          <w:rFonts w:ascii="IFAO-Grec Unicode" w:hAnsi="IFAO-Grec Unicode" w:cs="Times New Roman"/>
          <w:sz w:val="24"/>
          <w:szCs w:val="24"/>
        </w:rPr>
        <w:t>successive lines</w:t>
      </w:r>
      <w:r w:rsidR="00456EB0" w:rsidRPr="00DF0BA0">
        <w:rPr>
          <w:rFonts w:ascii="IFAO-Grec Unicode" w:hAnsi="IFAO-Grec Unicode" w:cs="Times New Roman"/>
          <w:sz w:val="24"/>
          <w:szCs w:val="24"/>
        </w:rPr>
        <w:t xml:space="preserve"> towards the end of the multiplication table</w:t>
      </w:r>
      <w:r w:rsidR="00704AD4" w:rsidRPr="00DF0BA0">
        <w:rPr>
          <w:rFonts w:ascii="IFAO-Grec Unicode" w:hAnsi="IFAO-Grec Unicode" w:cs="Times New Roman"/>
          <w:sz w:val="24"/>
          <w:szCs w:val="24"/>
        </w:rPr>
        <w:t xml:space="preserve"> </w:t>
      </w:r>
      <w:r w:rsidR="004931F0" w:rsidRPr="00DF0BA0">
        <w:rPr>
          <w:rFonts w:ascii="IFAO-Grec Unicode" w:hAnsi="IFAO-Grec Unicode" w:cs="Times New Roman"/>
          <w:sz w:val="24"/>
          <w:szCs w:val="24"/>
        </w:rPr>
        <w:t xml:space="preserve">(xvi.347–349). </w:t>
      </w:r>
      <w:r w:rsidR="00DC052C" w:rsidRPr="00DF0BA0">
        <w:rPr>
          <w:rFonts w:ascii="IFAO-Grec Unicode" w:hAnsi="IFAO-Grec Unicode" w:cs="Times New Roman"/>
          <w:sz w:val="24"/>
          <w:szCs w:val="24"/>
        </w:rPr>
        <w:t>The nature of the</w:t>
      </w:r>
      <w:r w:rsidR="00501A54" w:rsidRPr="00DF0BA0">
        <w:rPr>
          <w:rFonts w:ascii="IFAO-Grec Unicode" w:hAnsi="IFAO-Grec Unicode" w:cs="Times New Roman"/>
          <w:sz w:val="24"/>
          <w:szCs w:val="24"/>
        </w:rPr>
        <w:t xml:space="preserve"> errors here</w:t>
      </w:r>
      <w:r w:rsidR="00C85E58" w:rsidRPr="00DF0BA0">
        <w:rPr>
          <w:rFonts w:ascii="IFAO-Grec Unicode" w:hAnsi="IFAO-Grec Unicode" w:cs="Times New Roman"/>
          <w:sz w:val="24"/>
          <w:szCs w:val="24"/>
        </w:rPr>
        <w:t xml:space="preserve">, in which </w:t>
      </w:r>
      <w:r w:rsidR="002D1B46" w:rsidRPr="00DF0BA0">
        <w:rPr>
          <w:rFonts w:ascii="IFAO-Grec Unicode" w:hAnsi="IFAO-Grec Unicode" w:cs="Times New Roman"/>
          <w:sz w:val="24"/>
          <w:szCs w:val="24"/>
        </w:rPr>
        <w:t xml:space="preserve">the product </w:t>
      </w:r>
      <w:r w:rsidR="00785236" w:rsidRPr="00DF0BA0">
        <w:rPr>
          <w:rFonts w:ascii="IFAO-Grec Unicode" w:hAnsi="IFAO-Grec Unicode" w:cs="Times New Roman"/>
          <w:sz w:val="24"/>
          <w:szCs w:val="24"/>
        </w:rPr>
        <w:t xml:space="preserve">as </w:t>
      </w:r>
      <w:r w:rsidR="002D1B46" w:rsidRPr="00DF0BA0">
        <w:rPr>
          <w:rFonts w:ascii="IFAO-Grec Unicode" w:hAnsi="IFAO-Grec Unicode" w:cs="Times New Roman"/>
          <w:sz w:val="24"/>
          <w:szCs w:val="24"/>
        </w:rPr>
        <w:t xml:space="preserve">written </w:t>
      </w:r>
      <w:r w:rsidR="0063233D" w:rsidRPr="00DF0BA0">
        <w:rPr>
          <w:rFonts w:ascii="IFAO-Grec Unicode" w:hAnsi="IFAO-Grec Unicode" w:cs="Times New Roman"/>
          <w:sz w:val="24"/>
          <w:szCs w:val="24"/>
        </w:rPr>
        <w:t xml:space="preserve">in each </w:t>
      </w:r>
      <w:r w:rsidR="001B0D0A" w:rsidRPr="00DF0BA0">
        <w:rPr>
          <w:rFonts w:ascii="IFAO-Grec Unicode" w:hAnsi="IFAO-Grec Unicode" w:cs="Times New Roman"/>
          <w:sz w:val="24"/>
          <w:szCs w:val="24"/>
        </w:rPr>
        <w:t xml:space="preserve">line </w:t>
      </w:r>
      <w:r w:rsidR="002D1B46" w:rsidRPr="00DF0BA0">
        <w:rPr>
          <w:rFonts w:ascii="IFAO-Grec Unicode" w:hAnsi="IFAO-Grec Unicode" w:cs="Times New Roman"/>
          <w:sz w:val="24"/>
          <w:szCs w:val="24"/>
        </w:rPr>
        <w:t xml:space="preserve">belongs </w:t>
      </w:r>
      <w:r w:rsidR="001B0D0A" w:rsidRPr="00DF0BA0">
        <w:rPr>
          <w:rFonts w:ascii="IFAO-Grec Unicode" w:hAnsi="IFAO-Grec Unicode" w:cs="Times New Roman"/>
          <w:sz w:val="24"/>
          <w:szCs w:val="24"/>
        </w:rPr>
        <w:t xml:space="preserve">rather </w:t>
      </w:r>
      <w:r w:rsidR="002D1B46" w:rsidRPr="00DF0BA0">
        <w:rPr>
          <w:rFonts w:ascii="IFAO-Grec Unicode" w:hAnsi="IFAO-Grec Unicode" w:cs="Times New Roman"/>
          <w:sz w:val="24"/>
          <w:szCs w:val="24"/>
        </w:rPr>
        <w:t>to the previous</w:t>
      </w:r>
      <w:r w:rsidR="00785236" w:rsidRPr="00DF0BA0">
        <w:rPr>
          <w:rFonts w:ascii="IFAO-Grec Unicode" w:hAnsi="IFAO-Grec Unicode" w:cs="Times New Roman"/>
          <w:sz w:val="24"/>
          <w:szCs w:val="24"/>
        </w:rPr>
        <w:t xml:space="preserve"> entry, </w:t>
      </w:r>
      <w:r w:rsidR="003D07E6" w:rsidRPr="00DF0BA0">
        <w:rPr>
          <w:rFonts w:ascii="IFAO-Grec Unicode" w:hAnsi="IFAO-Grec Unicode" w:cs="Times New Roman"/>
          <w:sz w:val="24"/>
          <w:szCs w:val="24"/>
        </w:rPr>
        <w:t xml:space="preserve">is more </w:t>
      </w:r>
      <w:r w:rsidR="00785236" w:rsidRPr="00DF0BA0">
        <w:rPr>
          <w:rFonts w:ascii="IFAO-Grec Unicode" w:hAnsi="IFAO-Grec Unicode" w:cs="Times New Roman"/>
          <w:sz w:val="24"/>
          <w:szCs w:val="24"/>
        </w:rPr>
        <w:t>indicat</w:t>
      </w:r>
      <w:r w:rsidR="003D07E6" w:rsidRPr="00DF0BA0">
        <w:rPr>
          <w:rFonts w:ascii="IFAO-Grec Unicode" w:hAnsi="IFAO-Grec Unicode" w:cs="Times New Roman"/>
          <w:sz w:val="24"/>
          <w:szCs w:val="24"/>
        </w:rPr>
        <w:t>ive of</w:t>
      </w:r>
      <w:r w:rsidR="00785236" w:rsidRPr="00DF0BA0">
        <w:rPr>
          <w:rFonts w:ascii="IFAO-Grec Unicode" w:hAnsi="IFAO-Grec Unicode" w:cs="Times New Roman"/>
          <w:sz w:val="24"/>
          <w:szCs w:val="24"/>
        </w:rPr>
        <w:t xml:space="preserve"> a jump</w:t>
      </w:r>
      <w:r w:rsidR="001B0D0A" w:rsidRPr="00DF0BA0">
        <w:rPr>
          <w:rFonts w:ascii="IFAO-Grec Unicode" w:hAnsi="IFAO-Grec Unicode" w:cs="Times New Roman"/>
          <w:sz w:val="24"/>
          <w:szCs w:val="24"/>
        </w:rPr>
        <w:t xml:space="preserve"> – either in the model</w:t>
      </w:r>
      <w:r w:rsidR="007518EE" w:rsidRPr="00DF0BA0">
        <w:rPr>
          <w:rFonts w:ascii="IFAO-Grec Unicode" w:hAnsi="IFAO-Grec Unicode" w:cs="Times New Roman"/>
          <w:sz w:val="24"/>
          <w:szCs w:val="24"/>
        </w:rPr>
        <w:t xml:space="preserve"> or in the scribe’s copying</w:t>
      </w:r>
      <w:r w:rsidR="00501A54" w:rsidRPr="00DF0BA0">
        <w:rPr>
          <w:rFonts w:ascii="IFAO-Grec Unicode" w:hAnsi="IFAO-Grec Unicode" w:cs="Times New Roman"/>
          <w:sz w:val="24"/>
          <w:szCs w:val="24"/>
        </w:rPr>
        <w:t xml:space="preserve"> from it</w:t>
      </w:r>
      <w:r w:rsidR="003D07E6" w:rsidRPr="00DF0BA0">
        <w:rPr>
          <w:rFonts w:ascii="IFAO-Grec Unicode" w:hAnsi="IFAO-Grec Unicode" w:cs="Times New Roman"/>
          <w:sz w:val="24"/>
          <w:szCs w:val="24"/>
        </w:rPr>
        <w:t xml:space="preserve"> – than of a computation</w:t>
      </w:r>
      <w:r w:rsidR="00F00A12">
        <w:rPr>
          <w:rFonts w:ascii="IFAO-Grec Unicode" w:hAnsi="IFAO-Grec Unicode" w:cs="Times New Roman"/>
          <w:sz w:val="24"/>
          <w:szCs w:val="24"/>
        </w:rPr>
        <w:t>al</w:t>
      </w:r>
      <w:r w:rsidR="003D07E6" w:rsidRPr="00DF0BA0">
        <w:rPr>
          <w:rFonts w:ascii="IFAO-Grec Unicode" w:hAnsi="IFAO-Grec Unicode" w:cs="Times New Roman"/>
          <w:sz w:val="24"/>
          <w:szCs w:val="24"/>
        </w:rPr>
        <w:t xml:space="preserve"> error in </w:t>
      </w:r>
      <w:r w:rsidR="001B7015" w:rsidRPr="00DF0BA0">
        <w:rPr>
          <w:rFonts w:ascii="IFAO-Grec Unicode" w:hAnsi="IFAO-Grec Unicode" w:cs="Times New Roman"/>
          <w:sz w:val="24"/>
          <w:szCs w:val="24"/>
        </w:rPr>
        <w:t xml:space="preserve">several </w:t>
      </w:r>
      <w:r w:rsidR="003D07E6" w:rsidRPr="00DF0BA0">
        <w:rPr>
          <w:rFonts w:ascii="IFAO-Grec Unicode" w:hAnsi="IFAO-Grec Unicode" w:cs="Times New Roman"/>
          <w:sz w:val="24"/>
          <w:szCs w:val="24"/>
        </w:rPr>
        <w:t>consecutive lines</w:t>
      </w:r>
      <w:r w:rsidR="00977486" w:rsidRPr="00DF0BA0">
        <w:rPr>
          <w:rFonts w:ascii="IFAO-Grec Unicode" w:hAnsi="IFAO-Grec Unicode" w:cs="Times New Roman"/>
          <w:sz w:val="24"/>
          <w:szCs w:val="24"/>
        </w:rPr>
        <w:t xml:space="preserve">. A product in one of the preceding lines was </w:t>
      </w:r>
      <w:r w:rsidR="00081AFF" w:rsidRPr="00DF0BA0">
        <w:rPr>
          <w:rFonts w:ascii="IFAO-Grec Unicode" w:hAnsi="IFAO-Grec Unicode" w:cs="Times New Roman"/>
          <w:sz w:val="24"/>
          <w:szCs w:val="24"/>
        </w:rPr>
        <w:t xml:space="preserve">evidently </w:t>
      </w:r>
      <w:r w:rsidR="00977486" w:rsidRPr="00DF0BA0">
        <w:rPr>
          <w:rFonts w:ascii="IFAO-Grec Unicode" w:hAnsi="IFAO-Grec Unicode" w:cs="Times New Roman"/>
          <w:sz w:val="24"/>
          <w:szCs w:val="24"/>
        </w:rPr>
        <w:t xml:space="preserve">skipped, and </w:t>
      </w:r>
      <w:r w:rsidR="004B4181" w:rsidRPr="00DF0BA0">
        <w:rPr>
          <w:rFonts w:ascii="IFAO-Grec Unicode" w:hAnsi="IFAO-Grec Unicode" w:cs="Times New Roman"/>
          <w:sz w:val="24"/>
          <w:szCs w:val="24"/>
        </w:rPr>
        <w:t xml:space="preserve">the </w:t>
      </w:r>
      <w:r w:rsidR="002650F4" w:rsidRPr="00DF0BA0">
        <w:rPr>
          <w:rFonts w:ascii="IFAO-Grec Unicode" w:hAnsi="IFAO-Grec Unicode" w:cs="Times New Roman"/>
          <w:sz w:val="24"/>
          <w:szCs w:val="24"/>
        </w:rPr>
        <w:t xml:space="preserve">impact </w:t>
      </w:r>
      <w:r w:rsidR="004B4181" w:rsidRPr="00DF0BA0">
        <w:rPr>
          <w:rFonts w:ascii="IFAO-Grec Unicode" w:hAnsi="IFAO-Grec Unicode" w:cs="Times New Roman"/>
          <w:sz w:val="24"/>
          <w:szCs w:val="24"/>
        </w:rPr>
        <w:t xml:space="preserve">of that mistake was </w:t>
      </w:r>
      <w:r w:rsidR="00622EDC" w:rsidRPr="00DF0BA0">
        <w:rPr>
          <w:rFonts w:ascii="IFAO-Grec Unicode" w:hAnsi="IFAO-Grec Unicode" w:cs="Times New Roman"/>
          <w:sz w:val="24"/>
          <w:szCs w:val="24"/>
        </w:rPr>
        <w:t>felt until the calculations for 9</w:t>
      </w:r>
      <w:r w:rsidR="00855A57" w:rsidRPr="00DF0BA0">
        <w:rPr>
          <w:rFonts w:ascii="IFAO-Grec Unicode" w:hAnsi="IFAO-Grec Unicode" w:cs="Times New Roman"/>
          <w:sz w:val="24"/>
          <w:szCs w:val="24"/>
        </w:rPr>
        <w:t>,</w:t>
      </w:r>
      <w:r w:rsidR="00622EDC" w:rsidRPr="00DF0BA0">
        <w:rPr>
          <w:rFonts w:ascii="IFAO-Grec Unicode" w:hAnsi="IFAO-Grec Unicode" w:cs="Times New Roman"/>
          <w:sz w:val="24"/>
          <w:szCs w:val="24"/>
        </w:rPr>
        <w:t>000 were completed</w:t>
      </w:r>
      <w:r w:rsidR="003C73F1" w:rsidRPr="00DF0BA0">
        <w:rPr>
          <w:rFonts w:ascii="IFAO-Grec Unicode" w:hAnsi="IFAO-Grec Unicode" w:cs="Times New Roman"/>
          <w:sz w:val="24"/>
          <w:szCs w:val="24"/>
        </w:rPr>
        <w:t xml:space="preserve">, at which point </w:t>
      </w:r>
      <w:r w:rsidR="00825CF7" w:rsidRPr="00DF0BA0">
        <w:rPr>
          <w:rFonts w:ascii="IFAO-Grec Unicode" w:hAnsi="IFAO-Grec Unicode" w:cs="Times New Roman"/>
          <w:sz w:val="24"/>
          <w:szCs w:val="24"/>
        </w:rPr>
        <w:t xml:space="preserve">the arithmetic </w:t>
      </w:r>
      <w:commentRangeStart w:id="22"/>
      <w:r w:rsidR="00825CF7" w:rsidRPr="00DF0BA0">
        <w:rPr>
          <w:rFonts w:ascii="IFAO-Grec Unicode" w:hAnsi="IFAO-Grec Unicode" w:cs="Times New Roman"/>
          <w:sz w:val="24"/>
          <w:szCs w:val="24"/>
        </w:rPr>
        <w:t>resets</w:t>
      </w:r>
      <w:commentRangeEnd w:id="22"/>
      <w:r w:rsidR="002843ED" w:rsidRPr="00DF0BA0">
        <w:rPr>
          <w:rStyle w:val="CommentReference"/>
          <w:rFonts w:ascii="IFAO-Grec Unicode" w:hAnsi="IFAO-Grec Unicode"/>
        </w:rPr>
        <w:commentReference w:id="22"/>
      </w:r>
      <w:r w:rsidR="007518EE" w:rsidRPr="00DF0BA0">
        <w:rPr>
          <w:rFonts w:ascii="IFAO-Grec Unicode" w:hAnsi="IFAO-Grec Unicode" w:cs="Times New Roman"/>
          <w:sz w:val="24"/>
          <w:szCs w:val="24"/>
        </w:rPr>
        <w:t>.</w:t>
      </w:r>
      <w:r w:rsidR="004878C1" w:rsidRPr="00DF0BA0">
        <w:rPr>
          <w:rFonts w:ascii="IFAO-Grec Unicode" w:hAnsi="IFAO-Grec Unicode" w:cs="Times New Roman"/>
          <w:sz w:val="24"/>
          <w:szCs w:val="24"/>
        </w:rPr>
        <w:t xml:space="preserve"> </w:t>
      </w:r>
      <w:r w:rsidR="00CD0A3F" w:rsidRPr="00DF0BA0">
        <w:rPr>
          <w:rFonts w:ascii="IFAO-Grec Unicode" w:hAnsi="IFAO-Grec Unicode" w:cs="Times New Roman"/>
          <w:sz w:val="24"/>
          <w:szCs w:val="24"/>
        </w:rPr>
        <w:t xml:space="preserve"> </w:t>
      </w:r>
    </w:p>
    <w:p w14:paraId="43D321B8" w14:textId="77777777" w:rsidR="00142691" w:rsidRPr="00DF0BA0" w:rsidRDefault="00142691" w:rsidP="00AC620C">
      <w:pPr>
        <w:rPr>
          <w:rFonts w:ascii="IFAO-Grec Unicode" w:hAnsi="IFAO-Grec Unicode"/>
          <w:color w:val="D9D9D9" w:themeColor="background1" w:themeShade="D9"/>
        </w:rPr>
      </w:pPr>
      <w:r w:rsidRPr="00DF0BA0">
        <w:rPr>
          <w:rFonts w:ascii="IFAO-Grec Unicode" w:hAnsi="IFAO-Grec Unicode"/>
          <w:color w:val="D9D9D9" w:themeColor="background1" w:themeShade="D9"/>
        </w:rPr>
        <w:t>#articleHeader</w:t>
      </w:r>
    </w:p>
    <w:p w14:paraId="2A561793" w14:textId="1E722026" w:rsidR="00142691" w:rsidRPr="00DF0BA0" w:rsidRDefault="00142691" w:rsidP="00142691">
      <w:pPr>
        <w:pStyle w:val="NoSpacing"/>
        <w:spacing w:line="480" w:lineRule="auto"/>
        <w:rPr>
          <w:rFonts w:ascii="IFAO-Grec Unicode" w:hAnsi="IFAO-Grec Unicode" w:cs="Times New Roman"/>
          <w:b/>
          <w:bCs/>
          <w:sz w:val="24"/>
          <w:szCs w:val="24"/>
        </w:rPr>
      </w:pPr>
      <w:r w:rsidRPr="00DF0BA0">
        <w:rPr>
          <w:rFonts w:ascii="IFAO-Grec Unicode" w:hAnsi="IFAO-Grec Unicode" w:cs="Times New Roman"/>
          <w:b/>
          <w:bCs/>
          <w:sz w:val="24"/>
          <w:szCs w:val="24"/>
        </w:rPr>
        <w:t>Palaeography and Date</w:t>
      </w:r>
    </w:p>
    <w:p w14:paraId="54D9BC85" w14:textId="4FC02320" w:rsidR="00DC0230" w:rsidRPr="00DF0BA0" w:rsidRDefault="00723C91"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 xml:space="preserve">The </w:t>
      </w:r>
      <w:r w:rsidR="00791BA0" w:rsidRPr="00DF0BA0">
        <w:rPr>
          <w:rFonts w:ascii="IFAO-Grec Unicode" w:hAnsi="IFAO-Grec Unicode" w:cs="Times New Roman"/>
          <w:sz w:val="24"/>
          <w:szCs w:val="24"/>
        </w:rPr>
        <w:t xml:space="preserve">speed and care with which the </w:t>
      </w:r>
      <w:r w:rsidRPr="00DF0BA0">
        <w:rPr>
          <w:rFonts w:ascii="IFAO-Grec Unicode" w:hAnsi="IFAO-Grec Unicode" w:cs="Times New Roman"/>
          <w:sz w:val="24"/>
          <w:szCs w:val="24"/>
        </w:rPr>
        <w:t xml:space="preserve">hand </w:t>
      </w:r>
      <w:r w:rsidR="00791BA0" w:rsidRPr="00DF0BA0">
        <w:rPr>
          <w:rFonts w:ascii="IFAO-Grec Unicode" w:hAnsi="IFAO-Grec Unicode" w:cs="Times New Roman"/>
          <w:sz w:val="24"/>
          <w:szCs w:val="24"/>
        </w:rPr>
        <w:t xml:space="preserve">writes </w:t>
      </w:r>
      <w:r w:rsidR="005417A2" w:rsidRPr="00DF0BA0">
        <w:rPr>
          <w:rFonts w:ascii="IFAO-Grec Unicode" w:hAnsi="IFAO-Grec Unicode" w:cs="Times New Roman"/>
          <w:sz w:val="24"/>
          <w:szCs w:val="24"/>
        </w:rPr>
        <w:t>varies</w:t>
      </w:r>
      <w:r w:rsidR="00640727" w:rsidRPr="00DF0BA0">
        <w:rPr>
          <w:rFonts w:ascii="IFAO-Grec Unicode" w:hAnsi="IFAO-Grec Unicode" w:cs="Times New Roman"/>
          <w:sz w:val="24"/>
          <w:szCs w:val="24"/>
        </w:rPr>
        <w:t xml:space="preserve">. In the multiplication table, </w:t>
      </w:r>
      <w:r w:rsidR="008827D8" w:rsidRPr="00DF0BA0">
        <w:rPr>
          <w:rFonts w:ascii="IFAO-Grec Unicode" w:hAnsi="IFAO-Grec Unicode" w:cs="Times New Roman"/>
          <w:sz w:val="24"/>
          <w:szCs w:val="24"/>
        </w:rPr>
        <w:t xml:space="preserve">at least, </w:t>
      </w:r>
      <w:r w:rsidR="00640727" w:rsidRPr="00DF0BA0">
        <w:rPr>
          <w:rFonts w:ascii="IFAO-Grec Unicode" w:hAnsi="IFAO-Grec Unicode" w:cs="Times New Roman"/>
          <w:sz w:val="24"/>
          <w:szCs w:val="24"/>
        </w:rPr>
        <w:t xml:space="preserve">it is </w:t>
      </w:r>
      <w:r w:rsidR="00510C8F" w:rsidRPr="00DF0BA0">
        <w:rPr>
          <w:rFonts w:ascii="IFAO-Grec Unicode" w:hAnsi="IFAO-Grec Unicode" w:cs="Times New Roman"/>
          <w:sz w:val="24"/>
          <w:szCs w:val="24"/>
        </w:rPr>
        <w:t xml:space="preserve">careful but </w:t>
      </w:r>
      <w:r w:rsidR="00640727" w:rsidRPr="00DF0BA0">
        <w:rPr>
          <w:rFonts w:ascii="IFAO-Grec Unicode" w:hAnsi="IFAO-Grec Unicode" w:cs="Times New Roman"/>
          <w:sz w:val="24"/>
          <w:szCs w:val="24"/>
        </w:rPr>
        <w:t>fluent</w:t>
      </w:r>
      <w:r w:rsidR="001A7119" w:rsidRPr="00DF0BA0">
        <w:rPr>
          <w:rFonts w:ascii="IFAO-Grec Unicode" w:hAnsi="IFAO-Grec Unicode" w:cs="Times New Roman"/>
          <w:sz w:val="24"/>
          <w:szCs w:val="24"/>
        </w:rPr>
        <w:t>:</w:t>
      </w:r>
      <w:r w:rsidR="00950F90" w:rsidRPr="00DF0BA0">
        <w:rPr>
          <w:rFonts w:ascii="IFAO-Grec Unicode" w:hAnsi="IFAO-Grec Unicode" w:cs="Times New Roman"/>
          <w:sz w:val="24"/>
          <w:szCs w:val="24"/>
        </w:rPr>
        <w:t xml:space="preserve"> the capitals are </w:t>
      </w:r>
      <w:r w:rsidR="00640727" w:rsidRPr="00DF0BA0">
        <w:rPr>
          <w:rFonts w:ascii="IFAO-Grec Unicode" w:hAnsi="IFAO-Grec Unicode" w:cs="Times New Roman"/>
          <w:sz w:val="24"/>
          <w:szCs w:val="24"/>
        </w:rPr>
        <w:t>well-formed</w:t>
      </w:r>
      <w:r w:rsidR="001368FA" w:rsidRPr="00DF0BA0">
        <w:rPr>
          <w:rFonts w:ascii="IFAO-Grec Unicode" w:hAnsi="IFAO-Grec Unicode" w:cs="Times New Roman"/>
          <w:sz w:val="24"/>
          <w:szCs w:val="24"/>
        </w:rPr>
        <w:t xml:space="preserve">, </w:t>
      </w:r>
      <w:r w:rsidR="006A095F" w:rsidRPr="00DF0BA0">
        <w:rPr>
          <w:rFonts w:ascii="IFAO-Grec Unicode" w:hAnsi="IFAO-Grec Unicode" w:cs="Times New Roman"/>
          <w:sz w:val="24"/>
          <w:szCs w:val="24"/>
        </w:rPr>
        <w:t xml:space="preserve">more often </w:t>
      </w:r>
      <w:r w:rsidR="00B833F7" w:rsidRPr="00DF0BA0">
        <w:rPr>
          <w:rFonts w:ascii="IFAO-Grec Unicode" w:hAnsi="IFAO-Grec Unicode" w:cs="Times New Roman"/>
          <w:sz w:val="24"/>
          <w:szCs w:val="24"/>
        </w:rPr>
        <w:t xml:space="preserve">spaced </w:t>
      </w:r>
      <w:r w:rsidR="00C62943" w:rsidRPr="00DF0BA0">
        <w:rPr>
          <w:rFonts w:ascii="IFAO-Grec Unicode" w:hAnsi="IFAO-Grec Unicode" w:cs="Times New Roman"/>
          <w:sz w:val="24"/>
          <w:szCs w:val="24"/>
        </w:rPr>
        <w:t xml:space="preserve">generously </w:t>
      </w:r>
      <w:r w:rsidR="006A095F" w:rsidRPr="00DF0BA0">
        <w:rPr>
          <w:rFonts w:ascii="IFAO-Grec Unicode" w:hAnsi="IFAO-Grec Unicode" w:cs="Times New Roman"/>
          <w:sz w:val="24"/>
          <w:szCs w:val="24"/>
        </w:rPr>
        <w:t>than not</w:t>
      </w:r>
      <w:r w:rsidR="001368FA" w:rsidRPr="00DF0BA0">
        <w:rPr>
          <w:rFonts w:ascii="IFAO-Grec Unicode" w:hAnsi="IFAO-Grec Unicode" w:cs="Times New Roman"/>
          <w:sz w:val="24"/>
          <w:szCs w:val="24"/>
        </w:rPr>
        <w:t>, and roughly bilinear</w:t>
      </w:r>
      <w:r w:rsidR="00E3625E" w:rsidRPr="00DF0BA0">
        <w:rPr>
          <w:rFonts w:ascii="IFAO-Grec Unicode" w:hAnsi="IFAO-Grec Unicode" w:cs="Times New Roman"/>
          <w:sz w:val="24"/>
          <w:szCs w:val="24"/>
        </w:rPr>
        <w:t xml:space="preserve"> (g</w:t>
      </w:r>
      <w:r w:rsidR="00CC3109" w:rsidRPr="00DF0BA0">
        <w:rPr>
          <w:rFonts w:ascii="IFAO-Grec Unicode" w:hAnsi="IFAO-Grec Unicode" w:cs="Times New Roman"/>
          <w:sz w:val="24"/>
          <w:szCs w:val="24"/>
        </w:rPr>
        <w:t>amma</w:t>
      </w:r>
      <w:r w:rsidR="00B26326" w:rsidRPr="00DF0BA0">
        <w:rPr>
          <w:rFonts w:ascii="IFAO-Grec Unicode" w:hAnsi="IFAO-Grec Unicode" w:cs="Times New Roman"/>
          <w:sz w:val="24"/>
          <w:szCs w:val="24"/>
        </w:rPr>
        <w:t xml:space="preserve">, </w:t>
      </w:r>
      <w:r w:rsidR="00CC3109" w:rsidRPr="00DF0BA0">
        <w:rPr>
          <w:rFonts w:ascii="IFAO-Grec Unicode" w:hAnsi="IFAO-Grec Unicode" w:cs="Times New Roman"/>
          <w:sz w:val="24"/>
          <w:szCs w:val="24"/>
        </w:rPr>
        <w:t>stigma</w:t>
      </w:r>
      <w:r w:rsidR="00B26326" w:rsidRPr="00DF0BA0">
        <w:rPr>
          <w:rFonts w:ascii="IFAO-Grec Unicode" w:hAnsi="IFAO-Grec Unicode" w:cs="Times New Roman"/>
          <w:sz w:val="24"/>
          <w:szCs w:val="24"/>
        </w:rPr>
        <w:t>, pi</w:t>
      </w:r>
      <w:r w:rsidR="00187B34" w:rsidRPr="00DF0BA0">
        <w:rPr>
          <w:rFonts w:ascii="IFAO-Grec Unicode" w:hAnsi="IFAO-Grec Unicode" w:cs="Times New Roman"/>
          <w:sz w:val="24"/>
          <w:szCs w:val="24"/>
        </w:rPr>
        <w:t xml:space="preserve">, and </w:t>
      </w:r>
      <w:r w:rsidR="00B26326" w:rsidRPr="00DF0BA0">
        <w:rPr>
          <w:rFonts w:ascii="IFAO-Grec Unicode" w:hAnsi="IFAO-Grec Unicode" w:cs="Times New Roman"/>
          <w:sz w:val="24"/>
          <w:szCs w:val="24"/>
        </w:rPr>
        <w:t xml:space="preserve">eta are </w:t>
      </w:r>
      <w:r w:rsidR="00187B34" w:rsidRPr="00DF0BA0">
        <w:rPr>
          <w:rFonts w:ascii="IFAO-Grec Unicode" w:hAnsi="IFAO-Grec Unicode" w:cs="Times New Roman"/>
          <w:sz w:val="24"/>
          <w:szCs w:val="24"/>
        </w:rPr>
        <w:t xml:space="preserve">occasionally rather </w:t>
      </w:r>
      <w:r w:rsidR="00D97714" w:rsidRPr="00DF0BA0">
        <w:rPr>
          <w:rFonts w:ascii="IFAO-Grec Unicode" w:hAnsi="IFAO-Grec Unicode" w:cs="Times New Roman"/>
          <w:sz w:val="24"/>
          <w:szCs w:val="24"/>
        </w:rPr>
        <w:t>squat</w:t>
      </w:r>
      <w:r w:rsidR="00E3625E" w:rsidRPr="00DF0BA0">
        <w:rPr>
          <w:rFonts w:ascii="IFAO-Grec Unicode" w:hAnsi="IFAO-Grec Unicode" w:cs="Times New Roman"/>
          <w:sz w:val="24"/>
          <w:szCs w:val="24"/>
        </w:rPr>
        <w:t>)</w:t>
      </w:r>
      <w:r w:rsidR="00D97714" w:rsidRPr="00DF0BA0">
        <w:rPr>
          <w:rFonts w:ascii="IFAO-Grec Unicode" w:hAnsi="IFAO-Grec Unicode" w:cs="Times New Roman"/>
          <w:sz w:val="24"/>
          <w:szCs w:val="24"/>
        </w:rPr>
        <w:t>.</w:t>
      </w:r>
      <w:r w:rsidR="00CC3109" w:rsidRPr="00DF0BA0">
        <w:rPr>
          <w:rFonts w:ascii="IFAO-Grec Unicode" w:hAnsi="IFAO-Grec Unicode" w:cs="Times New Roman"/>
          <w:sz w:val="24"/>
          <w:szCs w:val="24"/>
        </w:rPr>
        <w:t xml:space="preserve"> </w:t>
      </w:r>
      <w:r w:rsidR="009A2E25" w:rsidRPr="00DF0BA0">
        <w:rPr>
          <w:rFonts w:ascii="IFAO-Grec Unicode" w:hAnsi="IFAO-Grec Unicode" w:cs="Times New Roman"/>
          <w:sz w:val="24"/>
          <w:szCs w:val="24"/>
        </w:rPr>
        <w:t>T</w:t>
      </w:r>
      <w:r w:rsidR="00AE6DFA" w:rsidRPr="00DF0BA0">
        <w:rPr>
          <w:rFonts w:ascii="IFAO-Grec Unicode" w:hAnsi="IFAO-Grec Unicode" w:cs="Times New Roman"/>
          <w:sz w:val="24"/>
          <w:szCs w:val="24"/>
        </w:rPr>
        <w:t>he scribe</w:t>
      </w:r>
      <w:r w:rsidR="009A2E25" w:rsidRPr="00DF0BA0">
        <w:rPr>
          <w:rFonts w:ascii="IFAO-Grec Unicode" w:hAnsi="IFAO-Grec Unicode" w:cs="Times New Roman"/>
          <w:sz w:val="24"/>
          <w:szCs w:val="24"/>
        </w:rPr>
        <w:t xml:space="preserve"> </w:t>
      </w:r>
      <w:r w:rsidR="00561D7A" w:rsidRPr="00DF0BA0">
        <w:rPr>
          <w:rFonts w:ascii="IFAO-Grec Unicode" w:hAnsi="IFAO-Grec Unicode" w:cs="Times New Roman"/>
          <w:sz w:val="24"/>
          <w:szCs w:val="24"/>
        </w:rPr>
        <w:t xml:space="preserve">frequently </w:t>
      </w:r>
      <w:r w:rsidR="00AE0456" w:rsidRPr="00DF0BA0">
        <w:rPr>
          <w:rFonts w:ascii="IFAO-Grec Unicode" w:hAnsi="IFAO-Grec Unicode" w:cs="Times New Roman"/>
          <w:sz w:val="24"/>
          <w:szCs w:val="24"/>
        </w:rPr>
        <w:t>lift</w:t>
      </w:r>
      <w:r w:rsidR="00561D7A" w:rsidRPr="00DF0BA0">
        <w:rPr>
          <w:rFonts w:ascii="IFAO-Grec Unicode" w:hAnsi="IFAO-Grec Unicode" w:cs="Times New Roman"/>
          <w:sz w:val="24"/>
          <w:szCs w:val="24"/>
        </w:rPr>
        <w:t>s</w:t>
      </w:r>
      <w:r w:rsidR="00AE0456" w:rsidRPr="00DF0BA0">
        <w:rPr>
          <w:rFonts w:ascii="IFAO-Grec Unicode" w:hAnsi="IFAO-Grec Unicode" w:cs="Times New Roman"/>
          <w:sz w:val="24"/>
          <w:szCs w:val="24"/>
        </w:rPr>
        <w:t xml:space="preserve"> the pen</w:t>
      </w:r>
      <w:r w:rsidR="00CC45ED" w:rsidRPr="00DF0BA0">
        <w:rPr>
          <w:rFonts w:ascii="IFAO-Grec Unicode" w:hAnsi="IFAO-Grec Unicode" w:cs="Times New Roman"/>
          <w:sz w:val="24"/>
          <w:szCs w:val="24"/>
        </w:rPr>
        <w:t xml:space="preserve">: stigma and epsilon, for example, are most frequently drawn in two </w:t>
      </w:r>
      <w:r w:rsidR="007C3AEF" w:rsidRPr="00DF0BA0">
        <w:rPr>
          <w:rFonts w:ascii="IFAO-Grec Unicode" w:hAnsi="IFAO-Grec Unicode" w:cs="Times New Roman"/>
          <w:sz w:val="24"/>
          <w:szCs w:val="24"/>
        </w:rPr>
        <w:t xml:space="preserve">distinct </w:t>
      </w:r>
      <w:r w:rsidR="00CC45ED" w:rsidRPr="00DF0BA0">
        <w:rPr>
          <w:rFonts w:ascii="IFAO-Grec Unicode" w:hAnsi="IFAO-Grec Unicode" w:cs="Times New Roman"/>
          <w:sz w:val="24"/>
          <w:szCs w:val="24"/>
        </w:rPr>
        <w:t>strokes</w:t>
      </w:r>
      <w:r w:rsidR="00044294" w:rsidRPr="00DF0BA0">
        <w:rPr>
          <w:rFonts w:ascii="IFAO-Grec Unicode" w:hAnsi="IFAO-Grec Unicode" w:cs="Times New Roman"/>
          <w:sz w:val="24"/>
          <w:szCs w:val="24"/>
        </w:rPr>
        <w:t xml:space="preserve">, with </w:t>
      </w:r>
      <w:r w:rsidR="00165296" w:rsidRPr="00DF0BA0">
        <w:rPr>
          <w:rFonts w:ascii="IFAO-Grec Unicode" w:hAnsi="IFAO-Grec Unicode" w:cs="Times New Roman"/>
          <w:sz w:val="24"/>
          <w:szCs w:val="24"/>
        </w:rPr>
        <w:t>the second stroke a rather wide horizontal</w:t>
      </w:r>
      <w:r w:rsidR="004845B5" w:rsidRPr="00DF0BA0">
        <w:rPr>
          <w:rFonts w:ascii="IFAO-Grec Unicode" w:hAnsi="IFAO-Grec Unicode" w:cs="Times New Roman"/>
          <w:sz w:val="24"/>
          <w:szCs w:val="24"/>
        </w:rPr>
        <w:t>. I</w:t>
      </w:r>
      <w:r w:rsidR="007A2EC6" w:rsidRPr="00DF0BA0">
        <w:rPr>
          <w:rFonts w:ascii="IFAO-Grec Unicode" w:hAnsi="IFAO-Grec Unicode" w:cs="Times New Roman"/>
          <w:sz w:val="24"/>
          <w:szCs w:val="24"/>
        </w:rPr>
        <w:t xml:space="preserve">n alpha, lifting the pen once allows for a slightly bowed right diagonal </w:t>
      </w:r>
      <w:r w:rsidR="00C327E0" w:rsidRPr="00DF0BA0">
        <w:rPr>
          <w:rFonts w:ascii="IFAO-Grec Unicode" w:hAnsi="IFAO-Grec Unicode" w:cs="Times New Roman"/>
          <w:sz w:val="24"/>
          <w:szCs w:val="24"/>
        </w:rPr>
        <w:t xml:space="preserve">atop </w:t>
      </w:r>
      <w:r w:rsidR="007A2EC6" w:rsidRPr="00DF0BA0">
        <w:rPr>
          <w:rFonts w:ascii="IFAO-Grec Unicode" w:hAnsi="IFAO-Grec Unicode" w:cs="Times New Roman"/>
          <w:sz w:val="24"/>
          <w:szCs w:val="24"/>
        </w:rPr>
        <w:t>a</w:t>
      </w:r>
      <w:r w:rsidR="00252937" w:rsidRPr="00DF0BA0">
        <w:rPr>
          <w:rFonts w:ascii="IFAO-Grec Unicode" w:hAnsi="IFAO-Grec Unicode" w:cs="Times New Roman"/>
          <w:sz w:val="24"/>
          <w:szCs w:val="24"/>
        </w:rPr>
        <w:t>n</w:t>
      </w:r>
      <w:r w:rsidR="007A2EC6" w:rsidRPr="00DF0BA0">
        <w:rPr>
          <w:rFonts w:ascii="IFAO-Grec Unicode" w:hAnsi="IFAO-Grec Unicode" w:cs="Times New Roman"/>
          <w:sz w:val="24"/>
          <w:szCs w:val="24"/>
        </w:rPr>
        <w:t xml:space="preserve"> angular</w:t>
      </w:r>
      <w:r w:rsidR="00AE6DFA" w:rsidRPr="00DF0BA0">
        <w:rPr>
          <w:rFonts w:ascii="IFAO-Grec Unicode" w:hAnsi="IFAO-Grec Unicode" w:cs="Times New Roman"/>
          <w:sz w:val="24"/>
          <w:szCs w:val="24"/>
        </w:rPr>
        <w:t xml:space="preserve"> </w:t>
      </w:r>
      <w:r w:rsidR="007A2EC6" w:rsidRPr="00DF0BA0">
        <w:rPr>
          <w:rFonts w:ascii="IFAO-Grec Unicode" w:hAnsi="IFAO-Grec Unicode" w:cs="Times New Roman"/>
          <w:sz w:val="24"/>
          <w:szCs w:val="24"/>
        </w:rPr>
        <w:t>bubble</w:t>
      </w:r>
      <w:r w:rsidR="00DC6FF3" w:rsidRPr="00DF0BA0">
        <w:rPr>
          <w:rFonts w:ascii="IFAO-Grec Unicode" w:hAnsi="IFAO-Grec Unicode" w:cs="Times New Roman"/>
          <w:sz w:val="24"/>
          <w:szCs w:val="24"/>
        </w:rPr>
        <w:t>.</w:t>
      </w:r>
      <w:r w:rsidR="00AE6DFA" w:rsidRPr="00DF0BA0">
        <w:rPr>
          <w:rStyle w:val="FootnoteReference"/>
          <w:rFonts w:ascii="IFAO-Grec Unicode" w:hAnsi="IFAO-Grec Unicode" w:cs="Times New Roman"/>
          <w:sz w:val="24"/>
          <w:szCs w:val="24"/>
        </w:rPr>
        <w:footnoteReference w:id="38"/>
      </w:r>
      <w:r w:rsidR="00DC6FF3" w:rsidRPr="00DF0BA0">
        <w:rPr>
          <w:rFonts w:ascii="IFAO-Grec Unicode" w:hAnsi="IFAO-Grec Unicode" w:cs="Times New Roman"/>
          <w:sz w:val="24"/>
          <w:szCs w:val="24"/>
        </w:rPr>
        <w:t xml:space="preserve"> Delta is similarly drawn</w:t>
      </w:r>
      <w:r w:rsidR="00FB06B2" w:rsidRPr="00DF0BA0">
        <w:rPr>
          <w:rFonts w:ascii="IFAO-Grec Unicode" w:hAnsi="IFAO-Grec Unicode" w:cs="Times New Roman"/>
          <w:sz w:val="24"/>
          <w:szCs w:val="24"/>
        </w:rPr>
        <w:t xml:space="preserve">, though </w:t>
      </w:r>
      <w:r w:rsidR="00637763" w:rsidRPr="00DF0BA0">
        <w:rPr>
          <w:rFonts w:ascii="IFAO-Grec Unicode" w:hAnsi="IFAO-Grec Unicode" w:cs="Times New Roman"/>
          <w:sz w:val="24"/>
          <w:szCs w:val="24"/>
        </w:rPr>
        <w:t xml:space="preserve">its </w:t>
      </w:r>
      <w:r w:rsidR="00BD6010" w:rsidRPr="00DF0BA0">
        <w:rPr>
          <w:rFonts w:ascii="IFAO-Grec Unicode" w:hAnsi="IFAO-Grec Unicode" w:cs="Times New Roman"/>
          <w:sz w:val="24"/>
          <w:szCs w:val="24"/>
        </w:rPr>
        <w:t xml:space="preserve">base </w:t>
      </w:r>
      <w:r w:rsidR="0089409B" w:rsidRPr="00DF0BA0">
        <w:rPr>
          <w:rFonts w:ascii="IFAO-Grec Unicode" w:hAnsi="IFAO-Grec Unicode" w:cs="Times New Roman"/>
          <w:sz w:val="24"/>
          <w:szCs w:val="24"/>
        </w:rPr>
        <w:t xml:space="preserve">droops </w:t>
      </w:r>
      <w:r w:rsidR="001104CB" w:rsidRPr="00DF0BA0">
        <w:rPr>
          <w:rFonts w:ascii="IFAO-Grec Unicode" w:hAnsi="IFAO-Grec Unicode" w:cs="Times New Roman"/>
          <w:sz w:val="24"/>
          <w:szCs w:val="24"/>
        </w:rPr>
        <w:t>slightly in the manner of a shallow bowl</w:t>
      </w:r>
      <w:r w:rsidR="007A2EC6" w:rsidRPr="00DF0BA0">
        <w:rPr>
          <w:rFonts w:ascii="IFAO-Grec Unicode" w:hAnsi="IFAO-Grec Unicode" w:cs="Times New Roman"/>
          <w:sz w:val="24"/>
          <w:szCs w:val="24"/>
        </w:rPr>
        <w:t xml:space="preserve">. </w:t>
      </w:r>
      <w:r w:rsidR="00917A1A" w:rsidRPr="00DF0BA0">
        <w:rPr>
          <w:rFonts w:ascii="IFAO-Grec Unicode" w:hAnsi="IFAO-Grec Unicode" w:cs="Times New Roman"/>
          <w:sz w:val="24"/>
          <w:szCs w:val="24"/>
        </w:rPr>
        <w:t xml:space="preserve">Other letters </w:t>
      </w:r>
      <w:r w:rsidR="00C327E0" w:rsidRPr="00DF0BA0">
        <w:rPr>
          <w:rFonts w:ascii="IFAO-Grec Unicode" w:hAnsi="IFAO-Grec Unicode" w:cs="Times New Roman"/>
          <w:sz w:val="24"/>
          <w:szCs w:val="24"/>
        </w:rPr>
        <w:t>tend</w:t>
      </w:r>
      <w:r w:rsidR="00917A1A" w:rsidRPr="00DF0BA0">
        <w:rPr>
          <w:rFonts w:ascii="IFAO-Grec Unicode" w:hAnsi="IFAO-Grec Unicode" w:cs="Times New Roman"/>
          <w:sz w:val="24"/>
          <w:szCs w:val="24"/>
        </w:rPr>
        <w:t xml:space="preserve"> to</w:t>
      </w:r>
      <w:r w:rsidR="00C327E0" w:rsidRPr="00DF0BA0">
        <w:rPr>
          <w:rFonts w:ascii="IFAO-Grec Unicode" w:hAnsi="IFAO-Grec Unicode" w:cs="Times New Roman"/>
          <w:sz w:val="24"/>
          <w:szCs w:val="24"/>
        </w:rPr>
        <w:t>ward</w:t>
      </w:r>
      <w:r w:rsidR="00917A1A" w:rsidRPr="00DF0BA0">
        <w:rPr>
          <w:rFonts w:ascii="IFAO-Grec Unicode" w:hAnsi="IFAO-Grec Unicode" w:cs="Times New Roman"/>
          <w:sz w:val="24"/>
          <w:szCs w:val="24"/>
        </w:rPr>
        <w:t xml:space="preserve"> </w:t>
      </w:r>
      <w:r w:rsidR="0095632D" w:rsidRPr="00DF0BA0">
        <w:rPr>
          <w:rFonts w:ascii="IFAO-Grec Unicode" w:hAnsi="IFAO-Grec Unicode" w:cs="Times New Roman"/>
          <w:sz w:val="24"/>
          <w:szCs w:val="24"/>
        </w:rPr>
        <w:t xml:space="preserve">elegant </w:t>
      </w:r>
      <w:r w:rsidR="00917A1A" w:rsidRPr="00DF0BA0">
        <w:rPr>
          <w:rFonts w:ascii="IFAO-Grec Unicode" w:hAnsi="IFAO-Grec Unicode" w:cs="Times New Roman"/>
          <w:sz w:val="24"/>
          <w:szCs w:val="24"/>
        </w:rPr>
        <w:t>curvature</w:t>
      </w:r>
      <w:r w:rsidR="008A3D11" w:rsidRPr="00DF0BA0">
        <w:rPr>
          <w:rFonts w:ascii="IFAO-Grec Unicode" w:hAnsi="IFAO-Grec Unicode" w:cs="Times New Roman"/>
          <w:sz w:val="24"/>
          <w:szCs w:val="24"/>
        </w:rPr>
        <w:t xml:space="preserve">: eta, zeta, mu, nu, pi, and especially </w:t>
      </w:r>
      <w:r w:rsidR="00102F23" w:rsidRPr="00DF0BA0">
        <w:rPr>
          <w:rFonts w:ascii="IFAO-Grec Unicode" w:hAnsi="IFAO-Grec Unicode" w:cs="Times New Roman"/>
          <w:sz w:val="24"/>
          <w:szCs w:val="24"/>
        </w:rPr>
        <w:t xml:space="preserve">both </w:t>
      </w:r>
      <w:r w:rsidR="008A3D11" w:rsidRPr="00DF0BA0">
        <w:rPr>
          <w:rFonts w:ascii="IFAO-Grec Unicode" w:hAnsi="IFAO-Grec Unicode" w:cs="Times New Roman"/>
          <w:sz w:val="24"/>
          <w:szCs w:val="24"/>
        </w:rPr>
        <w:t xml:space="preserve">tau </w:t>
      </w:r>
      <w:r w:rsidR="00102F23" w:rsidRPr="00DF0BA0">
        <w:rPr>
          <w:rFonts w:ascii="IFAO-Grec Unicode" w:hAnsi="IFAO-Grec Unicode" w:cs="Times New Roman"/>
          <w:sz w:val="24"/>
          <w:szCs w:val="24"/>
        </w:rPr>
        <w:t xml:space="preserve">and hypsilon </w:t>
      </w:r>
      <w:r w:rsidR="004D0723" w:rsidRPr="00DF0BA0">
        <w:rPr>
          <w:rFonts w:ascii="IFAO-Grec Unicode" w:hAnsi="IFAO-Grec Unicode" w:cs="Times New Roman"/>
          <w:sz w:val="24"/>
          <w:szCs w:val="24"/>
        </w:rPr>
        <w:t xml:space="preserve">all </w:t>
      </w:r>
      <w:r w:rsidR="001D601E" w:rsidRPr="00DF0BA0">
        <w:rPr>
          <w:rFonts w:ascii="IFAO-Grec Unicode" w:hAnsi="IFAO-Grec Unicode" w:cs="Times New Roman"/>
          <w:sz w:val="24"/>
          <w:szCs w:val="24"/>
        </w:rPr>
        <w:t xml:space="preserve">include strokes that are </w:t>
      </w:r>
      <w:r w:rsidR="004D0723" w:rsidRPr="00DF0BA0">
        <w:rPr>
          <w:rFonts w:ascii="IFAO-Grec Unicode" w:hAnsi="IFAO-Grec Unicode" w:cs="Times New Roman"/>
          <w:sz w:val="24"/>
          <w:szCs w:val="24"/>
        </w:rPr>
        <w:t xml:space="preserve">curved, wavy, or </w:t>
      </w:r>
      <w:r w:rsidR="001D601E" w:rsidRPr="00DF0BA0">
        <w:rPr>
          <w:rFonts w:ascii="IFAO-Grec Unicode" w:hAnsi="IFAO-Grec Unicode" w:cs="Times New Roman"/>
          <w:sz w:val="24"/>
          <w:szCs w:val="24"/>
        </w:rPr>
        <w:t xml:space="preserve">gently </w:t>
      </w:r>
      <w:r w:rsidR="004D0723" w:rsidRPr="00DF0BA0">
        <w:rPr>
          <w:rFonts w:ascii="IFAO-Grec Unicode" w:hAnsi="IFAO-Grec Unicode" w:cs="Times New Roman"/>
          <w:sz w:val="24"/>
          <w:szCs w:val="24"/>
        </w:rPr>
        <w:t>bowed</w:t>
      </w:r>
      <w:r w:rsidR="00652FFE" w:rsidRPr="00DF0BA0">
        <w:rPr>
          <w:rFonts w:ascii="IFAO-Grec Unicode" w:hAnsi="IFAO-Grec Unicode" w:cs="Times New Roman"/>
          <w:sz w:val="24"/>
          <w:szCs w:val="24"/>
        </w:rPr>
        <w:t>. T</w:t>
      </w:r>
      <w:r w:rsidR="00E470D2" w:rsidRPr="00DF0BA0">
        <w:rPr>
          <w:rFonts w:ascii="IFAO-Grec Unicode" w:hAnsi="IFAO-Grec Unicode" w:cs="Times New Roman"/>
          <w:sz w:val="24"/>
          <w:szCs w:val="24"/>
        </w:rPr>
        <w:t>he shape of tau is especially noteworthy in this respect</w:t>
      </w:r>
      <w:r w:rsidR="00A620E3" w:rsidRPr="00DF0BA0">
        <w:rPr>
          <w:rFonts w:ascii="IFAO-Grec Unicode" w:hAnsi="IFAO-Grec Unicode" w:cs="Times New Roman"/>
          <w:sz w:val="24"/>
          <w:szCs w:val="24"/>
        </w:rPr>
        <w:t xml:space="preserve"> for </w:t>
      </w:r>
      <w:r w:rsidR="006622AF" w:rsidRPr="00DF0BA0">
        <w:rPr>
          <w:rFonts w:ascii="IFAO-Grec Unicode" w:hAnsi="IFAO-Grec Unicode" w:cs="Times New Roman"/>
          <w:sz w:val="24"/>
          <w:szCs w:val="24"/>
        </w:rPr>
        <w:t xml:space="preserve">how </w:t>
      </w:r>
      <w:r w:rsidR="004B4EEB" w:rsidRPr="00DF0BA0">
        <w:rPr>
          <w:rFonts w:ascii="IFAO-Grec Unicode" w:hAnsi="IFAO-Grec Unicode" w:cs="Times New Roman"/>
          <w:sz w:val="24"/>
          <w:szCs w:val="24"/>
        </w:rPr>
        <w:t xml:space="preserve">its </w:t>
      </w:r>
      <w:r w:rsidR="00A620E3" w:rsidRPr="00DF0BA0">
        <w:rPr>
          <w:rFonts w:ascii="IFAO-Grec Unicode" w:hAnsi="IFAO-Grec Unicode" w:cs="Times New Roman"/>
          <w:sz w:val="24"/>
          <w:szCs w:val="24"/>
        </w:rPr>
        <w:t>crossbar</w:t>
      </w:r>
      <w:r w:rsidR="006622AF" w:rsidRPr="00DF0BA0">
        <w:rPr>
          <w:rFonts w:ascii="IFAO-Grec Unicode" w:hAnsi="IFAO-Grec Unicode" w:cs="Times New Roman"/>
          <w:sz w:val="24"/>
          <w:szCs w:val="24"/>
        </w:rPr>
        <w:t xml:space="preserve"> is </w:t>
      </w:r>
      <w:r w:rsidR="00764043" w:rsidRPr="00DF0BA0">
        <w:rPr>
          <w:rFonts w:ascii="IFAO-Grec Unicode" w:hAnsi="IFAO-Grec Unicode" w:cs="Times New Roman"/>
          <w:sz w:val="24"/>
          <w:szCs w:val="24"/>
        </w:rPr>
        <w:t xml:space="preserve">consistently </w:t>
      </w:r>
      <w:r w:rsidR="006662FC" w:rsidRPr="00DF0BA0">
        <w:rPr>
          <w:rFonts w:ascii="IFAO-Grec Unicode" w:hAnsi="IFAO-Grec Unicode" w:cs="Times New Roman"/>
          <w:sz w:val="24"/>
          <w:szCs w:val="24"/>
        </w:rPr>
        <w:t>split</w:t>
      </w:r>
      <w:r w:rsidR="007222D7" w:rsidRPr="00DF0BA0">
        <w:rPr>
          <w:rFonts w:ascii="IFAO-Grec Unicode" w:hAnsi="IFAO-Grec Unicode" w:cs="Times New Roman"/>
          <w:sz w:val="24"/>
          <w:szCs w:val="24"/>
        </w:rPr>
        <w:t>,</w:t>
      </w:r>
      <w:r w:rsidR="0014442B" w:rsidRPr="00DF0BA0">
        <w:rPr>
          <w:rFonts w:ascii="IFAO-Grec Unicode" w:hAnsi="IFAO-Grec Unicode" w:cs="Times New Roman"/>
          <w:sz w:val="24"/>
          <w:szCs w:val="24"/>
        </w:rPr>
        <w:t xml:space="preserve"> </w:t>
      </w:r>
      <w:r w:rsidR="00836E03" w:rsidRPr="00DF0BA0">
        <w:rPr>
          <w:rFonts w:ascii="IFAO-Grec Unicode" w:hAnsi="IFAO-Grec Unicode" w:cs="Times New Roman"/>
          <w:sz w:val="24"/>
          <w:szCs w:val="24"/>
        </w:rPr>
        <w:t xml:space="preserve">a consequence </w:t>
      </w:r>
      <w:r w:rsidR="0014442B" w:rsidRPr="00DF0BA0">
        <w:rPr>
          <w:rFonts w:ascii="IFAO-Grec Unicode" w:hAnsi="IFAO-Grec Unicode" w:cs="Times New Roman"/>
          <w:sz w:val="24"/>
          <w:szCs w:val="24"/>
        </w:rPr>
        <w:t xml:space="preserve">of </w:t>
      </w:r>
      <w:r w:rsidR="001A0D61" w:rsidRPr="00DF0BA0">
        <w:rPr>
          <w:rFonts w:ascii="IFAO-Grec Unicode" w:hAnsi="IFAO-Grec Unicode" w:cs="Times New Roman"/>
          <w:sz w:val="24"/>
          <w:szCs w:val="24"/>
        </w:rPr>
        <w:t>being drawn in two strokes</w:t>
      </w:r>
      <w:r w:rsidR="0028171E" w:rsidRPr="00DF0BA0">
        <w:rPr>
          <w:rFonts w:ascii="IFAO-Grec Unicode" w:hAnsi="IFAO-Grec Unicode" w:cs="Times New Roman"/>
          <w:sz w:val="24"/>
          <w:szCs w:val="24"/>
        </w:rPr>
        <w:t>.</w:t>
      </w:r>
      <w:r w:rsidR="007B162A" w:rsidRPr="00DF0BA0">
        <w:rPr>
          <w:rStyle w:val="FootnoteReference"/>
          <w:rFonts w:ascii="IFAO-Grec Unicode" w:hAnsi="IFAO-Grec Unicode" w:cs="Times New Roman"/>
          <w:sz w:val="24"/>
          <w:szCs w:val="24"/>
        </w:rPr>
        <w:footnoteReference w:id="39"/>
      </w:r>
      <w:r w:rsidR="00652FFE" w:rsidRPr="00DF0BA0">
        <w:rPr>
          <w:rFonts w:ascii="IFAO-Grec Unicode" w:hAnsi="IFAO-Grec Unicode" w:cs="Times New Roman"/>
          <w:sz w:val="24"/>
          <w:szCs w:val="24"/>
        </w:rPr>
        <w:t xml:space="preserve"> </w:t>
      </w:r>
      <w:r w:rsidR="0028171E" w:rsidRPr="00DF0BA0">
        <w:rPr>
          <w:rFonts w:ascii="IFAO-Grec Unicode" w:hAnsi="IFAO-Grec Unicode" w:cs="Times New Roman"/>
          <w:sz w:val="24"/>
          <w:szCs w:val="24"/>
        </w:rPr>
        <w:t>A</w:t>
      </w:r>
      <w:r w:rsidR="00511A99" w:rsidRPr="00DF0BA0">
        <w:rPr>
          <w:rFonts w:ascii="IFAO-Grec Unicode" w:hAnsi="IFAO-Grec Unicode" w:cs="Times New Roman"/>
          <w:sz w:val="24"/>
          <w:szCs w:val="24"/>
        </w:rPr>
        <w:t>fter making the left side of the crossbar</w:t>
      </w:r>
      <w:r w:rsidR="00276DBF" w:rsidRPr="00DF0BA0">
        <w:rPr>
          <w:rFonts w:ascii="IFAO-Grec Unicode" w:hAnsi="IFAO-Grec Unicode" w:cs="Times New Roman"/>
          <w:sz w:val="24"/>
          <w:szCs w:val="24"/>
        </w:rPr>
        <w:t xml:space="preserve"> in a short, wavy horizontal</w:t>
      </w:r>
      <w:r w:rsidR="00511A99" w:rsidRPr="00DF0BA0">
        <w:rPr>
          <w:rFonts w:ascii="IFAO-Grec Unicode" w:hAnsi="IFAO-Grec Unicode" w:cs="Times New Roman"/>
          <w:sz w:val="24"/>
          <w:szCs w:val="24"/>
        </w:rPr>
        <w:t>, the scribe lifts the pen</w:t>
      </w:r>
      <w:r w:rsidR="00991E15" w:rsidRPr="00DF0BA0">
        <w:rPr>
          <w:rFonts w:ascii="IFAO-Grec Unicode" w:hAnsi="IFAO-Grec Unicode" w:cs="Times New Roman"/>
          <w:sz w:val="24"/>
          <w:szCs w:val="24"/>
        </w:rPr>
        <w:t xml:space="preserve"> before making the hasta and right side of the crossbar in an ascending stroke</w:t>
      </w:r>
      <w:r w:rsidR="00D95048" w:rsidRPr="00DF0BA0">
        <w:rPr>
          <w:rFonts w:ascii="IFAO-Grec Unicode" w:hAnsi="IFAO-Grec Unicode" w:cs="Times New Roman"/>
          <w:sz w:val="24"/>
          <w:szCs w:val="24"/>
        </w:rPr>
        <w:t xml:space="preserve"> that curves clockwise </w:t>
      </w:r>
      <w:r w:rsidR="007C6468" w:rsidRPr="00DF0BA0">
        <w:rPr>
          <w:rFonts w:ascii="IFAO-Grec Unicode" w:hAnsi="IFAO-Grec Unicode" w:cs="Times New Roman"/>
          <w:sz w:val="24"/>
          <w:szCs w:val="24"/>
        </w:rPr>
        <w:t xml:space="preserve">where it meets the left side of the crossbar </w:t>
      </w:r>
      <w:r w:rsidR="00D95048" w:rsidRPr="00DF0BA0">
        <w:rPr>
          <w:rFonts w:ascii="IFAO-Grec Unicode" w:hAnsi="IFAO-Grec Unicode" w:cs="Times New Roman"/>
          <w:sz w:val="24"/>
          <w:szCs w:val="24"/>
        </w:rPr>
        <w:t>(</w:t>
      </w:r>
      <w:r w:rsidR="00CD45AD" w:rsidRPr="00DF0BA0">
        <w:rPr>
          <w:rFonts w:ascii="IFAO-Grec Unicode" w:hAnsi="IFAO-Grec Unicode" w:cs="Times New Roman"/>
          <w:sz w:val="24"/>
          <w:szCs w:val="24"/>
        </w:rPr>
        <w:t xml:space="preserve">see, </w:t>
      </w:r>
      <w:r w:rsidR="00D95048" w:rsidRPr="00DF0BA0">
        <w:rPr>
          <w:rFonts w:ascii="IFAO-Grec Unicode" w:hAnsi="IFAO-Grec Unicode" w:cs="Times New Roman"/>
          <w:sz w:val="24"/>
          <w:szCs w:val="24"/>
        </w:rPr>
        <w:t>e.g.</w:t>
      </w:r>
      <w:r w:rsidR="00CD45AD" w:rsidRPr="00DF0BA0">
        <w:rPr>
          <w:rFonts w:ascii="IFAO-Grec Unicode" w:hAnsi="IFAO-Grec Unicode" w:cs="Times New Roman"/>
          <w:sz w:val="24"/>
          <w:szCs w:val="24"/>
        </w:rPr>
        <w:t>,</w:t>
      </w:r>
      <w:r w:rsidR="00D95048" w:rsidRPr="00DF0BA0">
        <w:rPr>
          <w:rFonts w:ascii="IFAO-Grec Unicode" w:hAnsi="IFAO-Grec Unicode" w:cs="Times New Roman"/>
          <w:sz w:val="24"/>
          <w:szCs w:val="24"/>
        </w:rPr>
        <w:t xml:space="preserve"> </w:t>
      </w:r>
      <w:r w:rsidR="00F831E4" w:rsidRPr="00DF0BA0">
        <w:rPr>
          <w:rFonts w:ascii="IFAO-Grec Unicode" w:hAnsi="IFAO-Grec Unicode" w:cs="Times New Roman"/>
          <w:sz w:val="24"/>
          <w:szCs w:val="24"/>
        </w:rPr>
        <w:t>viii.192</w:t>
      </w:r>
      <w:r w:rsidR="00CD52BC" w:rsidRPr="00DF0BA0">
        <w:rPr>
          <w:rFonts w:ascii="IFAO-Grec Unicode" w:hAnsi="IFAO-Grec Unicode" w:cs="Times New Roman"/>
          <w:sz w:val="24"/>
          <w:szCs w:val="24"/>
        </w:rPr>
        <w:t>–199</w:t>
      </w:r>
      <w:r w:rsidR="00D95048" w:rsidRPr="00DF0BA0">
        <w:rPr>
          <w:rFonts w:ascii="IFAO-Grec Unicode" w:hAnsi="IFAO-Grec Unicode" w:cs="Times New Roman"/>
          <w:sz w:val="24"/>
          <w:szCs w:val="24"/>
        </w:rPr>
        <w:t xml:space="preserve">). The </w:t>
      </w:r>
      <w:r w:rsidR="005E2CC2" w:rsidRPr="00DF0BA0">
        <w:rPr>
          <w:rFonts w:ascii="IFAO-Grec Unicode" w:hAnsi="IFAO-Grec Unicode" w:cs="Times New Roman"/>
          <w:i/>
          <w:iCs/>
          <w:sz w:val="24"/>
          <w:szCs w:val="24"/>
        </w:rPr>
        <w:t>ductus</w:t>
      </w:r>
      <w:r w:rsidR="005E2CC2" w:rsidRPr="00DF0BA0">
        <w:rPr>
          <w:rFonts w:ascii="IFAO-Grec Unicode" w:hAnsi="IFAO-Grec Unicode" w:cs="Times New Roman"/>
          <w:sz w:val="24"/>
          <w:szCs w:val="24"/>
        </w:rPr>
        <w:t xml:space="preserve"> </w:t>
      </w:r>
      <w:r w:rsidR="00E86088" w:rsidRPr="00DF0BA0">
        <w:rPr>
          <w:rFonts w:ascii="IFAO-Grec Unicode" w:hAnsi="IFAO-Grec Unicode" w:cs="Times New Roman"/>
          <w:sz w:val="24"/>
          <w:szCs w:val="24"/>
        </w:rPr>
        <w:t xml:space="preserve">results in </w:t>
      </w:r>
      <w:r w:rsidR="00FE3003" w:rsidRPr="00DF0BA0">
        <w:rPr>
          <w:rFonts w:ascii="IFAO-Grec Unicode" w:hAnsi="IFAO-Grec Unicode" w:cs="Times New Roman"/>
          <w:sz w:val="24"/>
          <w:szCs w:val="24"/>
        </w:rPr>
        <w:t xml:space="preserve">a central dip </w:t>
      </w:r>
      <w:r w:rsidR="00E3141E" w:rsidRPr="00DF0BA0">
        <w:rPr>
          <w:rFonts w:ascii="IFAO-Grec Unicode" w:hAnsi="IFAO-Grec Unicode" w:cs="Times New Roman"/>
          <w:sz w:val="24"/>
          <w:szCs w:val="24"/>
        </w:rPr>
        <w:t xml:space="preserve">along </w:t>
      </w:r>
      <w:r w:rsidR="005E2CC2" w:rsidRPr="00DF0BA0">
        <w:rPr>
          <w:rFonts w:ascii="IFAO-Grec Unicode" w:hAnsi="IFAO-Grec Unicode" w:cs="Times New Roman"/>
          <w:sz w:val="24"/>
          <w:szCs w:val="24"/>
        </w:rPr>
        <w:t xml:space="preserve">the crossbar </w:t>
      </w:r>
      <w:r w:rsidR="00FE3003" w:rsidRPr="00DF0BA0">
        <w:rPr>
          <w:rFonts w:ascii="IFAO-Grec Unicode" w:hAnsi="IFAO-Grec Unicode" w:cs="Times New Roman"/>
          <w:sz w:val="24"/>
          <w:szCs w:val="24"/>
        </w:rPr>
        <w:t xml:space="preserve">that frequently renders tau </w:t>
      </w:r>
      <w:r w:rsidR="00546481">
        <w:rPr>
          <w:rFonts w:ascii="IFAO-Grec Unicode" w:hAnsi="IFAO-Grec Unicode" w:cs="Times New Roman"/>
          <w:sz w:val="24"/>
          <w:szCs w:val="24"/>
        </w:rPr>
        <w:t xml:space="preserve">quite </w:t>
      </w:r>
      <w:r w:rsidR="00FE3003" w:rsidRPr="00DF0BA0">
        <w:rPr>
          <w:rFonts w:ascii="IFAO-Grec Unicode" w:hAnsi="IFAO-Grec Unicode" w:cs="Times New Roman"/>
          <w:sz w:val="24"/>
          <w:szCs w:val="24"/>
        </w:rPr>
        <w:t>similar to hypsilon (</w:t>
      </w:r>
      <w:r w:rsidR="00EE410C" w:rsidRPr="00DF0BA0">
        <w:rPr>
          <w:rFonts w:ascii="IFAO-Grec Unicode" w:hAnsi="IFAO-Grec Unicode" w:cs="Times New Roman"/>
          <w:sz w:val="24"/>
          <w:szCs w:val="24"/>
        </w:rPr>
        <w:t>e.g</w:t>
      </w:r>
      <w:r w:rsidR="00FE3003" w:rsidRPr="00DF0BA0">
        <w:rPr>
          <w:rFonts w:ascii="IFAO-Grec Unicode" w:hAnsi="IFAO-Grec Unicode" w:cs="Times New Roman"/>
          <w:sz w:val="24"/>
          <w:szCs w:val="24"/>
        </w:rPr>
        <w:t>., vii.</w:t>
      </w:r>
      <w:commentRangeStart w:id="23"/>
      <w:commentRangeStart w:id="24"/>
      <w:r w:rsidR="00FE3003" w:rsidRPr="00DF0BA0">
        <w:rPr>
          <w:rFonts w:ascii="IFAO-Grec Unicode" w:hAnsi="IFAO-Grec Unicode" w:cs="Times New Roman"/>
          <w:sz w:val="24"/>
          <w:szCs w:val="24"/>
        </w:rPr>
        <w:t>1</w:t>
      </w:r>
      <w:r w:rsidR="00B42491" w:rsidRPr="00DF0BA0">
        <w:rPr>
          <w:rFonts w:ascii="IFAO-Grec Unicode" w:hAnsi="IFAO-Grec Unicode" w:cs="Times New Roman"/>
          <w:sz w:val="24"/>
          <w:szCs w:val="24"/>
        </w:rPr>
        <w:t>5</w:t>
      </w:r>
      <w:r w:rsidR="00FE3003" w:rsidRPr="00DF0BA0">
        <w:rPr>
          <w:rFonts w:ascii="IFAO-Grec Unicode" w:hAnsi="IFAO-Grec Unicode" w:cs="Times New Roman"/>
          <w:sz w:val="24"/>
          <w:szCs w:val="24"/>
        </w:rPr>
        <w:t>4</w:t>
      </w:r>
      <w:commentRangeEnd w:id="23"/>
      <w:r w:rsidR="00B42491" w:rsidRPr="00DF0BA0">
        <w:rPr>
          <w:rFonts w:ascii="IFAO-Grec Unicode" w:hAnsi="IFAO-Grec Unicode" w:cs="Times New Roman"/>
          <w:sz w:val="24"/>
          <w:szCs w:val="24"/>
        </w:rPr>
        <w:t>–155</w:t>
      </w:r>
      <w:r w:rsidR="002843ED" w:rsidRPr="00DF0BA0">
        <w:rPr>
          <w:rStyle w:val="CommentReference"/>
          <w:rFonts w:ascii="IFAO-Grec Unicode" w:hAnsi="IFAO-Grec Unicode"/>
        </w:rPr>
        <w:commentReference w:id="23"/>
      </w:r>
      <w:commentRangeEnd w:id="24"/>
      <w:r w:rsidR="00DC708E" w:rsidRPr="00DF0BA0">
        <w:rPr>
          <w:rStyle w:val="CommentReference"/>
          <w:rFonts w:ascii="IFAO-Grec Unicode" w:hAnsi="IFAO-Grec Unicode"/>
        </w:rPr>
        <w:commentReference w:id="24"/>
      </w:r>
      <w:r w:rsidR="00FE3003" w:rsidRPr="00DF0BA0">
        <w:rPr>
          <w:rFonts w:ascii="IFAO-Grec Unicode" w:hAnsi="IFAO-Grec Unicode" w:cs="Times New Roman"/>
          <w:sz w:val="24"/>
          <w:szCs w:val="24"/>
        </w:rPr>
        <w:t>). Xi and zeta are also easily confused: they are distinguished chiefly by the former’s diagonal, intersected by a horizontal stroke that is often little more than a subtle blot (e.g., iv.86; cf. iv.77).</w:t>
      </w:r>
      <w:r w:rsidR="004D0723" w:rsidRPr="00DF0BA0">
        <w:rPr>
          <w:rFonts w:ascii="IFAO-Grec Unicode" w:hAnsi="IFAO-Grec Unicode" w:cs="Times New Roman"/>
          <w:sz w:val="24"/>
          <w:szCs w:val="24"/>
        </w:rPr>
        <w:t xml:space="preserve"> </w:t>
      </w:r>
      <w:r w:rsidR="00225439" w:rsidRPr="00DF0BA0">
        <w:rPr>
          <w:rFonts w:ascii="IFAO-Grec Unicode" w:hAnsi="IFAO-Grec Unicode" w:cs="Times New Roman"/>
          <w:sz w:val="24"/>
          <w:szCs w:val="24"/>
        </w:rPr>
        <w:t xml:space="preserve">The central element of omega occasionally reclines to the left. </w:t>
      </w:r>
      <w:r w:rsidR="00C45D8E" w:rsidRPr="00DF0BA0">
        <w:rPr>
          <w:rFonts w:ascii="IFAO-Grec Unicode" w:hAnsi="IFAO-Grec Unicode" w:cs="Times New Roman"/>
          <w:sz w:val="24"/>
          <w:szCs w:val="24"/>
        </w:rPr>
        <w:t xml:space="preserve">The </w:t>
      </w:r>
      <w:r w:rsidR="006605F1" w:rsidRPr="00DF0BA0">
        <w:rPr>
          <w:rFonts w:ascii="IFAO-Grec Unicode" w:hAnsi="IFAO-Grec Unicode" w:cs="Times New Roman"/>
          <w:sz w:val="24"/>
          <w:szCs w:val="24"/>
        </w:rPr>
        <w:t xml:space="preserve">middle element </w:t>
      </w:r>
      <w:r w:rsidR="00C45D8E" w:rsidRPr="00DF0BA0">
        <w:rPr>
          <w:rFonts w:ascii="IFAO-Grec Unicode" w:hAnsi="IFAO-Grec Unicode" w:cs="Times New Roman"/>
          <w:sz w:val="24"/>
          <w:szCs w:val="24"/>
        </w:rPr>
        <w:t>of mu descend</w:t>
      </w:r>
      <w:r w:rsidR="00311F20" w:rsidRPr="00DF0BA0">
        <w:rPr>
          <w:rFonts w:ascii="IFAO-Grec Unicode" w:hAnsi="IFAO-Grec Unicode" w:cs="Times New Roman"/>
          <w:sz w:val="24"/>
          <w:szCs w:val="24"/>
        </w:rPr>
        <w:t xml:space="preserve">s </w:t>
      </w:r>
      <w:r w:rsidR="000D7683" w:rsidRPr="00DF0BA0">
        <w:rPr>
          <w:rFonts w:ascii="IFAO-Grec Unicode" w:hAnsi="IFAO-Grec Unicode" w:cs="Times New Roman"/>
          <w:sz w:val="24"/>
          <w:szCs w:val="24"/>
        </w:rPr>
        <w:t xml:space="preserve">deeply </w:t>
      </w:r>
      <w:r w:rsidR="008330CD" w:rsidRPr="00DF0BA0">
        <w:rPr>
          <w:rFonts w:ascii="IFAO-Grec Unicode" w:hAnsi="IFAO-Grec Unicode" w:cs="Times New Roman"/>
          <w:sz w:val="24"/>
          <w:szCs w:val="24"/>
        </w:rPr>
        <w:t xml:space="preserve">and is more angular than rounded. </w:t>
      </w:r>
      <w:r w:rsidR="004432D2" w:rsidRPr="00DF0BA0">
        <w:rPr>
          <w:rFonts w:ascii="IFAO-Grec Unicode" w:hAnsi="IFAO-Grec Unicode" w:cs="Times New Roman"/>
          <w:sz w:val="24"/>
          <w:szCs w:val="24"/>
        </w:rPr>
        <w:t>The scribe’s c</w:t>
      </w:r>
      <w:r w:rsidR="00955534" w:rsidRPr="00DF0BA0">
        <w:rPr>
          <w:rFonts w:ascii="IFAO-Grec Unicode" w:hAnsi="IFAO-Grec Unicode" w:cs="Times New Roman"/>
          <w:sz w:val="24"/>
          <w:szCs w:val="24"/>
        </w:rPr>
        <w:t xml:space="preserve">omfort in drawing rounded letters is </w:t>
      </w:r>
      <w:r w:rsidR="004432D2" w:rsidRPr="00DF0BA0">
        <w:rPr>
          <w:rFonts w:ascii="IFAO-Grec Unicode" w:hAnsi="IFAO-Grec Unicode" w:cs="Times New Roman"/>
          <w:sz w:val="24"/>
          <w:szCs w:val="24"/>
        </w:rPr>
        <w:t xml:space="preserve">indicated by the </w:t>
      </w:r>
      <w:r w:rsidR="00955534" w:rsidRPr="00DF0BA0">
        <w:rPr>
          <w:rFonts w:ascii="IFAO-Grec Unicode" w:hAnsi="IFAO-Grec Unicode" w:cs="Times New Roman"/>
          <w:sz w:val="24"/>
          <w:szCs w:val="24"/>
        </w:rPr>
        <w:t>confident shapes of beta, omicron, and theta</w:t>
      </w:r>
      <w:r w:rsidR="00F53D7C" w:rsidRPr="00DF0BA0">
        <w:rPr>
          <w:rFonts w:ascii="IFAO-Grec Unicode" w:hAnsi="IFAO-Grec Unicode" w:cs="Times New Roman"/>
          <w:sz w:val="24"/>
          <w:szCs w:val="24"/>
        </w:rPr>
        <w:t xml:space="preserve">, though the smaller </w:t>
      </w:r>
      <w:r w:rsidR="00815024" w:rsidRPr="00DF0BA0">
        <w:rPr>
          <w:rFonts w:ascii="IFAO-Grec Unicode" w:hAnsi="IFAO-Grec Unicode" w:cs="Times New Roman"/>
          <w:sz w:val="24"/>
          <w:szCs w:val="24"/>
        </w:rPr>
        <w:t xml:space="preserve">loops </w:t>
      </w:r>
      <w:r w:rsidR="00F53D7C" w:rsidRPr="00DF0BA0">
        <w:rPr>
          <w:rFonts w:ascii="IFAO-Grec Unicode" w:hAnsi="IFAO-Grec Unicode" w:cs="Times New Roman"/>
          <w:sz w:val="24"/>
          <w:szCs w:val="24"/>
        </w:rPr>
        <w:t xml:space="preserve">of koppa and rho are </w:t>
      </w:r>
      <w:r w:rsidR="004E6F58" w:rsidRPr="00DF0BA0">
        <w:rPr>
          <w:rFonts w:ascii="IFAO-Grec Unicode" w:hAnsi="IFAO-Grec Unicode" w:cs="Times New Roman"/>
          <w:sz w:val="24"/>
          <w:szCs w:val="24"/>
        </w:rPr>
        <w:t>less uniform</w:t>
      </w:r>
      <w:r w:rsidR="00955534" w:rsidRPr="00DF0BA0">
        <w:rPr>
          <w:rFonts w:ascii="IFAO-Grec Unicode" w:hAnsi="IFAO-Grec Unicode" w:cs="Times New Roman"/>
          <w:sz w:val="24"/>
          <w:szCs w:val="24"/>
        </w:rPr>
        <w:t xml:space="preserve">. </w:t>
      </w:r>
      <w:r w:rsidR="00BE0AB9" w:rsidRPr="00DF0BA0">
        <w:rPr>
          <w:rFonts w:ascii="IFAO-Grec Unicode" w:hAnsi="IFAO-Grec Unicode" w:cs="Times New Roman"/>
          <w:sz w:val="24"/>
          <w:szCs w:val="24"/>
        </w:rPr>
        <w:t xml:space="preserve">Decorative </w:t>
      </w:r>
      <w:r w:rsidR="005D0349" w:rsidRPr="00DF0BA0">
        <w:rPr>
          <w:rFonts w:ascii="IFAO-Grec Unicode" w:hAnsi="IFAO-Grec Unicode" w:cs="Times New Roman"/>
          <w:sz w:val="24"/>
          <w:szCs w:val="24"/>
        </w:rPr>
        <w:t xml:space="preserve">finials </w:t>
      </w:r>
      <w:r w:rsidR="004D0723" w:rsidRPr="00DF0BA0">
        <w:rPr>
          <w:rFonts w:ascii="IFAO-Grec Unicode" w:hAnsi="IFAO-Grec Unicode" w:cs="Times New Roman"/>
          <w:sz w:val="24"/>
          <w:szCs w:val="24"/>
        </w:rPr>
        <w:t xml:space="preserve">frequently adorn </w:t>
      </w:r>
      <w:r w:rsidR="00E470D2" w:rsidRPr="00DF0BA0">
        <w:rPr>
          <w:rFonts w:ascii="IFAO-Grec Unicode" w:hAnsi="IFAO-Grec Unicode" w:cs="Times New Roman"/>
          <w:sz w:val="24"/>
          <w:szCs w:val="24"/>
        </w:rPr>
        <w:t>the left sides of letters: in addition to the aforementioned</w:t>
      </w:r>
      <w:r w:rsidR="00BE0AB9" w:rsidRPr="00DF0BA0">
        <w:rPr>
          <w:rFonts w:ascii="IFAO-Grec Unicode" w:hAnsi="IFAO-Grec Unicode" w:cs="Times New Roman"/>
          <w:sz w:val="24"/>
          <w:szCs w:val="24"/>
        </w:rPr>
        <w:t xml:space="preserve"> shapes with subtle curvature</w:t>
      </w:r>
      <w:r w:rsidR="00E470D2" w:rsidRPr="00DF0BA0">
        <w:rPr>
          <w:rFonts w:ascii="IFAO-Grec Unicode" w:hAnsi="IFAO-Grec Unicode" w:cs="Times New Roman"/>
          <w:sz w:val="24"/>
          <w:szCs w:val="24"/>
        </w:rPr>
        <w:t>, kappa</w:t>
      </w:r>
      <w:r w:rsidR="0040250A" w:rsidRPr="00DF0BA0">
        <w:rPr>
          <w:rFonts w:ascii="IFAO-Grec Unicode" w:hAnsi="IFAO-Grec Unicode" w:cs="Times New Roman"/>
          <w:sz w:val="24"/>
          <w:szCs w:val="24"/>
        </w:rPr>
        <w:t xml:space="preserve">, </w:t>
      </w:r>
      <w:r w:rsidR="00E470D2" w:rsidRPr="00DF0BA0">
        <w:rPr>
          <w:rFonts w:ascii="IFAO-Grec Unicode" w:hAnsi="IFAO-Grec Unicode" w:cs="Times New Roman"/>
          <w:sz w:val="24"/>
          <w:szCs w:val="24"/>
        </w:rPr>
        <w:t>chi</w:t>
      </w:r>
      <w:r w:rsidR="0040250A" w:rsidRPr="00DF0BA0">
        <w:rPr>
          <w:rFonts w:ascii="IFAO-Grec Unicode" w:hAnsi="IFAO-Grec Unicode" w:cs="Times New Roman"/>
          <w:sz w:val="24"/>
          <w:szCs w:val="24"/>
        </w:rPr>
        <w:t xml:space="preserve">, and even gamma </w:t>
      </w:r>
      <w:r w:rsidR="001E6922" w:rsidRPr="00DF0BA0">
        <w:rPr>
          <w:rFonts w:ascii="IFAO-Grec Unicode" w:hAnsi="IFAO-Grec Unicode" w:cs="Times New Roman"/>
          <w:sz w:val="24"/>
          <w:szCs w:val="24"/>
        </w:rPr>
        <w:t xml:space="preserve">are slightly hooked. </w:t>
      </w:r>
      <w:r w:rsidR="00FD0524" w:rsidRPr="00DF0BA0">
        <w:rPr>
          <w:rFonts w:ascii="IFAO-Grec Unicode" w:hAnsi="IFAO-Grec Unicode" w:cs="Times New Roman"/>
          <w:sz w:val="24"/>
          <w:szCs w:val="24"/>
        </w:rPr>
        <w:t xml:space="preserve">These </w:t>
      </w:r>
      <w:r w:rsidR="00CD05D5" w:rsidRPr="00DF0BA0">
        <w:rPr>
          <w:rFonts w:ascii="IFAO-Grec Unicode" w:hAnsi="IFAO-Grec Unicode" w:cs="Times New Roman"/>
          <w:sz w:val="24"/>
          <w:szCs w:val="24"/>
        </w:rPr>
        <w:t xml:space="preserve">letters </w:t>
      </w:r>
      <w:r w:rsidR="00FD0524" w:rsidRPr="00DF0BA0">
        <w:rPr>
          <w:rFonts w:ascii="IFAO-Grec Unicode" w:hAnsi="IFAO-Grec Unicode" w:cs="Times New Roman"/>
          <w:sz w:val="24"/>
          <w:szCs w:val="24"/>
        </w:rPr>
        <w:t>are</w:t>
      </w:r>
      <w:r w:rsidR="00D47968" w:rsidRPr="00DF0BA0">
        <w:rPr>
          <w:rFonts w:ascii="IFAO-Grec Unicode" w:hAnsi="IFAO-Grec Unicode" w:cs="Times New Roman"/>
          <w:sz w:val="24"/>
          <w:szCs w:val="24"/>
        </w:rPr>
        <w:t xml:space="preserve"> </w:t>
      </w:r>
      <w:r w:rsidR="00011B20" w:rsidRPr="00DF0BA0">
        <w:rPr>
          <w:rFonts w:ascii="IFAO-Grec Unicode" w:hAnsi="IFAO-Grec Unicode" w:cs="Times New Roman"/>
          <w:sz w:val="24"/>
          <w:szCs w:val="24"/>
        </w:rPr>
        <w:t>neither entirely consistent nor regular</w:t>
      </w:r>
      <w:r w:rsidR="00D47968" w:rsidRPr="00DF0BA0">
        <w:rPr>
          <w:rFonts w:ascii="IFAO-Grec Unicode" w:hAnsi="IFAO-Grec Unicode" w:cs="Times New Roman"/>
          <w:sz w:val="24"/>
          <w:szCs w:val="24"/>
        </w:rPr>
        <w:t xml:space="preserve">, </w:t>
      </w:r>
      <w:r w:rsidR="00011B20" w:rsidRPr="00DF0BA0">
        <w:rPr>
          <w:rFonts w:ascii="IFAO-Grec Unicode" w:hAnsi="IFAO-Grec Unicode" w:cs="Times New Roman"/>
          <w:sz w:val="24"/>
          <w:szCs w:val="24"/>
        </w:rPr>
        <w:t xml:space="preserve">but </w:t>
      </w:r>
      <w:r w:rsidR="00FD0524" w:rsidRPr="00DF0BA0">
        <w:rPr>
          <w:rFonts w:ascii="IFAO-Grec Unicode" w:hAnsi="IFAO-Grec Unicode" w:cs="Times New Roman"/>
          <w:sz w:val="24"/>
          <w:szCs w:val="24"/>
        </w:rPr>
        <w:t xml:space="preserve">the writing </w:t>
      </w:r>
      <w:r w:rsidR="00324FC9" w:rsidRPr="00DF0BA0">
        <w:rPr>
          <w:rFonts w:ascii="IFAO-Grec Unicode" w:hAnsi="IFAO-Grec Unicode" w:cs="Times New Roman"/>
          <w:sz w:val="24"/>
          <w:szCs w:val="24"/>
        </w:rPr>
        <w:t xml:space="preserve">is by no means the work of a </w:t>
      </w:r>
      <w:r w:rsidR="00343163" w:rsidRPr="00DF0BA0">
        <w:rPr>
          <w:rFonts w:ascii="IFAO-Grec Unicode" w:hAnsi="IFAO-Grec Unicode" w:cs="Times New Roman"/>
          <w:sz w:val="24"/>
          <w:szCs w:val="24"/>
        </w:rPr>
        <w:t>novice scribe</w:t>
      </w:r>
      <w:r w:rsidR="00324FC9" w:rsidRPr="00DF0BA0">
        <w:rPr>
          <w:rFonts w:ascii="IFAO-Grec Unicode" w:hAnsi="IFAO-Grec Unicode" w:cs="Times New Roman"/>
          <w:sz w:val="24"/>
          <w:szCs w:val="24"/>
        </w:rPr>
        <w:t>.</w:t>
      </w:r>
      <w:r w:rsidR="00324FC9" w:rsidRPr="00DF0BA0">
        <w:rPr>
          <w:rStyle w:val="FootnoteReference"/>
          <w:rFonts w:ascii="IFAO-Grec Unicode" w:hAnsi="IFAO-Grec Unicode" w:cs="Times New Roman"/>
          <w:sz w:val="24"/>
          <w:szCs w:val="24"/>
        </w:rPr>
        <w:footnoteReference w:id="40"/>
      </w:r>
      <w:r w:rsidR="00FB5E68" w:rsidRPr="00DF0BA0">
        <w:rPr>
          <w:rFonts w:ascii="IFAO-Grec Unicode" w:hAnsi="IFAO-Grec Unicode" w:cs="Times New Roman"/>
          <w:sz w:val="24"/>
          <w:szCs w:val="24"/>
        </w:rPr>
        <w:t xml:space="preserve"> </w:t>
      </w:r>
      <w:r w:rsidR="00812230" w:rsidRPr="00DF0BA0">
        <w:rPr>
          <w:rFonts w:ascii="IFAO-Grec Unicode" w:hAnsi="IFAO-Grec Unicode" w:cs="Times New Roman"/>
          <w:sz w:val="24"/>
          <w:szCs w:val="24"/>
        </w:rPr>
        <w:t>The fraction</w:t>
      </w:r>
      <w:r w:rsidR="00E86252" w:rsidRPr="00DF0BA0">
        <w:rPr>
          <w:rFonts w:ascii="IFAO-Grec Unicode" w:hAnsi="IFAO-Grec Unicode" w:cs="Times New Roman"/>
          <w:sz w:val="24"/>
          <w:szCs w:val="24"/>
        </w:rPr>
        <w:t xml:space="preserve"> 3′′ (=</w:t>
      </w:r>
      <w:r w:rsidR="00812230" w:rsidRPr="00DF0BA0">
        <w:rPr>
          <w:rFonts w:ascii="IFAO-Grec Unicode" w:hAnsi="IFAO-Grec Unicode" w:cs="Times New Roman"/>
          <w:sz w:val="24"/>
          <w:szCs w:val="24"/>
        </w:rPr>
        <w:t xml:space="preserve"> 2/3</w:t>
      </w:r>
      <w:r w:rsidR="00E86252" w:rsidRPr="00DF0BA0">
        <w:rPr>
          <w:rFonts w:ascii="IFAO-Grec Unicode" w:hAnsi="IFAO-Grec Unicode" w:cs="Times New Roman"/>
          <w:sz w:val="24"/>
          <w:szCs w:val="24"/>
        </w:rPr>
        <w:t>)</w:t>
      </w:r>
      <w:r w:rsidR="00812230" w:rsidRPr="00DF0BA0">
        <w:rPr>
          <w:rFonts w:ascii="IFAO-Grec Unicode" w:hAnsi="IFAO-Grec Unicode" w:cs="Times New Roman"/>
          <w:sz w:val="24"/>
          <w:szCs w:val="24"/>
        </w:rPr>
        <w:t xml:space="preserve"> is written as a beta with a tick</w:t>
      </w:r>
      <w:r w:rsidR="000A0FE6" w:rsidRPr="00DF0BA0">
        <w:rPr>
          <w:rFonts w:ascii="IFAO-Grec Unicode" w:hAnsi="IFAO-Grec Unicode" w:cs="Times New Roman"/>
          <w:sz w:val="24"/>
          <w:szCs w:val="24"/>
        </w:rPr>
        <w:t xml:space="preserve"> (cf. the </w:t>
      </w:r>
      <w:r w:rsidR="00C3732F" w:rsidRPr="00DF0BA0">
        <w:rPr>
          <w:rFonts w:ascii="IFAO-Grec Unicode" w:hAnsi="IFAO-Grec Unicode" w:cs="Times New Roman"/>
          <w:sz w:val="24"/>
          <w:szCs w:val="24"/>
        </w:rPr>
        <w:t xml:space="preserve">ductus </w:t>
      </w:r>
      <w:r w:rsidR="000A0FE6" w:rsidRPr="00DF0BA0">
        <w:rPr>
          <w:rFonts w:ascii="IFAO-Grec Unicode" w:hAnsi="IFAO-Grec Unicode" w:cs="Times New Roman"/>
          <w:sz w:val="24"/>
          <w:szCs w:val="24"/>
        </w:rPr>
        <w:t xml:space="preserve">of </w:t>
      </w:r>
      <w:r w:rsidR="00B261D3" w:rsidRPr="00DF0BA0">
        <w:rPr>
          <w:rFonts w:ascii="IFAO-Grec Unicode" w:hAnsi="IFAO-Grec Unicode" w:cs="Times New Roman"/>
          <w:sz w:val="24"/>
          <w:szCs w:val="24"/>
        </w:rPr>
        <w:t>2′</w:t>
      </w:r>
      <w:r w:rsidR="00B261D3">
        <w:rPr>
          <w:rFonts w:ascii="IFAO-Grec Unicode" w:hAnsi="IFAO-Grec Unicode" w:cs="Times New Roman"/>
          <w:sz w:val="24"/>
          <w:szCs w:val="24"/>
        </w:rPr>
        <w:t xml:space="preserve">, which is written as </w:t>
      </w:r>
      <w:r w:rsidR="00003A00" w:rsidRPr="00DF0BA0">
        <w:rPr>
          <w:rFonts w:ascii="IFAO-Grec Unicode" w:hAnsi="IFAO-Grec Unicode" w:cs="Segoe UI"/>
          <w:sz w:val="24"/>
          <w:szCs w:val="24"/>
        </w:rPr>
        <w:t>𐅵</w:t>
      </w:r>
      <w:r w:rsidR="00197F40" w:rsidRPr="00DF0BA0">
        <w:rPr>
          <w:rFonts w:ascii="IFAO-Grec Unicode" w:hAnsi="IFAO-Grec Unicode" w:cs="Times New Roman"/>
          <w:sz w:val="24"/>
          <w:szCs w:val="24"/>
        </w:rPr>
        <w:t>)</w:t>
      </w:r>
      <w:r w:rsidR="00FB5E68" w:rsidRPr="00DF0BA0">
        <w:rPr>
          <w:rFonts w:ascii="IFAO-Grec Unicode" w:hAnsi="IFAO-Grec Unicode" w:cs="Times New Roman"/>
          <w:sz w:val="24"/>
          <w:szCs w:val="24"/>
        </w:rPr>
        <w:t>.</w:t>
      </w:r>
      <w:r w:rsidR="00197F40" w:rsidRPr="00DF0BA0">
        <w:rPr>
          <w:rStyle w:val="FootnoteReference"/>
          <w:rFonts w:ascii="IFAO-Grec Unicode" w:hAnsi="IFAO-Grec Unicode" w:cs="Times New Roman"/>
          <w:sz w:val="24"/>
          <w:szCs w:val="24"/>
        </w:rPr>
        <w:footnoteReference w:id="41"/>
      </w:r>
    </w:p>
    <w:p w14:paraId="674AB956" w14:textId="17A928AB" w:rsidR="005C1F2D" w:rsidRPr="00DF0BA0" w:rsidRDefault="00B906FE"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Sijpesteijn’s date for the hand</w:t>
      </w:r>
      <w:r w:rsidR="00D60566" w:rsidRPr="00DF0BA0">
        <w:rPr>
          <w:rFonts w:ascii="IFAO-Grec Unicode" w:hAnsi="IFAO-Grec Unicode" w:cs="Times New Roman"/>
          <w:sz w:val="24"/>
          <w:szCs w:val="24"/>
        </w:rPr>
        <w:t xml:space="preserve"> (II–III)</w:t>
      </w:r>
      <w:r w:rsidR="006515A9" w:rsidRPr="00DF0BA0">
        <w:rPr>
          <w:rFonts w:ascii="IFAO-Grec Unicode" w:hAnsi="IFAO-Grec Unicode" w:cs="Times New Roman"/>
          <w:sz w:val="24"/>
          <w:szCs w:val="24"/>
        </w:rPr>
        <w:t xml:space="preserve"> </w:t>
      </w:r>
      <w:r w:rsidR="00490DE4" w:rsidRPr="00DF0BA0">
        <w:rPr>
          <w:rFonts w:ascii="IFAO-Grec Unicode" w:hAnsi="IFAO-Grec Unicode" w:cs="Times New Roman"/>
          <w:sz w:val="24"/>
          <w:szCs w:val="24"/>
        </w:rPr>
        <w:t xml:space="preserve">was presumably </w:t>
      </w:r>
      <w:r w:rsidRPr="00DF0BA0">
        <w:rPr>
          <w:rFonts w:ascii="IFAO-Grec Unicode" w:hAnsi="IFAO-Grec Unicode" w:cs="Times New Roman"/>
          <w:sz w:val="24"/>
          <w:szCs w:val="24"/>
        </w:rPr>
        <w:t xml:space="preserve">based </w:t>
      </w:r>
      <w:r w:rsidR="00490DE4" w:rsidRPr="00DF0BA0">
        <w:rPr>
          <w:rFonts w:ascii="IFAO-Grec Unicode" w:hAnsi="IFAO-Grec Unicode" w:cs="Times New Roman"/>
          <w:sz w:val="24"/>
          <w:szCs w:val="24"/>
        </w:rPr>
        <w:t xml:space="preserve">upon </w:t>
      </w:r>
      <w:r w:rsidR="00DF37B5" w:rsidRPr="00DF0BA0">
        <w:rPr>
          <w:rFonts w:ascii="IFAO-Grec Unicode" w:hAnsi="IFAO-Grec Unicode" w:cs="Times New Roman"/>
          <w:sz w:val="24"/>
          <w:szCs w:val="24"/>
        </w:rPr>
        <w:t>inferences about the archaeology of B163</w:t>
      </w:r>
      <w:r w:rsidR="00490DE4" w:rsidRPr="00DF0BA0">
        <w:rPr>
          <w:rFonts w:ascii="IFAO-Grec Unicode" w:hAnsi="IFAO-Grec Unicode" w:cs="Times New Roman"/>
          <w:sz w:val="24"/>
          <w:szCs w:val="24"/>
        </w:rPr>
        <w:t xml:space="preserve">. </w:t>
      </w:r>
      <w:r w:rsidR="008D01D1" w:rsidRPr="00DF0BA0">
        <w:rPr>
          <w:rFonts w:ascii="IFAO-Grec Unicode" w:hAnsi="IFAO-Grec Unicode" w:cs="Times New Roman"/>
          <w:sz w:val="24"/>
          <w:szCs w:val="24"/>
        </w:rPr>
        <w:t xml:space="preserve">I would </w:t>
      </w:r>
      <w:r w:rsidR="00925CB4" w:rsidRPr="00DF0BA0">
        <w:rPr>
          <w:rFonts w:ascii="IFAO-Grec Unicode" w:hAnsi="IFAO-Grec Unicode" w:cs="Times New Roman"/>
          <w:sz w:val="24"/>
          <w:szCs w:val="24"/>
        </w:rPr>
        <w:t xml:space="preserve">assign </w:t>
      </w:r>
      <w:r w:rsidR="008D01D1" w:rsidRPr="00DF0BA0">
        <w:rPr>
          <w:rFonts w:ascii="IFAO-Grec Unicode" w:hAnsi="IFAO-Grec Unicode" w:cs="Times New Roman"/>
          <w:sz w:val="24"/>
          <w:szCs w:val="24"/>
        </w:rPr>
        <w:t>a</w:t>
      </w:r>
      <w:r w:rsidR="00030719" w:rsidRPr="00DF0BA0">
        <w:rPr>
          <w:rFonts w:ascii="IFAO-Grec Unicode" w:hAnsi="IFAO-Grec Unicode" w:cs="Times New Roman"/>
          <w:sz w:val="24"/>
          <w:szCs w:val="24"/>
        </w:rPr>
        <w:t xml:space="preserve"> decidedly</w:t>
      </w:r>
      <w:r w:rsidR="00490DE4" w:rsidRPr="00DF0BA0">
        <w:rPr>
          <w:rFonts w:ascii="IFAO-Grec Unicode" w:hAnsi="IFAO-Grec Unicode" w:cs="Times New Roman"/>
          <w:sz w:val="24"/>
          <w:szCs w:val="24"/>
        </w:rPr>
        <w:t xml:space="preserve"> </w:t>
      </w:r>
      <w:r w:rsidR="00925CB4" w:rsidRPr="00DF0BA0">
        <w:rPr>
          <w:rFonts w:ascii="IFAO-Grec Unicode" w:hAnsi="IFAO-Grec Unicode" w:cs="Times New Roman"/>
          <w:sz w:val="24"/>
          <w:szCs w:val="24"/>
        </w:rPr>
        <w:t xml:space="preserve">earlier </w:t>
      </w:r>
      <w:r w:rsidR="00462634" w:rsidRPr="00DF0BA0">
        <w:rPr>
          <w:rFonts w:ascii="IFAO-Grec Unicode" w:hAnsi="IFAO-Grec Unicode" w:cs="Times New Roman"/>
          <w:sz w:val="24"/>
          <w:szCs w:val="24"/>
        </w:rPr>
        <w:t xml:space="preserve">one </w:t>
      </w:r>
      <w:r w:rsidR="00FE7D31" w:rsidRPr="00DF0BA0">
        <w:rPr>
          <w:rFonts w:ascii="IFAO-Grec Unicode" w:hAnsi="IFAO-Grec Unicode" w:cs="Times New Roman"/>
          <w:sz w:val="24"/>
          <w:szCs w:val="24"/>
        </w:rPr>
        <w:t xml:space="preserve">– </w:t>
      </w:r>
      <w:r w:rsidR="00361074" w:rsidRPr="00DF0BA0">
        <w:rPr>
          <w:rFonts w:ascii="IFAO-Grec Unicode" w:hAnsi="IFAO-Grec Unicode" w:cs="Times New Roman"/>
          <w:sz w:val="24"/>
          <w:szCs w:val="24"/>
        </w:rPr>
        <w:t xml:space="preserve">in the </w:t>
      </w:r>
      <w:r w:rsidR="001E50A4" w:rsidRPr="00DF0BA0">
        <w:rPr>
          <w:rFonts w:ascii="IFAO-Grec Unicode" w:hAnsi="IFAO-Grec Unicode" w:cs="Times New Roman"/>
          <w:sz w:val="24"/>
          <w:szCs w:val="24"/>
        </w:rPr>
        <w:t xml:space="preserve">second or </w:t>
      </w:r>
      <w:r w:rsidR="008D01D1" w:rsidRPr="00DF0BA0">
        <w:rPr>
          <w:rFonts w:ascii="IFAO-Grec Unicode" w:hAnsi="IFAO-Grec Unicode" w:cs="Times New Roman"/>
          <w:sz w:val="24"/>
          <w:szCs w:val="24"/>
        </w:rPr>
        <w:t>first centur</w:t>
      </w:r>
      <w:r w:rsidR="00FE7D31" w:rsidRPr="00DF0BA0">
        <w:rPr>
          <w:rFonts w:ascii="IFAO-Grec Unicode" w:hAnsi="IFAO-Grec Unicode" w:cs="Times New Roman"/>
          <w:sz w:val="24"/>
          <w:szCs w:val="24"/>
        </w:rPr>
        <w:t>y</w:t>
      </w:r>
      <w:r w:rsidR="008D01D1" w:rsidRPr="00DF0BA0">
        <w:rPr>
          <w:rFonts w:ascii="IFAO-Grec Unicode" w:hAnsi="IFAO-Grec Unicode" w:cs="Times New Roman"/>
          <w:sz w:val="24"/>
          <w:szCs w:val="24"/>
        </w:rPr>
        <w:t xml:space="preserve"> </w:t>
      </w:r>
      <w:r w:rsidR="001E50A4" w:rsidRPr="00DF0BA0">
        <w:rPr>
          <w:rFonts w:ascii="IFAO-Grec Unicode" w:hAnsi="IFAO-Grec Unicode" w:cs="Times New Roman"/>
          <w:sz w:val="24"/>
          <w:szCs w:val="24"/>
        </w:rPr>
        <w:t>B</w:t>
      </w:r>
      <w:r w:rsidR="00361074" w:rsidRPr="00DF0BA0">
        <w:rPr>
          <w:rFonts w:ascii="IFAO-Grec Unicode" w:hAnsi="IFAO-Grec Unicode" w:cs="Times New Roman"/>
          <w:sz w:val="24"/>
          <w:szCs w:val="24"/>
        </w:rPr>
        <w:t>CE</w:t>
      </w:r>
      <w:r w:rsidR="00DB1176">
        <w:rPr>
          <w:rFonts w:ascii="IFAO-Grec Unicode" w:hAnsi="IFAO-Grec Unicode" w:cs="Times New Roman"/>
          <w:sz w:val="24"/>
          <w:szCs w:val="24"/>
        </w:rPr>
        <w:t>,</w:t>
      </w:r>
      <w:r w:rsidR="005E5CB6">
        <w:rPr>
          <w:rFonts w:ascii="IFAO-Grec Unicode" w:hAnsi="IFAO-Grec Unicode" w:cs="Times New Roman"/>
          <w:sz w:val="24"/>
          <w:szCs w:val="24"/>
        </w:rPr>
        <w:t xml:space="preserve"> and no later than the first century CE –</w:t>
      </w:r>
      <w:r w:rsidR="00DB1176">
        <w:rPr>
          <w:rFonts w:ascii="IFAO-Grec Unicode" w:hAnsi="IFAO-Grec Unicode" w:cs="Times New Roman"/>
          <w:sz w:val="24"/>
          <w:szCs w:val="24"/>
        </w:rPr>
        <w:t xml:space="preserve"> based</w:t>
      </w:r>
      <w:r w:rsidR="005E5CB6">
        <w:rPr>
          <w:rFonts w:ascii="IFAO-Grec Unicode" w:hAnsi="IFAO-Grec Unicode" w:cs="Times New Roman"/>
          <w:sz w:val="24"/>
          <w:szCs w:val="24"/>
        </w:rPr>
        <w:t xml:space="preserve"> </w:t>
      </w:r>
      <w:r w:rsidR="00DB1176">
        <w:rPr>
          <w:rFonts w:ascii="IFAO-Grec Unicode" w:hAnsi="IFAO-Grec Unicode" w:cs="Times New Roman"/>
          <w:sz w:val="24"/>
          <w:szCs w:val="24"/>
        </w:rPr>
        <w:t xml:space="preserve">on a </w:t>
      </w:r>
      <w:r w:rsidR="00887361">
        <w:rPr>
          <w:rFonts w:ascii="IFAO-Grec Unicode" w:hAnsi="IFAO-Grec Unicode" w:cs="Times New Roman"/>
          <w:sz w:val="24"/>
          <w:szCs w:val="24"/>
        </w:rPr>
        <w:t>confluence of considerations.</w:t>
      </w:r>
      <w:r w:rsidR="00CE4F59" w:rsidRPr="00DF0BA0">
        <w:rPr>
          <w:rStyle w:val="FootnoteReference"/>
          <w:rFonts w:ascii="IFAO-Grec Unicode" w:hAnsi="IFAO-Grec Unicode" w:cs="Times New Roman"/>
          <w:sz w:val="24"/>
          <w:szCs w:val="24"/>
        </w:rPr>
        <w:footnoteReference w:id="42"/>
      </w:r>
      <w:r w:rsidR="00D60566" w:rsidRPr="00DF0BA0">
        <w:rPr>
          <w:rFonts w:ascii="IFAO-Grec Unicode" w:hAnsi="IFAO-Grec Unicode" w:cs="Times New Roman"/>
          <w:sz w:val="24"/>
          <w:szCs w:val="24"/>
        </w:rPr>
        <w:t xml:space="preserve"> </w:t>
      </w:r>
      <w:r w:rsidR="00887361">
        <w:rPr>
          <w:rFonts w:ascii="IFAO-Grec Unicode" w:hAnsi="IFAO-Grec Unicode" w:cs="Times New Roman"/>
          <w:sz w:val="24"/>
          <w:szCs w:val="24"/>
        </w:rPr>
        <w:t xml:space="preserve">One </w:t>
      </w:r>
      <w:r w:rsidR="008D01D1" w:rsidRPr="00DF0BA0">
        <w:rPr>
          <w:rFonts w:ascii="IFAO-Grec Unicode" w:hAnsi="IFAO-Grec Unicode" w:cs="Times New Roman"/>
          <w:sz w:val="24"/>
          <w:szCs w:val="24"/>
        </w:rPr>
        <w:t xml:space="preserve">is </w:t>
      </w:r>
      <w:r w:rsidR="00887361">
        <w:rPr>
          <w:rFonts w:ascii="IFAO-Grec Unicode" w:hAnsi="IFAO-Grec Unicode" w:cs="Times New Roman"/>
          <w:sz w:val="24"/>
          <w:szCs w:val="24"/>
        </w:rPr>
        <w:t xml:space="preserve">the hand’s predilection for </w:t>
      </w:r>
      <w:r w:rsidR="00381B35" w:rsidRPr="00DF0BA0">
        <w:rPr>
          <w:rFonts w:ascii="IFAO-Grec Unicode" w:hAnsi="IFAO-Grec Unicode" w:cs="Times New Roman"/>
          <w:sz w:val="24"/>
          <w:szCs w:val="24"/>
        </w:rPr>
        <w:t>ornamentation</w:t>
      </w:r>
      <w:r w:rsidR="00CF2596" w:rsidRPr="00DF0BA0">
        <w:rPr>
          <w:rFonts w:ascii="IFAO-Grec Unicode" w:hAnsi="IFAO-Grec Unicode" w:cs="Times New Roman"/>
          <w:sz w:val="24"/>
          <w:szCs w:val="24"/>
        </w:rPr>
        <w:t xml:space="preserve"> </w:t>
      </w:r>
      <w:r w:rsidR="00887361">
        <w:rPr>
          <w:rFonts w:ascii="IFAO-Grec Unicode" w:hAnsi="IFAO-Grec Unicode" w:cs="Times New Roman"/>
          <w:sz w:val="24"/>
          <w:szCs w:val="24"/>
        </w:rPr>
        <w:t xml:space="preserve">in the form of </w:t>
      </w:r>
      <w:r w:rsidR="00CF2596" w:rsidRPr="00DF0BA0">
        <w:rPr>
          <w:rFonts w:ascii="IFAO-Grec Unicode" w:hAnsi="IFAO-Grec Unicode" w:cs="Times New Roman"/>
          <w:sz w:val="24"/>
          <w:szCs w:val="24"/>
        </w:rPr>
        <w:t>flourishes</w:t>
      </w:r>
      <w:r w:rsidR="00887361">
        <w:rPr>
          <w:rFonts w:ascii="IFAO-Grec Unicode" w:hAnsi="IFAO-Grec Unicode" w:cs="Times New Roman"/>
          <w:sz w:val="24"/>
          <w:szCs w:val="24"/>
        </w:rPr>
        <w:t xml:space="preserve">, </w:t>
      </w:r>
      <w:r w:rsidR="00CF2596" w:rsidRPr="00DF0BA0">
        <w:rPr>
          <w:rFonts w:ascii="IFAO-Grec Unicode" w:hAnsi="IFAO-Grec Unicode" w:cs="Times New Roman"/>
          <w:sz w:val="24"/>
          <w:szCs w:val="24"/>
        </w:rPr>
        <w:t>finials,</w:t>
      </w:r>
      <w:r w:rsidR="00D41B9C" w:rsidRPr="00DF0BA0">
        <w:rPr>
          <w:rFonts w:ascii="IFAO-Grec Unicode" w:hAnsi="IFAO-Grec Unicode" w:cs="Times New Roman"/>
          <w:sz w:val="24"/>
          <w:szCs w:val="24"/>
        </w:rPr>
        <w:t xml:space="preserve"> </w:t>
      </w:r>
      <w:r w:rsidR="00887361">
        <w:rPr>
          <w:rFonts w:ascii="IFAO-Grec Unicode" w:hAnsi="IFAO-Grec Unicode" w:cs="Times New Roman"/>
          <w:sz w:val="24"/>
          <w:szCs w:val="24"/>
        </w:rPr>
        <w:t xml:space="preserve">and </w:t>
      </w:r>
      <w:r w:rsidR="005E3814" w:rsidRPr="00DF0BA0">
        <w:rPr>
          <w:rFonts w:ascii="IFAO-Grec Unicode" w:hAnsi="IFAO-Grec Unicode" w:cs="Times New Roman"/>
          <w:sz w:val="24"/>
          <w:szCs w:val="24"/>
        </w:rPr>
        <w:t xml:space="preserve">pronounced </w:t>
      </w:r>
      <w:r w:rsidR="00361074" w:rsidRPr="00DF0BA0">
        <w:rPr>
          <w:rFonts w:ascii="IFAO-Grec Unicode" w:hAnsi="IFAO-Grec Unicode" w:cs="Times New Roman"/>
          <w:sz w:val="24"/>
          <w:szCs w:val="24"/>
        </w:rPr>
        <w:t>curvature</w:t>
      </w:r>
      <w:r w:rsidR="005F5DAD" w:rsidRPr="00DF0BA0">
        <w:rPr>
          <w:rFonts w:ascii="IFAO-Grec Unicode" w:hAnsi="IFAO-Grec Unicode" w:cs="Times New Roman"/>
          <w:sz w:val="24"/>
          <w:szCs w:val="24"/>
        </w:rPr>
        <w:t xml:space="preserve"> </w:t>
      </w:r>
      <w:r w:rsidR="006027EE" w:rsidRPr="00DF0BA0">
        <w:rPr>
          <w:rFonts w:ascii="IFAO-Grec Unicode" w:hAnsi="IFAO-Grec Unicode" w:cs="Times New Roman"/>
          <w:sz w:val="24"/>
          <w:szCs w:val="24"/>
        </w:rPr>
        <w:t>in many letters. In the case</w:t>
      </w:r>
      <w:r w:rsidR="00210798" w:rsidRPr="00DF0BA0">
        <w:rPr>
          <w:rFonts w:ascii="IFAO-Grec Unicode" w:hAnsi="IFAO-Grec Unicode" w:cs="Times New Roman"/>
          <w:sz w:val="24"/>
          <w:szCs w:val="24"/>
        </w:rPr>
        <w:t>s</w:t>
      </w:r>
      <w:r w:rsidR="006027EE" w:rsidRPr="00DF0BA0">
        <w:rPr>
          <w:rFonts w:ascii="IFAO-Grec Unicode" w:hAnsi="IFAO-Grec Unicode" w:cs="Times New Roman"/>
          <w:sz w:val="24"/>
          <w:szCs w:val="24"/>
        </w:rPr>
        <w:t xml:space="preserve"> of </w:t>
      </w:r>
      <w:r w:rsidR="005F5DAD" w:rsidRPr="00DF0BA0">
        <w:rPr>
          <w:rFonts w:ascii="IFAO-Grec Unicode" w:hAnsi="IFAO-Grec Unicode" w:cs="Times New Roman"/>
          <w:sz w:val="24"/>
          <w:szCs w:val="24"/>
        </w:rPr>
        <w:t>pi</w:t>
      </w:r>
      <w:r w:rsidR="009A4BFF" w:rsidRPr="00DF0BA0">
        <w:rPr>
          <w:rFonts w:ascii="IFAO-Grec Unicode" w:hAnsi="IFAO-Grec Unicode" w:cs="Times New Roman"/>
          <w:sz w:val="24"/>
          <w:szCs w:val="24"/>
        </w:rPr>
        <w:t>,</w:t>
      </w:r>
      <w:r w:rsidR="005F5DAD" w:rsidRPr="00DF0BA0">
        <w:rPr>
          <w:rFonts w:ascii="IFAO-Grec Unicode" w:hAnsi="IFAO-Grec Unicode" w:cs="Times New Roman"/>
          <w:sz w:val="24"/>
          <w:szCs w:val="24"/>
        </w:rPr>
        <w:t xml:space="preserve"> eta</w:t>
      </w:r>
      <w:r w:rsidR="009A4BFF" w:rsidRPr="00DF0BA0">
        <w:rPr>
          <w:rFonts w:ascii="IFAO-Grec Unicode" w:hAnsi="IFAO-Grec Unicode" w:cs="Times New Roman"/>
          <w:sz w:val="24"/>
          <w:szCs w:val="24"/>
        </w:rPr>
        <w:t>, and sampi</w:t>
      </w:r>
      <w:r w:rsidR="00D620F0" w:rsidRPr="00DF0BA0">
        <w:rPr>
          <w:rFonts w:ascii="IFAO-Grec Unicode" w:hAnsi="IFAO-Grec Unicode" w:cs="Times New Roman"/>
          <w:sz w:val="24"/>
          <w:szCs w:val="24"/>
        </w:rPr>
        <w:t xml:space="preserve">, </w:t>
      </w:r>
      <w:r w:rsidR="006027EE" w:rsidRPr="00DF0BA0">
        <w:rPr>
          <w:rFonts w:ascii="IFAO-Grec Unicode" w:hAnsi="IFAO-Grec Unicode" w:cs="Times New Roman"/>
          <w:sz w:val="24"/>
          <w:szCs w:val="24"/>
        </w:rPr>
        <w:t>such curvature</w:t>
      </w:r>
      <w:r w:rsidR="00E07B40" w:rsidRPr="00DF0BA0">
        <w:rPr>
          <w:rFonts w:ascii="IFAO-Grec Unicode" w:hAnsi="IFAO-Grec Unicode" w:cs="Times New Roman"/>
          <w:sz w:val="24"/>
          <w:szCs w:val="24"/>
        </w:rPr>
        <w:t>,</w:t>
      </w:r>
      <w:r w:rsidR="006027EE" w:rsidRPr="00DF0BA0">
        <w:rPr>
          <w:rFonts w:ascii="IFAO-Grec Unicode" w:hAnsi="IFAO-Grec Unicode" w:cs="Times New Roman"/>
          <w:sz w:val="24"/>
          <w:szCs w:val="24"/>
        </w:rPr>
        <w:t xml:space="preserve"> </w:t>
      </w:r>
      <w:r w:rsidR="00D620F0" w:rsidRPr="00DF0BA0">
        <w:rPr>
          <w:rFonts w:ascii="IFAO-Grec Unicode" w:hAnsi="IFAO-Grec Unicode" w:cs="Times New Roman"/>
          <w:sz w:val="24"/>
          <w:szCs w:val="24"/>
        </w:rPr>
        <w:t>while not unparalleled in Roman hands of the informal round type,</w:t>
      </w:r>
      <w:r w:rsidR="00D620F0" w:rsidRPr="00DF0BA0">
        <w:rPr>
          <w:rStyle w:val="FootnoteReference"/>
          <w:rFonts w:ascii="IFAO-Grec Unicode" w:hAnsi="IFAO-Grec Unicode" w:cs="Times New Roman"/>
          <w:sz w:val="24"/>
          <w:szCs w:val="24"/>
        </w:rPr>
        <w:footnoteReference w:id="43"/>
      </w:r>
      <w:r w:rsidR="002006D0" w:rsidRPr="00DF0BA0">
        <w:rPr>
          <w:rFonts w:ascii="IFAO-Grec Unicode" w:hAnsi="IFAO-Grec Unicode" w:cs="Times New Roman"/>
          <w:sz w:val="24"/>
          <w:szCs w:val="24"/>
        </w:rPr>
        <w:t xml:space="preserve"> is </w:t>
      </w:r>
      <w:r w:rsidR="001B74D5" w:rsidRPr="00DF0BA0">
        <w:rPr>
          <w:rFonts w:ascii="IFAO-Grec Unicode" w:hAnsi="IFAO-Grec Unicode" w:cs="Times New Roman"/>
          <w:sz w:val="24"/>
          <w:szCs w:val="24"/>
        </w:rPr>
        <w:t xml:space="preserve">more </w:t>
      </w:r>
      <w:r w:rsidR="001B5381" w:rsidRPr="00DF0BA0">
        <w:rPr>
          <w:rFonts w:ascii="IFAO-Grec Unicode" w:hAnsi="IFAO-Grec Unicode" w:cs="Times New Roman"/>
          <w:sz w:val="24"/>
          <w:szCs w:val="24"/>
        </w:rPr>
        <w:t>typical of Ptolemaic hands</w:t>
      </w:r>
      <w:r w:rsidR="001C2A63" w:rsidRPr="00DF0BA0">
        <w:rPr>
          <w:rFonts w:ascii="IFAO-Grec Unicode" w:hAnsi="IFAO-Grec Unicode" w:cs="Times New Roman"/>
          <w:sz w:val="24"/>
          <w:szCs w:val="24"/>
        </w:rPr>
        <w:t xml:space="preserve">. The </w:t>
      </w:r>
      <w:r w:rsidR="00127FCA" w:rsidRPr="00DF0BA0">
        <w:rPr>
          <w:rFonts w:ascii="IFAO-Grec Unicode" w:hAnsi="IFAO-Grec Unicode" w:cs="Times New Roman"/>
          <w:i/>
          <w:iCs/>
          <w:sz w:val="24"/>
          <w:szCs w:val="24"/>
        </w:rPr>
        <w:t>ductus</w:t>
      </w:r>
      <w:r w:rsidR="00127FCA" w:rsidRPr="00DF0BA0">
        <w:rPr>
          <w:rFonts w:ascii="IFAO-Grec Unicode" w:hAnsi="IFAO-Grec Unicode" w:cs="Times New Roman"/>
          <w:sz w:val="24"/>
          <w:szCs w:val="24"/>
        </w:rPr>
        <w:t xml:space="preserve"> of </w:t>
      </w:r>
      <w:r w:rsidR="001C2A63" w:rsidRPr="00DF0BA0">
        <w:rPr>
          <w:rFonts w:ascii="IFAO-Grec Unicode" w:hAnsi="IFAO-Grec Unicode" w:cs="Times New Roman"/>
          <w:sz w:val="24"/>
          <w:szCs w:val="24"/>
        </w:rPr>
        <w:t>tau</w:t>
      </w:r>
      <w:r w:rsidR="006E18BD" w:rsidRPr="00DF0BA0">
        <w:rPr>
          <w:rFonts w:ascii="IFAO-Grec Unicode" w:hAnsi="IFAO-Grec Unicode" w:cs="Times New Roman"/>
          <w:sz w:val="24"/>
          <w:szCs w:val="24"/>
        </w:rPr>
        <w:t xml:space="preserve"> is a</w:t>
      </w:r>
      <w:r w:rsidR="00A740A3" w:rsidRPr="00DF0BA0">
        <w:rPr>
          <w:rFonts w:ascii="IFAO-Grec Unicode" w:hAnsi="IFAO-Grec Unicode" w:cs="Times New Roman"/>
          <w:sz w:val="24"/>
          <w:szCs w:val="24"/>
        </w:rPr>
        <w:t xml:space="preserve">n especially good </w:t>
      </w:r>
      <w:r w:rsidR="006E18BD" w:rsidRPr="00DF0BA0">
        <w:rPr>
          <w:rFonts w:ascii="IFAO-Grec Unicode" w:hAnsi="IFAO-Grec Unicode" w:cs="Times New Roman"/>
          <w:sz w:val="24"/>
          <w:szCs w:val="24"/>
        </w:rPr>
        <w:t xml:space="preserve">indicator: </w:t>
      </w:r>
      <w:r w:rsidR="00F948E0" w:rsidRPr="00DF0BA0">
        <w:rPr>
          <w:rFonts w:ascii="IFAO-Grec Unicode" w:hAnsi="IFAO-Grec Unicode" w:cs="Times New Roman"/>
          <w:sz w:val="24"/>
          <w:szCs w:val="24"/>
        </w:rPr>
        <w:t xml:space="preserve">the way that its </w:t>
      </w:r>
      <w:r w:rsidR="002079E7" w:rsidRPr="00DF0BA0">
        <w:rPr>
          <w:rFonts w:ascii="IFAO-Grec Unicode" w:hAnsi="IFAO-Grec Unicode" w:cs="Times New Roman"/>
          <w:sz w:val="24"/>
          <w:szCs w:val="24"/>
        </w:rPr>
        <w:t xml:space="preserve">crossbar is split </w:t>
      </w:r>
      <w:r w:rsidR="00F948E0" w:rsidRPr="00DF0BA0">
        <w:rPr>
          <w:rFonts w:ascii="IFAO-Grec Unicode" w:hAnsi="IFAO-Grec Unicode" w:cs="Times New Roman"/>
          <w:sz w:val="24"/>
          <w:szCs w:val="24"/>
        </w:rPr>
        <w:t xml:space="preserve">is </w:t>
      </w:r>
      <w:r w:rsidR="002A71C3">
        <w:rPr>
          <w:rFonts w:ascii="IFAO-Grec Unicode" w:hAnsi="IFAO-Grec Unicode" w:cs="Times New Roman"/>
          <w:sz w:val="24"/>
          <w:szCs w:val="24"/>
        </w:rPr>
        <w:t xml:space="preserve">best </w:t>
      </w:r>
      <w:r w:rsidR="00F948E0" w:rsidRPr="00DF0BA0">
        <w:rPr>
          <w:rFonts w:ascii="IFAO-Grec Unicode" w:hAnsi="IFAO-Grec Unicode" w:cs="Times New Roman"/>
          <w:sz w:val="24"/>
          <w:szCs w:val="24"/>
        </w:rPr>
        <w:t xml:space="preserve">paralleled in </w:t>
      </w:r>
      <w:r w:rsidR="008F3061" w:rsidRPr="00DF0BA0">
        <w:rPr>
          <w:rFonts w:ascii="IFAO-Grec Unicode" w:hAnsi="IFAO-Grec Unicode" w:cs="Times New Roman"/>
          <w:sz w:val="24"/>
          <w:szCs w:val="24"/>
        </w:rPr>
        <w:t xml:space="preserve">Ptolemaic </w:t>
      </w:r>
      <w:r w:rsidR="00F948E0" w:rsidRPr="00DF0BA0">
        <w:rPr>
          <w:rFonts w:ascii="IFAO-Grec Unicode" w:hAnsi="IFAO-Grec Unicode" w:cs="Times New Roman"/>
          <w:sz w:val="24"/>
          <w:szCs w:val="24"/>
        </w:rPr>
        <w:t>hands</w:t>
      </w:r>
      <w:r w:rsidR="0054190D">
        <w:rPr>
          <w:rFonts w:ascii="IFAO-Grec Unicode" w:hAnsi="IFAO-Grec Unicode" w:cs="Times New Roman"/>
          <w:sz w:val="24"/>
          <w:szCs w:val="24"/>
        </w:rPr>
        <w:t>,</w:t>
      </w:r>
      <w:r w:rsidR="00AD3E90" w:rsidRPr="00DF0BA0">
        <w:rPr>
          <w:rStyle w:val="FootnoteReference"/>
          <w:rFonts w:ascii="IFAO-Grec Unicode" w:hAnsi="IFAO-Grec Unicode" w:cs="Times New Roman"/>
          <w:sz w:val="24"/>
          <w:szCs w:val="24"/>
        </w:rPr>
        <w:footnoteReference w:id="44"/>
      </w:r>
      <w:r w:rsidR="002A2136">
        <w:rPr>
          <w:rFonts w:ascii="IFAO-Grec Unicode" w:hAnsi="IFAO-Grec Unicode" w:cs="Times New Roman"/>
          <w:sz w:val="24"/>
          <w:szCs w:val="24"/>
        </w:rPr>
        <w:t xml:space="preserve"> </w:t>
      </w:r>
      <w:r w:rsidR="0054190D">
        <w:rPr>
          <w:rFonts w:ascii="IFAO-Grec Unicode" w:hAnsi="IFAO-Grec Unicode" w:cs="Times New Roman"/>
          <w:sz w:val="24"/>
          <w:szCs w:val="24"/>
        </w:rPr>
        <w:t xml:space="preserve">as is </w:t>
      </w:r>
      <w:r w:rsidR="002A2136">
        <w:rPr>
          <w:rFonts w:ascii="IFAO-Grec Unicode" w:hAnsi="IFAO-Grec Unicode" w:cs="Times New Roman"/>
          <w:sz w:val="24"/>
          <w:szCs w:val="24"/>
        </w:rPr>
        <w:t xml:space="preserve">the </w:t>
      </w:r>
      <w:r w:rsidR="0044256B">
        <w:rPr>
          <w:rFonts w:ascii="IFAO-Grec Unicode" w:hAnsi="IFAO-Grec Unicode" w:cs="Times New Roman"/>
          <w:sz w:val="24"/>
          <w:szCs w:val="24"/>
        </w:rPr>
        <w:t xml:space="preserve">format </w:t>
      </w:r>
      <w:r w:rsidR="000E5F06">
        <w:rPr>
          <w:rFonts w:ascii="IFAO-Grec Unicode" w:hAnsi="IFAO-Grec Unicode" w:cs="Times New Roman"/>
          <w:sz w:val="24"/>
          <w:szCs w:val="24"/>
        </w:rPr>
        <w:t xml:space="preserve">of </w:t>
      </w:r>
      <w:r w:rsidR="0044256B">
        <w:rPr>
          <w:rFonts w:ascii="IFAO-Grec Unicode" w:hAnsi="IFAO-Grec Unicode" w:cs="Times New Roman"/>
          <w:sz w:val="24"/>
          <w:szCs w:val="24"/>
        </w:rPr>
        <w:t xml:space="preserve">indicating </w:t>
      </w:r>
      <w:r w:rsidR="001C4D90" w:rsidRPr="00DF0BA0">
        <w:rPr>
          <w:rFonts w:ascii="IFAO-Grec Unicode" w:hAnsi="IFAO-Grec Unicode" w:cs="Times New Roman"/>
          <w:sz w:val="24"/>
          <w:szCs w:val="24"/>
        </w:rPr>
        <w:t>myriads</w:t>
      </w:r>
      <w:r w:rsidR="00CD47A3">
        <w:rPr>
          <w:rFonts w:ascii="IFAO-Grec Unicode" w:hAnsi="IFAO-Grec Unicode" w:cs="Times New Roman"/>
          <w:sz w:val="24"/>
          <w:szCs w:val="24"/>
        </w:rPr>
        <w:t xml:space="preserve">, though this last </w:t>
      </w:r>
      <w:r w:rsidR="008547EC">
        <w:rPr>
          <w:rFonts w:ascii="IFAO-Grec Unicode" w:hAnsi="IFAO-Grec Unicode" w:cs="Times New Roman"/>
          <w:sz w:val="24"/>
          <w:szCs w:val="24"/>
        </w:rPr>
        <w:t xml:space="preserve">consideration </w:t>
      </w:r>
      <w:r w:rsidR="00981C65">
        <w:rPr>
          <w:rFonts w:ascii="IFAO-Grec Unicode" w:hAnsi="IFAO-Grec Unicode" w:cs="Times New Roman"/>
          <w:sz w:val="24"/>
          <w:szCs w:val="24"/>
        </w:rPr>
        <w:t>admittedly persists in later eras</w:t>
      </w:r>
      <w:r w:rsidR="001C4D90" w:rsidRPr="00DF0BA0">
        <w:rPr>
          <w:rFonts w:ascii="IFAO-Grec Unicode" w:hAnsi="IFAO-Grec Unicode" w:cs="Times New Roman"/>
          <w:sz w:val="24"/>
          <w:szCs w:val="24"/>
        </w:rPr>
        <w:t>.</w:t>
      </w:r>
      <w:commentRangeStart w:id="25"/>
      <w:r w:rsidR="001C4D90" w:rsidRPr="00DF0BA0">
        <w:rPr>
          <w:rStyle w:val="FootnoteReference"/>
          <w:rFonts w:ascii="IFAO-Grec Unicode" w:hAnsi="IFAO-Grec Unicode" w:cs="Times New Roman"/>
          <w:sz w:val="24"/>
          <w:szCs w:val="24"/>
        </w:rPr>
        <w:footnoteReference w:id="45"/>
      </w:r>
      <w:commentRangeEnd w:id="25"/>
      <w:r w:rsidR="00921D64" w:rsidRPr="00DF0BA0">
        <w:rPr>
          <w:rStyle w:val="CommentReference"/>
          <w:rFonts w:ascii="IFAO-Grec Unicode" w:hAnsi="IFAO-Grec Unicode"/>
        </w:rPr>
        <w:commentReference w:id="25"/>
      </w:r>
      <w:r w:rsidR="001C4D90" w:rsidRPr="00DF0BA0">
        <w:rPr>
          <w:rFonts w:ascii="IFAO-Grec Unicode" w:hAnsi="IFAO-Grec Unicode" w:cs="Times New Roman"/>
          <w:sz w:val="24"/>
          <w:szCs w:val="24"/>
        </w:rPr>
        <w:t xml:space="preserve"> </w:t>
      </w:r>
      <w:r w:rsidR="0029341C" w:rsidRPr="00DF0BA0">
        <w:rPr>
          <w:rFonts w:ascii="IFAO-Grec Unicode" w:hAnsi="IFAO-Grec Unicode" w:cs="Times New Roman"/>
          <w:sz w:val="24"/>
          <w:szCs w:val="24"/>
        </w:rPr>
        <w:t>Although t</w:t>
      </w:r>
      <w:r w:rsidR="00BE005D" w:rsidRPr="00DF0BA0">
        <w:rPr>
          <w:rFonts w:ascii="IFAO-Grec Unicode" w:hAnsi="IFAO-Grec Unicode" w:cs="Times New Roman"/>
          <w:sz w:val="24"/>
          <w:szCs w:val="24"/>
        </w:rPr>
        <w:t>he script</w:t>
      </w:r>
      <w:r w:rsidR="0029341C" w:rsidRPr="00DF0BA0">
        <w:rPr>
          <w:rFonts w:ascii="IFAO-Grec Unicode" w:hAnsi="IFAO-Grec Unicode" w:cs="Times New Roman"/>
          <w:sz w:val="24"/>
          <w:szCs w:val="24"/>
        </w:rPr>
        <w:t xml:space="preserve"> </w:t>
      </w:r>
      <w:r w:rsidR="00065BDE" w:rsidRPr="00DF0BA0">
        <w:rPr>
          <w:rFonts w:ascii="IFAO-Grec Unicode" w:hAnsi="IFAO-Grec Unicode" w:cs="Times New Roman"/>
          <w:sz w:val="24"/>
          <w:szCs w:val="24"/>
        </w:rPr>
        <w:t>aspir</w:t>
      </w:r>
      <w:r w:rsidR="0029341C" w:rsidRPr="00DF0BA0">
        <w:rPr>
          <w:rFonts w:ascii="IFAO-Grec Unicode" w:hAnsi="IFAO-Grec Unicode" w:cs="Times New Roman"/>
          <w:sz w:val="24"/>
          <w:szCs w:val="24"/>
        </w:rPr>
        <w:t>es</w:t>
      </w:r>
      <w:r w:rsidR="00065BDE" w:rsidRPr="00DF0BA0">
        <w:rPr>
          <w:rFonts w:ascii="IFAO-Grec Unicode" w:hAnsi="IFAO-Grec Unicode" w:cs="Times New Roman"/>
          <w:sz w:val="24"/>
          <w:szCs w:val="24"/>
        </w:rPr>
        <w:t xml:space="preserve"> </w:t>
      </w:r>
      <w:r w:rsidR="0029341C" w:rsidRPr="00DF0BA0">
        <w:rPr>
          <w:rFonts w:ascii="IFAO-Grec Unicode" w:hAnsi="IFAO-Grec Unicode" w:cs="Times New Roman"/>
          <w:sz w:val="24"/>
          <w:szCs w:val="24"/>
        </w:rPr>
        <w:t xml:space="preserve">to </w:t>
      </w:r>
      <w:r w:rsidR="00D3783D" w:rsidRPr="00DF0BA0">
        <w:rPr>
          <w:rFonts w:ascii="IFAO-Grec Unicode" w:hAnsi="IFAO-Grec Unicode" w:cs="Times New Roman"/>
          <w:sz w:val="24"/>
          <w:szCs w:val="24"/>
        </w:rPr>
        <w:t>regular</w:t>
      </w:r>
      <w:r w:rsidR="00864C32" w:rsidRPr="00DF0BA0">
        <w:rPr>
          <w:rFonts w:ascii="IFAO-Grec Unicode" w:hAnsi="IFAO-Grec Unicode" w:cs="Times New Roman"/>
          <w:sz w:val="24"/>
          <w:szCs w:val="24"/>
        </w:rPr>
        <w:t>ity and</w:t>
      </w:r>
      <w:r w:rsidR="00D3783D" w:rsidRPr="00DF0BA0">
        <w:rPr>
          <w:rFonts w:ascii="IFAO-Grec Unicode" w:hAnsi="IFAO-Grec Unicode" w:cs="Times New Roman"/>
          <w:sz w:val="24"/>
          <w:szCs w:val="24"/>
        </w:rPr>
        <w:t xml:space="preserve"> </w:t>
      </w:r>
      <w:r w:rsidR="007322ED" w:rsidRPr="00DF0BA0">
        <w:rPr>
          <w:rFonts w:ascii="IFAO-Grec Unicode" w:hAnsi="IFAO-Grec Unicode" w:cs="Times New Roman"/>
          <w:sz w:val="24"/>
          <w:szCs w:val="24"/>
        </w:rPr>
        <w:t>rounded bilinearity</w:t>
      </w:r>
      <w:r w:rsidR="00CD7FBE" w:rsidRPr="00DF0BA0">
        <w:rPr>
          <w:rFonts w:ascii="IFAO-Grec Unicode" w:hAnsi="IFAO-Grec Unicode" w:cs="Times New Roman"/>
          <w:sz w:val="24"/>
          <w:szCs w:val="24"/>
        </w:rPr>
        <w:t>,</w:t>
      </w:r>
      <w:r w:rsidR="00E23985" w:rsidRPr="00DF0BA0">
        <w:rPr>
          <w:rStyle w:val="FootnoteReference"/>
          <w:rFonts w:ascii="IFAO-Grec Unicode" w:hAnsi="IFAO-Grec Unicode" w:cs="Times New Roman"/>
          <w:sz w:val="24"/>
          <w:szCs w:val="24"/>
        </w:rPr>
        <w:footnoteReference w:id="46"/>
      </w:r>
      <w:r w:rsidR="00CD7FBE" w:rsidRPr="00DF0BA0">
        <w:rPr>
          <w:rFonts w:ascii="IFAO-Grec Unicode" w:hAnsi="IFAO-Grec Unicode" w:cs="Times New Roman"/>
          <w:sz w:val="24"/>
          <w:szCs w:val="24"/>
        </w:rPr>
        <w:t xml:space="preserve"> </w:t>
      </w:r>
      <w:r w:rsidR="00DF3934" w:rsidRPr="00DF0BA0">
        <w:rPr>
          <w:rFonts w:ascii="IFAO-Grec Unicode" w:hAnsi="IFAO-Grec Unicode" w:cs="Times New Roman"/>
          <w:sz w:val="24"/>
          <w:szCs w:val="24"/>
        </w:rPr>
        <w:t>t</w:t>
      </w:r>
      <w:r w:rsidR="003926A3" w:rsidRPr="00DF0BA0">
        <w:rPr>
          <w:rFonts w:ascii="IFAO-Grec Unicode" w:hAnsi="IFAO-Grec Unicode" w:cs="Times New Roman"/>
          <w:sz w:val="24"/>
          <w:szCs w:val="24"/>
        </w:rPr>
        <w:t xml:space="preserve">he best parallels are </w:t>
      </w:r>
      <w:r w:rsidR="00EA5630">
        <w:rPr>
          <w:rFonts w:ascii="IFAO-Grec Unicode" w:hAnsi="IFAO-Grec Unicode" w:cs="Times New Roman"/>
          <w:sz w:val="24"/>
          <w:szCs w:val="24"/>
        </w:rPr>
        <w:t>early</w:t>
      </w:r>
      <w:r w:rsidR="003926A3" w:rsidRPr="00DF0BA0">
        <w:rPr>
          <w:rFonts w:ascii="IFAO-Grec Unicode" w:hAnsi="IFAO-Grec Unicode" w:cs="Times New Roman"/>
          <w:sz w:val="24"/>
          <w:szCs w:val="24"/>
        </w:rPr>
        <w:t>:</w:t>
      </w:r>
      <w:r w:rsidR="004E117A" w:rsidRPr="00DF0BA0">
        <w:rPr>
          <w:rFonts w:ascii="IFAO-Grec Unicode" w:hAnsi="IFAO-Grec Unicode" w:cs="Times New Roman"/>
          <w:sz w:val="24"/>
          <w:szCs w:val="24"/>
        </w:rPr>
        <w:t xml:space="preserve"> </w:t>
      </w:r>
      <w:hyperlink r:id="rId19" w:history="1">
        <w:r w:rsidR="00B35BE4" w:rsidRPr="00DF0BA0">
          <w:rPr>
            <w:rStyle w:val="Hyperlink"/>
            <w:rFonts w:ascii="IFAO-Grec Unicode" w:hAnsi="IFAO-Grec Unicode" w:cs="Times New Roman"/>
            <w:sz w:val="24"/>
            <w:szCs w:val="24"/>
          </w:rPr>
          <w:t xml:space="preserve">SB </w:t>
        </w:r>
        <w:r w:rsidR="00926E9D" w:rsidRPr="00DF0BA0">
          <w:rPr>
            <w:rStyle w:val="Hyperlink"/>
            <w:rFonts w:ascii="IFAO-Grec Unicode" w:hAnsi="IFAO-Grec Unicode" w:cs="Times New Roman"/>
            <w:sz w:val="24"/>
            <w:szCs w:val="24"/>
          </w:rPr>
          <w:t>1.222</w:t>
        </w:r>
      </w:hyperlink>
      <w:r w:rsidR="00926E9D" w:rsidRPr="00DF0BA0">
        <w:rPr>
          <w:rFonts w:ascii="IFAO-Grec Unicode" w:hAnsi="IFAO-Grec Unicode" w:cs="Times New Roman"/>
          <w:sz w:val="24"/>
          <w:szCs w:val="24"/>
        </w:rPr>
        <w:t xml:space="preserve"> </w:t>
      </w:r>
      <w:r w:rsidR="00F31DC9" w:rsidRPr="00DF0BA0">
        <w:rPr>
          <w:rFonts w:ascii="IFAO-Grec Unicode" w:hAnsi="IFAO-Grec Unicode" w:cs="Times New Roman"/>
          <w:sz w:val="24"/>
          <w:szCs w:val="24"/>
        </w:rPr>
        <w:t>[</w:t>
      </w:r>
      <w:r w:rsidR="0058324D" w:rsidRPr="00DF0BA0">
        <w:rPr>
          <w:rFonts w:ascii="IFAO-Grec Unicode" w:hAnsi="IFAO-Grec Unicode" w:cs="Times New Roman"/>
          <w:sz w:val="24"/>
          <w:szCs w:val="24"/>
        </w:rPr>
        <w:t xml:space="preserve">= </w:t>
      </w:r>
      <w:hyperlink r:id="rId20" w:history="1">
        <w:r w:rsidR="001A0227" w:rsidRPr="00DF0BA0">
          <w:rPr>
            <w:rStyle w:val="Hyperlink"/>
            <w:rFonts w:ascii="IFAO-Grec Unicode" w:hAnsi="IFAO-Grec Unicode" w:cs="Times New Roman"/>
            <w:sz w:val="24"/>
            <w:szCs w:val="24"/>
          </w:rPr>
          <w:t>Cribiore (1996: no. 249)</w:t>
        </w:r>
      </w:hyperlink>
      <w:r w:rsidR="00F946C4" w:rsidRPr="00DF0BA0">
        <w:rPr>
          <w:rFonts w:ascii="IFAO-Grec Unicode" w:hAnsi="IFAO-Grec Unicode" w:cs="Times New Roman"/>
          <w:sz w:val="24"/>
          <w:szCs w:val="24"/>
        </w:rPr>
        <w:t xml:space="preserve">, </w:t>
      </w:r>
      <w:r w:rsidR="00926E9D" w:rsidRPr="00DF0BA0">
        <w:rPr>
          <w:rFonts w:ascii="IFAO-Grec Unicode" w:hAnsi="IFAO-Grec Unicode" w:cs="Times New Roman"/>
          <w:sz w:val="24"/>
          <w:szCs w:val="24"/>
        </w:rPr>
        <w:t>II–I BCE</w:t>
      </w:r>
      <w:r w:rsidR="00F31DC9" w:rsidRPr="00DF0BA0">
        <w:rPr>
          <w:rFonts w:ascii="IFAO-Grec Unicode" w:hAnsi="IFAO-Grec Unicode" w:cs="Times New Roman"/>
          <w:sz w:val="24"/>
          <w:szCs w:val="24"/>
        </w:rPr>
        <w:t>]</w:t>
      </w:r>
      <w:r w:rsidR="008C0BD3" w:rsidRPr="00DF0BA0">
        <w:rPr>
          <w:rFonts w:ascii="IFAO-Grec Unicode" w:hAnsi="IFAO-Grec Unicode" w:cs="Times New Roman"/>
          <w:sz w:val="24"/>
          <w:szCs w:val="24"/>
        </w:rPr>
        <w:t xml:space="preserve"> is similarly fluent and well-formed</w:t>
      </w:r>
      <w:r w:rsidR="00F946C4" w:rsidRPr="00DF0BA0">
        <w:rPr>
          <w:rFonts w:ascii="IFAO-Grec Unicode" w:hAnsi="IFAO-Grec Unicode" w:cs="Times New Roman"/>
          <w:sz w:val="24"/>
          <w:szCs w:val="24"/>
        </w:rPr>
        <w:t>, although the sam</w:t>
      </w:r>
      <w:r w:rsidR="001C6C76" w:rsidRPr="00DF0BA0">
        <w:rPr>
          <w:rFonts w:ascii="IFAO-Grec Unicode" w:hAnsi="IFAO-Grec Unicode" w:cs="Times New Roman"/>
          <w:sz w:val="24"/>
          <w:szCs w:val="24"/>
        </w:rPr>
        <w:t>ple</w:t>
      </w:r>
      <w:r w:rsidR="00F946C4" w:rsidRPr="00DF0BA0">
        <w:rPr>
          <w:rFonts w:ascii="IFAO-Grec Unicode" w:hAnsi="IFAO-Grec Unicode" w:cs="Times New Roman"/>
          <w:sz w:val="24"/>
          <w:szCs w:val="24"/>
        </w:rPr>
        <w:t xml:space="preserve"> size of letters in that case is relatively small. </w:t>
      </w:r>
      <w:r w:rsidR="003811E3" w:rsidRPr="00DF0BA0">
        <w:rPr>
          <w:rFonts w:ascii="IFAO-Grec Unicode" w:hAnsi="IFAO-Grec Unicode" w:cs="Times New Roman"/>
          <w:sz w:val="24"/>
          <w:szCs w:val="24"/>
        </w:rPr>
        <w:t>In its</w:t>
      </w:r>
      <w:r w:rsidR="001A55D8" w:rsidRPr="00DF0BA0">
        <w:rPr>
          <w:rFonts w:ascii="IFAO-Grec Unicode" w:hAnsi="IFAO-Grec Unicode" w:cs="Times New Roman"/>
          <w:sz w:val="24"/>
          <w:szCs w:val="24"/>
        </w:rPr>
        <w:t xml:space="preserve"> elegant curvature,</w:t>
      </w:r>
      <w:r w:rsidR="003811E3" w:rsidRPr="00DF0BA0">
        <w:rPr>
          <w:rFonts w:ascii="IFAO-Grec Unicode" w:hAnsi="IFAO-Grec Unicode" w:cs="Times New Roman"/>
          <w:sz w:val="24"/>
          <w:szCs w:val="24"/>
        </w:rPr>
        <w:t xml:space="preserve"> ornamentation,</w:t>
      </w:r>
      <w:r w:rsidR="003611D5" w:rsidRPr="00DF0BA0">
        <w:rPr>
          <w:rFonts w:ascii="IFAO-Grec Unicode" w:hAnsi="IFAO-Grec Unicode" w:cs="Times New Roman"/>
          <w:sz w:val="24"/>
          <w:szCs w:val="24"/>
        </w:rPr>
        <w:t xml:space="preserve"> and aspirational bilinearity,</w:t>
      </w:r>
      <w:r w:rsidR="003811E3" w:rsidRPr="00DF0BA0">
        <w:rPr>
          <w:rFonts w:ascii="IFAO-Grec Unicode" w:hAnsi="IFAO-Grec Unicode" w:cs="Times New Roman"/>
          <w:sz w:val="24"/>
          <w:szCs w:val="24"/>
        </w:rPr>
        <w:t xml:space="preserve"> </w:t>
      </w:r>
      <w:hyperlink r:id="rId21" w:history="1">
        <w:r w:rsidR="004E5180" w:rsidRPr="00DF0BA0">
          <w:rPr>
            <w:rStyle w:val="Hyperlink"/>
            <w:rFonts w:ascii="IFAO-Grec Unicode" w:hAnsi="IFAO-Grec Unicode" w:cs="Times New Roman"/>
            <w:sz w:val="24"/>
            <w:szCs w:val="24"/>
          </w:rPr>
          <w:t>P.Tebt. 3(1).</w:t>
        </w:r>
        <w:r w:rsidR="00CE7DA1" w:rsidRPr="00DF0BA0">
          <w:rPr>
            <w:rStyle w:val="Hyperlink"/>
            <w:rFonts w:ascii="IFAO-Grec Unicode" w:hAnsi="IFAO-Grec Unicode" w:cs="Times New Roman"/>
            <w:sz w:val="24"/>
            <w:szCs w:val="24"/>
          </w:rPr>
          <w:t>811</w:t>
        </w:r>
      </w:hyperlink>
      <w:r w:rsidR="00CE7DA1" w:rsidRPr="00DF0BA0">
        <w:rPr>
          <w:rFonts w:ascii="IFAO-Grec Unicode" w:hAnsi="IFAO-Grec Unicode" w:cs="Times New Roman"/>
          <w:sz w:val="24"/>
          <w:szCs w:val="24"/>
        </w:rPr>
        <w:t xml:space="preserve"> </w:t>
      </w:r>
      <w:r w:rsidR="0006060D" w:rsidRPr="00DF0BA0">
        <w:rPr>
          <w:rFonts w:ascii="IFAO-Grec Unicode" w:hAnsi="IFAO-Grec Unicode" w:cs="Times New Roman"/>
          <w:sz w:val="24"/>
          <w:szCs w:val="24"/>
        </w:rPr>
        <w:t xml:space="preserve">(165 BCE) </w:t>
      </w:r>
      <w:r w:rsidR="00C37311" w:rsidRPr="00DF0BA0">
        <w:rPr>
          <w:rFonts w:ascii="IFAO-Grec Unicode" w:hAnsi="IFAO-Grec Unicode" w:cs="Times New Roman"/>
          <w:sz w:val="24"/>
          <w:szCs w:val="24"/>
        </w:rPr>
        <w:t xml:space="preserve">is the </w:t>
      </w:r>
      <w:r w:rsidR="00522060" w:rsidRPr="00DF0BA0">
        <w:rPr>
          <w:rFonts w:ascii="IFAO-Grec Unicode" w:hAnsi="IFAO-Grec Unicode" w:cs="Times New Roman"/>
          <w:sz w:val="24"/>
          <w:szCs w:val="24"/>
        </w:rPr>
        <w:t xml:space="preserve">closest </w:t>
      </w:r>
      <w:r w:rsidR="00C121B4" w:rsidRPr="00DF0BA0">
        <w:rPr>
          <w:rFonts w:ascii="IFAO-Grec Unicode" w:hAnsi="IFAO-Grec Unicode" w:cs="Times New Roman"/>
          <w:sz w:val="24"/>
          <w:szCs w:val="24"/>
        </w:rPr>
        <w:t>comparison I have found. S</w:t>
      </w:r>
      <w:r w:rsidR="003811E3" w:rsidRPr="00DF0BA0">
        <w:rPr>
          <w:rFonts w:ascii="IFAO-Grec Unicode" w:hAnsi="IFAO-Grec Unicode" w:cs="Times New Roman"/>
          <w:sz w:val="24"/>
          <w:szCs w:val="24"/>
        </w:rPr>
        <w:t>o too does t</w:t>
      </w:r>
      <w:r w:rsidR="00F22516" w:rsidRPr="00DF0BA0">
        <w:rPr>
          <w:rFonts w:ascii="IFAO-Grec Unicode" w:hAnsi="IFAO-Grec Unicode" w:cs="Times New Roman"/>
          <w:sz w:val="24"/>
          <w:szCs w:val="24"/>
        </w:rPr>
        <w:t xml:space="preserve">he hand of </w:t>
      </w:r>
      <w:hyperlink r:id="rId22" w:history="1">
        <w:r w:rsidR="008F0CDD" w:rsidRPr="008F0CDD">
          <w:rPr>
            <w:rStyle w:val="Hyperlink"/>
            <w:rFonts w:ascii="IFAO-Grec Unicode" w:hAnsi="IFAO-Grec Unicode" w:cs="Times New Roman"/>
            <w:sz w:val="24"/>
            <w:szCs w:val="24"/>
          </w:rPr>
          <w:t>TM 65784</w:t>
        </w:r>
      </w:hyperlink>
      <w:r w:rsidR="008F0CDD">
        <w:rPr>
          <w:rFonts w:ascii="IFAO-Grec Unicode" w:hAnsi="IFAO-Grec Unicode" w:cs="Times New Roman"/>
          <w:sz w:val="24"/>
          <w:szCs w:val="24"/>
        </w:rPr>
        <w:t xml:space="preserve"> (</w:t>
      </w:r>
      <w:r w:rsidR="0058324D" w:rsidRPr="00DF0BA0">
        <w:rPr>
          <w:rFonts w:ascii="IFAO-Grec Unicode" w:hAnsi="IFAO-Grec Unicode" w:cs="Times New Roman"/>
          <w:sz w:val="24"/>
          <w:szCs w:val="24"/>
        </w:rPr>
        <w:t xml:space="preserve">= </w:t>
      </w:r>
      <w:hyperlink r:id="rId23" w:history="1">
        <w:r w:rsidR="00775A41" w:rsidRPr="00DF0BA0">
          <w:rPr>
            <w:rStyle w:val="Hyperlink"/>
            <w:rFonts w:ascii="IFAO-Grec Unicode" w:hAnsi="IFAO-Grec Unicode" w:cs="Times New Roman"/>
            <w:sz w:val="24"/>
            <w:szCs w:val="24"/>
          </w:rPr>
          <w:t xml:space="preserve">Cavallo-Maehler </w:t>
        </w:r>
        <w:r w:rsidR="0058324D" w:rsidRPr="00DF0BA0">
          <w:rPr>
            <w:rStyle w:val="Hyperlink"/>
            <w:rFonts w:ascii="IFAO-Grec Unicode" w:hAnsi="IFAO-Grec Unicode" w:cs="Times New Roman"/>
            <w:sz w:val="24"/>
            <w:szCs w:val="24"/>
          </w:rPr>
          <w:t xml:space="preserve">(2008: no. </w:t>
        </w:r>
        <w:r w:rsidR="00775A41" w:rsidRPr="00DF0BA0">
          <w:rPr>
            <w:rStyle w:val="Hyperlink"/>
            <w:rFonts w:ascii="IFAO-Grec Unicode" w:hAnsi="IFAO-Grec Unicode" w:cs="Times New Roman"/>
            <w:sz w:val="24"/>
            <w:szCs w:val="24"/>
          </w:rPr>
          <w:t>55</w:t>
        </w:r>
      </w:hyperlink>
      <w:r w:rsidR="0058324D" w:rsidRPr="00DF0BA0">
        <w:rPr>
          <w:rStyle w:val="Hyperlink"/>
          <w:rFonts w:ascii="IFAO-Grec Unicode" w:hAnsi="IFAO-Grec Unicode" w:cs="Times New Roman"/>
          <w:sz w:val="24"/>
          <w:szCs w:val="24"/>
        </w:rPr>
        <w:t>)</w:t>
      </w:r>
      <w:r w:rsidR="00775A41" w:rsidRPr="00DF0BA0">
        <w:rPr>
          <w:rFonts w:ascii="IFAO-Grec Unicode" w:hAnsi="IFAO-Grec Unicode" w:cs="Times New Roman"/>
          <w:sz w:val="24"/>
          <w:szCs w:val="24"/>
        </w:rPr>
        <w:t>, II BCE)</w:t>
      </w:r>
      <w:r w:rsidR="00ED50BE" w:rsidRPr="00DF0BA0">
        <w:rPr>
          <w:rFonts w:ascii="IFAO-Grec Unicode" w:hAnsi="IFAO-Grec Unicode" w:cs="Times New Roman"/>
          <w:sz w:val="24"/>
          <w:szCs w:val="24"/>
        </w:rPr>
        <w:t xml:space="preserve"> </w:t>
      </w:r>
      <w:r w:rsidR="00F22516" w:rsidRPr="00DF0BA0">
        <w:rPr>
          <w:rFonts w:ascii="IFAO-Grec Unicode" w:hAnsi="IFAO-Grec Unicode" w:cs="Times New Roman"/>
          <w:sz w:val="24"/>
          <w:szCs w:val="24"/>
        </w:rPr>
        <w:t xml:space="preserve">draw </w:t>
      </w:r>
      <w:r w:rsidR="00B86CE9" w:rsidRPr="00DF0BA0">
        <w:rPr>
          <w:rFonts w:ascii="IFAO-Grec Unicode" w:hAnsi="IFAO-Grec Unicode" w:cs="Times New Roman"/>
          <w:sz w:val="24"/>
          <w:szCs w:val="24"/>
        </w:rPr>
        <w:t>many letter</w:t>
      </w:r>
      <w:r w:rsidR="00CF74E8" w:rsidRPr="00DF0BA0">
        <w:rPr>
          <w:rFonts w:ascii="IFAO-Grec Unicode" w:hAnsi="IFAO-Grec Unicode" w:cs="Times New Roman"/>
          <w:sz w:val="24"/>
          <w:szCs w:val="24"/>
        </w:rPr>
        <w:t>s</w:t>
      </w:r>
      <w:r w:rsidR="00B86CE9" w:rsidRPr="00DF0BA0">
        <w:rPr>
          <w:rFonts w:ascii="IFAO-Grec Unicode" w:hAnsi="IFAO-Grec Unicode" w:cs="Times New Roman"/>
          <w:sz w:val="24"/>
          <w:szCs w:val="24"/>
        </w:rPr>
        <w:t xml:space="preserve"> </w:t>
      </w:r>
      <w:r w:rsidR="00F22516" w:rsidRPr="00DF0BA0">
        <w:rPr>
          <w:rFonts w:ascii="IFAO-Grec Unicode" w:hAnsi="IFAO-Grec Unicode" w:cs="Times New Roman"/>
          <w:sz w:val="24"/>
          <w:szCs w:val="24"/>
        </w:rPr>
        <w:t xml:space="preserve">similarly, albeit </w:t>
      </w:r>
      <w:r w:rsidR="00F817CA" w:rsidRPr="00DF0BA0">
        <w:rPr>
          <w:rFonts w:ascii="IFAO-Grec Unicode" w:hAnsi="IFAO-Grec Unicode" w:cs="Times New Roman"/>
          <w:sz w:val="24"/>
          <w:szCs w:val="24"/>
        </w:rPr>
        <w:t>with</w:t>
      </w:r>
      <w:r w:rsidR="00B86CE9" w:rsidRPr="00DF0BA0">
        <w:rPr>
          <w:rFonts w:ascii="IFAO-Grec Unicode" w:hAnsi="IFAO-Grec Unicode" w:cs="Times New Roman"/>
          <w:sz w:val="24"/>
          <w:szCs w:val="24"/>
        </w:rPr>
        <w:t xml:space="preserve"> a </w:t>
      </w:r>
      <w:r w:rsidR="00775A41" w:rsidRPr="00DF0BA0">
        <w:rPr>
          <w:rFonts w:ascii="IFAO-Grec Unicode" w:hAnsi="IFAO-Grec Unicode" w:cs="Times New Roman"/>
          <w:sz w:val="24"/>
          <w:szCs w:val="24"/>
        </w:rPr>
        <w:t>more upright</w:t>
      </w:r>
      <w:r w:rsidR="003D4672" w:rsidRPr="00DF0BA0">
        <w:rPr>
          <w:rFonts w:ascii="IFAO-Grec Unicode" w:hAnsi="IFAO-Grec Unicode" w:cs="Times New Roman"/>
          <w:sz w:val="24"/>
          <w:szCs w:val="24"/>
        </w:rPr>
        <w:t xml:space="preserve">, </w:t>
      </w:r>
      <w:r w:rsidR="00B86CE9" w:rsidRPr="00DF0BA0">
        <w:rPr>
          <w:rFonts w:ascii="IFAO-Grec Unicode" w:hAnsi="IFAO-Grec Unicode" w:cs="Times New Roman"/>
          <w:sz w:val="24"/>
          <w:szCs w:val="24"/>
        </w:rPr>
        <w:t>less rounded ductus.</w:t>
      </w:r>
      <w:r w:rsidR="007E5124" w:rsidRPr="00DF0BA0">
        <w:rPr>
          <w:rStyle w:val="FootnoteReference"/>
          <w:rFonts w:ascii="IFAO-Grec Unicode" w:hAnsi="IFAO-Grec Unicode" w:cs="Times New Roman"/>
          <w:sz w:val="24"/>
          <w:szCs w:val="24"/>
        </w:rPr>
        <w:footnoteReference w:id="47"/>
      </w:r>
      <w:r w:rsidR="00B86CE9" w:rsidRPr="00DF0BA0">
        <w:rPr>
          <w:rFonts w:ascii="IFAO-Grec Unicode" w:hAnsi="IFAO-Grec Unicode" w:cs="Times New Roman"/>
          <w:sz w:val="24"/>
          <w:szCs w:val="24"/>
        </w:rPr>
        <w:t xml:space="preserve"> </w:t>
      </w:r>
      <w:r w:rsidR="00754318" w:rsidRPr="00DF0BA0">
        <w:rPr>
          <w:rFonts w:ascii="IFAO-Grec Unicode" w:hAnsi="IFAO-Grec Unicode" w:cs="Times New Roman"/>
          <w:sz w:val="24"/>
          <w:szCs w:val="24"/>
        </w:rPr>
        <w:t>T</w:t>
      </w:r>
      <w:r w:rsidR="00E46F9F" w:rsidRPr="00DF0BA0">
        <w:rPr>
          <w:rFonts w:ascii="IFAO-Grec Unicode" w:hAnsi="IFAO-Grec Unicode" w:cs="Times New Roman"/>
          <w:sz w:val="24"/>
          <w:szCs w:val="24"/>
        </w:rPr>
        <w:t xml:space="preserve">he possibility of a relatively early date should not be dismissed out of hand; </w:t>
      </w:r>
      <w:r w:rsidR="00754318" w:rsidRPr="00DF0BA0">
        <w:rPr>
          <w:rFonts w:ascii="IFAO-Grec Unicode" w:hAnsi="IFAO-Grec Unicode" w:cs="Times New Roman"/>
          <w:sz w:val="24"/>
          <w:szCs w:val="24"/>
        </w:rPr>
        <w:t xml:space="preserve">despite the problems with its archaeology, </w:t>
      </w:r>
      <w:r w:rsidR="00945110" w:rsidRPr="00DF0BA0">
        <w:rPr>
          <w:rFonts w:ascii="IFAO-Grec Unicode" w:hAnsi="IFAO-Grec Unicode" w:cs="Times New Roman"/>
          <w:sz w:val="24"/>
          <w:szCs w:val="24"/>
        </w:rPr>
        <w:t>h</w:t>
      </w:r>
      <w:r w:rsidR="00384FE4" w:rsidRPr="00DF0BA0">
        <w:rPr>
          <w:rFonts w:ascii="IFAO-Grec Unicode" w:hAnsi="IFAO-Grec Unicode" w:cs="Times New Roman"/>
          <w:sz w:val="24"/>
          <w:szCs w:val="24"/>
        </w:rPr>
        <w:t>ouse B163 is one of the few structures in Karanis that yielded Ptolemaic papyri</w:t>
      </w:r>
      <w:r w:rsidR="00D500FA" w:rsidRPr="00DF0BA0">
        <w:rPr>
          <w:rFonts w:ascii="IFAO-Grec Unicode" w:hAnsi="IFAO-Grec Unicode" w:cs="Times New Roman"/>
          <w:sz w:val="24"/>
          <w:szCs w:val="24"/>
        </w:rPr>
        <w:t>, and this papyrus was found below its floor.</w:t>
      </w:r>
      <w:r w:rsidR="00384FE4" w:rsidRPr="00DF0BA0">
        <w:rPr>
          <w:rStyle w:val="FootnoteReference"/>
          <w:rFonts w:ascii="IFAO-Grec Unicode" w:hAnsi="IFAO-Grec Unicode" w:cs="Times New Roman"/>
          <w:sz w:val="24"/>
          <w:szCs w:val="24"/>
        </w:rPr>
        <w:footnoteReference w:id="48"/>
      </w:r>
      <w:r w:rsidR="00417CB6" w:rsidRPr="00DF0BA0">
        <w:rPr>
          <w:rFonts w:ascii="IFAO-Grec Unicode" w:hAnsi="IFAO-Grec Unicode" w:cs="Times New Roman"/>
          <w:sz w:val="24"/>
          <w:szCs w:val="24"/>
        </w:rPr>
        <w:t xml:space="preserve"> </w:t>
      </w:r>
      <w:r w:rsidR="0019581F">
        <w:rPr>
          <w:rFonts w:ascii="IFAO-Grec Unicode" w:hAnsi="IFAO-Grec Unicode" w:cs="Times New Roman"/>
          <w:sz w:val="24"/>
          <w:szCs w:val="24"/>
        </w:rPr>
        <w:t xml:space="preserve">The </w:t>
      </w:r>
      <w:r w:rsidR="00BC388E">
        <w:rPr>
          <w:rFonts w:ascii="IFAO-Grec Unicode" w:hAnsi="IFAO-Grec Unicode" w:cs="Times New Roman"/>
          <w:sz w:val="24"/>
          <w:szCs w:val="24"/>
        </w:rPr>
        <w:t xml:space="preserve">accumulation </w:t>
      </w:r>
      <w:r w:rsidR="0019581F">
        <w:rPr>
          <w:rFonts w:ascii="IFAO-Grec Unicode" w:hAnsi="IFAO-Grec Unicode" w:cs="Times New Roman"/>
          <w:sz w:val="24"/>
          <w:szCs w:val="24"/>
        </w:rPr>
        <w:t xml:space="preserve">of evidence points to </w:t>
      </w:r>
      <w:r w:rsidR="00BC388E">
        <w:rPr>
          <w:rFonts w:ascii="IFAO-Grec Unicode" w:hAnsi="IFAO-Grec Unicode" w:cs="Times New Roman"/>
          <w:sz w:val="24"/>
          <w:szCs w:val="24"/>
        </w:rPr>
        <w:t>the first or second century BCE</w:t>
      </w:r>
      <w:r w:rsidR="0039727A">
        <w:rPr>
          <w:rFonts w:ascii="IFAO-Grec Unicode" w:hAnsi="IFAO-Grec Unicode" w:cs="Times New Roman"/>
          <w:sz w:val="24"/>
          <w:szCs w:val="24"/>
        </w:rPr>
        <w:t xml:space="preserve">, though I admit that </w:t>
      </w:r>
      <w:r w:rsidR="0003375C">
        <w:rPr>
          <w:rFonts w:ascii="IFAO-Grec Unicode" w:hAnsi="IFAO-Grec Unicode" w:cs="Times New Roman"/>
          <w:sz w:val="24"/>
          <w:szCs w:val="24"/>
        </w:rPr>
        <w:t>a date in the first century CE cannot be ruled out.</w:t>
      </w:r>
    </w:p>
    <w:p w14:paraId="7B80F669" w14:textId="0828EEED" w:rsidR="0025493E" w:rsidRPr="00DF0BA0" w:rsidRDefault="00B71C83"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T</w:t>
      </w:r>
      <w:r w:rsidR="0025493E" w:rsidRPr="00DF0BA0">
        <w:rPr>
          <w:rFonts w:ascii="IFAO-Grec Unicode" w:hAnsi="IFAO-Grec Unicode" w:cs="Times New Roman"/>
          <w:sz w:val="24"/>
          <w:szCs w:val="24"/>
        </w:rPr>
        <w:t xml:space="preserve">he other two sections of </w:t>
      </w:r>
      <w:r w:rsidR="00C96684">
        <w:rPr>
          <w:rFonts w:ascii="IFAO-Grec Unicode" w:hAnsi="IFAO-Grec Unicode" w:cs="Times New Roman"/>
          <w:sz w:val="24"/>
          <w:szCs w:val="24"/>
        </w:rPr>
        <w:t xml:space="preserve">the text </w:t>
      </w:r>
      <w:r w:rsidRPr="00DF0BA0">
        <w:rPr>
          <w:rFonts w:ascii="IFAO-Grec Unicode" w:hAnsi="IFAO-Grec Unicode" w:cs="Times New Roman"/>
          <w:sz w:val="24"/>
          <w:szCs w:val="24"/>
        </w:rPr>
        <w:t>are also the work of the principal hand</w:t>
      </w:r>
      <w:r w:rsidR="0025493E" w:rsidRPr="00DF0BA0">
        <w:rPr>
          <w:rFonts w:ascii="IFAO-Grec Unicode" w:hAnsi="IFAO-Grec Unicode" w:cs="Times New Roman"/>
          <w:sz w:val="24"/>
          <w:szCs w:val="24"/>
        </w:rPr>
        <w:t xml:space="preserve">, </w:t>
      </w:r>
      <w:r w:rsidRPr="00DF0BA0">
        <w:rPr>
          <w:rFonts w:ascii="IFAO-Grec Unicode" w:hAnsi="IFAO-Grec Unicode" w:cs="Times New Roman"/>
          <w:sz w:val="24"/>
          <w:szCs w:val="24"/>
        </w:rPr>
        <w:t xml:space="preserve">but their </w:t>
      </w:r>
      <w:r w:rsidR="0025493E" w:rsidRPr="00DF0BA0">
        <w:rPr>
          <w:rFonts w:ascii="IFAO-Grec Unicode" w:hAnsi="IFAO-Grec Unicode" w:cs="Times New Roman"/>
          <w:sz w:val="24"/>
          <w:szCs w:val="24"/>
        </w:rPr>
        <w:t xml:space="preserve">script is </w:t>
      </w:r>
      <w:r w:rsidR="005B6EE4" w:rsidRPr="00DF0BA0">
        <w:rPr>
          <w:rFonts w:ascii="IFAO-Grec Unicode" w:hAnsi="IFAO-Grec Unicode" w:cs="Times New Roman"/>
          <w:sz w:val="24"/>
          <w:szCs w:val="24"/>
        </w:rPr>
        <w:t>less regular</w:t>
      </w:r>
      <w:r w:rsidR="007E6332" w:rsidRPr="00DF0BA0">
        <w:rPr>
          <w:rFonts w:ascii="IFAO-Grec Unicode" w:hAnsi="IFAO-Grec Unicode" w:cs="Times New Roman"/>
          <w:sz w:val="24"/>
          <w:szCs w:val="24"/>
        </w:rPr>
        <w:t xml:space="preserve">, </w:t>
      </w:r>
      <w:r w:rsidR="00B30EBA" w:rsidRPr="00DF0BA0">
        <w:rPr>
          <w:rFonts w:ascii="IFAO-Grec Unicode" w:hAnsi="IFAO-Grec Unicode" w:cs="Times New Roman"/>
          <w:sz w:val="24"/>
          <w:szCs w:val="24"/>
        </w:rPr>
        <w:t xml:space="preserve">and </w:t>
      </w:r>
      <w:r w:rsidR="007E6332" w:rsidRPr="00DF0BA0">
        <w:rPr>
          <w:rFonts w:ascii="IFAO-Grec Unicode" w:hAnsi="IFAO-Grec Unicode" w:cs="Times New Roman"/>
          <w:sz w:val="24"/>
          <w:szCs w:val="24"/>
        </w:rPr>
        <w:t xml:space="preserve">decidedly </w:t>
      </w:r>
      <w:r w:rsidR="00642477" w:rsidRPr="00DF0BA0">
        <w:rPr>
          <w:rFonts w:ascii="IFAO-Grec Unicode" w:hAnsi="IFAO-Grec Unicode" w:cs="Times New Roman"/>
          <w:sz w:val="24"/>
          <w:szCs w:val="24"/>
        </w:rPr>
        <w:t xml:space="preserve">both </w:t>
      </w:r>
      <w:r w:rsidR="005B6EE4" w:rsidRPr="00DF0BA0">
        <w:rPr>
          <w:rFonts w:ascii="IFAO-Grec Unicode" w:hAnsi="IFAO-Grec Unicode" w:cs="Times New Roman"/>
          <w:sz w:val="24"/>
          <w:szCs w:val="24"/>
        </w:rPr>
        <w:t xml:space="preserve">more compact and rapid. </w:t>
      </w:r>
      <w:r w:rsidR="00B30EBA" w:rsidRPr="00DF0BA0">
        <w:rPr>
          <w:rFonts w:ascii="IFAO-Grec Unicode" w:hAnsi="IFAO-Grec Unicode" w:cs="Times New Roman"/>
          <w:sz w:val="24"/>
          <w:szCs w:val="24"/>
        </w:rPr>
        <w:t>T</w:t>
      </w:r>
      <w:r w:rsidR="007E6332" w:rsidRPr="00DF0BA0">
        <w:rPr>
          <w:rFonts w:ascii="IFAO-Grec Unicode" w:hAnsi="IFAO-Grec Unicode" w:cs="Times New Roman"/>
          <w:sz w:val="24"/>
          <w:szCs w:val="24"/>
        </w:rPr>
        <w:t xml:space="preserve">he </w:t>
      </w:r>
      <w:r w:rsidR="00580A24" w:rsidRPr="00DF0BA0">
        <w:rPr>
          <w:rFonts w:ascii="IFAO-Grec Unicode" w:hAnsi="IFAO-Grec Unicode" w:cs="Times New Roman"/>
          <w:sz w:val="24"/>
          <w:szCs w:val="24"/>
        </w:rPr>
        <w:t>capitals are less clearly spaced</w:t>
      </w:r>
      <w:r w:rsidR="00432725" w:rsidRPr="00DF0BA0">
        <w:rPr>
          <w:rFonts w:ascii="IFAO-Grec Unicode" w:hAnsi="IFAO-Grec Unicode" w:cs="Times New Roman"/>
          <w:sz w:val="24"/>
          <w:szCs w:val="24"/>
        </w:rPr>
        <w:t>;</w:t>
      </w:r>
      <w:r w:rsidR="00B30EBA" w:rsidRPr="00DF0BA0">
        <w:rPr>
          <w:rFonts w:ascii="IFAO-Grec Unicode" w:hAnsi="IFAO-Grec Unicode" w:cs="Times New Roman"/>
          <w:sz w:val="24"/>
          <w:szCs w:val="24"/>
        </w:rPr>
        <w:t xml:space="preserve"> </w:t>
      </w:r>
      <w:r w:rsidR="00580A24" w:rsidRPr="00DF0BA0">
        <w:rPr>
          <w:rFonts w:ascii="IFAO-Grec Unicode" w:hAnsi="IFAO-Grec Unicode" w:cs="Times New Roman"/>
          <w:sz w:val="24"/>
          <w:szCs w:val="24"/>
        </w:rPr>
        <w:t xml:space="preserve">the </w:t>
      </w:r>
      <w:r w:rsidR="00580A24" w:rsidRPr="00DF0BA0">
        <w:rPr>
          <w:rFonts w:ascii="IFAO-Grec Unicode" w:hAnsi="IFAO-Grec Unicode" w:cs="Times New Roman"/>
          <w:i/>
          <w:iCs/>
          <w:sz w:val="24"/>
          <w:szCs w:val="24"/>
        </w:rPr>
        <w:t>ductus</w:t>
      </w:r>
      <w:r w:rsidR="00580A24" w:rsidRPr="00DF0BA0">
        <w:rPr>
          <w:rFonts w:ascii="IFAO-Grec Unicode" w:hAnsi="IFAO-Grec Unicode" w:cs="Times New Roman"/>
          <w:sz w:val="24"/>
          <w:szCs w:val="24"/>
        </w:rPr>
        <w:t xml:space="preserve"> of the articles </w:t>
      </w:r>
      <w:r w:rsidR="00580A24" w:rsidRPr="00DF0BA0">
        <w:rPr>
          <w:rFonts w:ascii="IFAO-Grec Unicode" w:hAnsi="IFAO-Grec Unicode" w:cs="Times New Roman"/>
          <w:sz w:val="24"/>
          <w:szCs w:val="24"/>
          <w:lang w:val="el-GR"/>
        </w:rPr>
        <w:t>τό</w:t>
      </w:r>
      <w:r w:rsidR="00580A24" w:rsidRPr="00DF0BA0">
        <w:rPr>
          <w:rFonts w:ascii="IFAO-Grec Unicode" w:hAnsi="IFAO-Grec Unicode" w:cs="Times New Roman"/>
          <w:sz w:val="24"/>
          <w:szCs w:val="24"/>
        </w:rPr>
        <w:t xml:space="preserve"> and </w:t>
      </w:r>
      <w:r w:rsidR="00580A24" w:rsidRPr="00DF0BA0">
        <w:rPr>
          <w:rFonts w:ascii="IFAO-Grec Unicode" w:hAnsi="IFAO-Grec Unicode" w:cs="Times New Roman"/>
          <w:sz w:val="24"/>
          <w:szCs w:val="24"/>
          <w:lang w:val="el-GR"/>
        </w:rPr>
        <w:t>τῶν</w:t>
      </w:r>
      <w:r w:rsidR="00093DD5" w:rsidRPr="00DF0BA0">
        <w:rPr>
          <w:rFonts w:ascii="IFAO-Grec Unicode" w:hAnsi="IFAO-Grec Unicode" w:cs="Times New Roman"/>
          <w:sz w:val="24"/>
          <w:szCs w:val="24"/>
        </w:rPr>
        <w:t>, i</w:t>
      </w:r>
      <w:r w:rsidR="00B30EBA" w:rsidRPr="00DF0BA0">
        <w:rPr>
          <w:rFonts w:ascii="IFAO-Grec Unicode" w:hAnsi="IFAO-Grec Unicode" w:cs="Times New Roman"/>
          <w:sz w:val="24"/>
          <w:szCs w:val="24"/>
        </w:rPr>
        <w:t>n particular</w:t>
      </w:r>
      <w:r w:rsidR="00093DD5" w:rsidRPr="00DF0BA0">
        <w:rPr>
          <w:rFonts w:ascii="IFAO-Grec Unicode" w:hAnsi="IFAO-Grec Unicode" w:cs="Times New Roman"/>
          <w:sz w:val="24"/>
          <w:szCs w:val="24"/>
        </w:rPr>
        <w:t>,</w:t>
      </w:r>
      <w:r w:rsidR="00B30EBA" w:rsidRPr="00DF0BA0">
        <w:rPr>
          <w:rFonts w:ascii="IFAO-Grec Unicode" w:hAnsi="IFAO-Grec Unicode" w:cs="Times New Roman"/>
          <w:sz w:val="24"/>
          <w:szCs w:val="24"/>
        </w:rPr>
        <w:t xml:space="preserve"> </w:t>
      </w:r>
      <w:r w:rsidR="00B3481D" w:rsidRPr="00DF0BA0">
        <w:rPr>
          <w:rFonts w:ascii="IFAO-Grec Unicode" w:hAnsi="IFAO-Grec Unicode" w:cs="Times New Roman"/>
          <w:sz w:val="24"/>
          <w:szCs w:val="24"/>
        </w:rPr>
        <w:t xml:space="preserve">reveals a tendency to </w:t>
      </w:r>
      <w:r w:rsidR="002B19AD" w:rsidRPr="00DF0BA0">
        <w:rPr>
          <w:rFonts w:ascii="IFAO-Grec Unicode" w:hAnsi="IFAO-Grec Unicode" w:cs="Times New Roman"/>
          <w:sz w:val="24"/>
          <w:szCs w:val="24"/>
        </w:rPr>
        <w:t xml:space="preserve">ligature </w:t>
      </w:r>
      <w:r w:rsidR="00B3481D" w:rsidRPr="00DF0BA0">
        <w:rPr>
          <w:rFonts w:ascii="IFAO-Grec Unicode" w:hAnsi="IFAO-Grec Unicode" w:cs="Times New Roman"/>
          <w:sz w:val="24"/>
          <w:szCs w:val="24"/>
        </w:rPr>
        <w:t xml:space="preserve">the crossbar of tau </w:t>
      </w:r>
      <w:r w:rsidR="002B19AD" w:rsidRPr="00DF0BA0">
        <w:rPr>
          <w:rFonts w:ascii="IFAO-Grec Unicode" w:hAnsi="IFAO-Grec Unicode" w:cs="Times New Roman"/>
          <w:sz w:val="24"/>
          <w:szCs w:val="24"/>
        </w:rPr>
        <w:t>with the subsequent vowel</w:t>
      </w:r>
      <w:r w:rsidR="00C97395" w:rsidRPr="00DF0BA0">
        <w:rPr>
          <w:rFonts w:ascii="IFAO-Grec Unicode" w:hAnsi="IFAO-Grec Unicode" w:cs="Times New Roman"/>
          <w:sz w:val="24"/>
          <w:szCs w:val="24"/>
        </w:rPr>
        <w:t xml:space="preserve">: </w:t>
      </w:r>
      <w:r w:rsidR="00366CEC" w:rsidRPr="00DF0BA0">
        <w:rPr>
          <w:rFonts w:ascii="IFAO-Grec Unicode" w:hAnsi="IFAO-Grec Unicode" w:cs="Times New Roman"/>
          <w:sz w:val="24"/>
          <w:szCs w:val="24"/>
        </w:rPr>
        <w:t xml:space="preserve">see </w:t>
      </w:r>
      <w:r w:rsidR="003228BA" w:rsidRPr="00DF0BA0">
        <w:rPr>
          <w:rFonts w:ascii="IFAO-Grec Unicode" w:hAnsi="IFAO-Grec Unicode" w:cs="Times New Roman"/>
          <w:sz w:val="24"/>
          <w:szCs w:val="24"/>
        </w:rPr>
        <w:t xml:space="preserve">fr. </w:t>
      </w:r>
      <w:r w:rsidR="00961F65" w:rsidRPr="00DF0BA0">
        <w:rPr>
          <w:rFonts w:ascii="IFAO-Grec Unicode" w:hAnsi="IFAO-Grec Unicode" w:cs="Times New Roman"/>
          <w:sz w:val="24"/>
          <w:szCs w:val="24"/>
        </w:rPr>
        <w:t>B</w:t>
      </w:r>
      <w:r w:rsidR="00366CEC" w:rsidRPr="00DF0BA0">
        <w:rPr>
          <w:rFonts w:ascii="IFAO-Grec Unicode" w:hAnsi="IFAO-Grec Unicode" w:cs="Times New Roman"/>
          <w:sz w:val="24"/>
          <w:szCs w:val="24"/>
        </w:rPr>
        <w:t xml:space="preserve"> </w:t>
      </w:r>
      <w:r w:rsidR="003228BA" w:rsidRPr="00DF0BA0">
        <w:rPr>
          <w:rFonts w:ascii="IFAO-Grec Unicode" w:hAnsi="IFAO-Grec Unicode" w:cs="Times New Roman"/>
          <w:sz w:val="24"/>
          <w:szCs w:val="24"/>
        </w:rPr>
        <w:t xml:space="preserve">i.6 </w:t>
      </w:r>
      <w:r w:rsidR="00366CEC" w:rsidRPr="00DF0BA0">
        <w:rPr>
          <w:rFonts w:ascii="IFAO-Grec Unicode" w:hAnsi="IFAO-Grec Unicode" w:cs="Times New Roman"/>
          <w:sz w:val="24"/>
          <w:szCs w:val="24"/>
        </w:rPr>
        <w:t>for</w:t>
      </w:r>
      <w:r w:rsidR="00C97395" w:rsidRPr="00DF0BA0">
        <w:rPr>
          <w:rFonts w:ascii="IFAO-Grec Unicode" w:hAnsi="IFAO-Grec Unicode" w:cs="Times New Roman"/>
          <w:sz w:val="24"/>
          <w:szCs w:val="24"/>
        </w:rPr>
        <w:t xml:space="preserve"> a particularly good </w:t>
      </w:r>
      <w:r w:rsidR="003228BA" w:rsidRPr="00DF0BA0">
        <w:rPr>
          <w:rFonts w:ascii="IFAO-Grec Unicode" w:hAnsi="IFAO-Grec Unicode" w:cs="Times New Roman"/>
          <w:sz w:val="24"/>
          <w:szCs w:val="24"/>
        </w:rPr>
        <w:t>example</w:t>
      </w:r>
      <w:r w:rsidR="002B19AD" w:rsidRPr="00DF0BA0">
        <w:rPr>
          <w:rFonts w:ascii="IFAO-Grec Unicode" w:hAnsi="IFAO-Grec Unicode" w:cs="Times New Roman"/>
          <w:sz w:val="24"/>
          <w:szCs w:val="24"/>
        </w:rPr>
        <w:t>.</w:t>
      </w:r>
    </w:p>
    <w:p w14:paraId="7F7A7913" w14:textId="77777777" w:rsidR="00F301DC" w:rsidRPr="00DF0BA0" w:rsidRDefault="00F301DC" w:rsidP="00F301DC">
      <w:pPr>
        <w:rPr>
          <w:rFonts w:ascii="IFAO-Grec Unicode" w:hAnsi="IFAO-Grec Unicode"/>
          <w:color w:val="D9D9D9" w:themeColor="background1" w:themeShade="D9"/>
        </w:rPr>
      </w:pPr>
      <w:r w:rsidRPr="00DF0BA0">
        <w:rPr>
          <w:rFonts w:ascii="IFAO-Grec Unicode" w:hAnsi="IFAO-Grec Unicode"/>
          <w:color w:val="D9D9D9" w:themeColor="background1" w:themeShade="D9"/>
        </w:rPr>
        <w:t>#editionDCLP</w:t>
      </w:r>
    </w:p>
    <w:p w14:paraId="2854A9A1" w14:textId="0F5F6149" w:rsidR="00A441BD" w:rsidRPr="00DF0BA0" w:rsidRDefault="00143585" w:rsidP="004E43E3">
      <w:pPr>
        <w:rPr>
          <w:rFonts w:ascii="IFAO-Grec Unicode" w:hAnsi="IFAO-Grec Unicode"/>
          <w:color w:val="D9D9D9" w:themeColor="background1" w:themeShade="D9"/>
        </w:rPr>
      </w:pPr>
      <w:r w:rsidRPr="00DF0BA0">
        <w:rPr>
          <w:rFonts w:ascii="IFAO-Grec Unicode" w:hAnsi="IFAO-Grec Unicode"/>
          <w:color w:val="D9D9D9" w:themeColor="background1" w:themeShade="D9"/>
        </w:rPr>
        <w:t>#papyrological</w:t>
      </w:r>
      <w:r w:rsidR="0010131A" w:rsidRPr="00DF0BA0">
        <w:rPr>
          <w:rFonts w:ascii="IFAO-Grec Unicode" w:hAnsi="IFAO-Grec Unicode"/>
          <w:color w:val="D9D9D9" w:themeColor="background1" w:themeShade="D9"/>
        </w:rPr>
        <w:t>H</w:t>
      </w:r>
      <w:r w:rsidRPr="00DF0BA0">
        <w:rPr>
          <w:rFonts w:ascii="IFAO-Grec Unicode" w:hAnsi="IFAO-Grec Unicode"/>
          <w:color w:val="D9D9D9" w:themeColor="background1" w:themeShade="D9"/>
        </w:rPr>
        <w:t>eader</w:t>
      </w:r>
    </w:p>
    <w:tbl>
      <w:tblPr>
        <w:tblStyle w:val="TableGrid"/>
        <w:tblW w:w="0" w:type="auto"/>
        <w:tblLook w:val="04A0" w:firstRow="1" w:lastRow="0" w:firstColumn="1" w:lastColumn="0" w:noHBand="0" w:noVBand="1"/>
      </w:tblPr>
      <w:tblGrid>
        <w:gridCol w:w="3116"/>
        <w:gridCol w:w="3117"/>
        <w:gridCol w:w="3117"/>
      </w:tblGrid>
      <w:tr w:rsidR="00A441BD" w:rsidRPr="00DF0BA0" w14:paraId="138A4048" w14:textId="77777777" w:rsidTr="004B517D">
        <w:tc>
          <w:tcPr>
            <w:tcW w:w="3116" w:type="dxa"/>
          </w:tcPr>
          <w:p w14:paraId="52FC4AA5" w14:textId="77777777" w:rsidR="00A441BD" w:rsidRPr="00DF0BA0" w:rsidRDefault="00A441BD" w:rsidP="004E43E3">
            <w:pPr>
              <w:rPr>
                <w:rFonts w:ascii="IFAO-Grec Unicode" w:hAnsi="IFAO-Grec Unicode"/>
              </w:rPr>
            </w:pPr>
            <w:r w:rsidRPr="00DF0BA0">
              <w:rPr>
                <w:rFonts w:ascii="IFAO-Grec Unicode" w:hAnsi="IFAO-Grec Unicode"/>
                <w:color w:val="000000" w:themeColor="text1"/>
              </w:rPr>
              <w:t>P</w:t>
            </w:r>
            <w:r w:rsidRPr="00DF0BA0">
              <w:rPr>
                <w:rFonts w:ascii="IFAO-Grec Unicode" w:hAnsi="IFAO-Grec Unicode"/>
              </w:rPr>
              <w:t xml:space="preserve">.Mich. inv. 5663a </w:t>
            </w:r>
          </w:p>
        </w:tc>
        <w:tc>
          <w:tcPr>
            <w:tcW w:w="3117" w:type="dxa"/>
          </w:tcPr>
          <w:p w14:paraId="33C88EE2" w14:textId="77777777" w:rsidR="00A441BD" w:rsidRPr="00DF0BA0" w:rsidRDefault="00A441BD" w:rsidP="004E43E3">
            <w:pPr>
              <w:jc w:val="center"/>
              <w:rPr>
                <w:rFonts w:ascii="IFAO-Grec Unicode" w:hAnsi="IFAO-Grec Unicode"/>
              </w:rPr>
            </w:pPr>
            <w:r w:rsidRPr="00DF0BA0">
              <w:rPr>
                <w:rFonts w:ascii="IFAO-Grec Unicode" w:hAnsi="IFAO-Grec Unicode"/>
              </w:rPr>
              <w:t>21 x 42 cm</w:t>
            </w:r>
          </w:p>
        </w:tc>
        <w:tc>
          <w:tcPr>
            <w:tcW w:w="3117" w:type="dxa"/>
          </w:tcPr>
          <w:p w14:paraId="301E4001" w14:textId="77777777" w:rsidR="00A441BD" w:rsidRPr="00DF0BA0" w:rsidRDefault="00A441BD" w:rsidP="004E43E3">
            <w:pPr>
              <w:jc w:val="right"/>
              <w:rPr>
                <w:rFonts w:ascii="IFAO-Grec Unicode" w:hAnsi="IFAO-Grec Unicode"/>
                <w:color w:val="000000" w:themeColor="text1"/>
              </w:rPr>
            </w:pPr>
            <w:r w:rsidRPr="00DF0BA0">
              <w:rPr>
                <w:rFonts w:ascii="IFAO-Grec Unicode" w:hAnsi="IFAO-Grec Unicode"/>
                <w:color w:val="000000" w:themeColor="text1"/>
              </w:rPr>
              <w:t>Karanis</w:t>
            </w:r>
          </w:p>
        </w:tc>
      </w:tr>
      <w:tr w:rsidR="00A441BD" w:rsidRPr="00DF0BA0" w14:paraId="3B287C85" w14:textId="77777777" w:rsidTr="004B517D">
        <w:tc>
          <w:tcPr>
            <w:tcW w:w="3116" w:type="dxa"/>
          </w:tcPr>
          <w:p w14:paraId="39D0BC6F" w14:textId="42F896AF" w:rsidR="00A441BD" w:rsidRPr="00DF0BA0" w:rsidRDefault="00A441BD" w:rsidP="004E43E3">
            <w:pPr>
              <w:rPr>
                <w:rFonts w:ascii="IFAO-Grec Unicode" w:hAnsi="IFAO-Grec Unicode"/>
                <w:color w:val="000000" w:themeColor="text1"/>
              </w:rPr>
            </w:pPr>
            <w:r w:rsidRPr="00DF0BA0">
              <w:rPr>
                <w:rFonts w:ascii="IFAO-Grec Unicode" w:hAnsi="IFAO-Grec Unicode"/>
              </w:rPr>
              <w:t>29-B163*-J</w:t>
            </w:r>
          </w:p>
        </w:tc>
        <w:tc>
          <w:tcPr>
            <w:tcW w:w="3117" w:type="dxa"/>
          </w:tcPr>
          <w:p w14:paraId="17D9C398" w14:textId="77777777" w:rsidR="00A441BD" w:rsidRPr="00DF0BA0" w:rsidRDefault="00A441BD" w:rsidP="004E43E3">
            <w:pPr>
              <w:jc w:val="center"/>
              <w:rPr>
                <w:rFonts w:ascii="IFAO-Grec Unicode" w:hAnsi="IFAO-Grec Unicode"/>
                <w:color w:val="000000" w:themeColor="text1"/>
              </w:rPr>
            </w:pPr>
          </w:p>
        </w:tc>
        <w:tc>
          <w:tcPr>
            <w:tcW w:w="3117" w:type="dxa"/>
          </w:tcPr>
          <w:p w14:paraId="18316CD2" w14:textId="77777777" w:rsidR="00A441BD" w:rsidRPr="00DF0BA0" w:rsidRDefault="00A441BD" w:rsidP="004E43E3">
            <w:pPr>
              <w:jc w:val="right"/>
              <w:rPr>
                <w:rFonts w:ascii="IFAO-Grec Unicode" w:hAnsi="IFAO-Grec Unicode"/>
                <w:color w:val="000000" w:themeColor="text1"/>
              </w:rPr>
            </w:pPr>
            <w:r w:rsidRPr="00DF0BA0">
              <w:rPr>
                <w:rFonts w:ascii="IFAO-Grec Unicode" w:hAnsi="IFAO-Grec Unicode"/>
                <w:color w:val="000000" w:themeColor="text1"/>
              </w:rPr>
              <w:t>II–I BCE</w:t>
            </w:r>
          </w:p>
        </w:tc>
      </w:tr>
    </w:tbl>
    <w:p w14:paraId="1B3DD80E" w14:textId="77777777" w:rsidR="00A441BD" w:rsidRPr="00DF0BA0" w:rsidRDefault="00A441BD" w:rsidP="004E43E3">
      <w:pPr>
        <w:rPr>
          <w:rFonts w:ascii="IFAO-Grec Unicode" w:hAnsi="IFAO-Grec Unicode"/>
          <w:color w:val="D9D9D9" w:themeColor="background1" w:themeShade="D9"/>
        </w:rPr>
      </w:pPr>
    </w:p>
    <w:p w14:paraId="38E08A14" w14:textId="2CCF27D0" w:rsidR="001C62DB" w:rsidRPr="00DF0BA0" w:rsidRDefault="001C62DB" w:rsidP="004E43E3">
      <w:pPr>
        <w:rPr>
          <w:rFonts w:ascii="IFAO-Grec Unicode" w:hAnsi="IFAO-Grec Unicode"/>
          <w:color w:val="D9D9D9" w:themeColor="background1" w:themeShade="D9"/>
        </w:rPr>
      </w:pPr>
      <w:r w:rsidRPr="00DF0BA0">
        <w:rPr>
          <w:rFonts w:ascii="IFAO-Grec Unicode" w:hAnsi="IFAO-Grec Unicode"/>
          <w:color w:val="D9D9D9" w:themeColor="background1" w:themeShade="D9"/>
        </w:rPr>
        <w:t>#text</w:t>
      </w:r>
    </w:p>
    <w:p w14:paraId="73F58E51" w14:textId="6884A463" w:rsidR="001C62DB" w:rsidRPr="00DF0BA0" w:rsidRDefault="001C62DB" w:rsidP="004E43E3">
      <w:pPr>
        <w:pStyle w:val="NoSpacing"/>
        <w:rPr>
          <w:rFonts w:ascii="IFAO-Grec Unicode" w:hAnsi="IFAO-Grec Unicode" w:cs="Times New Roman"/>
          <w:sz w:val="24"/>
          <w:szCs w:val="24"/>
        </w:rPr>
      </w:pPr>
      <w:r w:rsidRPr="00DF0BA0">
        <w:rPr>
          <w:rFonts w:ascii="IFAO-Grec Unicode" w:hAnsi="IFAO-Grec Unicode" w:cs="Times New Roman"/>
          <w:sz w:val="24"/>
          <w:szCs w:val="24"/>
        </w:rPr>
        <w:t>&lt;S=.grc</w:t>
      </w:r>
    </w:p>
    <w:p w14:paraId="18EC4303" w14:textId="77777777" w:rsidR="001C62DB" w:rsidRPr="00DF0BA0" w:rsidRDefault="001C62DB" w:rsidP="004E43E3">
      <w:pPr>
        <w:pStyle w:val="NoSpacing"/>
        <w:rPr>
          <w:rFonts w:ascii="IFAO-Grec Unicode" w:hAnsi="IFAO-Grec Unicode" w:cs="Times New Roman"/>
          <w:sz w:val="24"/>
          <w:szCs w:val="24"/>
        </w:rPr>
      </w:pPr>
      <w:r w:rsidRPr="00DF0BA0">
        <w:rPr>
          <w:rFonts w:ascii="IFAO-Grec Unicode" w:hAnsi="IFAO-Grec Unicode" w:cs="Times New Roman"/>
          <w:sz w:val="24"/>
          <w:szCs w:val="24"/>
        </w:rPr>
        <w:t>&lt;D=.1.fragment</w:t>
      </w:r>
    </w:p>
    <w:p w14:paraId="73917EA2" w14:textId="6C76BEFC" w:rsidR="001C62DB" w:rsidRPr="00DF0BA0" w:rsidRDefault="001C62DB" w:rsidP="004E43E3">
      <w:pPr>
        <w:pStyle w:val="NoSpacing"/>
        <w:rPr>
          <w:rFonts w:ascii="IFAO-Grec Unicode" w:hAnsi="IFAO-Grec Unicode" w:cs="Times New Roman"/>
          <w:sz w:val="24"/>
          <w:szCs w:val="24"/>
        </w:rPr>
      </w:pPr>
      <w:r w:rsidRPr="00DF0BA0">
        <w:rPr>
          <w:rFonts w:ascii="IFAO-Grec Unicode" w:hAnsi="IFAO-Grec Unicode" w:cs="Times New Roman"/>
          <w:sz w:val="24"/>
          <w:szCs w:val="24"/>
        </w:rPr>
        <w:t>&lt;D=.i.column&lt;=</w:t>
      </w:r>
    </w:p>
    <w:p w14:paraId="2FB40B68" w14:textId="3844BF40" w:rsidR="001C62DB" w:rsidRPr="00DF0BA0" w:rsidRDefault="001C62DB" w:rsidP="004E43E3">
      <w:pPr>
        <w:rPr>
          <w:rFonts w:ascii="IFAO-Grec Unicode" w:eastAsia="KadmosU" w:hAnsi="IFAO-Grec Unicode" w:cs="KadmosU"/>
        </w:rPr>
      </w:pPr>
      <w:r w:rsidRPr="00DF0BA0">
        <w:rPr>
          <w:rFonts w:ascii="IFAO-Grec Unicode" w:eastAsia="KadmosU" w:hAnsi="IFAO-Grec Unicode" w:cs="KadmosU"/>
        </w:rPr>
        <w:t>1. lost.?lin</w:t>
      </w:r>
    </w:p>
    <w:p w14:paraId="6488C627" w14:textId="4D5A71CA" w:rsidR="001C62DB" w:rsidRPr="00DF0BA0" w:rsidRDefault="001C62DB" w:rsidP="004E43E3">
      <w:pPr>
        <w:rPr>
          <w:rFonts w:ascii="IFAO-Grec Unicode" w:eastAsia="KadmosU" w:hAnsi="IFAO-Grec Unicode" w:cs="KadmosU"/>
        </w:rPr>
      </w:pPr>
      <w:r w:rsidRPr="00DF0BA0">
        <w:rPr>
          <w:rFonts w:ascii="IFAO-Grec Unicode" w:eastAsia="KadmosU" w:hAnsi="IFAO-Grec Unicode" w:cs="KadmosU"/>
        </w:rPr>
        <w:t>1. [&lt;#</w:t>
      </w:r>
      <w:r w:rsidRPr="00DF0BA0">
        <w:rPr>
          <w:rFonts w:ascii="IFAO-Grec Unicode" w:eastAsia="KadmosU" w:hAnsi="IFAO-Grec Unicode" w:cs="KadmosU"/>
          <w:lang w:val="el-GR"/>
        </w:rPr>
        <w:t>β</w:t>
      </w:r>
      <w:r w:rsidRPr="00DF0BA0">
        <w:rPr>
          <w:rFonts w:ascii="IFAO-Grec Unicode" w:eastAsia="KadmosU" w:hAnsi="IFAO-Grec Unicode" w:cs="KadmosU"/>
        </w:rPr>
        <w:t>=2#&gt; &lt;#</w:t>
      </w:r>
      <w:r w:rsidRPr="00DF0BA0">
        <w:rPr>
          <w:rFonts w:ascii="IFAO-Grec Unicode" w:eastAsia="KadmosU" w:hAnsi="IFAO-Grec Unicode" w:cs="KadmosU"/>
          <w:lang w:val="el-GR"/>
        </w:rPr>
        <w:t>α</w:t>
      </w:r>
      <w:r w:rsidRPr="00DF0BA0">
        <w:rPr>
          <w:rFonts w:ascii="IFAO-Grec Unicode" w:eastAsia="KadmosU" w:hAnsi="IFAO-Grec Unicode" w:cs="KadmosU"/>
        </w:rPr>
        <w:t>=1#&gt; &lt;#</w:t>
      </w:r>
      <w:r w:rsidRPr="00DF0BA0">
        <w:rPr>
          <w:rFonts w:ascii="IFAO-Grec Unicode" w:eastAsia="KadmosU" w:hAnsi="IFAO-Grec Unicode" w:cs="KadmosU"/>
          <w:lang w:val="el-GR"/>
        </w:rPr>
        <w:t>β</w:t>
      </w:r>
      <w:r w:rsidRPr="00DF0BA0">
        <w:rPr>
          <w:rFonts w:ascii="IFAO-Grec Unicode" w:eastAsia="KadmosU" w:hAnsi="IFAO-Grec Unicode" w:cs="KadmosU"/>
        </w:rPr>
        <w:t>=2#&gt;]</w:t>
      </w:r>
    </w:p>
    <w:p w14:paraId="6E26BD14" w14:textId="21CC3A4F"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2. [&lt;#β=2#&gt; &lt;#β=2#&gt; &lt;#δ=4#&gt;]</w:t>
      </w:r>
    </w:p>
    <w:p w14:paraId="5F308C38" w14:textId="32E5C011"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3. [&lt;#β=2#&gt; &lt;#γ=3#&gt; &lt;#ϛ=6#&gt;]</w:t>
      </w:r>
    </w:p>
    <w:p w14:paraId="23453A0E" w14:textId="33061E13"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4. [&lt;#β=2#&gt; &lt;#δ=4#&gt; &lt;#η=8#&gt;]</w:t>
      </w:r>
    </w:p>
    <w:p w14:paraId="31D0FD49" w14:textId="0CBC86D6"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5. [&lt;#β=2#&gt; &lt;#ε=5#&gt; &lt;#ι=10#&gt;]</w:t>
      </w:r>
    </w:p>
    <w:p w14:paraId="399196F6" w14:textId="378D819B"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6. [&lt;#β=2#&gt; &lt;#ϛ=6#&gt; &lt;#ιβ=12#&gt;]</w:t>
      </w:r>
    </w:p>
    <w:p w14:paraId="2159331C" w14:textId="4AB1E42F"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7. [&lt;#β=2#&gt; &lt;#ζ=7#&gt; &lt;#ιδ=14#&gt;]</w:t>
      </w:r>
    </w:p>
    <w:p w14:paraId="760A878B" w14:textId="77777777"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=&gt;=</w:t>
      </w:r>
      <w:r w:rsidRPr="00DF0BA0">
        <w:rPr>
          <w:rFonts w:ascii="IFAO-Grec Unicode" w:eastAsia="KadmosU" w:hAnsi="IFAO-Grec Unicode" w:cs="KadmosU"/>
        </w:rPr>
        <w:t>D</w:t>
      </w:r>
      <w:r w:rsidRPr="00DF0BA0">
        <w:rPr>
          <w:rFonts w:ascii="IFAO-Grec Unicode" w:eastAsia="KadmosU" w:hAnsi="IFAO-Grec Unicode" w:cs="KadmosU"/>
          <w:lang w:val="el-GR"/>
        </w:rPr>
        <w:t>&gt;</w:t>
      </w:r>
    </w:p>
    <w:p w14:paraId="3203A1EE" w14:textId="40CD3B3B" w:rsidR="001C62DB" w:rsidRPr="00DF0BA0" w:rsidRDefault="001C62DB" w:rsidP="004E43E3">
      <w:pPr>
        <w:pStyle w:val="NoSpacing"/>
        <w:rPr>
          <w:rFonts w:ascii="IFAO-Grec Unicode" w:hAnsi="IFAO-Grec Unicode" w:cs="Times New Roman"/>
          <w:sz w:val="24"/>
          <w:szCs w:val="24"/>
          <w:lang w:val="el-GR"/>
        </w:rPr>
      </w:pPr>
      <w:r w:rsidRPr="00DF0BA0">
        <w:rPr>
          <w:rFonts w:ascii="IFAO-Grec Unicode" w:hAnsi="IFAO-Grec Unicode" w:cs="Times New Roman"/>
          <w:sz w:val="24"/>
          <w:szCs w:val="24"/>
          <w:lang w:val="el-GR"/>
        </w:rPr>
        <w:t>&lt;</w:t>
      </w:r>
      <w:r w:rsidRPr="00DF0BA0">
        <w:rPr>
          <w:rFonts w:ascii="IFAO-Grec Unicode" w:hAnsi="IFAO-Grec Unicode" w:cs="Times New Roman"/>
          <w:sz w:val="24"/>
          <w:szCs w:val="24"/>
        </w:rPr>
        <w:t>D</w:t>
      </w:r>
      <w:r w:rsidRPr="00DF0BA0">
        <w:rPr>
          <w:rFonts w:ascii="IFAO-Grec Unicode" w:hAnsi="IFAO-Grec Unicode" w:cs="Times New Roman"/>
          <w:sz w:val="24"/>
          <w:szCs w:val="24"/>
          <w:lang w:val="el-GR"/>
        </w:rPr>
        <w:t>=.</w:t>
      </w:r>
      <w:r w:rsidRPr="00DF0BA0">
        <w:rPr>
          <w:rFonts w:ascii="IFAO-Grec Unicode" w:hAnsi="IFAO-Grec Unicode" w:cs="Times New Roman"/>
          <w:sz w:val="24"/>
          <w:szCs w:val="24"/>
        </w:rPr>
        <w:t>ii</w:t>
      </w:r>
      <w:r w:rsidRPr="00DF0BA0">
        <w:rPr>
          <w:rFonts w:ascii="IFAO-Grec Unicode" w:hAnsi="IFAO-Grec Unicode" w:cs="Times New Roman"/>
          <w:sz w:val="24"/>
          <w:szCs w:val="24"/>
          <w:lang w:val="el-GR"/>
        </w:rPr>
        <w:t>.</w:t>
      </w:r>
      <w:r w:rsidRPr="00DF0BA0">
        <w:rPr>
          <w:rFonts w:ascii="IFAO-Grec Unicode" w:hAnsi="IFAO-Grec Unicode" w:cs="Times New Roman"/>
          <w:sz w:val="24"/>
          <w:szCs w:val="24"/>
        </w:rPr>
        <w:t>column</w:t>
      </w:r>
      <w:r w:rsidRPr="00DF0BA0">
        <w:rPr>
          <w:rFonts w:ascii="IFAO-Grec Unicode" w:hAnsi="IFAO-Grec Unicode" w:cs="Times New Roman"/>
          <w:sz w:val="24"/>
          <w:szCs w:val="24"/>
          <w:lang w:val="el-GR"/>
        </w:rPr>
        <w:t>&lt;=</w:t>
      </w:r>
    </w:p>
    <w:p w14:paraId="55C3DFCE" w14:textId="258BC6DA"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8. [&lt;#β=2#&gt; &lt;#η=8#&gt; &lt;#ιϛ=16#&gt;]</w:t>
      </w:r>
    </w:p>
    <w:p w14:paraId="2D00B789" w14:textId="7E58629F"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9. [&lt;#β=2#&gt; &lt;#θ=9#&gt;] &lt;#[ι]η=18#&gt;</w:t>
      </w:r>
    </w:p>
    <w:p w14:paraId="0A5A4FC6" w14:textId="00AEEDF7"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10. [&lt;#β=2#&gt; &lt;#ι=10#&gt;] &lt;#κ=20#&gt;</w:t>
      </w:r>
    </w:p>
    <w:p w14:paraId="04DB3765" w14:textId="4EB7BA82"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w:t>
      </w:r>
    </w:p>
    <w:p w14:paraId="1641431A" w14:textId="5D210420"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11. [&lt;#γ=3#&gt; &lt;#α=1#&gt;] &lt;#γ̣=3#&gt;</w:t>
      </w:r>
    </w:p>
    <w:p w14:paraId="7D666D2B" w14:textId="0D32D5E2"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12. [&lt;#γ=3#&gt; &lt;#β=2#&gt;] &lt;#ϛ̣=6#&gt;</w:t>
      </w:r>
    </w:p>
    <w:p w14:paraId="2B0B4783" w14:textId="3613CE8A"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13. [&lt;#γ=3#&gt; &lt;#γ=3#&gt;] &lt;#θ̣=9#&gt;</w:t>
      </w:r>
    </w:p>
    <w:p w14:paraId="563101C0" w14:textId="35078269"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14. [&lt;#γ=3#&gt; &lt;#δ=4#&gt; &lt;#ιβ=12#&gt;]</w:t>
      </w:r>
    </w:p>
    <w:p w14:paraId="54CB2E29" w14:textId="5AAF34F7"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15. [&lt;#γ=3#&gt; &lt;#ε=5#&gt;] &lt;#[ι]ε̣=15#&gt;</w:t>
      </w:r>
    </w:p>
    <w:p w14:paraId="7FECDFE3" w14:textId="3CE7C55E"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16. [&lt;#γ=3#&gt; &lt;#ϛ=6#&gt;] &lt;#[ι]η=18#&gt;</w:t>
      </w:r>
    </w:p>
    <w:p w14:paraId="249397D3" w14:textId="596523AC"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17. [&lt;#γ=3#&gt; &lt;#ζ=7#&gt;] &lt;#[κ]α̣=21#&gt;</w:t>
      </w:r>
    </w:p>
    <w:p w14:paraId="7E8ED6AE" w14:textId="2DCA49AF"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18. [&lt;#γ=3#&gt; &lt;#η=8#&gt;] &lt;#κ̣δ=24#&gt;</w:t>
      </w:r>
    </w:p>
    <w:p w14:paraId="661577F4" w14:textId="085D263C"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19. [&lt;#γ=3#&gt; &lt;#θ=9#&gt; &lt;#κζ=27#&gt;]</w:t>
      </w:r>
    </w:p>
    <w:p w14:paraId="00A42A3D" w14:textId="5AB46EFF"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20. [&lt;#γ=3#&gt; &lt;#ι=10#&gt; &lt;#λ=30#&gt;]</w:t>
      </w:r>
    </w:p>
    <w:p w14:paraId="4B84D4E2" w14:textId="2617E143"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w:t>
      </w:r>
    </w:p>
    <w:p w14:paraId="486C612A" w14:textId="10FDF2BF"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21. [&lt;#δ=4#&gt; &lt;#α=1#&gt;] &lt;#δ̣=4#&gt;</w:t>
      </w:r>
    </w:p>
    <w:p w14:paraId="0BB0765B" w14:textId="7DD3EBA9"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22. [&lt;#δ=4#&gt; &lt;#β=2#&gt;] &lt;#η=8#&gt;</w:t>
      </w:r>
    </w:p>
    <w:p w14:paraId="3FAE6444" w14:textId="3A1F8D8A"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23. [&lt;#δ=4#&gt; &lt;#γ=3#&gt;] &lt;:&lt;#ιβ=12#&gt;|</w:t>
      </w:r>
      <w:r w:rsidRPr="00DF0BA0">
        <w:rPr>
          <w:rFonts w:ascii="IFAO-Grec Unicode" w:eastAsia="KadmosU" w:hAnsi="IFAO-Grec Unicode" w:cs="KadmosU"/>
        </w:rPr>
        <w:t>subst</w:t>
      </w:r>
      <w:r w:rsidRPr="00DF0BA0">
        <w:rPr>
          <w:rFonts w:ascii="IFAO-Grec Unicode" w:eastAsia="KadmosU" w:hAnsi="IFAO-Grec Unicode" w:cs="KadmosU"/>
          <w:lang w:val="el-GR"/>
        </w:rPr>
        <w:t>|&lt;#ιδ=14#&gt;:&gt;</w:t>
      </w:r>
    </w:p>
    <w:p w14:paraId="73D84488" w14:textId="12B5F1B5"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24. [&lt;#δ=4#&gt; &lt;#δ=4#&gt;] &lt;#ιϛ=16#&gt;</w:t>
      </w:r>
    </w:p>
    <w:p w14:paraId="43C3DA17" w14:textId="36A35237"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25. [&lt;#δ=4#&gt; &lt;#ε=5#&gt; &lt;#κ=20#&gt;]</w:t>
      </w:r>
    </w:p>
    <w:p w14:paraId="6A2174D8" w14:textId="3ADFA8A5"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26. [&lt;#δ=4#&gt; &lt;#ϛ=6#&gt;] &lt;#[κ]δ=24#&gt;</w:t>
      </w:r>
    </w:p>
    <w:p w14:paraId="2563E82B" w14:textId="38BCA211"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27. [&lt;#δ=4#&gt; &lt;#ζ=7#&gt; &lt;#κη=28#&gt;]</w:t>
      </w:r>
    </w:p>
    <w:p w14:paraId="1485139C" w14:textId="657ED6A2"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28. [&lt;#δ=4#&gt; &lt;#η=8#&gt; &lt;#λβ=32#&gt;]</w:t>
      </w:r>
    </w:p>
    <w:p w14:paraId="34CECF97" w14:textId="7C1FB9A1"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29. [&lt;#δ=4#&gt; &lt;#θ=9#&gt; &lt;#λϛ=36#&gt;]</w:t>
      </w:r>
    </w:p>
    <w:p w14:paraId="545DDEAC" w14:textId="60BEE62F"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30. [&lt;#δ=4#&gt; &lt;#ι=10#&gt; &lt;#μ=40#&gt;]</w:t>
      </w:r>
    </w:p>
    <w:p w14:paraId="026FCDAF" w14:textId="435E0854"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w:t>
      </w:r>
    </w:p>
    <w:p w14:paraId="04D7ED6C" w14:textId="661A5F5B"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31. [&lt;#ε=5#&gt; &lt;#α=1#&gt; &lt;#ε=5#&gt;]</w:t>
      </w:r>
    </w:p>
    <w:p w14:paraId="6548008D" w14:textId="6B5D8F0E"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32. [&lt;#ε=5#&gt; &lt;#β=2#&gt; &lt;#ι=10#&gt;]</w:t>
      </w:r>
    </w:p>
    <w:p w14:paraId="2E65F890" w14:textId="38981B27"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33. [&lt;#ε=5#&gt; &lt;#γ=3#&gt; &lt;#ιε=15#&gt;]</w:t>
      </w:r>
    </w:p>
    <w:p w14:paraId="4F813641" w14:textId="46E9A4D7"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34. [&lt;#ε=5#&gt; &lt;#δ=4#&gt; &lt;#κ=20#&gt;]</w:t>
      </w:r>
    </w:p>
    <w:p w14:paraId="15BA260D" w14:textId="45B31255"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=&gt;=</w:t>
      </w:r>
      <w:r w:rsidRPr="00DF0BA0">
        <w:rPr>
          <w:rFonts w:ascii="IFAO-Grec Unicode" w:eastAsia="KadmosU" w:hAnsi="IFAO-Grec Unicode" w:cs="KadmosU"/>
        </w:rPr>
        <w:t>D</w:t>
      </w:r>
      <w:r w:rsidRPr="00DF0BA0">
        <w:rPr>
          <w:rFonts w:ascii="IFAO-Grec Unicode" w:eastAsia="KadmosU" w:hAnsi="IFAO-Grec Unicode" w:cs="KadmosU"/>
          <w:lang w:val="el-GR"/>
        </w:rPr>
        <w:t>&gt;</w:t>
      </w:r>
    </w:p>
    <w:p w14:paraId="2564F48D" w14:textId="172ABFC9" w:rsidR="001C62DB" w:rsidRPr="00DF0BA0" w:rsidRDefault="001C62DB" w:rsidP="004E43E3">
      <w:pPr>
        <w:pStyle w:val="NoSpacing"/>
        <w:rPr>
          <w:rFonts w:ascii="IFAO-Grec Unicode" w:hAnsi="IFAO-Grec Unicode" w:cs="Times New Roman"/>
          <w:sz w:val="24"/>
          <w:szCs w:val="24"/>
          <w:lang w:val="el-GR"/>
        </w:rPr>
      </w:pPr>
      <w:r w:rsidRPr="00DF0BA0">
        <w:rPr>
          <w:rFonts w:ascii="IFAO-Grec Unicode" w:hAnsi="IFAO-Grec Unicode" w:cs="Times New Roman"/>
          <w:sz w:val="24"/>
          <w:szCs w:val="24"/>
          <w:lang w:val="el-GR"/>
        </w:rPr>
        <w:t>&lt;</w:t>
      </w:r>
      <w:r w:rsidRPr="00DF0BA0">
        <w:rPr>
          <w:rFonts w:ascii="IFAO-Grec Unicode" w:hAnsi="IFAO-Grec Unicode" w:cs="Times New Roman"/>
          <w:sz w:val="24"/>
          <w:szCs w:val="24"/>
        </w:rPr>
        <w:t>D</w:t>
      </w:r>
      <w:r w:rsidRPr="00DF0BA0">
        <w:rPr>
          <w:rFonts w:ascii="IFAO-Grec Unicode" w:hAnsi="IFAO-Grec Unicode" w:cs="Times New Roman"/>
          <w:sz w:val="24"/>
          <w:szCs w:val="24"/>
          <w:lang w:val="el-GR"/>
        </w:rPr>
        <w:t>=.</w:t>
      </w:r>
      <w:r w:rsidRPr="00DF0BA0">
        <w:rPr>
          <w:rFonts w:ascii="IFAO-Grec Unicode" w:hAnsi="IFAO-Grec Unicode" w:cs="Times New Roman"/>
          <w:sz w:val="24"/>
          <w:szCs w:val="24"/>
        </w:rPr>
        <w:t>iii</w:t>
      </w:r>
      <w:r w:rsidRPr="00DF0BA0">
        <w:rPr>
          <w:rFonts w:ascii="IFAO-Grec Unicode" w:hAnsi="IFAO-Grec Unicode" w:cs="Times New Roman"/>
          <w:sz w:val="24"/>
          <w:szCs w:val="24"/>
          <w:lang w:val="el-GR"/>
        </w:rPr>
        <w:t>.</w:t>
      </w:r>
      <w:r w:rsidRPr="00DF0BA0">
        <w:rPr>
          <w:rFonts w:ascii="IFAO-Grec Unicode" w:hAnsi="IFAO-Grec Unicode" w:cs="Times New Roman"/>
          <w:sz w:val="24"/>
          <w:szCs w:val="24"/>
        </w:rPr>
        <w:t>column</w:t>
      </w:r>
      <w:r w:rsidRPr="00DF0BA0">
        <w:rPr>
          <w:rFonts w:ascii="IFAO-Grec Unicode" w:hAnsi="IFAO-Grec Unicode" w:cs="Times New Roman"/>
          <w:sz w:val="24"/>
          <w:szCs w:val="24"/>
          <w:lang w:val="el-GR"/>
        </w:rPr>
        <w:t>&lt;=</w:t>
      </w:r>
    </w:p>
    <w:p w14:paraId="75B0CC18" w14:textId="6C03C189"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35. &lt;#ε̣=5#&gt; [&lt;#ε=5#&gt; &lt;#κε=25#&gt;]</w:t>
      </w:r>
    </w:p>
    <w:p w14:paraId="1A929B13" w14:textId="269E792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36. &lt;#ε=5#&gt; &lt;#ϛ=6#&gt; &lt;#λ=30#&gt;</w:t>
      </w:r>
    </w:p>
    <w:p w14:paraId="7DCBE1A1" w14:textId="7815FBF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hAnsi="IFAO-Grec Unicode" w:cs="Times New Roman"/>
          <w:sz w:val="24"/>
          <w:szCs w:val="24"/>
          <w:lang w:val="el-GR"/>
        </w:rPr>
        <w:t xml:space="preserve">37. </w:t>
      </w:r>
      <w:r w:rsidRPr="00DF0BA0">
        <w:rPr>
          <w:rFonts w:ascii="IFAO-Grec Unicode" w:eastAsia="KadmosU" w:hAnsi="IFAO-Grec Unicode" w:cs="KadmosU"/>
          <w:sz w:val="24"/>
          <w:szCs w:val="24"/>
          <w:lang w:val="el-GR"/>
        </w:rPr>
        <w:t>&lt;#ε=5#&gt; &lt;#ζ=7#&gt; &lt;#λε=35#&gt;</w:t>
      </w:r>
    </w:p>
    <w:p w14:paraId="55566D56" w14:textId="29EFE23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38. &lt;#ε=5#&gt; &lt;#η=8#&gt; &lt;#μ=40#&gt;</w:t>
      </w:r>
    </w:p>
    <w:p w14:paraId="11348CF9" w14:textId="0C17D5C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39. &lt;#ε=5#&gt; &lt;#θ=9#&gt; &lt;#με=45#&gt;</w:t>
      </w:r>
    </w:p>
    <w:p w14:paraId="4219F9C1" w14:textId="6F90C3C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40. &lt;#ε=5#&gt; &lt;#ι=10#&gt; &lt;#ν=50#&gt;</w:t>
      </w:r>
    </w:p>
    <w:p w14:paraId="7AE19801" w14:textId="5451770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40EA5024" w14:textId="404DF40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41. &lt;#ϛ=6#&gt; &lt;#α=1#&gt; &lt;#ϛ=6#&gt;</w:t>
      </w:r>
    </w:p>
    <w:p w14:paraId="1DD656EE" w14:textId="3AFA554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42. &lt;#ϛ=6#&gt; &lt;#β=2#&gt; &lt;#ιβ=12#&gt;</w:t>
      </w:r>
    </w:p>
    <w:p w14:paraId="51D72399" w14:textId="673331B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43. &lt;#ϛ=6#&gt; &lt;#γ=3#&gt; &lt;#ιη=18#&gt;</w:t>
      </w:r>
    </w:p>
    <w:p w14:paraId="5E90CB35" w14:textId="511609A5"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44. &lt;#ϛ=6#&gt; &lt;#δ=4#&gt; &lt;#κδ=24#&gt;</w:t>
      </w:r>
    </w:p>
    <w:p w14:paraId="7210FB33" w14:textId="34ABBEC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45. &lt;#ϛ=6#&gt; &lt;#ε=5#&gt; &lt;#λ=30#&gt;</w:t>
      </w:r>
    </w:p>
    <w:p w14:paraId="7227AEBB" w14:textId="67248A3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46. &lt;#ϛ=6#&gt; &lt;#ϛ=6#&gt; &lt;#λϛ=36#&gt;</w:t>
      </w:r>
    </w:p>
    <w:p w14:paraId="515187E2" w14:textId="71EA86A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47. &lt;#ϛ=6#&gt; &lt;#ζ=7#&gt; &lt;#μβ=42#&gt;</w:t>
      </w:r>
    </w:p>
    <w:p w14:paraId="72132E7F" w14:textId="3EF0919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48. &lt;#ϛ̣=6#&gt; &lt;#η=8#&gt; &lt;#μ̣η=48#&gt;</w:t>
      </w:r>
    </w:p>
    <w:p w14:paraId="446CA65D" w14:textId="7FD78472"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49. &lt;#ϛ̣=6#&gt; &lt;#θ=9#&gt; &lt;#</w:t>
      </w:r>
      <w:r w:rsidRPr="00DF0BA0">
        <w:rPr>
          <w:rFonts w:ascii="IFAO-Grec Unicode" w:hAnsi="IFAO-Grec Unicode"/>
          <w:sz w:val="24"/>
          <w:szCs w:val="24"/>
          <w:lang w:val="el-GR"/>
        </w:rPr>
        <w:t>[</w:t>
      </w:r>
      <w:r w:rsidRPr="00DF0BA0">
        <w:rPr>
          <w:rFonts w:ascii="IFAO-Grec Unicode" w:eastAsia="KadmosU" w:hAnsi="IFAO-Grec Unicode" w:cs="KadmosU"/>
          <w:sz w:val="24"/>
          <w:szCs w:val="24"/>
          <w:lang w:val="el-GR"/>
        </w:rPr>
        <w:t>ν</w:t>
      </w:r>
      <w:r w:rsidRPr="00DF0BA0">
        <w:rPr>
          <w:rFonts w:ascii="IFAO-Grec Unicode" w:hAnsi="IFAO-Grec Unicode"/>
          <w:sz w:val="24"/>
          <w:szCs w:val="24"/>
          <w:lang w:val="el-GR"/>
        </w:rPr>
        <w:t>]</w:t>
      </w:r>
      <w:r w:rsidRPr="00DF0BA0">
        <w:rPr>
          <w:rFonts w:ascii="IFAO-Grec Unicode" w:eastAsia="KadmosU" w:hAnsi="IFAO-Grec Unicode" w:cs="KadmosU"/>
          <w:sz w:val="24"/>
          <w:szCs w:val="24"/>
          <w:lang w:val="el-GR"/>
        </w:rPr>
        <w:t>δ=54#&gt;</w:t>
      </w:r>
    </w:p>
    <w:p w14:paraId="1D463B5E" w14:textId="7777777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50. &lt;#ϛ=6#&gt; &lt;#ι=10#&gt; &lt;#ξ=60#&gt;</w:t>
      </w:r>
    </w:p>
    <w:p w14:paraId="2F14BE9B" w14:textId="46EF996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20B857A5" w14:textId="01CE84F9"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51. &lt;#ζ=7#&gt; &lt;#α=1#&gt; &lt;#ζ=7#&gt;</w:t>
      </w:r>
    </w:p>
    <w:p w14:paraId="5B8203EC" w14:textId="46284BDB"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52. &lt;#ζ=7#&gt; &lt;#β=2#&gt; &lt;#ιδ=14#&gt;</w:t>
      </w:r>
    </w:p>
    <w:p w14:paraId="20293688" w14:textId="09487D1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53. &lt;#ζ=7#&gt; &lt;#γ=3#&gt; &lt;#κα=21#&gt;</w:t>
      </w:r>
    </w:p>
    <w:p w14:paraId="571F24D5" w14:textId="3D972CE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54. &lt;#ζ=7#&gt; &lt;#δ=4#&gt; &lt;#κ[η]=28#&gt;</w:t>
      </w:r>
    </w:p>
    <w:p w14:paraId="684AA8AA" w14:textId="0A00FE2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55. [&lt;#ζ=7#&gt;] &lt;#ε̣=5#&gt; &lt;#[λ]ε̣=35#&gt;</w:t>
      </w:r>
    </w:p>
    <w:p w14:paraId="3DB3143A" w14:textId="3A23A9A1"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56. [&lt;#ζ=7#&gt; &lt;#ϛ=6#&gt;] &lt;#[μ]β=42#&gt;</w:t>
      </w:r>
    </w:p>
    <w:p w14:paraId="4E97367F" w14:textId="03E1FCC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57. [&lt;#ζ=7#&gt; &lt;#ζ=7#&gt;] &lt;#[μ]θ=49#&gt;</w:t>
      </w:r>
    </w:p>
    <w:p w14:paraId="71E306CE" w14:textId="34451CA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58. [&lt;#ζ=7#&gt; &lt;#η=8#&gt; &lt;#νϛ=56#&gt;]</w:t>
      </w:r>
    </w:p>
    <w:p w14:paraId="7B1CD6FD" w14:textId="1CFD5A7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59. [&lt;#ζ=7#&gt; &lt;#θ=9#&gt; &lt;#ξγ=63#&gt;]</w:t>
      </w:r>
    </w:p>
    <w:p w14:paraId="3EE46471" w14:textId="22EA0DC2"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60. [&lt;#ζ=7#&gt; &lt;#ι=10#&gt; &lt;#ο=70#&gt;]</w:t>
      </w:r>
    </w:p>
    <w:p w14:paraId="16C35548" w14:textId="25831C0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25AD640C" w14:textId="15B1200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61. &lt;#[η]=8#&gt; &lt;#α̣=1#&gt; &lt;#η=8#&gt;</w:t>
      </w:r>
    </w:p>
    <w:p w14:paraId="22B70893" w14:textId="3824635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62. [&lt;#η=8#&gt;] &lt;#β̣=2#&gt; &lt;#ιϛ̣=16#&gt;</w:t>
      </w:r>
    </w:p>
    <w:p w14:paraId="119BE20A" w14:textId="67DB7C5A" w:rsidR="001C62DB" w:rsidRPr="00DF0BA0" w:rsidRDefault="001C62DB" w:rsidP="004E43E3">
      <w:pPr>
        <w:pStyle w:val="NoSpacing"/>
        <w:rPr>
          <w:rFonts w:ascii="IFAO-Grec Unicode" w:hAnsi="IFAO-Grec Unicode" w:cs="Times New Roman"/>
          <w:sz w:val="24"/>
          <w:szCs w:val="24"/>
          <w:lang w:val="el-GR"/>
        </w:rPr>
      </w:pPr>
      <w:r w:rsidRPr="00DF0BA0">
        <w:rPr>
          <w:rFonts w:ascii="IFAO-Grec Unicode" w:hAnsi="IFAO-Grec Unicode" w:cs="Times New Roman"/>
          <w:sz w:val="24"/>
          <w:szCs w:val="24"/>
          <w:lang w:val="el-GR"/>
        </w:rPr>
        <w:t>=&gt;=</w:t>
      </w:r>
      <w:r w:rsidRPr="00DF0BA0">
        <w:rPr>
          <w:rFonts w:ascii="IFAO-Grec Unicode" w:hAnsi="IFAO-Grec Unicode" w:cs="Times New Roman"/>
          <w:sz w:val="24"/>
          <w:szCs w:val="24"/>
        </w:rPr>
        <w:t>D</w:t>
      </w:r>
      <w:r w:rsidRPr="00DF0BA0">
        <w:rPr>
          <w:rFonts w:ascii="IFAO-Grec Unicode" w:hAnsi="IFAO-Grec Unicode" w:cs="Times New Roman"/>
          <w:sz w:val="24"/>
          <w:szCs w:val="24"/>
          <w:lang w:val="el-GR"/>
        </w:rPr>
        <w:t>&gt;</w:t>
      </w:r>
    </w:p>
    <w:p w14:paraId="4C099037" w14:textId="3473D2CB" w:rsidR="001C62DB" w:rsidRPr="00DF0BA0" w:rsidRDefault="001C62DB" w:rsidP="004E43E3">
      <w:pPr>
        <w:pStyle w:val="NoSpacing"/>
        <w:rPr>
          <w:rFonts w:ascii="IFAO-Grec Unicode" w:hAnsi="IFAO-Grec Unicode" w:cs="Times New Roman"/>
          <w:sz w:val="24"/>
          <w:szCs w:val="24"/>
          <w:lang w:val="el-GR"/>
        </w:rPr>
      </w:pPr>
      <w:r w:rsidRPr="00DF0BA0">
        <w:rPr>
          <w:rFonts w:ascii="IFAO-Grec Unicode" w:hAnsi="IFAO-Grec Unicode" w:cs="Times New Roman"/>
          <w:sz w:val="24"/>
          <w:szCs w:val="24"/>
          <w:lang w:val="el-GR"/>
        </w:rPr>
        <w:t>&lt;</w:t>
      </w:r>
      <w:r w:rsidRPr="00DF0BA0">
        <w:rPr>
          <w:rFonts w:ascii="IFAO-Grec Unicode" w:hAnsi="IFAO-Grec Unicode" w:cs="Times New Roman"/>
          <w:sz w:val="24"/>
          <w:szCs w:val="24"/>
        </w:rPr>
        <w:t>D</w:t>
      </w:r>
      <w:r w:rsidRPr="00DF0BA0">
        <w:rPr>
          <w:rFonts w:ascii="IFAO-Grec Unicode" w:hAnsi="IFAO-Grec Unicode" w:cs="Times New Roman"/>
          <w:sz w:val="24"/>
          <w:szCs w:val="24"/>
          <w:lang w:val="el-GR"/>
        </w:rPr>
        <w:t>=.</w:t>
      </w:r>
      <w:r w:rsidRPr="00DF0BA0">
        <w:rPr>
          <w:rFonts w:ascii="IFAO-Grec Unicode" w:hAnsi="IFAO-Grec Unicode" w:cs="Times New Roman"/>
          <w:sz w:val="24"/>
          <w:szCs w:val="24"/>
        </w:rPr>
        <w:t>iv</w:t>
      </w:r>
      <w:r w:rsidRPr="00DF0BA0">
        <w:rPr>
          <w:rFonts w:ascii="IFAO-Grec Unicode" w:hAnsi="IFAO-Grec Unicode" w:cs="Times New Roman"/>
          <w:sz w:val="24"/>
          <w:szCs w:val="24"/>
          <w:lang w:val="el-GR"/>
        </w:rPr>
        <w:t>.</w:t>
      </w:r>
      <w:r w:rsidRPr="00DF0BA0">
        <w:rPr>
          <w:rFonts w:ascii="IFAO-Grec Unicode" w:hAnsi="IFAO-Grec Unicode" w:cs="Times New Roman"/>
          <w:sz w:val="24"/>
          <w:szCs w:val="24"/>
        </w:rPr>
        <w:t>column</w:t>
      </w:r>
      <w:r w:rsidRPr="00DF0BA0">
        <w:rPr>
          <w:rFonts w:ascii="IFAO-Grec Unicode" w:hAnsi="IFAO-Grec Unicode" w:cs="Times New Roman"/>
          <w:sz w:val="24"/>
          <w:szCs w:val="24"/>
          <w:lang w:val="el-GR"/>
        </w:rPr>
        <w:t>&lt;=</w:t>
      </w:r>
    </w:p>
    <w:p w14:paraId="15A14D23" w14:textId="1E3B66E9"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63. [&lt;#η=8#&gt;] &lt;#γ̣=3#&gt; [&lt;#κδ=24#&gt;]</w:t>
      </w:r>
    </w:p>
    <w:p w14:paraId="256DEFB7" w14:textId="3F891E8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64. &lt;#η=8#&gt; &lt;#δ̣=4#&gt; &lt;#λ̣β̣=32#&gt;</w:t>
      </w:r>
    </w:p>
    <w:p w14:paraId="7614D94E" w14:textId="36D2503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hAnsi="IFAO-Grec Unicode" w:cs="Times New Roman"/>
          <w:sz w:val="24"/>
          <w:szCs w:val="24"/>
          <w:lang w:val="el-GR"/>
        </w:rPr>
        <w:t xml:space="preserve">65. </w:t>
      </w:r>
      <w:r w:rsidRPr="00DF0BA0">
        <w:rPr>
          <w:rFonts w:ascii="IFAO-Grec Unicode" w:eastAsia="KadmosU" w:hAnsi="IFAO-Grec Unicode" w:cs="KadmosU"/>
          <w:sz w:val="24"/>
          <w:szCs w:val="24"/>
          <w:lang w:val="el-GR"/>
        </w:rPr>
        <w:t>&lt;#η=8#&gt; &lt;#ε=5#&gt; &lt;#μ=40#&gt;</w:t>
      </w:r>
    </w:p>
    <w:p w14:paraId="15733E4D" w14:textId="3C6C5CE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66. &lt;#η=8#&gt; &lt;#ϛ=6#&gt; &lt;#μη=48#&gt;</w:t>
      </w:r>
    </w:p>
    <w:p w14:paraId="01D7EC51" w14:textId="383B96C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67. &lt;#η=8#&gt; &lt;#ζ=7#&gt; &lt;#νϛ=56#&gt;</w:t>
      </w:r>
    </w:p>
    <w:p w14:paraId="1611F2B5" w14:textId="7DACFAE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68. &lt;#η=8#&gt; &lt;#η=8#&gt; &lt;#ξδ=64#&gt;</w:t>
      </w:r>
    </w:p>
    <w:p w14:paraId="7B4B2132" w14:textId="1348C10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69. &lt;#η=8#&gt; &lt;#θ=9#&gt; &lt;#οβ=72#&gt;</w:t>
      </w:r>
    </w:p>
    <w:p w14:paraId="69E46E08" w14:textId="636B1F39"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70. &lt;#η=8#&gt; &lt;#ι=10#&gt; &lt;#π=80#&gt;</w:t>
      </w:r>
    </w:p>
    <w:p w14:paraId="73E13C1C" w14:textId="33E161C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4DC04FCF" w14:textId="4D15F27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71. &lt;#θ=9#&gt; &lt;#α=1#&gt; &lt;#θ=9#&gt;</w:t>
      </w:r>
    </w:p>
    <w:p w14:paraId="07F6E084" w14:textId="67471A4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72. &lt;#θ=9#&gt; &lt;#β=2#&gt; &lt;#ιη=18#&gt;</w:t>
      </w:r>
    </w:p>
    <w:p w14:paraId="5437CA6E" w14:textId="07AEC77B"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73. &lt;#θ=9#&gt; &lt;#γ=3#&gt; &lt;#κζ=27#&gt;</w:t>
      </w:r>
    </w:p>
    <w:p w14:paraId="408CBDF5" w14:textId="2098F84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74. &lt;#θ=9#&gt; &lt;#δ=4#&gt; &lt;#λϛ=36#&gt;</w:t>
      </w:r>
    </w:p>
    <w:p w14:paraId="4B8909CA" w14:textId="0DADC9E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75. &lt;#θ=9#&gt; &lt;#ε=5#&gt; &lt;#με=45#&gt;</w:t>
      </w:r>
    </w:p>
    <w:p w14:paraId="6B4AF213" w14:textId="6322F801"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76. &lt;#θ̣=9#&gt; &lt;#ϛ=6#&gt; &lt;#νδ=54#&gt;</w:t>
      </w:r>
    </w:p>
    <w:p w14:paraId="29206615" w14:textId="0C3DBF4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77. &lt;#θ=9#&gt; &lt;#ζ=7#&gt; &lt;#ξγ̣=63#&gt;</w:t>
      </w:r>
    </w:p>
    <w:p w14:paraId="29C39848" w14:textId="4F91366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78. &lt;#θ=9#&gt; &lt;#η=8#&gt; &lt;#οβ=72#&gt;</w:t>
      </w:r>
    </w:p>
    <w:p w14:paraId="6E6A66DA" w14:textId="56CB369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79. &lt;#θ=9#&gt; &lt;#θ=9#&gt; &lt;#πα=81#&gt;</w:t>
      </w:r>
    </w:p>
    <w:p w14:paraId="575E1D73" w14:textId="3ADCD5D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80. &lt;#θ=9#&gt; &lt;#ι=10#&gt; &lt;#ϙ=90#&gt;</w:t>
      </w:r>
    </w:p>
    <w:p w14:paraId="546E2D34" w14:textId="032CDA2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37721151" w14:textId="3C7D148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81. &lt;#ι=10#&gt; &lt;#α=1#&gt; &lt;#ι=10#&gt;</w:t>
      </w:r>
    </w:p>
    <w:p w14:paraId="2DA3022D" w14:textId="6CA9603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82. &lt;#ι=10#&gt; &lt;#β=2#&gt; &lt;#κ=20#&gt;</w:t>
      </w:r>
    </w:p>
    <w:p w14:paraId="38E1E3A2" w14:textId="15AA2B72"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83. &lt;#ι=10#&gt; &lt;#γ=3#&gt; &lt;#λ=30#&gt;</w:t>
      </w:r>
    </w:p>
    <w:p w14:paraId="68A807B7" w14:textId="67C9661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84. &lt;#ι=10#&gt; &lt;#δ=4#&gt; &lt;#μ=40#&gt;</w:t>
      </w:r>
    </w:p>
    <w:p w14:paraId="26F6F9A8" w14:textId="7D8872D1"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85. &lt;#ι=10#&gt; &lt;#ε=5#&gt; &lt;#ν=50#&gt;</w:t>
      </w:r>
    </w:p>
    <w:p w14:paraId="3B2E2008" w14:textId="215FA2A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86. &lt;#ι=10#&gt; &lt;#ϛ=6#&gt; &lt;#ξ=60#&gt;</w:t>
      </w:r>
    </w:p>
    <w:p w14:paraId="23A36471" w14:textId="7C01204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87. &lt;#ι=10#&gt; &lt;#ζ=7#&gt; &lt;#ο=70#&gt;</w:t>
      </w:r>
    </w:p>
    <w:p w14:paraId="26C4F40F" w14:textId="6916642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88. &lt;#ι=10#&gt; &lt;#η=8#&gt; &lt;#π=80#&gt;</w:t>
      </w:r>
    </w:p>
    <w:p w14:paraId="68CA316C" w14:textId="646070F7" w:rsidR="001C62DB" w:rsidRPr="00DF0BA0" w:rsidRDefault="001C62DB" w:rsidP="004E43E3">
      <w:pPr>
        <w:pStyle w:val="NoSpacing"/>
        <w:rPr>
          <w:rFonts w:ascii="IFAO-Grec Unicode" w:hAnsi="IFAO-Grec Unicode" w:cs="Times New Roman"/>
          <w:sz w:val="24"/>
          <w:szCs w:val="24"/>
          <w:lang w:val="el-GR"/>
        </w:rPr>
      </w:pPr>
      <w:r w:rsidRPr="00DF0BA0">
        <w:rPr>
          <w:rFonts w:ascii="IFAO-Grec Unicode" w:hAnsi="IFAO-Grec Unicode" w:cs="Times New Roman"/>
          <w:sz w:val="24"/>
          <w:szCs w:val="24"/>
          <w:lang w:val="el-GR"/>
        </w:rPr>
        <w:t>=&gt;=</w:t>
      </w:r>
      <w:r w:rsidRPr="00DF0BA0">
        <w:rPr>
          <w:rFonts w:ascii="IFAO-Grec Unicode" w:hAnsi="IFAO-Grec Unicode" w:cs="Times New Roman"/>
          <w:sz w:val="24"/>
          <w:szCs w:val="24"/>
        </w:rPr>
        <w:t>D</w:t>
      </w:r>
      <w:r w:rsidRPr="00DF0BA0">
        <w:rPr>
          <w:rFonts w:ascii="IFAO-Grec Unicode" w:hAnsi="IFAO-Grec Unicode" w:cs="Times New Roman"/>
          <w:sz w:val="24"/>
          <w:szCs w:val="24"/>
          <w:lang w:val="el-GR"/>
        </w:rPr>
        <w:t>&gt;</w:t>
      </w:r>
    </w:p>
    <w:p w14:paraId="75120F86" w14:textId="692EFA31" w:rsidR="001C62DB" w:rsidRPr="00DF0BA0" w:rsidRDefault="001C62DB" w:rsidP="004E43E3">
      <w:pPr>
        <w:pStyle w:val="NoSpacing"/>
        <w:rPr>
          <w:rFonts w:ascii="IFAO-Grec Unicode" w:hAnsi="IFAO-Grec Unicode" w:cs="Times New Roman"/>
          <w:sz w:val="24"/>
          <w:szCs w:val="24"/>
          <w:lang w:val="el-GR"/>
        </w:rPr>
      </w:pPr>
      <w:r w:rsidRPr="00DF0BA0">
        <w:rPr>
          <w:rFonts w:ascii="IFAO-Grec Unicode" w:hAnsi="IFAO-Grec Unicode" w:cs="Times New Roman"/>
          <w:sz w:val="24"/>
          <w:szCs w:val="24"/>
          <w:lang w:val="el-GR"/>
        </w:rPr>
        <w:t>&lt;</w:t>
      </w:r>
      <w:r w:rsidRPr="00DF0BA0">
        <w:rPr>
          <w:rFonts w:ascii="IFAO-Grec Unicode" w:hAnsi="IFAO-Grec Unicode" w:cs="Times New Roman"/>
          <w:sz w:val="24"/>
          <w:szCs w:val="24"/>
        </w:rPr>
        <w:t>D</w:t>
      </w:r>
      <w:r w:rsidRPr="00DF0BA0">
        <w:rPr>
          <w:rFonts w:ascii="IFAO-Grec Unicode" w:hAnsi="IFAO-Grec Unicode" w:cs="Times New Roman"/>
          <w:sz w:val="24"/>
          <w:szCs w:val="24"/>
          <w:lang w:val="el-GR"/>
        </w:rPr>
        <w:t>=.</w:t>
      </w:r>
      <w:r w:rsidRPr="00DF0BA0">
        <w:rPr>
          <w:rFonts w:ascii="IFAO-Grec Unicode" w:hAnsi="IFAO-Grec Unicode" w:cs="Times New Roman"/>
          <w:sz w:val="24"/>
          <w:szCs w:val="24"/>
        </w:rPr>
        <w:t>v</w:t>
      </w:r>
      <w:r w:rsidRPr="00DF0BA0">
        <w:rPr>
          <w:rFonts w:ascii="IFAO-Grec Unicode" w:hAnsi="IFAO-Grec Unicode" w:cs="Times New Roman"/>
          <w:sz w:val="24"/>
          <w:szCs w:val="24"/>
          <w:lang w:val="el-GR"/>
        </w:rPr>
        <w:t>.</w:t>
      </w:r>
      <w:r w:rsidRPr="00DF0BA0">
        <w:rPr>
          <w:rFonts w:ascii="IFAO-Grec Unicode" w:hAnsi="IFAO-Grec Unicode" w:cs="Times New Roman"/>
          <w:sz w:val="24"/>
          <w:szCs w:val="24"/>
        </w:rPr>
        <w:t>column</w:t>
      </w:r>
      <w:r w:rsidRPr="00DF0BA0">
        <w:rPr>
          <w:rFonts w:ascii="IFAO-Grec Unicode" w:hAnsi="IFAO-Grec Unicode" w:cs="Times New Roman"/>
          <w:sz w:val="24"/>
          <w:szCs w:val="24"/>
          <w:lang w:val="el-GR"/>
        </w:rPr>
        <w:t>&lt;=</w:t>
      </w:r>
    </w:p>
    <w:p w14:paraId="0378BB00" w14:textId="02BFED04"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89. &lt;#ι̣=10#&gt; &lt;#θ̣=9#&gt; &lt;#ϙ̣=90#&gt;</w:t>
      </w:r>
    </w:p>
    <w:p w14:paraId="395190CA" w14:textId="2112345B"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90. &lt;#ι=10#&gt; &lt;#ι=10#&gt; &lt;#ρ=100#&gt;</w:t>
      </w:r>
    </w:p>
    <w:p w14:paraId="46F66BC0" w14:textId="39C1716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3029A259" w14:textId="742362B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91</w:t>
      </w:r>
      <w:r w:rsidRPr="00DF0BA0">
        <w:rPr>
          <w:rFonts w:ascii="IFAO-Grec Unicode" w:hAnsi="IFAO-Grec Unicode" w:cs="Times New Roman"/>
          <w:sz w:val="24"/>
          <w:szCs w:val="24"/>
          <w:lang w:val="el-GR"/>
        </w:rPr>
        <w:t xml:space="preserve">. </w:t>
      </w:r>
      <w:r w:rsidRPr="00DF0BA0">
        <w:rPr>
          <w:rFonts w:ascii="IFAO-Grec Unicode" w:eastAsia="KadmosU" w:hAnsi="IFAO-Grec Unicode" w:cs="KadmosU"/>
          <w:sz w:val="24"/>
          <w:szCs w:val="24"/>
          <w:lang w:val="el-GR"/>
        </w:rPr>
        <w:t>&lt;#κ=20#&gt; &lt;#α=1#&gt; &lt;#κ=20#&gt;</w:t>
      </w:r>
    </w:p>
    <w:p w14:paraId="3BF75B44" w14:textId="03A2D221"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92. &lt;#κ=20#&gt; &lt;#β=2#&gt; &lt;#μ=40#&gt;</w:t>
      </w:r>
    </w:p>
    <w:p w14:paraId="11547B0E" w14:textId="4C86FEE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93. &lt;#κ=20#&gt; &lt;#γ=3#&gt; &lt;#ξ̣=60#&gt;</w:t>
      </w:r>
    </w:p>
    <w:p w14:paraId="1BB1EF83" w14:textId="21130C7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94. &lt;#κ=20#&gt; &lt;#δ=4#&gt; &lt;#π̣=80#&gt;</w:t>
      </w:r>
    </w:p>
    <w:p w14:paraId="639B825C" w14:textId="00DB65C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95. &lt;#κ=20#&gt; &lt;#ε=5#&gt; &lt;#ρ=100#&gt;</w:t>
      </w:r>
    </w:p>
    <w:p w14:paraId="12EBE6D2" w14:textId="5347181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96. &lt;#κ=20#&gt; &lt;#ϛ=6#&gt; &lt;#ρκ̣=120#&gt;</w:t>
      </w:r>
    </w:p>
    <w:p w14:paraId="533D5789" w14:textId="6C0DAC4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97. &lt;#κ=20#&gt; &lt;#ζ=7#&gt; &lt;#ρμ=140#&gt;</w:t>
      </w:r>
    </w:p>
    <w:p w14:paraId="2549AEF7" w14:textId="5F63BBA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98. &lt;#κ=20#&gt; &lt;#η=8#&gt; &lt;#ρ</w:t>
      </w:r>
      <w:r w:rsidR="006C1C38" w:rsidRPr="00DF0BA0">
        <w:rPr>
          <w:rFonts w:ascii="IFAO-Grec Unicode" w:eastAsia="KadmosU" w:hAnsi="IFAO-Grec Unicode" w:cs="KadmosU"/>
          <w:sz w:val="24"/>
          <w:szCs w:val="24"/>
          <w:lang w:val="el-GR"/>
        </w:rPr>
        <w:t>[</w:t>
      </w:r>
      <w:r w:rsidRPr="00DF0BA0">
        <w:rPr>
          <w:rFonts w:ascii="IFAO-Grec Unicode" w:eastAsia="KadmosU" w:hAnsi="IFAO-Grec Unicode" w:cs="KadmosU"/>
          <w:sz w:val="24"/>
          <w:szCs w:val="24"/>
          <w:lang w:val="el-GR"/>
        </w:rPr>
        <w:t>ξ</w:t>
      </w:r>
      <w:r w:rsidR="006C1C38" w:rsidRPr="00DF0BA0">
        <w:rPr>
          <w:rFonts w:ascii="IFAO-Grec Unicode" w:eastAsia="KadmosU" w:hAnsi="IFAO-Grec Unicode" w:cs="KadmosU"/>
          <w:sz w:val="24"/>
          <w:szCs w:val="24"/>
          <w:lang w:val="el-GR"/>
        </w:rPr>
        <w:t>]</w:t>
      </w:r>
      <w:r w:rsidRPr="00DF0BA0">
        <w:rPr>
          <w:rFonts w:ascii="IFAO-Grec Unicode" w:eastAsia="KadmosU" w:hAnsi="IFAO-Grec Unicode" w:cs="KadmosU"/>
          <w:sz w:val="24"/>
          <w:szCs w:val="24"/>
          <w:lang w:val="el-GR"/>
        </w:rPr>
        <w:t>=160#&gt;</w:t>
      </w:r>
    </w:p>
    <w:p w14:paraId="096760D9" w14:textId="5E680EA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99. &lt;#κ=20#&gt; &lt;#θ=9#&gt; &lt;#ρπ̣=180#&gt;</w:t>
      </w:r>
    </w:p>
    <w:p w14:paraId="0C217969" w14:textId="37CFEF31"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100. &lt;#κ=20#&gt; &lt;#ι=10#&gt; &lt;#σ=200#&gt;</w:t>
      </w:r>
    </w:p>
    <w:p w14:paraId="130DFE76" w14:textId="2D98F9D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53A6DC06" w14:textId="16296841"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101. &lt;#λ=30#&gt; &lt;#α=1#&gt; &lt;#λ=30#&gt;</w:t>
      </w:r>
    </w:p>
    <w:p w14:paraId="70918EC2" w14:textId="59DD1B4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102. &lt;#λ=30#&gt; &lt;#β=2#&gt; &lt;#ξ=60#&gt;</w:t>
      </w:r>
    </w:p>
    <w:p w14:paraId="1C3314C5" w14:textId="67225FA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103. &lt;#λ=30#&gt; &lt;#γ=3#&gt; &lt;#ϙ=90#&gt;</w:t>
      </w:r>
    </w:p>
    <w:p w14:paraId="31521C28" w14:textId="033CCFC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104. &lt;#λ=30#&gt; &lt;#δ=4#&gt; &lt;#ρκ=120#&gt;</w:t>
      </w:r>
    </w:p>
    <w:p w14:paraId="621B0C60" w14:textId="320D519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105. &lt;#λ=30#&gt; &lt;#ε=5#&gt; &lt;#ρ̣ν=150#&gt;</w:t>
      </w:r>
    </w:p>
    <w:p w14:paraId="649E2D56" w14:textId="67160A8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106. &lt;#λ=30#&gt; &lt;#ϛ=6#&gt; &lt;#ρπ=180#&gt;</w:t>
      </w:r>
    </w:p>
    <w:p w14:paraId="300C24F6" w14:textId="28B615E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107. &lt;#λ=30#&gt; &lt;#ζ=7#&gt; &lt;#σι=210#&gt;</w:t>
      </w:r>
    </w:p>
    <w:p w14:paraId="443E4357" w14:textId="0D12692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108. &lt;#λ=30#&gt; &lt;#η=8#&gt; &lt;:&lt;#σμ=240#&gt;|</w:t>
      </w:r>
      <w:r w:rsidRPr="00DF0BA0">
        <w:rPr>
          <w:rFonts w:ascii="IFAO-Grec Unicode" w:eastAsia="KadmosU" w:hAnsi="IFAO-Grec Unicode" w:cs="KadmosU"/>
          <w:sz w:val="24"/>
          <w:szCs w:val="24"/>
        </w:rPr>
        <w:t>subst</w:t>
      </w:r>
      <w:r w:rsidRPr="00DF0BA0">
        <w:rPr>
          <w:rFonts w:ascii="IFAO-Grec Unicode" w:eastAsia="KadmosU" w:hAnsi="IFAO-Grec Unicode" w:cs="KadmosU"/>
          <w:sz w:val="24"/>
          <w:szCs w:val="24"/>
          <w:lang w:val="el-GR"/>
        </w:rPr>
        <w:t>|&lt;#σπ̣=280#&gt;:&gt;</w:t>
      </w:r>
    </w:p>
    <w:p w14:paraId="0626A1CA" w14:textId="03610C55"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109. &lt;#λ=30#&gt; &lt;#θ=9#&gt; &lt;#σο=270#&gt;</w:t>
      </w:r>
    </w:p>
    <w:p w14:paraId="38DF8A5F" w14:textId="52CCE82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110. &lt;#λ=30#&gt; &lt;#ι=10#&gt; &lt;#τ=300#&gt;</w:t>
      </w:r>
    </w:p>
    <w:p w14:paraId="01A78578" w14:textId="6F38CB55"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704AB0C7" w14:textId="71693D5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111. &lt;#μ=40#&gt; &lt;#α=1#&gt; &lt;#μ=40#&gt;</w:t>
      </w:r>
    </w:p>
    <w:p w14:paraId="4DF74CD9" w14:textId="68771B0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112. &lt;#μ=40#&gt; &lt;#β=2#&gt; &lt;#π=80#&gt;</w:t>
      </w:r>
    </w:p>
    <w:p w14:paraId="5BD8A65C" w14:textId="40E0B41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113. &lt;#μ=40#&gt; &lt;#γ=3#&gt; &lt;#ρκ=120#&gt;</w:t>
      </w:r>
    </w:p>
    <w:p w14:paraId="3E0EC8E3" w14:textId="6CB7276D" w:rsidR="001C62DB" w:rsidRPr="00DF0BA0" w:rsidRDefault="001C62DB" w:rsidP="004E43E3">
      <w:pPr>
        <w:pStyle w:val="NoSpacing"/>
        <w:rPr>
          <w:rFonts w:ascii="IFAO-Grec Unicode" w:hAnsi="IFAO-Grec Unicode" w:cs="Times New Roman"/>
          <w:sz w:val="24"/>
          <w:szCs w:val="24"/>
          <w:lang w:val="el-GR"/>
        </w:rPr>
      </w:pPr>
      <w:r w:rsidRPr="00DF0BA0">
        <w:rPr>
          <w:rFonts w:ascii="IFAO-Grec Unicode" w:hAnsi="IFAO-Grec Unicode" w:cs="Times New Roman"/>
          <w:sz w:val="24"/>
          <w:szCs w:val="24"/>
          <w:lang w:val="el-GR"/>
        </w:rPr>
        <w:t>=&gt;=</w:t>
      </w:r>
      <w:r w:rsidRPr="00DF0BA0">
        <w:rPr>
          <w:rFonts w:ascii="IFAO-Grec Unicode" w:hAnsi="IFAO-Grec Unicode" w:cs="Times New Roman"/>
          <w:sz w:val="24"/>
          <w:szCs w:val="24"/>
        </w:rPr>
        <w:t>D</w:t>
      </w:r>
      <w:r w:rsidRPr="00DF0BA0">
        <w:rPr>
          <w:rFonts w:ascii="IFAO-Grec Unicode" w:hAnsi="IFAO-Grec Unicode" w:cs="Times New Roman"/>
          <w:sz w:val="24"/>
          <w:szCs w:val="24"/>
          <w:lang w:val="el-GR"/>
        </w:rPr>
        <w:t>&gt;</w:t>
      </w:r>
    </w:p>
    <w:p w14:paraId="3763EF49" w14:textId="597C953D" w:rsidR="001C62DB" w:rsidRPr="00DF0BA0" w:rsidRDefault="001C62DB" w:rsidP="004E43E3">
      <w:pPr>
        <w:pStyle w:val="NoSpacing"/>
        <w:rPr>
          <w:rFonts w:ascii="IFAO-Grec Unicode" w:hAnsi="IFAO-Grec Unicode" w:cs="Times New Roman"/>
          <w:sz w:val="24"/>
          <w:szCs w:val="24"/>
          <w:lang w:val="el-GR"/>
        </w:rPr>
      </w:pPr>
      <w:r w:rsidRPr="00DF0BA0">
        <w:rPr>
          <w:rFonts w:ascii="IFAO-Grec Unicode" w:hAnsi="IFAO-Grec Unicode" w:cs="Times New Roman"/>
          <w:sz w:val="24"/>
          <w:szCs w:val="24"/>
          <w:lang w:val="el-GR"/>
        </w:rPr>
        <w:t>&lt;</w:t>
      </w:r>
      <w:r w:rsidRPr="00DF0BA0">
        <w:rPr>
          <w:rFonts w:ascii="IFAO-Grec Unicode" w:hAnsi="IFAO-Grec Unicode" w:cs="Times New Roman"/>
          <w:sz w:val="24"/>
          <w:szCs w:val="24"/>
        </w:rPr>
        <w:t>D</w:t>
      </w:r>
      <w:r w:rsidRPr="00DF0BA0">
        <w:rPr>
          <w:rFonts w:ascii="IFAO-Grec Unicode" w:hAnsi="IFAO-Grec Unicode" w:cs="Times New Roman"/>
          <w:sz w:val="24"/>
          <w:szCs w:val="24"/>
          <w:lang w:val="el-GR"/>
        </w:rPr>
        <w:t>=.</w:t>
      </w:r>
      <w:r w:rsidRPr="00DF0BA0">
        <w:rPr>
          <w:rFonts w:ascii="IFAO-Grec Unicode" w:hAnsi="IFAO-Grec Unicode" w:cs="Times New Roman"/>
          <w:sz w:val="24"/>
          <w:szCs w:val="24"/>
        </w:rPr>
        <w:t>vi</w:t>
      </w:r>
      <w:r w:rsidRPr="00DF0BA0">
        <w:rPr>
          <w:rFonts w:ascii="IFAO-Grec Unicode" w:hAnsi="IFAO-Grec Unicode" w:cs="Times New Roman"/>
          <w:sz w:val="24"/>
          <w:szCs w:val="24"/>
          <w:lang w:val="el-GR"/>
        </w:rPr>
        <w:t>.</w:t>
      </w:r>
      <w:r w:rsidRPr="00DF0BA0">
        <w:rPr>
          <w:rFonts w:ascii="IFAO-Grec Unicode" w:hAnsi="IFAO-Grec Unicode" w:cs="Times New Roman"/>
          <w:sz w:val="24"/>
          <w:szCs w:val="24"/>
        </w:rPr>
        <w:t>column</w:t>
      </w:r>
      <w:r w:rsidRPr="00DF0BA0">
        <w:rPr>
          <w:rFonts w:ascii="IFAO-Grec Unicode" w:hAnsi="IFAO-Grec Unicode" w:cs="Times New Roman"/>
          <w:sz w:val="24"/>
          <w:szCs w:val="24"/>
          <w:lang w:val="el-GR"/>
        </w:rPr>
        <w:t>&lt;=</w:t>
      </w:r>
    </w:p>
    <w:p w14:paraId="6944F10C" w14:textId="40B4779E"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114. &lt;#μ̣=40#&gt; &lt;#δ=4#&gt; &lt;#ρξ=160#&gt;</w:t>
      </w:r>
    </w:p>
    <w:p w14:paraId="72AB2B60" w14:textId="3B5599A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115. &lt;#μ=40#&gt; &lt;#ε=5#&gt; &lt;#σ=200#&gt;</w:t>
      </w:r>
    </w:p>
    <w:p w14:paraId="40BBE635" w14:textId="741C1F6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116</w:t>
      </w:r>
      <w:r w:rsidRPr="00DF0BA0">
        <w:rPr>
          <w:rFonts w:ascii="IFAO-Grec Unicode" w:hAnsi="IFAO-Grec Unicode" w:cs="Times New Roman"/>
          <w:sz w:val="24"/>
          <w:szCs w:val="24"/>
          <w:lang w:val="el-GR"/>
        </w:rPr>
        <w:t xml:space="preserve">. </w:t>
      </w:r>
      <w:r w:rsidRPr="00DF0BA0">
        <w:rPr>
          <w:rFonts w:ascii="IFAO-Grec Unicode" w:eastAsia="KadmosU" w:hAnsi="IFAO-Grec Unicode" w:cs="KadmosU"/>
          <w:sz w:val="24"/>
          <w:szCs w:val="24"/>
          <w:lang w:val="el-GR"/>
        </w:rPr>
        <w:t>&lt;#μ=40#&gt; &lt;#ϛ=6#&gt; &lt;#σμ=240#&gt;</w:t>
      </w:r>
    </w:p>
    <w:p w14:paraId="70F82C07" w14:textId="3AFB8EB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117. &lt;#μ̣=40#&gt; &lt;#ζ=7#&gt; &lt;#σπ=280#&gt;</w:t>
      </w:r>
    </w:p>
    <w:p w14:paraId="50CAFBA8" w14:textId="067E1BB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118. &lt;#μ̣=40#&gt; &lt;#η=8#&gt; &lt;#τκ=320#&gt;</w:t>
      </w:r>
    </w:p>
    <w:p w14:paraId="637A8981" w14:textId="1CFBCF3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119. &lt;#μ=40#&gt; &lt;#θ=9#&gt; &lt;#τξ=360#&gt;</w:t>
      </w:r>
    </w:p>
    <w:p w14:paraId="0A723739" w14:textId="2AE568E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120. &lt;#μ=40#&gt; &lt;#ι=10#&gt; &lt;#υ=400#&gt;</w:t>
      </w:r>
    </w:p>
    <w:p w14:paraId="2E17F49C" w14:textId="2FC17A31"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78ABC553" w14:textId="172D0B2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121. &lt;#ν=50#&gt; &lt;#α=1#&gt; &lt;#ν=50#&gt;</w:t>
      </w:r>
    </w:p>
    <w:p w14:paraId="0CC1B47F" w14:textId="5C25B4E9"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122. &lt;#ν=50#&gt; &lt;#β=2#&gt; &lt;#ρ=100#&gt;</w:t>
      </w:r>
    </w:p>
    <w:p w14:paraId="749AF97C" w14:textId="10C4AF8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123. &lt;#ν=50#&gt; &lt;#γ=3#&gt; &lt;#ρν=150#&gt;</w:t>
      </w:r>
    </w:p>
    <w:p w14:paraId="79B7E7E1" w14:textId="72DC66E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124. &lt;#ν=50#&gt; &lt;#δ=4#&gt; &lt;#σ=200#&gt;</w:t>
      </w:r>
    </w:p>
    <w:p w14:paraId="2FDBC222" w14:textId="735B7C4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125. &lt;#ν=50#&gt; &lt;#ε̣=5#&gt; &lt;#σν=250#&gt;</w:t>
      </w:r>
    </w:p>
    <w:p w14:paraId="00520EAF" w14:textId="10E0C07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126. &lt;#ν=50#&gt; &lt;#ϛ=6#&gt; &lt;#</w:t>
      </w:r>
      <w:commentRangeStart w:id="26"/>
      <w:commentRangeStart w:id="27"/>
      <w:r w:rsidRPr="00DF0BA0">
        <w:rPr>
          <w:rFonts w:ascii="IFAO-Grec Unicode" w:eastAsia="KadmosU" w:hAnsi="IFAO-Grec Unicode" w:cs="KadmosU"/>
          <w:sz w:val="24"/>
          <w:szCs w:val="24"/>
          <w:lang w:val="el-GR"/>
        </w:rPr>
        <w:t>τ=400#&gt;</w:t>
      </w:r>
      <w:commentRangeEnd w:id="26"/>
      <w:r w:rsidRPr="00DF0BA0">
        <w:rPr>
          <w:rStyle w:val="CommentReference"/>
          <w:rFonts w:ascii="IFAO-Grec Unicode" w:hAnsi="IFAO-Grec Unicode"/>
          <w:sz w:val="24"/>
          <w:szCs w:val="24"/>
        </w:rPr>
        <w:commentReference w:id="26"/>
      </w:r>
      <w:commentRangeEnd w:id="27"/>
      <w:r w:rsidR="0045036C" w:rsidRPr="00DF0BA0">
        <w:rPr>
          <w:rStyle w:val="CommentReference"/>
          <w:rFonts w:ascii="IFAO-Grec Unicode" w:hAnsi="IFAO-Grec Unicode"/>
          <w:sz w:val="24"/>
          <w:szCs w:val="24"/>
        </w:rPr>
        <w:commentReference w:id="27"/>
      </w:r>
    </w:p>
    <w:p w14:paraId="23527016" w14:textId="4F3A0BB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127. &lt;#ν̣=50#&gt; &lt;#ζ̣=7#&gt; &lt;#τν=350#&gt;</w:t>
      </w:r>
    </w:p>
    <w:p w14:paraId="1626EAC1" w14:textId="49D87141"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128. &lt;#ν=50#&gt; &lt;#η=8#&gt; &lt;#υ=400#&gt;</w:t>
      </w:r>
    </w:p>
    <w:p w14:paraId="3A6E70DE" w14:textId="6193B95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129. &lt;#ν̣=50#&gt; [&lt;#θ=9#&gt;] &lt;#υν=450#&gt;</w:t>
      </w:r>
    </w:p>
    <w:p w14:paraId="1BC2AEBC" w14:textId="5FAA92F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130. &lt;#ν=50#&gt; &lt;#ι̣=10#&gt; &lt;#φ̣=500#&gt;</w:t>
      </w:r>
    </w:p>
    <w:p w14:paraId="4E1DB4D1" w14:textId="4A87BEF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0A03FD11" w14:textId="011D2F9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131. &lt;#ξ=60#&gt; &lt;#α=1#&gt; &lt;#ξ=60#&gt;</w:t>
      </w:r>
    </w:p>
    <w:p w14:paraId="58A73454" w14:textId="1F0FD3DB"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132. &lt;#ξ=60#&gt; &lt;#β=2#&gt; &lt;#ρ̣κ=120#&gt;</w:t>
      </w:r>
    </w:p>
    <w:p w14:paraId="0C9CD9E7" w14:textId="3F129E3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133. &lt;#ξ̣=60#&gt; &lt;#γ̣=3#&gt; &lt;#ρπ=180#&gt;</w:t>
      </w:r>
    </w:p>
    <w:p w14:paraId="4EE34D6F" w14:textId="2921CFA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134. &lt;#ξ̣=60#&gt; &lt;#δ̣=4#&gt; &lt;#σμ=240#&gt;</w:t>
      </w:r>
    </w:p>
    <w:p w14:paraId="083C4427" w14:textId="4220A8D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135. [&lt;#ξ=60#&gt; &lt;#ε=5#&gt;] &lt;#τ=300#&gt;</w:t>
      </w:r>
    </w:p>
    <w:p w14:paraId="78B8FA11" w14:textId="307F57E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136. &lt;#ξ̣=60#&gt; &lt;#ϛ̣=6#&gt; &lt;#τξ=360#&gt;</w:t>
      </w:r>
    </w:p>
    <w:p w14:paraId="6BE77EBC" w14:textId="23B6A6B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137. &lt;#ξ=60#&gt; &lt;#ζ=7#&gt; &lt;#υκ=420#&gt;</w:t>
      </w:r>
    </w:p>
    <w:p w14:paraId="6EB2DEE2" w14:textId="13506AC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138. &lt;#ξ̣=60#&gt; &lt;#η=8#&gt; &lt;#[υ]π=480#&gt;</w:t>
      </w:r>
    </w:p>
    <w:p w14:paraId="73999162" w14:textId="1FCB6EE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139. &lt;#ξ̣=60#&gt; &lt;#θ=9#&gt; &lt;#[φ]μ̣=540#&gt;</w:t>
      </w:r>
    </w:p>
    <w:p w14:paraId="19B808E9" w14:textId="61FF112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140. &lt;#ξ̣=60#&gt; &lt;#ι̣=10#&gt; &lt;#χ̣=600#&gt;</w:t>
      </w:r>
    </w:p>
    <w:p w14:paraId="172EA83A" w14:textId="5E445BE2"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054ABD02" w14:textId="11B94C60" w:rsidR="001C62DB" w:rsidRPr="00DF0BA0" w:rsidRDefault="001C62DB" w:rsidP="004E43E3">
      <w:pPr>
        <w:pStyle w:val="NoSpacing"/>
        <w:rPr>
          <w:rFonts w:ascii="IFAO-Grec Unicode" w:hAnsi="IFAO-Grec Unicode" w:cs="Times New Roman"/>
          <w:sz w:val="24"/>
          <w:szCs w:val="24"/>
          <w:lang w:val="el-GR"/>
        </w:rPr>
      </w:pPr>
      <w:r w:rsidRPr="00DF0BA0">
        <w:rPr>
          <w:rFonts w:ascii="IFAO-Grec Unicode" w:hAnsi="IFAO-Grec Unicode" w:cs="Times New Roman"/>
          <w:sz w:val="24"/>
          <w:szCs w:val="24"/>
          <w:lang w:val="el-GR"/>
        </w:rPr>
        <w:t>=&gt;=</w:t>
      </w:r>
      <w:r w:rsidRPr="00DF0BA0">
        <w:rPr>
          <w:rFonts w:ascii="IFAO-Grec Unicode" w:hAnsi="IFAO-Grec Unicode" w:cs="Times New Roman"/>
          <w:sz w:val="24"/>
          <w:szCs w:val="24"/>
        </w:rPr>
        <w:t>D</w:t>
      </w:r>
      <w:r w:rsidRPr="00DF0BA0">
        <w:rPr>
          <w:rFonts w:ascii="IFAO-Grec Unicode" w:hAnsi="IFAO-Grec Unicode" w:cs="Times New Roman"/>
          <w:sz w:val="24"/>
          <w:szCs w:val="24"/>
          <w:lang w:val="el-GR"/>
        </w:rPr>
        <w:t>&gt;</w:t>
      </w:r>
    </w:p>
    <w:p w14:paraId="335D36B4" w14:textId="132867F1" w:rsidR="001C62DB" w:rsidRPr="00DF0BA0" w:rsidRDefault="001C62DB" w:rsidP="004E43E3">
      <w:pPr>
        <w:pStyle w:val="NoSpacing"/>
        <w:rPr>
          <w:rFonts w:ascii="IFAO-Grec Unicode" w:hAnsi="IFAO-Grec Unicode" w:cs="Times New Roman"/>
          <w:sz w:val="24"/>
          <w:szCs w:val="24"/>
          <w:lang w:val="el-GR"/>
        </w:rPr>
      </w:pPr>
      <w:r w:rsidRPr="00DF0BA0">
        <w:rPr>
          <w:rFonts w:ascii="IFAO-Grec Unicode" w:hAnsi="IFAO-Grec Unicode" w:cs="Times New Roman"/>
          <w:sz w:val="24"/>
          <w:szCs w:val="24"/>
          <w:lang w:val="el-GR"/>
        </w:rPr>
        <w:t>&lt;</w:t>
      </w:r>
      <w:r w:rsidRPr="00DF0BA0">
        <w:rPr>
          <w:rFonts w:ascii="IFAO-Grec Unicode" w:hAnsi="IFAO-Grec Unicode" w:cs="Times New Roman"/>
          <w:sz w:val="24"/>
          <w:szCs w:val="24"/>
        </w:rPr>
        <w:t>D</w:t>
      </w:r>
      <w:r w:rsidRPr="00DF0BA0">
        <w:rPr>
          <w:rFonts w:ascii="IFAO-Grec Unicode" w:hAnsi="IFAO-Grec Unicode" w:cs="Times New Roman"/>
          <w:sz w:val="24"/>
          <w:szCs w:val="24"/>
          <w:lang w:val="el-GR"/>
        </w:rPr>
        <w:t>=.</w:t>
      </w:r>
      <w:r w:rsidRPr="00DF0BA0">
        <w:rPr>
          <w:rFonts w:ascii="IFAO-Grec Unicode" w:hAnsi="IFAO-Grec Unicode" w:cs="Times New Roman"/>
          <w:sz w:val="24"/>
          <w:szCs w:val="24"/>
        </w:rPr>
        <w:t>vii</w:t>
      </w:r>
      <w:r w:rsidRPr="00DF0BA0">
        <w:rPr>
          <w:rFonts w:ascii="IFAO-Grec Unicode" w:hAnsi="IFAO-Grec Unicode" w:cs="Times New Roman"/>
          <w:sz w:val="24"/>
          <w:szCs w:val="24"/>
          <w:lang w:val="el-GR"/>
        </w:rPr>
        <w:t>.</w:t>
      </w:r>
      <w:r w:rsidRPr="00DF0BA0">
        <w:rPr>
          <w:rFonts w:ascii="IFAO-Grec Unicode" w:hAnsi="IFAO-Grec Unicode" w:cs="Times New Roman"/>
          <w:sz w:val="24"/>
          <w:szCs w:val="24"/>
        </w:rPr>
        <w:t>column</w:t>
      </w:r>
      <w:r w:rsidRPr="00DF0BA0">
        <w:rPr>
          <w:rFonts w:ascii="IFAO-Grec Unicode" w:hAnsi="IFAO-Grec Unicode" w:cs="Times New Roman"/>
          <w:sz w:val="24"/>
          <w:szCs w:val="24"/>
          <w:lang w:val="el-GR"/>
        </w:rPr>
        <w:t>&lt;=</w:t>
      </w:r>
    </w:p>
    <w:p w14:paraId="0DCBF9F9" w14:textId="175CD675"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141. &lt;#ο=70#&gt; &lt;#α=1#&gt; &lt;#ο=70#&gt;</w:t>
      </w:r>
    </w:p>
    <w:p w14:paraId="34635053" w14:textId="7FFF8AC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142. &lt;#ο=70#&gt; &lt;#β=2#&gt; &lt;#ρμ=140#&gt;</w:t>
      </w:r>
    </w:p>
    <w:p w14:paraId="7F896AA7" w14:textId="5FFEC332"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143</w:t>
      </w:r>
      <w:r w:rsidRPr="00DF0BA0">
        <w:rPr>
          <w:rFonts w:ascii="IFAO-Grec Unicode" w:hAnsi="IFAO-Grec Unicode" w:cs="Times New Roman"/>
          <w:sz w:val="24"/>
          <w:szCs w:val="24"/>
          <w:lang w:val="el-GR"/>
        </w:rPr>
        <w:t xml:space="preserve">. </w:t>
      </w:r>
      <w:r w:rsidRPr="00DF0BA0">
        <w:rPr>
          <w:rFonts w:ascii="IFAO-Grec Unicode" w:eastAsia="KadmosU" w:hAnsi="IFAO-Grec Unicode" w:cs="KadmosU"/>
          <w:sz w:val="24"/>
          <w:szCs w:val="24"/>
          <w:lang w:val="el-GR"/>
        </w:rPr>
        <w:t xml:space="preserve">&lt;#ο=70#&gt; &lt;#γ=3#&gt; </w:t>
      </w:r>
      <w:r w:rsidR="00DB111C" w:rsidRPr="00DF0BA0">
        <w:rPr>
          <w:rFonts w:ascii="IFAO-Grec Unicode" w:eastAsia="KadmosU" w:hAnsi="IFAO-Grec Unicode" w:cs="KadmosU"/>
          <w:sz w:val="24"/>
          <w:szCs w:val="24"/>
          <w:lang w:val="el-GR"/>
        </w:rPr>
        <w:t>&lt;:</w:t>
      </w:r>
      <w:r w:rsidRPr="00DF0BA0">
        <w:rPr>
          <w:rFonts w:ascii="IFAO-Grec Unicode" w:eastAsia="KadmosU" w:hAnsi="IFAO-Grec Unicode" w:cs="KadmosU"/>
          <w:sz w:val="24"/>
          <w:szCs w:val="24"/>
          <w:lang w:val="el-GR"/>
        </w:rPr>
        <w:t>&lt;#σι=210#&gt;</w:t>
      </w:r>
      <w:r w:rsidR="00DB111C" w:rsidRPr="00DF0BA0">
        <w:rPr>
          <w:rFonts w:ascii="IFAO-Grec Unicode" w:eastAsia="KadmosU" w:hAnsi="IFAO-Grec Unicode" w:cs="KadmosU"/>
          <w:sz w:val="24"/>
          <w:szCs w:val="24"/>
          <w:lang w:val="el-GR"/>
        </w:rPr>
        <w:t>|</w:t>
      </w:r>
      <w:r w:rsidR="00DB111C" w:rsidRPr="00DF0BA0">
        <w:rPr>
          <w:rFonts w:ascii="IFAO-Grec Unicode" w:eastAsia="KadmosU" w:hAnsi="IFAO-Grec Unicode" w:cs="KadmosU"/>
          <w:sz w:val="24"/>
          <w:szCs w:val="24"/>
        </w:rPr>
        <w:t>subst</w:t>
      </w:r>
      <w:r w:rsidR="00DB111C" w:rsidRPr="00DF0BA0">
        <w:rPr>
          <w:rFonts w:ascii="IFAO-Grec Unicode" w:eastAsia="KadmosU" w:hAnsi="IFAO-Grec Unicode" w:cs="KadmosU"/>
          <w:sz w:val="24"/>
          <w:szCs w:val="24"/>
          <w:lang w:val="el-GR"/>
        </w:rPr>
        <w:t>|&lt;#σκ=220#&gt;:&gt;</w:t>
      </w:r>
    </w:p>
    <w:p w14:paraId="78405A8A" w14:textId="5BB5D41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144. &lt;#ο=70#&gt; &lt;#δ=4#&gt; &lt;#σπ=280#&gt;</w:t>
      </w:r>
    </w:p>
    <w:p w14:paraId="3FF4A886" w14:textId="6CE20672"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145. &lt;#ο=70#&gt; &lt;#ε=5#&gt; &lt;#τν=350#&gt;</w:t>
      </w:r>
    </w:p>
    <w:p w14:paraId="44454EF6" w14:textId="3E6320C5"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146. &lt;#ο=70#&gt; &lt;#ϛ=6#&gt; &lt;#υκ=420#&gt;</w:t>
      </w:r>
    </w:p>
    <w:p w14:paraId="698D679C" w14:textId="4C4BBEC2"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147. &lt;#ο=70#&gt; &lt;#ζ=7#&gt; &lt;#υϙ=490#&gt;</w:t>
      </w:r>
    </w:p>
    <w:p w14:paraId="5A3DA4B9" w14:textId="464528AB"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148. &lt;#ο=70#&gt; &lt;#η=8#&gt; &lt;#φξ=560#&gt;</w:t>
      </w:r>
    </w:p>
    <w:p w14:paraId="38D7EFB1" w14:textId="409A102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149. &lt;#ο=70#&gt; &lt;#θ=9#&gt; &lt;#χλ=630#&gt;</w:t>
      </w:r>
    </w:p>
    <w:p w14:paraId="3C0B73B0" w14:textId="653810B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150. &lt;#ο=70#&gt; &lt;#ι=10#&gt; &lt;#ψ̣=700#&gt;</w:t>
      </w:r>
    </w:p>
    <w:p w14:paraId="2D10A064" w14:textId="5F57696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741AC420" w14:textId="6603A30B"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151. &lt;#π=80#&gt; &lt;#α=1#&gt; &lt;#π̣=80#&gt;</w:t>
      </w:r>
    </w:p>
    <w:p w14:paraId="0CBFB426" w14:textId="2CA8D3C1"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152. &lt;#π=80#&gt; &lt;#β=2#&gt; &lt;#ρ̣[ξ]=160#&gt;</w:t>
      </w:r>
    </w:p>
    <w:p w14:paraId="3EC6C0F5" w14:textId="4E6F189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153. &lt;#π=80#&gt; &lt;#γ=3#&gt; &lt;#σ̣[μ]=240#&gt;</w:t>
      </w:r>
    </w:p>
    <w:p w14:paraId="2C49D132" w14:textId="6C97C549"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154. &lt;#π=80#&gt; &lt;#δ=4#&gt; &lt;#τ[κ]=320#&gt;</w:t>
      </w:r>
    </w:p>
    <w:p w14:paraId="347E426F" w14:textId="48BF82D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155. &lt;#π=80#&gt; &lt;#ε=5#&gt; &lt;#υ=400#&gt;</w:t>
      </w:r>
    </w:p>
    <w:p w14:paraId="786C4FA7" w14:textId="3EA08BE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156. &lt;#π=80#&gt; &lt;#ϛ=6#&gt; &lt;#υπ=480#&gt;</w:t>
      </w:r>
    </w:p>
    <w:p w14:paraId="34D1B1C3" w14:textId="157B43F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157. &lt;#π=80#&gt; &lt;#ζ=7#&gt; &lt;#φξ=560#&gt;</w:t>
      </w:r>
    </w:p>
    <w:p w14:paraId="7C65120D" w14:textId="4BFF78E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158. &lt;#π=80#&gt; &lt;#η=8#&gt; &lt;#χμ=640#&gt;</w:t>
      </w:r>
    </w:p>
    <w:p w14:paraId="579645F7" w14:textId="03DB89D5"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159. &lt;#π=80#&gt; &lt;#θ=9#&gt; &lt;#ψκ=720#&gt;</w:t>
      </w:r>
    </w:p>
    <w:p w14:paraId="17CD8EFC" w14:textId="6A49B20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160. &lt;#π=80#&gt; &lt;#ι=10#&gt; &lt;#ω=800#&gt;</w:t>
      </w:r>
    </w:p>
    <w:p w14:paraId="117DFD07" w14:textId="0339B04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58ED1AD6" w14:textId="2828A192"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161. &lt;#ϙ=90#&gt; &lt;#α=1#&gt; &lt;#ϙ=90#&gt;</w:t>
      </w:r>
    </w:p>
    <w:p w14:paraId="4288CCE4" w14:textId="416E23F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162. &lt;#ϙ=90#&gt; &lt;#β=2#&gt; &lt;#ρπ=180#&gt;</w:t>
      </w:r>
    </w:p>
    <w:p w14:paraId="3281E002" w14:textId="3083A985"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163. &lt;#ϙ=90#&gt; &lt;#γ=3#&gt; &lt;#σο=270#&gt;</w:t>
      </w:r>
    </w:p>
    <w:p w14:paraId="3DE1429B" w14:textId="35FE272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164. &lt;#ϙ=90#&gt; &lt;#δ=4#&gt; &lt;#τξ=360#&gt;</w:t>
      </w:r>
    </w:p>
    <w:p w14:paraId="3E199FD2" w14:textId="3C6960A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165. &lt;#ϙ=90#&gt; &lt;#ε=5#&gt; &lt;#υν=450#&gt;</w:t>
      </w:r>
    </w:p>
    <w:p w14:paraId="53D2E3DB" w14:textId="4A72518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166. &lt;#ϙ=90#&gt; &lt;#ϛ=6#&gt; &lt;#φμ=540#&gt;</w:t>
      </w:r>
    </w:p>
    <w:p w14:paraId="55076579" w14:textId="38C50875"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167. &lt;#ϙ=90#&gt; &lt;#ζ̣=7#&gt; &lt;#χ̣λ=630#&gt;</w:t>
      </w:r>
    </w:p>
    <w:p w14:paraId="6B011928" w14:textId="78D7E8C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168. &lt;#ϙ=90#&gt; &lt;#η̣=8#&gt; &lt;#ψκ=720#&gt;</w:t>
      </w:r>
    </w:p>
    <w:p w14:paraId="33FF8F06" w14:textId="644EA70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169. &lt;#ϙ=90#&gt; &lt;#θ=9#&gt; &lt;#[ω]ι̣=810#&gt;</w:t>
      </w:r>
    </w:p>
    <w:p w14:paraId="537E4182" w14:textId="6727FE8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170. &lt;#ϙ=90#&gt; &lt;#ι=10#&gt; &lt;#Ϡ=900#&gt;</w:t>
      </w:r>
    </w:p>
    <w:p w14:paraId="7F6CAA1D" w14:textId="72E84241"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14CFC10B" w14:textId="4F6BC6E2"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171. &lt;#ρ=100#&gt; &lt;#α=1#&gt; &lt;#ρ=100#&gt;</w:t>
      </w:r>
    </w:p>
    <w:p w14:paraId="0F105A26" w14:textId="6C5AD13F" w:rsidR="001C62DB" w:rsidRPr="00DF0BA0" w:rsidRDefault="001C62DB" w:rsidP="004E43E3">
      <w:pPr>
        <w:pStyle w:val="NoSpacing"/>
        <w:rPr>
          <w:rFonts w:ascii="IFAO-Grec Unicode" w:hAnsi="IFAO-Grec Unicode" w:cs="Times New Roman"/>
          <w:sz w:val="24"/>
          <w:szCs w:val="24"/>
          <w:lang w:val="el-GR"/>
        </w:rPr>
      </w:pPr>
      <w:r w:rsidRPr="00DF0BA0">
        <w:rPr>
          <w:rFonts w:ascii="IFAO-Grec Unicode" w:hAnsi="IFAO-Grec Unicode" w:cs="Times New Roman"/>
          <w:sz w:val="24"/>
          <w:szCs w:val="24"/>
          <w:lang w:val="el-GR"/>
        </w:rPr>
        <w:t>=&gt;=</w:t>
      </w:r>
      <w:r w:rsidRPr="00DF0BA0">
        <w:rPr>
          <w:rFonts w:ascii="IFAO-Grec Unicode" w:hAnsi="IFAO-Grec Unicode" w:cs="Times New Roman"/>
          <w:sz w:val="24"/>
          <w:szCs w:val="24"/>
        </w:rPr>
        <w:t>D</w:t>
      </w:r>
      <w:r w:rsidRPr="00DF0BA0">
        <w:rPr>
          <w:rFonts w:ascii="IFAO-Grec Unicode" w:hAnsi="IFAO-Grec Unicode" w:cs="Times New Roman"/>
          <w:sz w:val="24"/>
          <w:szCs w:val="24"/>
          <w:lang w:val="el-GR"/>
        </w:rPr>
        <w:t>&gt;</w:t>
      </w:r>
    </w:p>
    <w:p w14:paraId="671394EE" w14:textId="53E2F57D" w:rsidR="001C62DB" w:rsidRPr="00DF0BA0" w:rsidRDefault="001C62DB" w:rsidP="004E43E3">
      <w:pPr>
        <w:pStyle w:val="NoSpacing"/>
        <w:rPr>
          <w:rFonts w:ascii="IFAO-Grec Unicode" w:hAnsi="IFAO-Grec Unicode" w:cs="Times New Roman"/>
          <w:sz w:val="24"/>
          <w:szCs w:val="24"/>
          <w:lang w:val="el-GR"/>
        </w:rPr>
      </w:pPr>
      <w:r w:rsidRPr="00DF0BA0">
        <w:rPr>
          <w:rFonts w:ascii="IFAO-Grec Unicode" w:hAnsi="IFAO-Grec Unicode" w:cs="Times New Roman"/>
          <w:sz w:val="24"/>
          <w:szCs w:val="24"/>
          <w:lang w:val="el-GR"/>
        </w:rPr>
        <w:t>&lt;</w:t>
      </w:r>
      <w:r w:rsidRPr="00DF0BA0">
        <w:rPr>
          <w:rFonts w:ascii="IFAO-Grec Unicode" w:hAnsi="IFAO-Grec Unicode" w:cs="Times New Roman"/>
          <w:sz w:val="24"/>
          <w:szCs w:val="24"/>
        </w:rPr>
        <w:t>D</w:t>
      </w:r>
      <w:r w:rsidRPr="00DF0BA0">
        <w:rPr>
          <w:rFonts w:ascii="IFAO-Grec Unicode" w:hAnsi="IFAO-Grec Unicode" w:cs="Times New Roman"/>
          <w:sz w:val="24"/>
          <w:szCs w:val="24"/>
          <w:lang w:val="el-GR"/>
        </w:rPr>
        <w:t>=.</w:t>
      </w:r>
      <w:r w:rsidRPr="00DF0BA0">
        <w:rPr>
          <w:rFonts w:ascii="IFAO-Grec Unicode" w:hAnsi="IFAO-Grec Unicode" w:cs="Times New Roman"/>
          <w:sz w:val="24"/>
          <w:szCs w:val="24"/>
        </w:rPr>
        <w:t>viii</w:t>
      </w:r>
      <w:r w:rsidRPr="00DF0BA0">
        <w:rPr>
          <w:rFonts w:ascii="IFAO-Grec Unicode" w:hAnsi="IFAO-Grec Unicode" w:cs="Times New Roman"/>
          <w:sz w:val="24"/>
          <w:szCs w:val="24"/>
          <w:lang w:val="el-GR"/>
        </w:rPr>
        <w:t>.</w:t>
      </w:r>
      <w:r w:rsidRPr="00DF0BA0">
        <w:rPr>
          <w:rFonts w:ascii="IFAO-Grec Unicode" w:hAnsi="IFAO-Grec Unicode" w:cs="Times New Roman"/>
          <w:sz w:val="24"/>
          <w:szCs w:val="24"/>
        </w:rPr>
        <w:t>column</w:t>
      </w:r>
      <w:r w:rsidRPr="00DF0BA0">
        <w:rPr>
          <w:rFonts w:ascii="IFAO-Grec Unicode" w:hAnsi="IFAO-Grec Unicode" w:cs="Times New Roman"/>
          <w:sz w:val="24"/>
          <w:szCs w:val="24"/>
          <w:lang w:val="el-GR"/>
        </w:rPr>
        <w:t>&lt;=</w:t>
      </w:r>
    </w:p>
    <w:p w14:paraId="0DE857F7" w14:textId="106508A2"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172. &lt;#ρ̣=100#&gt; &lt;#β̣=2#&gt; [&lt;#σ=200#&gt;]</w:t>
      </w:r>
    </w:p>
    <w:p w14:paraId="0FFBEF39" w14:textId="62B743F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173. &lt;#ρ=100#&gt; &lt;#γ=3#&gt; &lt;#τ=300#&gt;</w:t>
      </w:r>
    </w:p>
    <w:p w14:paraId="2F6EEE28" w14:textId="024B841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174</w:t>
      </w:r>
      <w:r w:rsidRPr="00DF0BA0">
        <w:rPr>
          <w:rFonts w:ascii="IFAO-Grec Unicode" w:hAnsi="IFAO-Grec Unicode" w:cs="Times New Roman"/>
          <w:sz w:val="24"/>
          <w:szCs w:val="24"/>
          <w:lang w:val="el-GR"/>
        </w:rPr>
        <w:t xml:space="preserve">. </w:t>
      </w:r>
      <w:r w:rsidRPr="00DF0BA0">
        <w:rPr>
          <w:rFonts w:ascii="IFAO-Grec Unicode" w:eastAsia="KadmosU" w:hAnsi="IFAO-Grec Unicode" w:cs="KadmosU"/>
          <w:sz w:val="24"/>
          <w:szCs w:val="24"/>
          <w:lang w:val="el-GR"/>
        </w:rPr>
        <w:t>&lt;#ρ̣=100#&gt; &lt;#δ=4#&gt; &lt;#υ=400#&gt;</w:t>
      </w:r>
    </w:p>
    <w:p w14:paraId="7ACBF688" w14:textId="56A7356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175. &lt;#ρ̣=100#&gt; &lt;#ε̣=5#&gt; &lt;#φ=500#&gt;</w:t>
      </w:r>
    </w:p>
    <w:p w14:paraId="13A84093" w14:textId="05E0015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176. &lt;#ρ̣=100#&gt; &lt;#ϛ=6#&gt; &lt;#χ=600#&gt;</w:t>
      </w:r>
    </w:p>
    <w:p w14:paraId="75CD4255" w14:textId="45EC5E2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177. &lt;#ρ=100#&gt; &lt;#ζ=7#&gt; &lt;#ψ=700#&gt;</w:t>
      </w:r>
    </w:p>
    <w:p w14:paraId="7B660CA5" w14:textId="499D160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178. &lt;#ρ=100#&gt; &lt;#η=8#&gt; &lt;#ω=800#&gt;</w:t>
      </w:r>
    </w:p>
    <w:p w14:paraId="69A18BB6" w14:textId="51226AB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 xml:space="preserve">179. &lt;#ρ=100#&gt; &lt;#θ=9#&gt; &lt;#Ϡ=900#&gt; </w:t>
      </w:r>
    </w:p>
    <w:p w14:paraId="79E076A2" w14:textId="4F5BEBB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180. &lt;#ρ=100#&gt; [&lt;#ι=10#&gt; &lt;#Α=1000#&gt;]</w:t>
      </w:r>
    </w:p>
    <w:p w14:paraId="1182D15F" w14:textId="354D9DE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281FC5F6" w14:textId="771EFFA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181. &lt;#σ=200#&gt; &lt;#α=1#&gt; &lt;#σ=200#&gt;</w:t>
      </w:r>
    </w:p>
    <w:p w14:paraId="4C953D11" w14:textId="581DD50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182. &lt;#σ=200#&gt; &lt;#β=2#&gt; &lt;#υ=400#&gt;</w:t>
      </w:r>
    </w:p>
    <w:p w14:paraId="4000DE87" w14:textId="7C32178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183. &lt;#σ=200#&gt; &lt;#γ=3#&gt; &lt;#χ=600#&gt;</w:t>
      </w:r>
    </w:p>
    <w:p w14:paraId="6F0E0B44" w14:textId="1BD45A8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184. [&lt;#σ=200#&gt;] &lt;#δ=4#&gt; &lt;#ω=800#&gt;</w:t>
      </w:r>
    </w:p>
    <w:p w14:paraId="7968F2D3" w14:textId="2CDF9F5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185. &lt;#σ̣=200#&gt; [&lt;#ε=5#&gt;] &lt;#Α̣=1000#&gt;</w:t>
      </w:r>
    </w:p>
    <w:p w14:paraId="2A87E2ED" w14:textId="4D42C7B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186. &lt;#σ=200#&gt; &lt;#ϛ=6#&gt; &lt;#Α[σ]=1200#&gt;</w:t>
      </w:r>
    </w:p>
    <w:p w14:paraId="50A717D7" w14:textId="62E7AE8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187. &lt;#σ=200#&gt; &lt;#ζ=7#&gt; &lt;#[Α]υ=1400#&gt;</w:t>
      </w:r>
    </w:p>
    <w:p w14:paraId="67402189" w14:textId="7B1112C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188. &lt;#σ=200#&gt; &lt;#η=8#&gt; &lt;#Αχ=1600#&gt;</w:t>
      </w:r>
    </w:p>
    <w:p w14:paraId="6C164584" w14:textId="3EDF8C1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189. &lt;#σ̣=200#&gt; &lt;#θ=9#&gt; &lt;#Αω̣=1800#&gt;</w:t>
      </w:r>
    </w:p>
    <w:p w14:paraId="091FEFD6" w14:textId="1943A3A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190. &lt;#σ=200#&gt; &lt;#ι=10#&gt; &lt;#Β=2000#&gt;</w:t>
      </w:r>
    </w:p>
    <w:p w14:paraId="05C73056" w14:textId="7569C63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753E488A" w14:textId="4F298DF5"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191. &lt;#τ=300#&gt; &lt;#α=1#&gt; &lt;#τ̣=300#&gt;</w:t>
      </w:r>
    </w:p>
    <w:p w14:paraId="4867EF8F" w14:textId="29881D7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192. &lt;#τ=300#&gt; &lt;#β=2#&gt; &lt;#χ=600#&gt;</w:t>
      </w:r>
    </w:p>
    <w:p w14:paraId="151B74FC" w14:textId="207F81A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193. &lt;#τ=300#&gt; &lt;#γ=3#&gt; &lt;#Ϡ=900#&gt;</w:t>
      </w:r>
    </w:p>
    <w:p w14:paraId="195AD1A7" w14:textId="4ED0C3B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194. &lt;#τ=300#&gt; &lt;#δ=4#&gt; &lt;#Ασ=1200#&gt;</w:t>
      </w:r>
    </w:p>
    <w:p w14:paraId="29FBF532" w14:textId="2607838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195. &lt;#τ=300#&gt; &lt;#ε=5#&gt; &lt;#Αφ=1500#&gt;</w:t>
      </w:r>
    </w:p>
    <w:p w14:paraId="01EDD800" w14:textId="239BE0E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196. &lt;#τ=300#&gt; &lt;#ϛ=6#&gt; &lt;#Αω=1800#&gt;</w:t>
      </w:r>
    </w:p>
    <w:p w14:paraId="0BC3351F" w14:textId="497E826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197. &lt;#τ=300#&gt; &lt;#ζ=7#&gt; &lt;#Βρ=2100#&gt;</w:t>
      </w:r>
    </w:p>
    <w:p w14:paraId="7DB05D31" w14:textId="2641604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198. &lt;#τ=300#&gt; &lt;#η=8#&gt; &lt;#Βυ=2400#&gt;</w:t>
      </w:r>
    </w:p>
    <w:p w14:paraId="069FB411" w14:textId="50DF4E3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199. &lt;#τ=300#&gt; &lt;#θ=9#&gt; &lt;#Βψ=2700#&gt;</w:t>
      </w:r>
    </w:p>
    <w:p w14:paraId="568CFD07" w14:textId="1DB48ACC" w:rsidR="001C62DB" w:rsidRPr="00726D98" w:rsidRDefault="001C62DB" w:rsidP="004E43E3">
      <w:pPr>
        <w:pStyle w:val="NoSpacing"/>
        <w:rPr>
          <w:rFonts w:ascii="IFAO-Grec Unicode" w:eastAsia="KadmosU" w:hAnsi="IFAO-Grec Unicode" w:cs="KadmosU"/>
          <w:sz w:val="24"/>
          <w:szCs w:val="24"/>
        </w:rPr>
      </w:pPr>
      <w:r w:rsidRPr="00726D98">
        <w:rPr>
          <w:rFonts w:ascii="IFAO-Grec Unicode" w:eastAsia="KadmosU" w:hAnsi="IFAO-Grec Unicode" w:cs="KadmosU"/>
          <w:sz w:val="24"/>
          <w:szCs w:val="24"/>
        </w:rPr>
        <w:t>200. &lt;#</w:t>
      </w:r>
      <w:r w:rsidRPr="00DF0BA0">
        <w:rPr>
          <w:rFonts w:ascii="IFAO-Grec Unicode" w:eastAsia="KadmosU" w:hAnsi="IFAO-Grec Unicode" w:cs="KadmosU"/>
          <w:sz w:val="24"/>
          <w:szCs w:val="24"/>
          <w:lang w:val="el-GR"/>
        </w:rPr>
        <w:t>τ</w:t>
      </w:r>
      <w:r w:rsidRPr="00726D98">
        <w:rPr>
          <w:rFonts w:ascii="IFAO-Grec Unicode" w:eastAsia="KadmosU" w:hAnsi="IFAO-Grec Unicode" w:cs="KadmosU"/>
          <w:sz w:val="24"/>
          <w:szCs w:val="24"/>
        </w:rPr>
        <w:t>=300#&gt; &lt;#</w:t>
      </w:r>
      <w:r w:rsidRPr="00DF0BA0">
        <w:rPr>
          <w:rFonts w:ascii="IFAO-Grec Unicode" w:eastAsia="KadmosU" w:hAnsi="IFAO-Grec Unicode" w:cs="KadmosU"/>
          <w:sz w:val="24"/>
          <w:szCs w:val="24"/>
          <w:lang w:val="el-GR"/>
        </w:rPr>
        <w:t>ι</w:t>
      </w:r>
      <w:r w:rsidRPr="00726D98">
        <w:rPr>
          <w:rFonts w:ascii="IFAO-Grec Unicode" w:eastAsia="KadmosU" w:hAnsi="IFAO-Grec Unicode" w:cs="KadmosU"/>
          <w:sz w:val="24"/>
          <w:szCs w:val="24"/>
        </w:rPr>
        <w:t>̣=10#&gt; &lt;#</w:t>
      </w:r>
      <w:r w:rsidRPr="00DF0BA0">
        <w:rPr>
          <w:rFonts w:ascii="IFAO-Grec Unicode" w:eastAsia="KadmosU" w:hAnsi="IFAO-Grec Unicode" w:cs="KadmosU"/>
          <w:sz w:val="24"/>
          <w:szCs w:val="24"/>
          <w:lang w:val="el-GR"/>
        </w:rPr>
        <w:t>Γ</w:t>
      </w:r>
      <w:r w:rsidRPr="00726D98">
        <w:rPr>
          <w:rFonts w:ascii="IFAO-Grec Unicode" w:eastAsia="KadmosU" w:hAnsi="IFAO-Grec Unicode" w:cs="KadmosU"/>
          <w:sz w:val="24"/>
          <w:szCs w:val="24"/>
        </w:rPr>
        <w:t>=3000#&gt;</w:t>
      </w:r>
    </w:p>
    <w:p w14:paraId="686225CB" w14:textId="7E8E722D" w:rsidR="001C62DB" w:rsidRPr="00726D98" w:rsidRDefault="001C62DB" w:rsidP="004E43E3">
      <w:pPr>
        <w:pStyle w:val="NoSpacing"/>
        <w:rPr>
          <w:rFonts w:ascii="IFAO-Grec Unicode" w:eastAsia="KadmosU" w:hAnsi="IFAO-Grec Unicode" w:cs="KadmosU"/>
          <w:sz w:val="24"/>
          <w:szCs w:val="24"/>
        </w:rPr>
      </w:pPr>
      <w:r w:rsidRPr="00726D98">
        <w:rPr>
          <w:rFonts w:ascii="IFAO-Grec Unicode" w:eastAsia="KadmosU" w:hAnsi="IFAO-Grec Unicode" w:cs="KadmosU"/>
          <w:sz w:val="24"/>
          <w:szCs w:val="24"/>
        </w:rPr>
        <w:t>----</w:t>
      </w:r>
    </w:p>
    <w:p w14:paraId="74AF2DA9" w14:textId="351DA71C" w:rsidR="001C62DB" w:rsidRPr="00726D98" w:rsidRDefault="001C62DB" w:rsidP="004E43E3">
      <w:pPr>
        <w:pStyle w:val="NoSpacing"/>
        <w:rPr>
          <w:rFonts w:ascii="IFAO-Grec Unicode" w:eastAsia="KadmosU" w:hAnsi="IFAO-Grec Unicode" w:cs="KadmosU"/>
          <w:sz w:val="24"/>
          <w:szCs w:val="24"/>
        </w:rPr>
      </w:pPr>
      <w:r w:rsidRPr="00726D98">
        <w:rPr>
          <w:rFonts w:ascii="IFAO-Grec Unicode" w:eastAsia="KadmosU" w:hAnsi="IFAO-Grec Unicode" w:cs="KadmosU"/>
          <w:sz w:val="24"/>
          <w:szCs w:val="24"/>
        </w:rPr>
        <w:t>=&gt;=</w:t>
      </w:r>
      <w:r w:rsidRPr="00DF0BA0">
        <w:rPr>
          <w:rFonts w:ascii="IFAO-Grec Unicode" w:eastAsia="KadmosU" w:hAnsi="IFAO-Grec Unicode" w:cs="KadmosU"/>
          <w:sz w:val="24"/>
          <w:szCs w:val="24"/>
        </w:rPr>
        <w:t>D</w:t>
      </w:r>
      <w:r w:rsidRPr="00726D98">
        <w:rPr>
          <w:rFonts w:ascii="IFAO-Grec Unicode" w:eastAsia="KadmosU" w:hAnsi="IFAO-Grec Unicode" w:cs="KadmosU"/>
          <w:sz w:val="24"/>
          <w:szCs w:val="24"/>
        </w:rPr>
        <w:t>&gt;</w:t>
      </w:r>
    </w:p>
    <w:p w14:paraId="1720BDF0" w14:textId="28BB76C6" w:rsidR="001C62DB" w:rsidRPr="00726D98" w:rsidRDefault="001C62DB" w:rsidP="004E43E3">
      <w:pPr>
        <w:pStyle w:val="NoSpacing"/>
        <w:rPr>
          <w:rFonts w:ascii="IFAO-Grec Unicode" w:eastAsia="KadmosU" w:hAnsi="IFAO-Grec Unicode" w:cs="KadmosU"/>
          <w:sz w:val="24"/>
          <w:szCs w:val="24"/>
        </w:rPr>
      </w:pPr>
      <w:r w:rsidRPr="00726D98">
        <w:rPr>
          <w:rFonts w:ascii="IFAO-Grec Unicode" w:eastAsia="KadmosU" w:hAnsi="IFAO-Grec Unicode" w:cs="KadmosU"/>
          <w:sz w:val="24"/>
          <w:szCs w:val="24"/>
        </w:rPr>
        <w:t>&lt;</w:t>
      </w:r>
      <w:r w:rsidRPr="00DF0BA0">
        <w:rPr>
          <w:rFonts w:ascii="IFAO-Grec Unicode" w:eastAsia="KadmosU" w:hAnsi="IFAO-Grec Unicode" w:cs="KadmosU"/>
          <w:sz w:val="24"/>
          <w:szCs w:val="24"/>
        </w:rPr>
        <w:t>D</w:t>
      </w:r>
      <w:r w:rsidRPr="00726D98">
        <w:rPr>
          <w:rFonts w:ascii="IFAO-Grec Unicode" w:eastAsia="KadmosU" w:hAnsi="IFAO-Grec Unicode" w:cs="KadmosU"/>
          <w:sz w:val="24"/>
          <w:szCs w:val="24"/>
        </w:rPr>
        <w:t>=.</w:t>
      </w:r>
      <w:r w:rsidRPr="00DF0BA0">
        <w:rPr>
          <w:rFonts w:ascii="IFAO-Grec Unicode" w:eastAsia="KadmosU" w:hAnsi="IFAO-Grec Unicode" w:cs="KadmosU"/>
          <w:sz w:val="24"/>
          <w:szCs w:val="24"/>
        </w:rPr>
        <w:t>ix</w:t>
      </w:r>
      <w:r w:rsidRPr="00726D98">
        <w:rPr>
          <w:rFonts w:ascii="IFAO-Grec Unicode" w:eastAsia="KadmosU" w:hAnsi="IFAO-Grec Unicode" w:cs="KadmosU"/>
          <w:sz w:val="24"/>
          <w:szCs w:val="24"/>
        </w:rPr>
        <w:t>.</w:t>
      </w:r>
      <w:r w:rsidRPr="00DF0BA0">
        <w:rPr>
          <w:rFonts w:ascii="IFAO-Grec Unicode" w:eastAsia="KadmosU" w:hAnsi="IFAO-Grec Unicode" w:cs="KadmosU"/>
          <w:sz w:val="24"/>
          <w:szCs w:val="24"/>
        </w:rPr>
        <w:t>column</w:t>
      </w:r>
      <w:r w:rsidRPr="00726D98">
        <w:rPr>
          <w:rFonts w:ascii="IFAO-Grec Unicode" w:eastAsia="KadmosU" w:hAnsi="IFAO-Grec Unicode" w:cs="KadmosU"/>
          <w:sz w:val="24"/>
          <w:szCs w:val="24"/>
        </w:rPr>
        <w:t>&lt;=</w:t>
      </w:r>
    </w:p>
    <w:p w14:paraId="5FBF0612" w14:textId="7928F23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201. [&lt;#υ=400#&gt; &lt;#α=1#&gt; &lt;#υ=400#&gt;]</w:t>
      </w:r>
    </w:p>
    <w:p w14:paraId="1DF13C37" w14:textId="3043595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202. [&lt;#υ=400#&gt;] &lt;#β=2#&gt; &lt;#ω=800#&gt;</w:t>
      </w:r>
    </w:p>
    <w:p w14:paraId="5E798A60" w14:textId="23AF5B3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203. [&lt;#υ=400#&gt;] &lt;#γ=3#&gt; &lt;#Ασ=1200#&gt;</w:t>
      </w:r>
    </w:p>
    <w:p w14:paraId="40C8E40B" w14:textId="67E5792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204. [&lt;#υ=400#&gt;] &lt;#δ̣=4#&gt; &lt;#Αχ̣=1600#&gt;</w:t>
      </w:r>
    </w:p>
    <w:p w14:paraId="12A5703A" w14:textId="0342132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205. [&lt;#υ=400#&gt;] &lt;#ε̣=5#&gt; &lt;#Β=2000#&gt;</w:t>
      </w:r>
    </w:p>
    <w:p w14:paraId="2C1E0396" w14:textId="261E05E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206. [&lt;#υ=400#&gt; &lt;#ϛ=6#&gt;] &lt;#Β̣[υ]=2400#&gt;</w:t>
      </w:r>
    </w:p>
    <w:p w14:paraId="2CFB390F" w14:textId="425BD4C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207. [&lt;#υ=400#&gt; &lt;#ζ=7#&gt; &lt;#Βω=2800#&gt;]</w:t>
      </w:r>
    </w:p>
    <w:p w14:paraId="3F983F2A" w14:textId="52E9965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208. [&lt;#υ=400#&gt; &lt;#η=8#&gt; &lt;#Γσ=3200#&gt;]</w:t>
      </w:r>
    </w:p>
    <w:p w14:paraId="08D8529D" w14:textId="20D00E0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209. [&lt;#υ=400#&gt; &lt;#θ=9#&gt; &lt;#Γχ=3600#&gt;]</w:t>
      </w:r>
    </w:p>
    <w:p w14:paraId="2DF23804" w14:textId="509AFAA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210. [&lt;#υ=400#&gt; &lt;#ι=10#&gt; &lt;#Δ=4000#&gt;]</w:t>
      </w:r>
    </w:p>
    <w:p w14:paraId="1CC4A148" w14:textId="111C903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1B4AC038" w14:textId="7EDEC4C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211. [&lt;#φ=500#&gt; &lt;#α=1#&gt; &lt;#φ=500#&gt;]</w:t>
      </w:r>
    </w:p>
    <w:p w14:paraId="5C2F50F5" w14:textId="2F759BC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212. [&lt;#φ=500#&gt; &lt;#β=2#&gt; &lt;#Α=1000#&gt;]</w:t>
      </w:r>
    </w:p>
    <w:p w14:paraId="26448B47" w14:textId="4DE5F9D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213. [&lt;#φ=500#&gt; &lt;#γ=3#&gt; &lt;#Αφ=1500#&gt;]</w:t>
      </w:r>
    </w:p>
    <w:p w14:paraId="66221416" w14:textId="407E585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214. &lt;#φ=500#&gt; &lt;#δ̣=4#&gt; [&lt;#Β=2000#&gt;]</w:t>
      </w:r>
    </w:p>
    <w:p w14:paraId="5030EFBE" w14:textId="031FA36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215. &lt;#φ=500#&gt; [&lt;#ε=5#&gt; &lt;#Βφ=2500#&gt;]</w:t>
      </w:r>
    </w:p>
    <w:p w14:paraId="795DC74D" w14:textId="2FCC8E5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216. &lt;#φ=500#&gt; &lt;#ϛ̣=6#&gt; [&lt;#Γ=3000#&gt;]</w:t>
      </w:r>
    </w:p>
    <w:p w14:paraId="745C86B6" w14:textId="36B4B66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217. &lt;#φ=500#&gt; &lt;#ζ̣=7#&gt; &lt;#[Γφ̣]=3500#&gt;</w:t>
      </w:r>
    </w:p>
    <w:p w14:paraId="08E6A20B" w14:textId="3A46D48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218. &lt;#φ=500#&gt; &lt;#η=8#&gt; &lt;#Δ=4000#&gt;</w:t>
      </w:r>
    </w:p>
    <w:p w14:paraId="1D55B6E5" w14:textId="42E7F179"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219. &lt;#φ=500#&gt; &lt;#θ=9#&gt; &lt;#Δφ=4500#&gt;</w:t>
      </w:r>
    </w:p>
    <w:p w14:paraId="0EE6FB85" w14:textId="21591B9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220. &lt;#φ=500#&gt; &lt;#ι=10#&gt; &lt;#Ε=5000#&gt;</w:t>
      </w:r>
    </w:p>
    <w:p w14:paraId="1445884B" w14:textId="2A980ED9"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012B35F5" w14:textId="5B5D4705"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221. &lt;#χ=600#&gt; &lt;#α̣=1#&gt; &lt;#χ=600#&gt;</w:t>
      </w:r>
    </w:p>
    <w:p w14:paraId="71C1A7BB" w14:textId="068591E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222. &lt;#χ=600#&gt; &lt;#β̣=2#&gt; &lt;#Ασ=1200#&gt;</w:t>
      </w:r>
    </w:p>
    <w:p w14:paraId="2D4CA5D3" w14:textId="20AC63D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223. &lt;#χ=600#&gt; &lt;#γ̣=3#&gt; &lt;#Αω=1800#&gt;</w:t>
      </w:r>
    </w:p>
    <w:p w14:paraId="70825C74" w14:textId="492C15F9"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224. &lt;#χ=600#&gt; &lt;#[δ]=4#&gt; &lt;#Βυ=2400#&gt;</w:t>
      </w:r>
    </w:p>
    <w:p w14:paraId="5421AEF2" w14:textId="1B6854B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225. &lt;#χ=600#&gt; &lt;#ε̣=5#&gt; &lt;#Γ=3000#&gt;</w:t>
      </w:r>
    </w:p>
    <w:p w14:paraId="2B416DD4" w14:textId="3A04058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226. &lt;#χ=600#&gt; &lt;#ϛ̣=6#&gt; &lt;#Γχ=3600#&gt;</w:t>
      </w:r>
    </w:p>
    <w:p w14:paraId="081F37C9" w14:textId="4E5ABF89"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227. &lt;#χ=600#&gt; &lt;#ζ̣=7#&gt; &lt;#Δσ=4200#&gt;</w:t>
      </w:r>
    </w:p>
    <w:p w14:paraId="30ABBE5C" w14:textId="707D1FE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228. &lt;#χ=600#&gt; &lt;#η̣=8#&gt; &lt;#Δω̣=4800#&gt;</w:t>
      </w:r>
    </w:p>
    <w:p w14:paraId="5802C341" w14:textId="35809CDC" w:rsidR="001C62DB" w:rsidRPr="00DF0BA0" w:rsidRDefault="001C62DB" w:rsidP="004E43E3">
      <w:pPr>
        <w:pStyle w:val="NoSpacing"/>
        <w:rPr>
          <w:rFonts w:ascii="IFAO-Grec Unicode" w:hAnsi="IFAO-Grec Unicode" w:cs="Times New Roman"/>
          <w:sz w:val="24"/>
          <w:szCs w:val="24"/>
          <w:lang w:val="el-GR"/>
        </w:rPr>
      </w:pPr>
      <w:r w:rsidRPr="00DF0BA0">
        <w:rPr>
          <w:rFonts w:ascii="IFAO-Grec Unicode" w:hAnsi="IFAO-Grec Unicode" w:cs="Times New Roman"/>
          <w:sz w:val="24"/>
          <w:szCs w:val="24"/>
          <w:lang w:val="el-GR"/>
        </w:rPr>
        <w:t>=&gt;=</w:t>
      </w:r>
      <w:r w:rsidRPr="00DF0BA0">
        <w:rPr>
          <w:rFonts w:ascii="IFAO-Grec Unicode" w:hAnsi="IFAO-Grec Unicode" w:cs="Times New Roman"/>
          <w:sz w:val="24"/>
          <w:szCs w:val="24"/>
        </w:rPr>
        <w:t>D</w:t>
      </w:r>
      <w:r w:rsidRPr="00DF0BA0">
        <w:rPr>
          <w:rFonts w:ascii="IFAO-Grec Unicode" w:hAnsi="IFAO-Grec Unicode" w:cs="Times New Roman"/>
          <w:sz w:val="24"/>
          <w:szCs w:val="24"/>
          <w:lang w:val="el-GR"/>
        </w:rPr>
        <w:t>&gt;</w:t>
      </w:r>
    </w:p>
    <w:p w14:paraId="44ADD86B" w14:textId="3B41B6D0" w:rsidR="001C62DB" w:rsidRPr="00DF0BA0" w:rsidRDefault="001C62DB" w:rsidP="004E43E3">
      <w:pPr>
        <w:pStyle w:val="NoSpacing"/>
        <w:rPr>
          <w:rFonts w:ascii="IFAO-Grec Unicode" w:hAnsi="IFAO-Grec Unicode" w:cs="Times New Roman"/>
          <w:sz w:val="24"/>
          <w:szCs w:val="24"/>
          <w:lang w:val="el-GR"/>
        </w:rPr>
      </w:pPr>
      <w:r w:rsidRPr="00DF0BA0">
        <w:rPr>
          <w:rFonts w:ascii="IFAO-Grec Unicode" w:hAnsi="IFAO-Grec Unicode" w:cs="Times New Roman"/>
          <w:sz w:val="24"/>
          <w:szCs w:val="24"/>
          <w:lang w:val="el-GR"/>
        </w:rPr>
        <w:t>&lt;</w:t>
      </w:r>
      <w:r w:rsidRPr="00DF0BA0">
        <w:rPr>
          <w:rFonts w:ascii="IFAO-Grec Unicode" w:hAnsi="IFAO-Grec Unicode" w:cs="Times New Roman"/>
          <w:sz w:val="24"/>
          <w:szCs w:val="24"/>
        </w:rPr>
        <w:t>D</w:t>
      </w:r>
      <w:r w:rsidRPr="00DF0BA0">
        <w:rPr>
          <w:rFonts w:ascii="IFAO-Grec Unicode" w:hAnsi="IFAO-Grec Unicode" w:cs="Times New Roman"/>
          <w:sz w:val="24"/>
          <w:szCs w:val="24"/>
          <w:lang w:val="el-GR"/>
        </w:rPr>
        <w:t>=.</w:t>
      </w:r>
      <w:r w:rsidRPr="00DF0BA0">
        <w:rPr>
          <w:rFonts w:ascii="IFAO-Grec Unicode" w:hAnsi="IFAO-Grec Unicode" w:cs="Times New Roman"/>
          <w:sz w:val="24"/>
          <w:szCs w:val="24"/>
        </w:rPr>
        <w:t>x</w:t>
      </w:r>
      <w:r w:rsidRPr="00DF0BA0">
        <w:rPr>
          <w:rFonts w:ascii="IFAO-Grec Unicode" w:hAnsi="IFAO-Grec Unicode" w:cs="Times New Roman"/>
          <w:sz w:val="24"/>
          <w:szCs w:val="24"/>
          <w:lang w:val="el-GR"/>
        </w:rPr>
        <w:t>.</w:t>
      </w:r>
      <w:r w:rsidRPr="00DF0BA0">
        <w:rPr>
          <w:rFonts w:ascii="IFAO-Grec Unicode" w:hAnsi="IFAO-Grec Unicode" w:cs="Times New Roman"/>
          <w:sz w:val="24"/>
          <w:szCs w:val="24"/>
        </w:rPr>
        <w:t>column</w:t>
      </w:r>
      <w:r w:rsidRPr="00DF0BA0">
        <w:rPr>
          <w:rFonts w:ascii="IFAO-Grec Unicode" w:hAnsi="IFAO-Grec Unicode" w:cs="Times New Roman"/>
          <w:sz w:val="24"/>
          <w:szCs w:val="24"/>
          <w:lang w:val="el-GR"/>
        </w:rPr>
        <w:t>&lt;=</w:t>
      </w:r>
    </w:p>
    <w:p w14:paraId="0F31C23E" w14:textId="19B70FBB"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229. &lt;#χ=600#&gt; &lt;#θ=9#&gt; &lt;#Εδ̣=5400#&gt;</w:t>
      </w:r>
    </w:p>
    <w:p w14:paraId="2865C674" w14:textId="59FF40A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230. &lt;#χ=600#&gt; &lt;#ι=10#&gt; &lt;#Ϛ=6000#&gt;</w:t>
      </w:r>
    </w:p>
    <w:p w14:paraId="627DFE1C" w14:textId="6A97EFA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0C4D4D79" w14:textId="5B629A8B"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231. &lt;#ψ=700#&gt; &lt;#α=1#&gt; &lt;#ψ=700#&gt;</w:t>
      </w:r>
    </w:p>
    <w:p w14:paraId="0CA1C7EB" w14:textId="6810375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232. &lt;#ψ=700#&gt; &lt;#β=2#&gt; &lt;#Αυ=1400#&gt;</w:t>
      </w:r>
    </w:p>
    <w:p w14:paraId="357F3540" w14:textId="2FB9794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233. &lt;#ψ=700#&gt; &lt;#γ̣=3#&gt; &lt;#Β̣ρ=2100#&gt;</w:t>
      </w:r>
    </w:p>
    <w:p w14:paraId="6C2A9889" w14:textId="3B7BE59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234. &lt;#ψ=700#&gt; &lt;#δ=4#&gt; &lt;#Β̣ω̣=2800#&gt;</w:t>
      </w:r>
    </w:p>
    <w:p w14:paraId="392ABA21" w14:textId="54AF4BD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235. &lt;#ψ=700#&gt; &lt;#ε=5#&gt; &lt;#Γ̣[φ]=3500#&gt;</w:t>
      </w:r>
    </w:p>
    <w:p w14:paraId="37334F4B" w14:textId="76A42E8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236. &lt;#ψ=700#&gt; &lt;#[ϛ]=6#&gt; &lt;#Δ̣[σ]=4200#&gt;</w:t>
      </w:r>
    </w:p>
    <w:p w14:paraId="4675B8C7" w14:textId="3B94054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237. &lt;#ψ=700#&gt; &lt;#ζ̣=7#&gt; &lt;#Δ̣[Ϡ] =4900#&gt;</w:t>
      </w:r>
    </w:p>
    <w:p w14:paraId="2D3E7D8A" w14:textId="5E51E25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238. &lt;#ψ̣=700#&gt; [&lt;#η=8#&gt; &lt;#Εχ=5600#&gt;]</w:t>
      </w:r>
    </w:p>
    <w:p w14:paraId="6E281F2A" w14:textId="562BA41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239. &lt;#ψ=700#&gt; &lt;#θ=9#&gt; [&lt;#Ϛτ=6300#&gt;]</w:t>
      </w:r>
    </w:p>
    <w:p w14:paraId="5DE913F2" w14:textId="499A1035"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240. [&lt;#ψ=700#&gt; &lt;#ι=10#&gt; &lt;#Ζ=7000#&gt;]</w:t>
      </w:r>
    </w:p>
    <w:p w14:paraId="6DFDBD3C" w14:textId="1ECDF26B"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799D71A7" w14:textId="7EAF231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241. &lt;#ω=800#&gt; &lt;#α=1#&gt; &lt;#ω̣=800#&gt;</w:t>
      </w:r>
    </w:p>
    <w:p w14:paraId="4114BCAE" w14:textId="3CE3840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242. &lt;#ω=800#&gt; &lt;#β=2#&gt; &lt;#Αχ=1600#&gt;</w:t>
      </w:r>
    </w:p>
    <w:p w14:paraId="55B96E0E" w14:textId="2AB4640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243. &lt;#ω=800#&gt; &lt;#γ=3#&gt; &lt;#Βυ=2400#&gt;</w:t>
      </w:r>
    </w:p>
    <w:p w14:paraId="41697DBF" w14:textId="486233C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244. &lt;#ω=800#&gt; &lt;#δ=4#&gt; &lt;#Γσ=3200#&gt;</w:t>
      </w:r>
    </w:p>
    <w:p w14:paraId="457E05FF" w14:textId="09553841"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245. &lt;#ω=800#&gt; &lt;#ε=5#&gt; &lt;#Δ=4000#&gt;</w:t>
      </w:r>
    </w:p>
    <w:p w14:paraId="46D53439" w14:textId="4DEAC14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246. &lt;#ω=800#&gt; &lt;#ϛ=6#&gt; &lt;#Δω=4800#&gt;</w:t>
      </w:r>
    </w:p>
    <w:p w14:paraId="5246AA0D" w14:textId="5DE9ED3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247. &lt;#ω=800#&gt; &lt;#ζ̣=7#&gt; &lt;#Εχ=5600#&gt;</w:t>
      </w:r>
    </w:p>
    <w:p w14:paraId="114E39AC" w14:textId="579BB1A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248. &lt;#ω=800#&gt; &lt;#η=8#&gt; &lt;#Ϛυ̣=6400#&gt;</w:t>
      </w:r>
    </w:p>
    <w:p w14:paraId="77830757" w14:textId="0FB80C6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249. &lt;#ω=800#&gt; &lt;#θ=9#&gt; &lt;#&lt;:Ζ̣σ̣|</w:t>
      </w:r>
      <w:r w:rsidRPr="00DF0BA0">
        <w:rPr>
          <w:rFonts w:ascii="IFAO-Grec Unicode" w:eastAsia="KadmosU" w:hAnsi="IFAO-Grec Unicode" w:cs="KadmosU"/>
          <w:sz w:val="24"/>
          <w:szCs w:val="24"/>
        </w:rPr>
        <w:t>subst</w:t>
      </w:r>
      <w:r w:rsidRPr="00DF0BA0">
        <w:rPr>
          <w:rFonts w:ascii="IFAO-Grec Unicode" w:eastAsia="KadmosU" w:hAnsi="IFAO-Grec Unicode" w:cs="KadmosU"/>
          <w:sz w:val="24"/>
          <w:szCs w:val="24"/>
          <w:lang w:val="el-GR"/>
        </w:rPr>
        <w:t>|.2:&gt;=7200#&gt;</w:t>
      </w:r>
    </w:p>
    <w:p w14:paraId="0C9A2A3F" w14:textId="49D2BD99"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250. &lt;#ω=800#&gt; &lt;#ι=10#&gt; &lt;#Η̣=8000#&gt;</w:t>
      </w:r>
    </w:p>
    <w:p w14:paraId="5F23D6D3" w14:textId="0CB2532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5C737ED1" w14:textId="5757BD6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251. &lt;#Ϡ=900#&gt; &lt;#α=1#&gt; &lt;#Ϡ=900#&gt;</w:t>
      </w:r>
    </w:p>
    <w:p w14:paraId="7172F495" w14:textId="60CB1C5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252. &lt;#Ϡ=900#&gt; &lt;#β=2#&gt; &lt;#Αω=1800#&gt;</w:t>
      </w:r>
    </w:p>
    <w:p w14:paraId="4DEEF8AA" w14:textId="0FCCCFD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253. &lt;#Ϡ=900#&gt; &lt;#γ=3#&gt; &lt;#Βψ=2700#&gt;</w:t>
      </w:r>
    </w:p>
    <w:p w14:paraId="26A7A832" w14:textId="58AC998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254. &lt;#Ϡ=900#&gt; &lt;#δ=4#&gt; &lt;#Γχ=3600#&gt;</w:t>
      </w:r>
    </w:p>
    <w:p w14:paraId="1F5BF36A" w14:textId="0E6B456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=&gt;=</w:t>
      </w:r>
      <w:r w:rsidRPr="00DF0BA0">
        <w:rPr>
          <w:rFonts w:ascii="IFAO-Grec Unicode" w:eastAsia="KadmosU" w:hAnsi="IFAO-Grec Unicode" w:cs="KadmosU"/>
          <w:sz w:val="24"/>
          <w:szCs w:val="24"/>
        </w:rPr>
        <w:t>D</w:t>
      </w:r>
      <w:r w:rsidRPr="00DF0BA0">
        <w:rPr>
          <w:rFonts w:ascii="IFAO-Grec Unicode" w:eastAsia="KadmosU" w:hAnsi="IFAO-Grec Unicode" w:cs="KadmosU"/>
          <w:sz w:val="24"/>
          <w:szCs w:val="24"/>
          <w:lang w:val="el-GR"/>
        </w:rPr>
        <w:t>&gt;</w:t>
      </w:r>
    </w:p>
    <w:p w14:paraId="0C4871AA" w14:textId="6C0F16D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&lt;</w:t>
      </w:r>
      <w:r w:rsidRPr="00DF0BA0">
        <w:rPr>
          <w:rFonts w:ascii="IFAO-Grec Unicode" w:eastAsia="KadmosU" w:hAnsi="IFAO-Grec Unicode" w:cs="KadmosU"/>
          <w:sz w:val="24"/>
          <w:szCs w:val="24"/>
        </w:rPr>
        <w:t>D</w:t>
      </w:r>
      <w:r w:rsidRPr="00DF0BA0">
        <w:rPr>
          <w:rFonts w:ascii="IFAO-Grec Unicode" w:eastAsia="KadmosU" w:hAnsi="IFAO-Grec Unicode" w:cs="KadmosU"/>
          <w:sz w:val="24"/>
          <w:szCs w:val="24"/>
          <w:lang w:val="el-GR"/>
        </w:rPr>
        <w:t>=.</w:t>
      </w:r>
      <w:r w:rsidRPr="00DF0BA0">
        <w:rPr>
          <w:rFonts w:ascii="IFAO-Grec Unicode" w:eastAsia="KadmosU" w:hAnsi="IFAO-Grec Unicode" w:cs="KadmosU"/>
          <w:sz w:val="24"/>
          <w:szCs w:val="24"/>
        </w:rPr>
        <w:t>xi</w:t>
      </w:r>
      <w:r w:rsidRPr="00DF0BA0">
        <w:rPr>
          <w:rFonts w:ascii="IFAO-Grec Unicode" w:eastAsia="KadmosU" w:hAnsi="IFAO-Grec Unicode" w:cs="KadmosU"/>
          <w:sz w:val="24"/>
          <w:szCs w:val="24"/>
          <w:lang w:val="el-GR"/>
        </w:rPr>
        <w:t>.</w:t>
      </w:r>
      <w:r w:rsidRPr="00DF0BA0">
        <w:rPr>
          <w:rFonts w:ascii="IFAO-Grec Unicode" w:eastAsia="KadmosU" w:hAnsi="IFAO-Grec Unicode" w:cs="KadmosU"/>
          <w:sz w:val="24"/>
          <w:szCs w:val="24"/>
        </w:rPr>
        <w:t>column</w:t>
      </w:r>
      <w:r w:rsidRPr="00DF0BA0">
        <w:rPr>
          <w:rFonts w:ascii="IFAO-Grec Unicode" w:eastAsia="KadmosU" w:hAnsi="IFAO-Grec Unicode" w:cs="KadmosU"/>
          <w:sz w:val="24"/>
          <w:szCs w:val="24"/>
          <w:lang w:val="el-GR"/>
        </w:rPr>
        <w:t>&lt;=</w:t>
      </w:r>
    </w:p>
    <w:p w14:paraId="2F6F674C" w14:textId="22D1108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255. [&lt;#Ϡ=900#&gt; &lt;#ε=5#&gt; &lt;#Δφ=4500#&gt;]</w:t>
      </w:r>
    </w:p>
    <w:p w14:paraId="1D661F5F" w14:textId="6C7F8ED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256. &lt;#Ϡ=900#&gt; [&lt;#ϛ=6#&gt; &lt;#Ευ=5400#&gt;]</w:t>
      </w:r>
    </w:p>
    <w:p w14:paraId="0177A944" w14:textId="548365B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257. &lt;#Ϡ=900#&gt; [&lt;#ζ=7#&gt; &lt;#Ϛτ=6300#&gt;]</w:t>
      </w:r>
    </w:p>
    <w:p w14:paraId="0024A483" w14:textId="587BC8E1"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258. &lt;#Ϡ=900#&gt; [&lt;#η=8#&gt; &lt;#Ζσ=7200#&gt;]</w:t>
      </w:r>
    </w:p>
    <w:p w14:paraId="4334BBBC" w14:textId="7ADE583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259. [&lt;#Ϡ=900#&gt; &lt;#θ=9#&gt; &lt;#Ηρ=8100#&gt;]</w:t>
      </w:r>
    </w:p>
    <w:p w14:paraId="308442BD" w14:textId="065047C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260. [&lt;#Ϡ=900#&gt; &lt;#ι=10#&gt; &lt;#Θ=9000#&gt;]</w:t>
      </w:r>
    </w:p>
    <w:p w14:paraId="3F2D1058" w14:textId="53A0493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321E0778" w14:textId="170C042B"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261. [&lt;#Α=1000#&gt; &lt;#α=1#&gt; &lt;#Α=1000#&gt;]</w:t>
      </w:r>
    </w:p>
    <w:p w14:paraId="005454B3" w14:textId="3C701F8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262. [&lt;#Α=1000#&gt; &lt;#β=2#&gt; &lt;#Β=2000#&gt;]</w:t>
      </w:r>
    </w:p>
    <w:p w14:paraId="6A2466D5" w14:textId="56DDCAD2"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263. [&lt;#Α=1000#&gt; &lt;#γ=3#&gt; &lt;#Γ=3000#&gt;]</w:t>
      </w:r>
    </w:p>
    <w:p w14:paraId="22C9D53F" w14:textId="37EA98A9"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264. [&lt;#Α=1000#&gt;] &lt;#δ=4#&gt; &lt;#Δ̣=4000#&gt;</w:t>
      </w:r>
    </w:p>
    <w:p w14:paraId="57F9F310" w14:textId="2153DFC5"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265. &lt;#Α̣=1000#&gt; &lt;#ε=5#&gt; &lt;#Ε=5000#&gt;</w:t>
      </w:r>
    </w:p>
    <w:p w14:paraId="16BF8334" w14:textId="354144B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266. &lt;#Α̣=1000#&gt; &lt;#ϛ=6#&gt; &lt;#Ϛ̣=6000#&gt;</w:t>
      </w:r>
    </w:p>
    <w:p w14:paraId="56EA899F" w14:textId="1C717E32"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267. &lt;#Α=1000#&gt; &lt;#ζ=7#&gt; [&lt;#Ζ=7000#&gt;]</w:t>
      </w:r>
    </w:p>
    <w:p w14:paraId="12B9AAD9" w14:textId="13FF87F1"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268. &lt;#Α=1000#&gt; &lt;#η=8#&gt; [&lt;#Η=8000#&gt;]</w:t>
      </w:r>
    </w:p>
    <w:p w14:paraId="52D54325" w14:textId="4CEB17E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269. &lt;#Α=1000#&gt; &lt;#θ=9#&gt; &lt;#&lt;:Θ|</w:t>
      </w:r>
      <w:r w:rsidRPr="00DF0BA0">
        <w:rPr>
          <w:rFonts w:ascii="IFAO-Grec Unicode" w:eastAsia="KadmosU" w:hAnsi="IFAO-Grec Unicode" w:cs="KadmosU"/>
          <w:sz w:val="24"/>
          <w:szCs w:val="24"/>
        </w:rPr>
        <w:t>corr</w:t>
      </w:r>
      <w:r w:rsidRPr="00DF0BA0">
        <w:rPr>
          <w:rFonts w:ascii="IFAO-Grec Unicode" w:eastAsia="KadmosU" w:hAnsi="IFAO-Grec Unicode" w:cs="KadmosU"/>
          <w:sz w:val="24"/>
          <w:szCs w:val="24"/>
          <w:lang w:val="el-GR"/>
        </w:rPr>
        <w:t>|Α:&gt;=9000#&gt;</w:t>
      </w:r>
    </w:p>
    <w:p w14:paraId="56709CA1" w14:textId="4388CA3E"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270. &lt;#Α=1000#&gt; &lt;#ι=10#&gt; &lt;#\α/ (μ(υριάς))=10000#&gt;</w:t>
      </w:r>
    </w:p>
    <w:p w14:paraId="207452D9" w14:textId="49CD9E8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501F6A46" w14:textId="7722D72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271. &lt;#Β=2000#&gt; &lt;#α=1#&gt; [&lt;#Β=2000#&gt;]</w:t>
      </w:r>
    </w:p>
    <w:p w14:paraId="248447FF" w14:textId="56AF295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272. &lt;#Β̣=2000#&gt; &lt;#β=2#&gt; &lt;#Δ̣=4000#&gt;</w:t>
      </w:r>
    </w:p>
    <w:p w14:paraId="5A4BAFE0" w14:textId="5639D1C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273. &lt;#Β̣=2000#&gt; &lt;#γ=3#&gt; &lt;#&lt;:Ϛ̣|</w:t>
      </w:r>
      <w:r w:rsidRPr="00DF0BA0">
        <w:rPr>
          <w:rFonts w:ascii="IFAO-Grec Unicode" w:eastAsia="KadmosU" w:hAnsi="IFAO-Grec Unicode" w:cs="KadmosU"/>
          <w:sz w:val="24"/>
          <w:szCs w:val="24"/>
        </w:rPr>
        <w:t>subst</w:t>
      </w:r>
      <w:r w:rsidRPr="00DF0BA0">
        <w:rPr>
          <w:rFonts w:ascii="IFAO-Grec Unicode" w:eastAsia="KadmosU" w:hAnsi="IFAO-Grec Unicode" w:cs="KadmosU"/>
          <w:sz w:val="24"/>
          <w:szCs w:val="24"/>
          <w:lang w:val="el-GR"/>
        </w:rPr>
        <w:t>|Ε:&gt;=6000#&gt;</w:t>
      </w:r>
    </w:p>
    <w:p w14:paraId="2E778607" w14:textId="4FE140C2"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274. &lt;#Β̣=2000#&gt; &lt;#δ=4#&gt; &lt;#Η̣=8000#&gt;</w:t>
      </w:r>
    </w:p>
    <w:p w14:paraId="7C7169E8" w14:textId="79BB827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275. &lt;#Β̣=2000#&gt; &lt;#ε=5#&gt; &lt;#\α/ (μ(υριάς))=10000#&gt;</w:t>
      </w:r>
    </w:p>
    <w:p w14:paraId="4A9794E9" w14:textId="3B2B35F1"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=&gt;=</w:t>
      </w:r>
      <w:r w:rsidRPr="00DF0BA0">
        <w:rPr>
          <w:rFonts w:ascii="IFAO-Grec Unicode" w:eastAsia="KadmosU" w:hAnsi="IFAO-Grec Unicode" w:cs="KadmosU"/>
          <w:sz w:val="24"/>
          <w:szCs w:val="24"/>
        </w:rPr>
        <w:t>D</w:t>
      </w:r>
      <w:r w:rsidRPr="00DF0BA0">
        <w:rPr>
          <w:rFonts w:ascii="IFAO-Grec Unicode" w:eastAsia="KadmosU" w:hAnsi="IFAO-Grec Unicode" w:cs="KadmosU"/>
          <w:sz w:val="24"/>
          <w:szCs w:val="24"/>
          <w:lang w:val="el-GR"/>
        </w:rPr>
        <w:t>&gt;</w:t>
      </w:r>
    </w:p>
    <w:p w14:paraId="425F2B15" w14:textId="4C671E8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&lt;</w:t>
      </w:r>
      <w:r w:rsidRPr="00DF0BA0">
        <w:rPr>
          <w:rFonts w:ascii="IFAO-Grec Unicode" w:eastAsia="KadmosU" w:hAnsi="IFAO-Grec Unicode" w:cs="KadmosU"/>
          <w:sz w:val="24"/>
          <w:szCs w:val="24"/>
        </w:rPr>
        <w:t>D</w:t>
      </w:r>
      <w:r w:rsidRPr="00DF0BA0">
        <w:rPr>
          <w:rFonts w:ascii="IFAO-Grec Unicode" w:eastAsia="KadmosU" w:hAnsi="IFAO-Grec Unicode" w:cs="KadmosU"/>
          <w:sz w:val="24"/>
          <w:szCs w:val="24"/>
          <w:lang w:val="el-GR"/>
        </w:rPr>
        <w:t>=.</w:t>
      </w:r>
      <w:r w:rsidRPr="00DF0BA0">
        <w:rPr>
          <w:rFonts w:ascii="IFAO-Grec Unicode" w:eastAsia="KadmosU" w:hAnsi="IFAO-Grec Unicode" w:cs="KadmosU"/>
          <w:sz w:val="24"/>
          <w:szCs w:val="24"/>
        </w:rPr>
        <w:t>xii</w:t>
      </w:r>
      <w:r w:rsidRPr="00DF0BA0">
        <w:rPr>
          <w:rFonts w:ascii="IFAO-Grec Unicode" w:eastAsia="KadmosU" w:hAnsi="IFAO-Grec Unicode" w:cs="KadmosU"/>
          <w:sz w:val="24"/>
          <w:szCs w:val="24"/>
          <w:lang w:val="el-GR"/>
        </w:rPr>
        <w:t>.</w:t>
      </w:r>
      <w:r w:rsidRPr="00DF0BA0">
        <w:rPr>
          <w:rFonts w:ascii="IFAO-Grec Unicode" w:eastAsia="KadmosU" w:hAnsi="IFAO-Grec Unicode" w:cs="KadmosU"/>
          <w:sz w:val="24"/>
          <w:szCs w:val="24"/>
        </w:rPr>
        <w:t>column</w:t>
      </w:r>
      <w:r w:rsidRPr="00DF0BA0">
        <w:rPr>
          <w:rFonts w:ascii="IFAO-Grec Unicode" w:eastAsia="KadmosU" w:hAnsi="IFAO-Grec Unicode" w:cs="KadmosU"/>
          <w:sz w:val="24"/>
          <w:szCs w:val="24"/>
          <w:lang w:val="el-GR"/>
        </w:rPr>
        <w:t>&lt;=</w:t>
      </w:r>
    </w:p>
    <w:p w14:paraId="64E6D945" w14:textId="23CBA67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276. [&lt;#Β=2000#&gt; &lt;#ϛ=6#&gt; &lt;#(μ(υριὰς)) \Β/=12000#&gt;]</w:t>
      </w:r>
    </w:p>
    <w:p w14:paraId="02FE474E" w14:textId="4B9AD2A9"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277. [&lt;#Β=2000#&gt; &lt;#ζ=7#&gt;] &lt;#(μ(υριὰς)) \Δ̣/=14000#&gt;</w:t>
      </w:r>
    </w:p>
    <w:p w14:paraId="52474ABC" w14:textId="785B001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278. [&lt;#Β=2000#&gt; &lt;#η=8#&gt;] &lt;#(μ(υριὰς)) \Ϛ/=16000#&gt;</w:t>
      </w:r>
    </w:p>
    <w:p w14:paraId="6869E4C5" w14:textId="66D21E0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279. [&lt;#Β=2000#&gt; &lt;#θ=9#&gt; &lt;#(μ(υριὰς)) \Η/=18000#&gt;]</w:t>
      </w:r>
    </w:p>
    <w:p w14:paraId="109309E9" w14:textId="5B9D59E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280. [&lt;#Β=2000#&gt; &lt;#ι=10#&gt; &lt;#\β/ (μ(υριάδες))=20000#&gt;]</w:t>
      </w:r>
    </w:p>
    <w:p w14:paraId="55BBDFD4" w14:textId="363A4F3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281. [&lt;#Γ=3000#&gt; &lt;#α=1#&gt; &lt;#Γ=3000#&gt;]</w:t>
      </w:r>
    </w:p>
    <w:p w14:paraId="3E289527" w14:textId="00F2206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282. &lt;#Γ=3000#&gt; &lt;#β=2#&gt; &lt;#Ϛ̣=6000#&gt;</w:t>
      </w:r>
    </w:p>
    <w:p w14:paraId="54BCE3BC" w14:textId="13A25AA2"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283. [&lt;#Γ=3000#&gt;] &lt;#γ=3#&gt; &lt;#Θ̣=9000#&gt;</w:t>
      </w:r>
    </w:p>
    <w:p w14:paraId="505CE1A6" w14:textId="5E34643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284. [&lt;#Γ=3000#&gt; &lt;#δ=4#&gt; &lt;#(μ(υριὰς)) \Β/=12000#&gt;]</w:t>
      </w:r>
    </w:p>
    <w:p w14:paraId="6E15C049" w14:textId="0D14CCE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285. [&lt;#Γ=3000#&gt; &lt;#ε=5#&gt; &lt;#(μ(υριὰς)) \Ε/=15000#&gt;]</w:t>
      </w:r>
    </w:p>
    <w:p w14:paraId="1C9F17B4" w14:textId="4128152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 xml:space="preserve">286. [&lt;#Γ=3000#&gt; &lt;#ϛ=6#&gt; &lt;#(μ(υριὰς)) \Η/=18000#&gt;] </w:t>
      </w:r>
    </w:p>
    <w:p w14:paraId="52517A22" w14:textId="6D40E2F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287. [&lt;#Γ=3000#&gt; &lt;#ζ=7#&gt; &lt;#\β/ (μ(υριάδες)) \Α/=21000#&gt;]</w:t>
      </w:r>
    </w:p>
    <w:p w14:paraId="314F2060" w14:textId="76C71769"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288. [&lt;#Γ=3000#&gt; &lt;#η=8#&gt;] &lt;#[\β/] (μ̣(υριάδες)) [\Δ/]=24000#&gt;</w:t>
      </w:r>
    </w:p>
    <w:p w14:paraId="64E93372" w14:textId="7763022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289. [&lt;#Γ=3000#&gt;</w:t>
      </w:r>
      <w:r w:rsidR="00FF23F9" w:rsidRPr="00DF0BA0">
        <w:rPr>
          <w:rFonts w:ascii="IFAO-Grec Unicode" w:eastAsia="KadmosU" w:hAnsi="IFAO-Grec Unicode" w:cs="KadmosU"/>
          <w:sz w:val="24"/>
          <w:szCs w:val="24"/>
          <w:lang w:val="el-GR"/>
        </w:rPr>
        <w:t>]</w:t>
      </w:r>
      <w:r w:rsidRPr="00DF0BA0">
        <w:rPr>
          <w:rFonts w:ascii="IFAO-Grec Unicode" w:eastAsia="KadmosU" w:hAnsi="IFAO-Grec Unicode" w:cs="KadmosU"/>
          <w:sz w:val="24"/>
          <w:szCs w:val="24"/>
          <w:lang w:val="el-GR"/>
        </w:rPr>
        <w:t xml:space="preserve"> &lt;#θ</w:t>
      </w:r>
      <w:r w:rsidR="00FF23F9" w:rsidRPr="00DF0BA0">
        <w:rPr>
          <w:rFonts w:ascii="IFAO-Grec Unicode" w:eastAsia="KadmosU" w:hAnsi="IFAO-Grec Unicode" w:cs="KadmosU"/>
          <w:sz w:val="24"/>
          <w:szCs w:val="24"/>
          <w:lang w:val="el-GR"/>
        </w:rPr>
        <w:t>̣</w:t>
      </w:r>
      <w:r w:rsidRPr="00DF0BA0">
        <w:rPr>
          <w:rFonts w:ascii="IFAO-Grec Unicode" w:eastAsia="KadmosU" w:hAnsi="IFAO-Grec Unicode" w:cs="KadmosU"/>
          <w:sz w:val="24"/>
          <w:szCs w:val="24"/>
          <w:lang w:val="el-GR"/>
        </w:rPr>
        <w:t>=9#&gt; &lt;#\β/ (μ(υριάδες)) \Ζ/=27000#&gt;</w:t>
      </w:r>
    </w:p>
    <w:p w14:paraId="7565E12C" w14:textId="155AC7FB"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 xml:space="preserve">290. </w:t>
      </w:r>
      <w:r w:rsidR="00205AC5" w:rsidRPr="00DF0BA0">
        <w:rPr>
          <w:rFonts w:ascii="IFAO-Grec Unicode" w:eastAsia="KadmosU" w:hAnsi="IFAO-Grec Unicode" w:cs="KadmosU"/>
          <w:sz w:val="24"/>
          <w:szCs w:val="24"/>
          <w:lang w:val="el-GR"/>
        </w:rPr>
        <w:t>[</w:t>
      </w:r>
      <w:r w:rsidRPr="00DF0BA0">
        <w:rPr>
          <w:rFonts w:ascii="IFAO-Grec Unicode" w:eastAsia="KadmosU" w:hAnsi="IFAO-Grec Unicode" w:cs="KadmosU"/>
          <w:sz w:val="24"/>
          <w:szCs w:val="24"/>
          <w:lang w:val="el-GR"/>
        </w:rPr>
        <w:t>&lt;#Γ=3000#&gt;</w:t>
      </w:r>
      <w:r w:rsidR="00205AC5" w:rsidRPr="00DF0BA0">
        <w:rPr>
          <w:rFonts w:ascii="IFAO-Grec Unicode" w:eastAsia="KadmosU" w:hAnsi="IFAO-Grec Unicode" w:cs="KadmosU"/>
          <w:sz w:val="24"/>
          <w:szCs w:val="24"/>
          <w:lang w:val="el-GR"/>
        </w:rPr>
        <w:t>]</w:t>
      </w:r>
      <w:r w:rsidRPr="00DF0BA0">
        <w:rPr>
          <w:rFonts w:ascii="IFAO-Grec Unicode" w:eastAsia="KadmosU" w:hAnsi="IFAO-Grec Unicode" w:cs="KadmosU"/>
          <w:sz w:val="24"/>
          <w:szCs w:val="24"/>
          <w:lang w:val="el-GR"/>
        </w:rPr>
        <w:t xml:space="preserve"> &lt;#ι=10#&gt; &lt;#\γ/ (μ(υριάδες))=30000#&gt;</w:t>
      </w:r>
    </w:p>
    <w:p w14:paraId="0B10B38B" w14:textId="00C1F97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2CCDA6AF" w14:textId="44E52E4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291. [&lt;#Δ=4000#&gt;] &lt;#α=1#&gt; &lt;#Δ=4000#&gt;</w:t>
      </w:r>
    </w:p>
    <w:p w14:paraId="01EFD562" w14:textId="61A2C17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292. [&lt;#Δ=4000#&gt;] &lt;#β=2#&gt; &lt;#Η=8000#&gt;</w:t>
      </w:r>
    </w:p>
    <w:p w14:paraId="53574280" w14:textId="64CE3DE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293. &lt;#Δ=4000#&gt; &lt;#γ=3#&gt; &lt;#(μ(υριὰς)) \Β̣/=12000#&gt;</w:t>
      </w:r>
    </w:p>
    <w:p w14:paraId="358214BF" w14:textId="19583DC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294. &lt;#Δ=4000#&gt; &lt;#δ=4#&gt; &lt;#(μ(υριὰς)) \Ϛ/=16000#&gt;</w:t>
      </w:r>
    </w:p>
    <w:p w14:paraId="7BD83CFA" w14:textId="76EBC7B1"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295. &lt;#Δ=4000#&gt; &lt;#ε=5#&gt; &lt;#[\β/] (μ̣(υριάδες))=20000#&gt;</w:t>
      </w:r>
    </w:p>
    <w:p w14:paraId="1F265671" w14:textId="7A42B72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=&gt;=</w:t>
      </w:r>
      <w:r w:rsidRPr="00DF0BA0">
        <w:rPr>
          <w:rFonts w:ascii="IFAO-Grec Unicode" w:eastAsia="KadmosU" w:hAnsi="IFAO-Grec Unicode" w:cs="KadmosU"/>
          <w:sz w:val="24"/>
          <w:szCs w:val="24"/>
        </w:rPr>
        <w:t>D</w:t>
      </w:r>
      <w:r w:rsidRPr="00DF0BA0">
        <w:rPr>
          <w:rFonts w:ascii="IFAO-Grec Unicode" w:eastAsia="KadmosU" w:hAnsi="IFAO-Grec Unicode" w:cs="KadmosU"/>
          <w:sz w:val="24"/>
          <w:szCs w:val="24"/>
          <w:lang w:val="el-GR"/>
        </w:rPr>
        <w:t>&gt;</w:t>
      </w:r>
    </w:p>
    <w:p w14:paraId="6E85B45E" w14:textId="0A28860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&lt;</w:t>
      </w:r>
      <w:r w:rsidRPr="00DF0BA0">
        <w:rPr>
          <w:rFonts w:ascii="IFAO-Grec Unicode" w:eastAsia="KadmosU" w:hAnsi="IFAO-Grec Unicode" w:cs="KadmosU"/>
          <w:sz w:val="24"/>
          <w:szCs w:val="24"/>
        </w:rPr>
        <w:t>D</w:t>
      </w:r>
      <w:r w:rsidRPr="00DF0BA0">
        <w:rPr>
          <w:rFonts w:ascii="IFAO-Grec Unicode" w:eastAsia="KadmosU" w:hAnsi="IFAO-Grec Unicode" w:cs="KadmosU"/>
          <w:sz w:val="24"/>
          <w:szCs w:val="24"/>
          <w:lang w:val="el-GR"/>
        </w:rPr>
        <w:t>=.</w:t>
      </w:r>
      <w:r w:rsidRPr="00DF0BA0">
        <w:rPr>
          <w:rFonts w:ascii="IFAO-Grec Unicode" w:eastAsia="KadmosU" w:hAnsi="IFAO-Grec Unicode" w:cs="KadmosU"/>
          <w:sz w:val="24"/>
          <w:szCs w:val="24"/>
        </w:rPr>
        <w:t>xiii</w:t>
      </w:r>
      <w:r w:rsidRPr="00DF0BA0">
        <w:rPr>
          <w:rFonts w:ascii="IFAO-Grec Unicode" w:eastAsia="KadmosU" w:hAnsi="IFAO-Grec Unicode" w:cs="KadmosU"/>
          <w:sz w:val="24"/>
          <w:szCs w:val="24"/>
          <w:lang w:val="el-GR"/>
        </w:rPr>
        <w:t>.</w:t>
      </w:r>
      <w:r w:rsidRPr="00DF0BA0">
        <w:rPr>
          <w:rFonts w:ascii="IFAO-Grec Unicode" w:eastAsia="KadmosU" w:hAnsi="IFAO-Grec Unicode" w:cs="KadmosU"/>
          <w:sz w:val="24"/>
          <w:szCs w:val="24"/>
        </w:rPr>
        <w:t>column</w:t>
      </w:r>
      <w:r w:rsidRPr="00DF0BA0">
        <w:rPr>
          <w:rFonts w:ascii="IFAO-Grec Unicode" w:eastAsia="KadmosU" w:hAnsi="IFAO-Grec Unicode" w:cs="KadmosU"/>
          <w:sz w:val="24"/>
          <w:szCs w:val="24"/>
          <w:lang w:val="el-GR"/>
        </w:rPr>
        <w:t>&lt;=</w:t>
      </w:r>
    </w:p>
    <w:p w14:paraId="4938C2C1" w14:textId="4D615AE9"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296. [&lt;#Δ=4000#&gt; &lt;#ϛ=6#&gt; &lt;#\β/ (μ(υριάδες)) \Δ/=24000#&gt;]</w:t>
      </w:r>
    </w:p>
    <w:p w14:paraId="501F204F" w14:textId="3F11DFD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297. [&lt;#Δ=4000#&gt; &lt;#ζ=7#&gt; &lt;#\β/ (μ(υριάδες)) \Η/=28000#&gt;]</w:t>
      </w:r>
    </w:p>
    <w:p w14:paraId="7027AE7D" w14:textId="4324454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298. [&lt;#Δ=4000#&gt; &lt;#η=8#&gt; &lt;#\γ/ (μ(υριάδες)) \Β/=32000#&gt;]</w:t>
      </w:r>
    </w:p>
    <w:p w14:paraId="4DED65B7" w14:textId="7FA9D6F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299. [&lt;#Δ=4000#&gt; &lt;#θ=9#&gt; &lt;#\γ/ (μ(υριάδες)) \Ϛ/=36000#&gt;]</w:t>
      </w:r>
    </w:p>
    <w:p w14:paraId="0E0D431B" w14:textId="0F20D26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300. [&lt;#Δ=4000#&gt; &lt;#ι=10#&gt; &lt;#\δ/ (μ(υριάδες))=40000#&gt;]</w:t>
      </w:r>
    </w:p>
    <w:p w14:paraId="39AC60DE" w14:textId="4D4E26C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16FAA40E" w14:textId="7DDA88B2"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301. [&lt;#Ε=5000#&gt; &lt;#α=1#&gt; &lt;#Ε=5000#&gt;]</w:t>
      </w:r>
    </w:p>
    <w:p w14:paraId="099C993A" w14:textId="7BB1D3AB"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302. [&lt;#Ε=5000#&gt; &lt;#β=2#&gt; &lt;#\β/ (μ(υριάδες)) \Ε/=10000#&gt;]</w:t>
      </w:r>
    </w:p>
    <w:p w14:paraId="6AB5484C" w14:textId="05E2C88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303. [&lt;#Ε=5000#&gt; &lt;#γ=3#&gt; &lt;#(μ(υριὰς)) \Ε/=15000#&gt;]</w:t>
      </w:r>
    </w:p>
    <w:p w14:paraId="6B87037A" w14:textId="19BB70B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304. [&lt;#Ε=5000#&gt; &lt;#δ=4#&gt; &lt;#\β/ (μ(υριάδες))=20000#&gt;]</w:t>
      </w:r>
    </w:p>
    <w:p w14:paraId="4C1CD137" w14:textId="6B8B44B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305. [&lt;#Ε=5000#&gt; &lt;#ε=5#&gt;] &lt;#[\β/] (μ̣(υριάδες)) [\Ε/]=25000#&gt;</w:t>
      </w:r>
    </w:p>
    <w:p w14:paraId="4A77162B" w14:textId="77FB0062"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306. &lt;#[Ε]=5000#&gt; &lt;#ϛ=6#&gt; &lt;#[\γ/] (μ̣(υριάδες))=30000#&gt;</w:t>
      </w:r>
    </w:p>
    <w:p w14:paraId="5117C6AE" w14:textId="5F643180"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307. &lt;#Ε=5000#&gt; &lt;#ζ=7#&gt; &lt;#\γ̣/ (μ̣(υριάδες)) [\Ε/]=35000#&gt;</w:t>
      </w:r>
    </w:p>
    <w:p w14:paraId="7D390807" w14:textId="23C43C4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308. &lt;#Ε=5000#&gt; &lt;#η=8#&gt; [&lt;#\δ/ (μ̣(υριάς))=40000#&gt;]</w:t>
      </w:r>
    </w:p>
    <w:p w14:paraId="5AF2B40E" w14:textId="28895E4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309. &lt;#Ε=5000#&gt; &lt;#θ=9#&gt; &lt;#\δ/ (μ(υριάδες)) [\Ε/]=45000#&gt;</w:t>
      </w:r>
    </w:p>
    <w:p w14:paraId="5E481DC7" w14:textId="6FDE5A8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310. &lt;#Ε̣=5000#&gt; &lt;#ι=10#&gt; &lt;#\ε/ (μ̣(υριάδες))=50000#&gt;</w:t>
      </w:r>
    </w:p>
    <w:p w14:paraId="0742DB13" w14:textId="40448DBE" w:rsidR="001C62DB" w:rsidRPr="00DF0BA0" w:rsidRDefault="001C62DB" w:rsidP="004E43E3">
      <w:pPr>
        <w:pStyle w:val="NoSpacing"/>
        <w:rPr>
          <w:rFonts w:ascii="IFAO-Grec Unicode" w:hAnsi="IFAO-Grec Unicode"/>
          <w:sz w:val="24"/>
          <w:szCs w:val="24"/>
        </w:rPr>
      </w:pPr>
      <w:r w:rsidRPr="00DF0BA0">
        <w:rPr>
          <w:rFonts w:ascii="IFAO-Grec Unicode" w:eastAsia="KadmosU" w:hAnsi="IFAO-Grec Unicode" w:cs="KadmosU"/>
          <w:sz w:val="24"/>
          <w:szCs w:val="24"/>
        </w:rPr>
        <w:t>---</w:t>
      </w:r>
    </w:p>
    <w:p w14:paraId="69133F51" w14:textId="350D25C3" w:rsidR="001C62DB" w:rsidRPr="00DF0BA0" w:rsidRDefault="001C62DB" w:rsidP="004E43E3">
      <w:pPr>
        <w:pStyle w:val="NoSpacing"/>
        <w:rPr>
          <w:rFonts w:ascii="IFAO-Grec Unicode" w:eastAsia="KadmosU" w:hAnsi="IFAO-Grec Unicode" w:cs="KadmosU"/>
          <w:sz w:val="24"/>
          <w:szCs w:val="24"/>
        </w:rPr>
      </w:pPr>
      <w:r w:rsidRPr="00DF0BA0">
        <w:rPr>
          <w:rFonts w:ascii="IFAO-Grec Unicode" w:eastAsia="KadmosU" w:hAnsi="IFAO-Grec Unicode" w:cs="KadmosU"/>
          <w:sz w:val="24"/>
          <w:szCs w:val="24"/>
        </w:rPr>
        <w:t xml:space="preserve">311. </w:t>
      </w:r>
      <w:r w:rsidR="0093635D" w:rsidRPr="00DF0BA0">
        <w:rPr>
          <w:rFonts w:ascii="IFAO-Grec Unicode" w:eastAsia="KadmosU" w:hAnsi="IFAO-Grec Unicode" w:cs="KadmosU"/>
          <w:sz w:val="24"/>
          <w:szCs w:val="24"/>
        </w:rPr>
        <w:t xml:space="preserve">vestig </w:t>
      </w:r>
    </w:p>
    <w:p w14:paraId="7BC4A43C" w14:textId="14B3B0BA" w:rsidR="001C62DB" w:rsidRPr="00DF0BA0" w:rsidRDefault="001C62DB" w:rsidP="004E43E3">
      <w:pPr>
        <w:pStyle w:val="NoSpacing"/>
        <w:tabs>
          <w:tab w:val="left" w:pos="3435"/>
        </w:tabs>
        <w:rPr>
          <w:rFonts w:ascii="IFAO-Grec Unicode" w:eastAsia="KadmosU" w:hAnsi="IFAO-Grec Unicode" w:cs="KadmosU"/>
          <w:sz w:val="24"/>
          <w:szCs w:val="24"/>
        </w:rPr>
      </w:pPr>
      <w:r w:rsidRPr="00DF0BA0">
        <w:rPr>
          <w:rFonts w:ascii="IFAO-Grec Unicode" w:eastAsia="KadmosU" w:hAnsi="IFAO-Grec Unicode" w:cs="KadmosU"/>
          <w:sz w:val="24"/>
          <w:szCs w:val="24"/>
        </w:rPr>
        <w:t>=&gt;=D&gt;=D&gt;</w:t>
      </w:r>
      <w:r w:rsidRPr="00DF0BA0">
        <w:rPr>
          <w:rFonts w:ascii="IFAO-Grec Unicode" w:eastAsia="KadmosU" w:hAnsi="IFAO-Grec Unicode" w:cs="KadmosU"/>
          <w:sz w:val="24"/>
          <w:szCs w:val="24"/>
        </w:rPr>
        <w:tab/>
      </w:r>
    </w:p>
    <w:p w14:paraId="7DC9276D" w14:textId="118B0F2D" w:rsidR="001C62DB" w:rsidRPr="00DF0BA0" w:rsidRDefault="001C62DB" w:rsidP="004E43E3">
      <w:pPr>
        <w:pStyle w:val="NoSpacing"/>
        <w:rPr>
          <w:rFonts w:ascii="IFAO-Grec Unicode" w:eastAsia="KadmosU" w:hAnsi="IFAO-Grec Unicode" w:cs="KadmosU"/>
          <w:sz w:val="24"/>
          <w:szCs w:val="24"/>
        </w:rPr>
      </w:pPr>
      <w:r w:rsidRPr="00DF0BA0">
        <w:rPr>
          <w:rFonts w:ascii="IFAO-Grec Unicode" w:eastAsia="KadmosU" w:hAnsi="IFAO-Grec Unicode" w:cs="KadmosU"/>
          <w:sz w:val="24"/>
          <w:szCs w:val="24"/>
        </w:rPr>
        <w:t>&lt;D=.5+6+7.fragment</w:t>
      </w:r>
    </w:p>
    <w:p w14:paraId="39C0206C" w14:textId="77777777" w:rsidR="001C62DB" w:rsidRPr="00DF0BA0" w:rsidRDefault="001C62DB" w:rsidP="004E43E3">
      <w:pPr>
        <w:pStyle w:val="paragraph"/>
        <w:spacing w:before="0" w:beforeAutospacing="0" w:after="0" w:afterAutospacing="0"/>
        <w:textAlignment w:val="baseline"/>
        <w:rPr>
          <w:rFonts w:ascii="IFAO-Grec Unicode" w:hAnsi="IFAO-Grec Unicode" w:cs="Segoe UI"/>
        </w:rPr>
      </w:pPr>
      <w:r w:rsidRPr="00DF0BA0">
        <w:rPr>
          <w:rStyle w:val="normaltextrun"/>
          <w:rFonts w:ascii="IFAO-Grec Unicode" w:hAnsi="IFAO-Grec Unicode" w:cs="Segoe UI"/>
        </w:rPr>
        <w:t>&lt;D=.xiv.column&lt;=</w:t>
      </w:r>
      <w:r w:rsidRPr="00DF0BA0">
        <w:rPr>
          <w:rStyle w:val="eop"/>
          <w:rFonts w:ascii="IFAO-Grec Unicode" w:hAnsi="IFAO-Grec Unicode" w:cs="Segoe UI"/>
        </w:rPr>
        <w:t> </w:t>
      </w:r>
    </w:p>
    <w:p w14:paraId="57E24BBE" w14:textId="38F97127" w:rsidR="001C62DB" w:rsidRPr="00DF0BA0" w:rsidRDefault="001C62DB" w:rsidP="004E43E3">
      <w:pPr>
        <w:pStyle w:val="paragraph"/>
        <w:spacing w:before="0" w:beforeAutospacing="0" w:after="0" w:afterAutospacing="0"/>
        <w:textAlignment w:val="baseline"/>
        <w:rPr>
          <w:rFonts w:ascii="IFAO-Grec Unicode" w:eastAsia="KadmosU" w:hAnsi="IFAO-Grec Unicode" w:cs="KadmosU"/>
        </w:rPr>
      </w:pPr>
      <w:r w:rsidRPr="00DF0BA0">
        <w:rPr>
          <w:rFonts w:ascii="IFAO-Grec Unicode" w:eastAsia="KadmosU" w:hAnsi="IFAO-Grec Unicode" w:cs="KadmosU"/>
        </w:rPr>
        <w:t>312. [&lt;#</w:t>
      </w:r>
      <w:r w:rsidRPr="00DF0BA0">
        <w:rPr>
          <w:rFonts w:ascii="IFAO-Grec Unicode" w:eastAsia="KadmosU" w:hAnsi="IFAO-Grec Unicode"/>
        </w:rPr>
        <w:t>Ϛ</w:t>
      </w:r>
      <w:r w:rsidRPr="00DF0BA0">
        <w:rPr>
          <w:rFonts w:ascii="IFAO-Grec Unicode" w:eastAsia="KadmosU" w:hAnsi="IFAO-Grec Unicode" w:cs="KadmosU"/>
        </w:rPr>
        <w:t>=6000#&gt; &lt;#</w:t>
      </w:r>
      <w:r w:rsidRPr="00DF0BA0">
        <w:rPr>
          <w:rFonts w:ascii="IFAO-Grec Unicode" w:eastAsia="KadmosU" w:hAnsi="IFAO-Grec Unicode" w:cs="Cambria"/>
          <w:lang w:val="el-GR"/>
        </w:rPr>
        <w:t>β</w:t>
      </w:r>
      <w:r w:rsidRPr="00DF0BA0">
        <w:rPr>
          <w:rFonts w:ascii="IFAO-Grec Unicode" w:eastAsia="KadmosU" w:hAnsi="IFAO-Grec Unicode" w:cs="KadmosU"/>
        </w:rPr>
        <w:t xml:space="preserve">=2#&gt;] </w:t>
      </w:r>
      <w:r w:rsidRPr="00DF0BA0">
        <w:rPr>
          <w:rStyle w:val="normaltextrun"/>
          <w:rFonts w:ascii="IFAO-Grec Unicode" w:hAnsi="IFAO-Grec Unicode" w:cs="Segoe UI"/>
        </w:rPr>
        <w:t>&lt;#(</w:t>
      </w:r>
      <w:r w:rsidRPr="00DF0BA0">
        <w:rPr>
          <w:rStyle w:val="normaltextrun"/>
          <w:rFonts w:ascii="IFAO-Grec Unicode" w:hAnsi="IFAO-Grec Unicode" w:cs="Segoe UI"/>
          <w:lang w:val="el-GR"/>
        </w:rPr>
        <w:t>μ</w:t>
      </w:r>
      <w:r w:rsidRPr="00DF0BA0">
        <w:rPr>
          <w:rStyle w:val="normaltextrun"/>
          <w:rFonts w:ascii="IFAO-Grec Unicode" w:hAnsi="IFAO-Grec Unicode" w:cs="Segoe UI"/>
        </w:rPr>
        <w:t>(</w:t>
      </w:r>
      <w:r w:rsidRPr="00DF0BA0">
        <w:rPr>
          <w:rStyle w:val="normaltextrun"/>
          <w:rFonts w:ascii="IFAO-Grec Unicode" w:hAnsi="IFAO-Grec Unicode" w:cs="Cambria"/>
          <w:lang w:val="el-GR"/>
        </w:rPr>
        <w:t>υριὰς</w:t>
      </w:r>
      <w:r w:rsidRPr="00DF0BA0">
        <w:rPr>
          <w:rStyle w:val="normaltextrun"/>
          <w:rFonts w:ascii="IFAO-Grec Unicode" w:hAnsi="IFAO-Grec Unicode" w:cs="Segoe UI"/>
        </w:rPr>
        <w:t>)) \</w:t>
      </w:r>
      <w:r w:rsidRPr="00DF0BA0">
        <w:rPr>
          <w:rStyle w:val="normaltextrun"/>
          <w:rFonts w:ascii="IFAO-Grec Unicode" w:hAnsi="IFAO-Grec Unicode" w:cs="Segoe UI"/>
          <w:lang w:val="el-GR"/>
        </w:rPr>
        <w:t>Β</w:t>
      </w:r>
      <w:r w:rsidRPr="00DF0BA0">
        <w:rPr>
          <w:rStyle w:val="normaltextrun"/>
          <w:rFonts w:ascii="IFAO-Grec Unicode" w:hAnsi="IFAO-Grec Unicode" w:cs="Segoe UI"/>
        </w:rPr>
        <w:t>̣/=12000#&gt;</w:t>
      </w:r>
      <w:r w:rsidRPr="00DF0BA0">
        <w:rPr>
          <w:rFonts w:ascii="IFAO-Grec Unicode" w:eastAsia="KadmosU" w:hAnsi="IFAO-Grec Unicode" w:cs="KadmosU"/>
        </w:rPr>
        <w:t xml:space="preserve"> ||right:*double-slanting-stroke*||</w:t>
      </w:r>
    </w:p>
    <w:p w14:paraId="1AA3DF3D" w14:textId="693190EA" w:rsidR="001C62DB" w:rsidRPr="00DF0BA0" w:rsidRDefault="001C62DB" w:rsidP="004E43E3">
      <w:pPr>
        <w:pStyle w:val="paragraph"/>
        <w:spacing w:before="0" w:beforeAutospacing="0" w:after="0" w:afterAutospacing="0"/>
        <w:textAlignment w:val="baseline"/>
        <w:rPr>
          <w:rFonts w:ascii="IFAO-Grec Unicode" w:eastAsia="KadmosU" w:hAnsi="IFAO-Grec Unicode" w:cs="KadmosU"/>
          <w:lang w:val="el-GR"/>
        </w:rPr>
      </w:pPr>
      <w:r w:rsidRPr="00DF0BA0">
        <w:rPr>
          <w:rFonts w:ascii="IFAO-Grec Unicode" w:eastAsia="KadmosU" w:hAnsi="IFAO-Grec Unicode" w:cs="KadmosU"/>
          <w:lang w:val="el-GR"/>
        </w:rPr>
        <w:t>313. [&lt;#</w:t>
      </w:r>
      <w:r w:rsidRPr="00DF0BA0">
        <w:rPr>
          <w:rFonts w:ascii="IFAO-Grec Unicode" w:eastAsia="KadmosU" w:hAnsi="IFAO-Grec Unicode"/>
          <w:lang w:val="el-GR"/>
        </w:rPr>
        <w:t>Ϛ</w:t>
      </w:r>
      <w:r w:rsidRPr="00DF0BA0">
        <w:rPr>
          <w:rFonts w:ascii="IFAO-Grec Unicode" w:eastAsia="KadmosU" w:hAnsi="IFAO-Grec Unicode" w:cs="KadmosU"/>
          <w:lang w:val="el-GR"/>
        </w:rPr>
        <w:t>=6000#&gt; &lt;#</w:t>
      </w:r>
      <w:r w:rsidRPr="00DF0BA0">
        <w:rPr>
          <w:rFonts w:ascii="IFAO-Grec Unicode" w:eastAsia="KadmosU" w:hAnsi="IFAO-Grec Unicode" w:cs="Cambria"/>
          <w:lang w:val="el-GR"/>
        </w:rPr>
        <w:t>γ</w:t>
      </w:r>
      <w:r w:rsidRPr="00DF0BA0">
        <w:rPr>
          <w:rFonts w:ascii="IFAO-Grec Unicode" w:eastAsia="KadmosU" w:hAnsi="IFAO-Grec Unicode" w:cs="KadmosU"/>
          <w:lang w:val="el-GR"/>
        </w:rPr>
        <w:t xml:space="preserve">=3#&gt;] </w:t>
      </w:r>
      <w:r w:rsidRPr="00DF0BA0">
        <w:rPr>
          <w:rStyle w:val="normaltextrun"/>
          <w:rFonts w:ascii="IFAO-Grec Unicode" w:hAnsi="IFAO-Grec Unicode" w:cs="Segoe UI"/>
          <w:lang w:val="el-GR"/>
        </w:rPr>
        <w:t>&lt;#(μ(</w:t>
      </w:r>
      <w:r w:rsidRPr="00DF0BA0">
        <w:rPr>
          <w:rStyle w:val="normaltextrun"/>
          <w:rFonts w:ascii="IFAO-Grec Unicode" w:hAnsi="IFAO-Grec Unicode" w:cs="Cambria"/>
          <w:lang w:val="el-GR"/>
        </w:rPr>
        <w:t>υριὰς</w:t>
      </w:r>
      <w:r w:rsidRPr="00DF0BA0">
        <w:rPr>
          <w:rStyle w:val="normaltextrun"/>
          <w:rFonts w:ascii="IFAO-Grec Unicode" w:hAnsi="IFAO-Grec Unicode" w:cs="Segoe UI"/>
          <w:lang w:val="el-GR"/>
        </w:rPr>
        <w:t>)) \Η/=18000#&gt;</w:t>
      </w:r>
      <w:r w:rsidRPr="00DF0BA0">
        <w:rPr>
          <w:rFonts w:ascii="IFAO-Grec Unicode" w:eastAsia="KadmosU" w:hAnsi="IFAO-Grec Unicode" w:cs="KadmosU"/>
          <w:lang w:val="el-GR"/>
        </w:rPr>
        <w:t xml:space="preserve"> </w:t>
      </w:r>
    </w:p>
    <w:p w14:paraId="50EDF42E" w14:textId="3C98EE4F" w:rsidR="001C62DB" w:rsidRPr="00DF0BA0" w:rsidRDefault="001C62DB" w:rsidP="004E43E3">
      <w:pPr>
        <w:pStyle w:val="paragraph"/>
        <w:spacing w:before="0" w:beforeAutospacing="0" w:after="0" w:afterAutospacing="0"/>
        <w:textAlignment w:val="baseline"/>
        <w:rPr>
          <w:rFonts w:ascii="IFAO-Grec Unicode" w:eastAsia="KadmosU" w:hAnsi="IFAO-Grec Unicode" w:cs="KadmosU"/>
          <w:lang w:val="el-GR"/>
        </w:rPr>
      </w:pPr>
      <w:r w:rsidRPr="00DF0BA0">
        <w:rPr>
          <w:rFonts w:ascii="IFAO-Grec Unicode" w:eastAsia="KadmosU" w:hAnsi="IFAO-Grec Unicode" w:cs="KadmosU"/>
          <w:lang w:val="el-GR"/>
        </w:rPr>
        <w:t>314. [&lt;#</w:t>
      </w:r>
      <w:r w:rsidRPr="00DF0BA0">
        <w:rPr>
          <w:rFonts w:ascii="IFAO-Grec Unicode" w:eastAsia="KadmosU" w:hAnsi="IFAO-Grec Unicode"/>
          <w:lang w:val="el-GR"/>
        </w:rPr>
        <w:t>Ϛ</w:t>
      </w:r>
      <w:r w:rsidRPr="00DF0BA0">
        <w:rPr>
          <w:rFonts w:ascii="IFAO-Grec Unicode" w:eastAsia="KadmosU" w:hAnsi="IFAO-Grec Unicode" w:cs="KadmosU"/>
          <w:lang w:val="el-GR"/>
        </w:rPr>
        <w:t>=6000#&gt; &lt;#</w:t>
      </w:r>
      <w:r w:rsidRPr="00DF0BA0">
        <w:rPr>
          <w:rFonts w:ascii="IFAO-Grec Unicode" w:eastAsia="KadmosU" w:hAnsi="IFAO-Grec Unicode" w:cs="Cambria"/>
          <w:lang w:val="el-GR"/>
        </w:rPr>
        <w:t>δ</w:t>
      </w:r>
      <w:r w:rsidRPr="00DF0BA0">
        <w:rPr>
          <w:rFonts w:ascii="IFAO-Grec Unicode" w:eastAsia="KadmosU" w:hAnsi="IFAO-Grec Unicode" w:cs="KadmosU"/>
          <w:lang w:val="el-GR"/>
        </w:rPr>
        <w:t xml:space="preserve">=4#&gt; </w:t>
      </w:r>
      <w:r w:rsidRPr="00DF0BA0">
        <w:rPr>
          <w:rStyle w:val="normaltextrun"/>
          <w:rFonts w:ascii="IFAO-Grec Unicode" w:hAnsi="IFAO-Grec Unicode" w:cs="Segoe UI"/>
          <w:lang w:val="el-GR"/>
        </w:rPr>
        <w:t>&lt;#\</w:t>
      </w:r>
      <w:r w:rsidRPr="00DF0BA0">
        <w:rPr>
          <w:rStyle w:val="normaltextrun"/>
          <w:rFonts w:ascii="IFAO-Grec Unicode" w:hAnsi="IFAO-Grec Unicode" w:cs="Cambria"/>
          <w:lang w:val="el-GR"/>
        </w:rPr>
        <w:t>β</w:t>
      </w:r>
      <w:r w:rsidRPr="00DF0BA0">
        <w:rPr>
          <w:rStyle w:val="normaltextrun"/>
          <w:rFonts w:ascii="IFAO-Grec Unicode" w:hAnsi="IFAO-Grec Unicode" w:cs="Segoe UI"/>
          <w:lang w:val="el-GR"/>
        </w:rPr>
        <w:t>/ (μ(</w:t>
      </w:r>
      <w:r w:rsidRPr="00DF0BA0">
        <w:rPr>
          <w:rStyle w:val="normaltextrun"/>
          <w:rFonts w:ascii="IFAO-Grec Unicode" w:hAnsi="IFAO-Grec Unicode" w:cs="Cambria"/>
          <w:lang w:val="el-GR"/>
        </w:rPr>
        <w:t>υριάδες</w:t>
      </w:r>
      <w:r w:rsidRPr="00DF0BA0">
        <w:rPr>
          <w:rStyle w:val="normaltextrun"/>
          <w:rFonts w:ascii="IFAO-Grec Unicode" w:hAnsi="IFAO-Grec Unicode" w:cs="Segoe UI"/>
          <w:lang w:val="el-GR"/>
        </w:rPr>
        <w:t>)) \Δ/=24000#&gt;</w:t>
      </w:r>
      <w:r w:rsidRPr="00DF0BA0">
        <w:rPr>
          <w:rFonts w:ascii="IFAO-Grec Unicode" w:eastAsia="KadmosU" w:hAnsi="IFAO-Grec Unicode" w:cs="KadmosU"/>
          <w:lang w:val="el-GR"/>
        </w:rPr>
        <w:t xml:space="preserve">] </w:t>
      </w:r>
    </w:p>
    <w:p w14:paraId="1239FAFC" w14:textId="28FCE516" w:rsidR="001C62DB" w:rsidRPr="00DF0BA0" w:rsidRDefault="001C62DB" w:rsidP="004E43E3">
      <w:pPr>
        <w:pStyle w:val="paragraph"/>
        <w:spacing w:before="0" w:beforeAutospacing="0" w:after="0" w:afterAutospacing="0"/>
        <w:textAlignment w:val="baseline"/>
        <w:rPr>
          <w:rFonts w:ascii="IFAO-Grec Unicode" w:eastAsia="KadmosU" w:hAnsi="IFAO-Grec Unicode" w:cs="KadmosU"/>
          <w:lang w:val="el-GR"/>
        </w:rPr>
      </w:pPr>
      <w:r w:rsidRPr="00DF0BA0">
        <w:rPr>
          <w:rFonts w:ascii="IFAO-Grec Unicode" w:eastAsia="KadmosU" w:hAnsi="IFAO-Grec Unicode" w:cs="KadmosU"/>
          <w:lang w:val="el-GR"/>
        </w:rPr>
        <w:t>315. [&lt;#</w:t>
      </w:r>
      <w:r w:rsidRPr="00DF0BA0">
        <w:rPr>
          <w:rFonts w:ascii="IFAO-Grec Unicode" w:eastAsia="KadmosU" w:hAnsi="IFAO-Grec Unicode"/>
          <w:lang w:val="el-GR"/>
        </w:rPr>
        <w:t>Ϛ</w:t>
      </w:r>
      <w:r w:rsidRPr="00DF0BA0">
        <w:rPr>
          <w:rFonts w:ascii="IFAO-Grec Unicode" w:eastAsia="KadmosU" w:hAnsi="IFAO-Grec Unicode" w:cs="KadmosU"/>
          <w:lang w:val="el-GR"/>
        </w:rPr>
        <w:t>=6000#&gt; &lt;#</w:t>
      </w:r>
      <w:r w:rsidRPr="00DF0BA0">
        <w:rPr>
          <w:rFonts w:ascii="IFAO-Grec Unicode" w:eastAsia="KadmosU" w:hAnsi="IFAO-Grec Unicode" w:cs="Cambria"/>
          <w:lang w:val="el-GR"/>
        </w:rPr>
        <w:t>ε</w:t>
      </w:r>
      <w:r w:rsidRPr="00DF0BA0">
        <w:rPr>
          <w:rFonts w:ascii="IFAO-Grec Unicode" w:eastAsia="KadmosU" w:hAnsi="IFAO-Grec Unicode" w:cs="KadmosU"/>
          <w:lang w:val="el-GR"/>
        </w:rPr>
        <w:t xml:space="preserve">=5#&gt; </w:t>
      </w:r>
      <w:r w:rsidRPr="00DF0BA0">
        <w:rPr>
          <w:rStyle w:val="normaltextrun"/>
          <w:rFonts w:ascii="IFAO-Grec Unicode" w:hAnsi="IFAO-Grec Unicode" w:cs="Segoe UI"/>
          <w:lang w:val="el-GR"/>
        </w:rPr>
        <w:t>&lt;#\</w:t>
      </w:r>
      <w:r w:rsidRPr="00DF0BA0">
        <w:rPr>
          <w:rStyle w:val="normaltextrun"/>
          <w:rFonts w:ascii="IFAO-Grec Unicode" w:hAnsi="IFAO-Grec Unicode" w:cs="Cambria"/>
          <w:lang w:val="el-GR"/>
        </w:rPr>
        <w:t>γ</w:t>
      </w:r>
      <w:r w:rsidRPr="00DF0BA0">
        <w:rPr>
          <w:rStyle w:val="normaltextrun"/>
          <w:rFonts w:ascii="IFAO-Grec Unicode" w:hAnsi="IFAO-Grec Unicode" w:cs="Segoe UI"/>
          <w:lang w:val="el-GR"/>
        </w:rPr>
        <w:t>/ (μ(</w:t>
      </w:r>
      <w:r w:rsidRPr="00DF0BA0">
        <w:rPr>
          <w:rStyle w:val="normaltextrun"/>
          <w:rFonts w:ascii="IFAO-Grec Unicode" w:hAnsi="IFAO-Grec Unicode" w:cs="Cambria"/>
          <w:lang w:val="el-GR"/>
        </w:rPr>
        <w:t>υριάδες</w:t>
      </w:r>
      <w:r w:rsidRPr="00DF0BA0">
        <w:rPr>
          <w:rStyle w:val="normaltextrun"/>
          <w:rFonts w:ascii="IFAO-Grec Unicode" w:hAnsi="IFAO-Grec Unicode" w:cs="Segoe UI"/>
          <w:lang w:val="el-GR"/>
        </w:rPr>
        <w:t>))=30000#&gt;</w:t>
      </w:r>
      <w:r w:rsidRPr="00DF0BA0">
        <w:rPr>
          <w:rFonts w:ascii="IFAO-Grec Unicode" w:eastAsia="KadmosU" w:hAnsi="IFAO-Grec Unicode" w:cs="KadmosU"/>
          <w:lang w:val="el-GR"/>
        </w:rPr>
        <w:t xml:space="preserve">] </w:t>
      </w:r>
    </w:p>
    <w:p w14:paraId="54FA8993" w14:textId="104667CD" w:rsidR="001C62DB" w:rsidRPr="00DF0BA0" w:rsidRDefault="001C62DB" w:rsidP="004E43E3">
      <w:pPr>
        <w:pStyle w:val="paragraph"/>
        <w:spacing w:before="0" w:beforeAutospacing="0" w:after="0" w:afterAutospacing="0"/>
        <w:textAlignment w:val="baseline"/>
        <w:rPr>
          <w:rFonts w:ascii="IFAO-Grec Unicode" w:eastAsia="KadmosU" w:hAnsi="IFAO-Grec Unicode" w:cs="KadmosU"/>
          <w:lang w:val="el-GR"/>
        </w:rPr>
      </w:pPr>
      <w:r w:rsidRPr="00DF0BA0">
        <w:rPr>
          <w:rFonts w:ascii="IFAO-Grec Unicode" w:eastAsia="KadmosU" w:hAnsi="IFAO-Grec Unicode" w:cs="KadmosU"/>
          <w:lang w:val="el-GR"/>
        </w:rPr>
        <w:t>316. [&lt;#</w:t>
      </w:r>
      <w:r w:rsidRPr="00DF0BA0">
        <w:rPr>
          <w:rFonts w:ascii="IFAO-Grec Unicode" w:eastAsia="KadmosU" w:hAnsi="IFAO-Grec Unicode"/>
          <w:lang w:val="el-GR"/>
        </w:rPr>
        <w:t>Ϛ</w:t>
      </w:r>
      <w:r w:rsidRPr="00DF0BA0">
        <w:rPr>
          <w:rFonts w:ascii="IFAO-Grec Unicode" w:eastAsia="KadmosU" w:hAnsi="IFAO-Grec Unicode" w:cs="KadmosU"/>
          <w:lang w:val="el-GR"/>
        </w:rPr>
        <w:t>=6000#&gt; &lt;#</w:t>
      </w:r>
      <w:r w:rsidRPr="00DF0BA0">
        <w:rPr>
          <w:rFonts w:ascii="IFAO-Grec Unicode" w:eastAsia="KadmosU" w:hAnsi="IFAO-Grec Unicode" w:cs="Cambria"/>
          <w:lang w:val="el-GR"/>
        </w:rPr>
        <w:t>ϛ</w:t>
      </w:r>
      <w:r w:rsidRPr="00DF0BA0">
        <w:rPr>
          <w:rFonts w:ascii="IFAO-Grec Unicode" w:eastAsia="KadmosU" w:hAnsi="IFAO-Grec Unicode" w:cs="KadmosU"/>
          <w:lang w:val="el-GR"/>
        </w:rPr>
        <w:t xml:space="preserve">=6#&gt; </w:t>
      </w:r>
      <w:r w:rsidRPr="00DF0BA0">
        <w:rPr>
          <w:rStyle w:val="normaltextrun"/>
          <w:rFonts w:ascii="IFAO-Grec Unicode" w:hAnsi="IFAO-Grec Unicode" w:cs="Segoe UI"/>
          <w:lang w:val="el-GR"/>
        </w:rPr>
        <w:t>&lt;#\</w:t>
      </w:r>
      <w:r w:rsidRPr="00DF0BA0">
        <w:rPr>
          <w:rStyle w:val="normaltextrun"/>
          <w:rFonts w:ascii="IFAO-Grec Unicode" w:hAnsi="IFAO-Grec Unicode" w:cs="Cambria"/>
          <w:lang w:val="el-GR"/>
        </w:rPr>
        <w:t>γ</w:t>
      </w:r>
      <w:r w:rsidRPr="00DF0BA0">
        <w:rPr>
          <w:rStyle w:val="normaltextrun"/>
          <w:rFonts w:ascii="IFAO-Grec Unicode" w:hAnsi="IFAO-Grec Unicode" w:cs="Segoe UI"/>
          <w:lang w:val="el-GR"/>
        </w:rPr>
        <w:t>/ (μ(</w:t>
      </w:r>
      <w:r w:rsidRPr="00DF0BA0">
        <w:rPr>
          <w:rStyle w:val="normaltextrun"/>
          <w:rFonts w:ascii="IFAO-Grec Unicode" w:hAnsi="IFAO-Grec Unicode" w:cs="Cambria"/>
          <w:lang w:val="el-GR"/>
        </w:rPr>
        <w:t>υριάδες</w:t>
      </w:r>
      <w:r w:rsidRPr="00DF0BA0">
        <w:rPr>
          <w:rStyle w:val="normaltextrun"/>
          <w:rFonts w:ascii="IFAO-Grec Unicode" w:hAnsi="IFAO-Grec Unicode" w:cs="Segoe UI"/>
          <w:lang w:val="el-GR"/>
        </w:rPr>
        <w:t>)) \</w:t>
      </w:r>
      <w:r w:rsidRPr="00DF0BA0">
        <w:rPr>
          <w:rFonts w:ascii="IFAO-Grec Unicode" w:eastAsia="KadmosU" w:hAnsi="IFAO-Grec Unicode"/>
          <w:lang w:val="el-GR"/>
        </w:rPr>
        <w:t>Ϛ</w:t>
      </w:r>
      <w:r w:rsidRPr="00DF0BA0">
        <w:rPr>
          <w:rStyle w:val="normaltextrun"/>
          <w:rFonts w:ascii="IFAO-Grec Unicode" w:hAnsi="IFAO-Grec Unicode" w:cs="Segoe UI"/>
          <w:lang w:val="el-GR"/>
        </w:rPr>
        <w:t>/=36000#&gt;</w:t>
      </w:r>
      <w:r w:rsidRPr="00DF0BA0">
        <w:rPr>
          <w:rFonts w:ascii="IFAO-Grec Unicode" w:eastAsia="KadmosU" w:hAnsi="IFAO-Grec Unicode" w:cs="KadmosU"/>
          <w:lang w:val="el-GR"/>
        </w:rPr>
        <w:t xml:space="preserve">] </w:t>
      </w:r>
    </w:p>
    <w:p w14:paraId="72E3116C" w14:textId="0710EF9B" w:rsidR="001C62DB" w:rsidRPr="00DF0BA0" w:rsidRDefault="001C62DB" w:rsidP="004E43E3">
      <w:pPr>
        <w:pStyle w:val="paragraph"/>
        <w:spacing w:before="0" w:beforeAutospacing="0" w:after="0" w:afterAutospacing="0"/>
        <w:textAlignment w:val="baseline"/>
        <w:rPr>
          <w:rFonts w:ascii="IFAO-Grec Unicode" w:eastAsia="KadmosU" w:hAnsi="IFAO-Grec Unicode" w:cs="KadmosU"/>
          <w:lang w:val="el-GR"/>
        </w:rPr>
      </w:pPr>
      <w:r w:rsidRPr="00DF0BA0">
        <w:rPr>
          <w:rFonts w:ascii="IFAO-Grec Unicode" w:eastAsia="KadmosU" w:hAnsi="IFAO-Grec Unicode" w:cs="KadmosU"/>
          <w:lang w:val="el-GR"/>
        </w:rPr>
        <w:t>317. [&lt;#</w:t>
      </w:r>
      <w:r w:rsidRPr="00DF0BA0">
        <w:rPr>
          <w:rFonts w:ascii="IFAO-Grec Unicode" w:eastAsia="KadmosU" w:hAnsi="IFAO-Grec Unicode"/>
          <w:lang w:val="el-GR"/>
        </w:rPr>
        <w:t>Ϛ</w:t>
      </w:r>
      <w:r w:rsidRPr="00DF0BA0">
        <w:rPr>
          <w:rFonts w:ascii="IFAO-Grec Unicode" w:eastAsia="KadmosU" w:hAnsi="IFAO-Grec Unicode" w:cs="KadmosU"/>
          <w:lang w:val="el-GR"/>
        </w:rPr>
        <w:t>=6000#&gt; &lt;#</w:t>
      </w:r>
      <w:r w:rsidRPr="00DF0BA0">
        <w:rPr>
          <w:rFonts w:ascii="IFAO-Grec Unicode" w:eastAsia="KadmosU" w:hAnsi="IFAO-Grec Unicode" w:cs="Cambria"/>
          <w:lang w:val="el-GR"/>
        </w:rPr>
        <w:t>ζ</w:t>
      </w:r>
      <w:r w:rsidRPr="00DF0BA0">
        <w:rPr>
          <w:rFonts w:ascii="IFAO-Grec Unicode" w:eastAsia="KadmosU" w:hAnsi="IFAO-Grec Unicode" w:cs="KadmosU"/>
          <w:lang w:val="el-GR"/>
        </w:rPr>
        <w:t xml:space="preserve">=7#&gt; </w:t>
      </w:r>
      <w:r w:rsidRPr="00DF0BA0">
        <w:rPr>
          <w:rStyle w:val="normaltextrun"/>
          <w:rFonts w:ascii="IFAO-Grec Unicode" w:hAnsi="IFAO-Grec Unicode" w:cs="Segoe UI"/>
          <w:lang w:val="el-GR"/>
        </w:rPr>
        <w:t>&lt;#\</w:t>
      </w:r>
      <w:r w:rsidRPr="00DF0BA0">
        <w:rPr>
          <w:rStyle w:val="normaltextrun"/>
          <w:rFonts w:ascii="IFAO-Grec Unicode" w:hAnsi="IFAO-Grec Unicode" w:cs="Cambria"/>
          <w:lang w:val="el-GR"/>
        </w:rPr>
        <w:t>δ</w:t>
      </w:r>
      <w:r w:rsidRPr="00DF0BA0">
        <w:rPr>
          <w:rStyle w:val="normaltextrun"/>
          <w:rFonts w:ascii="IFAO-Grec Unicode" w:hAnsi="IFAO-Grec Unicode" w:cs="Segoe UI"/>
          <w:lang w:val="el-GR"/>
        </w:rPr>
        <w:t>/ (μ(</w:t>
      </w:r>
      <w:r w:rsidRPr="00DF0BA0">
        <w:rPr>
          <w:rStyle w:val="normaltextrun"/>
          <w:rFonts w:ascii="IFAO-Grec Unicode" w:hAnsi="IFAO-Grec Unicode" w:cs="Cambria"/>
          <w:lang w:val="el-GR"/>
        </w:rPr>
        <w:t>υριάδες</w:t>
      </w:r>
      <w:r w:rsidRPr="00DF0BA0">
        <w:rPr>
          <w:rStyle w:val="normaltextrun"/>
          <w:rFonts w:ascii="IFAO-Grec Unicode" w:hAnsi="IFAO-Grec Unicode" w:cs="Segoe UI"/>
          <w:lang w:val="el-GR"/>
        </w:rPr>
        <w:t>)) \Β/=42000#&gt;</w:t>
      </w:r>
      <w:r w:rsidRPr="00DF0BA0">
        <w:rPr>
          <w:rFonts w:ascii="IFAO-Grec Unicode" w:eastAsia="KadmosU" w:hAnsi="IFAO-Grec Unicode" w:cs="KadmosU"/>
          <w:lang w:val="el-GR"/>
        </w:rPr>
        <w:t xml:space="preserve">] </w:t>
      </w:r>
    </w:p>
    <w:p w14:paraId="1C389324" w14:textId="2C6F164F" w:rsidR="001C62DB" w:rsidRPr="00DF0BA0" w:rsidRDefault="001C62DB" w:rsidP="004E43E3">
      <w:pPr>
        <w:pStyle w:val="paragraph"/>
        <w:spacing w:before="0" w:beforeAutospacing="0" w:after="0" w:afterAutospacing="0"/>
        <w:textAlignment w:val="baseline"/>
        <w:rPr>
          <w:rFonts w:ascii="IFAO-Grec Unicode" w:eastAsia="KadmosU" w:hAnsi="IFAO-Grec Unicode" w:cs="KadmosU"/>
          <w:lang w:val="el-GR"/>
        </w:rPr>
      </w:pPr>
      <w:r w:rsidRPr="00DF0BA0">
        <w:rPr>
          <w:rFonts w:ascii="IFAO-Grec Unicode" w:eastAsia="KadmosU" w:hAnsi="IFAO-Grec Unicode" w:cs="KadmosU"/>
          <w:lang w:val="el-GR"/>
        </w:rPr>
        <w:t>318. [&lt;#</w:t>
      </w:r>
      <w:r w:rsidRPr="00DF0BA0">
        <w:rPr>
          <w:rFonts w:ascii="IFAO-Grec Unicode" w:eastAsia="KadmosU" w:hAnsi="IFAO-Grec Unicode"/>
          <w:lang w:val="el-GR"/>
        </w:rPr>
        <w:t>Ϛ</w:t>
      </w:r>
      <w:r w:rsidRPr="00DF0BA0">
        <w:rPr>
          <w:rFonts w:ascii="IFAO-Grec Unicode" w:eastAsia="KadmosU" w:hAnsi="IFAO-Grec Unicode" w:cs="KadmosU"/>
          <w:lang w:val="el-GR"/>
        </w:rPr>
        <w:t>=6000#&gt; &lt;#</w:t>
      </w:r>
      <w:r w:rsidRPr="00DF0BA0">
        <w:rPr>
          <w:rFonts w:ascii="IFAO-Grec Unicode" w:eastAsia="KadmosU" w:hAnsi="IFAO-Grec Unicode" w:cs="Cambria"/>
          <w:lang w:val="el-GR"/>
        </w:rPr>
        <w:t>η</w:t>
      </w:r>
      <w:r w:rsidRPr="00DF0BA0">
        <w:rPr>
          <w:rFonts w:ascii="IFAO-Grec Unicode" w:eastAsia="KadmosU" w:hAnsi="IFAO-Grec Unicode" w:cs="KadmosU"/>
          <w:lang w:val="el-GR"/>
        </w:rPr>
        <w:t xml:space="preserve">=8#&gt; </w:t>
      </w:r>
      <w:r w:rsidRPr="00DF0BA0">
        <w:rPr>
          <w:rStyle w:val="normaltextrun"/>
          <w:rFonts w:ascii="IFAO-Grec Unicode" w:hAnsi="IFAO-Grec Unicode" w:cs="Segoe UI"/>
          <w:lang w:val="el-GR"/>
        </w:rPr>
        <w:t>&lt;#\</w:t>
      </w:r>
      <w:r w:rsidRPr="00DF0BA0">
        <w:rPr>
          <w:rStyle w:val="normaltextrun"/>
          <w:rFonts w:ascii="IFAO-Grec Unicode" w:hAnsi="IFAO-Grec Unicode" w:cs="Cambria"/>
          <w:lang w:val="el-GR"/>
        </w:rPr>
        <w:t>δ</w:t>
      </w:r>
      <w:r w:rsidRPr="00DF0BA0">
        <w:rPr>
          <w:rStyle w:val="normaltextrun"/>
          <w:rFonts w:ascii="IFAO-Grec Unicode" w:hAnsi="IFAO-Grec Unicode" w:cs="Segoe UI"/>
          <w:lang w:val="el-GR"/>
        </w:rPr>
        <w:t>/ (μ(</w:t>
      </w:r>
      <w:r w:rsidRPr="00DF0BA0">
        <w:rPr>
          <w:rStyle w:val="normaltextrun"/>
          <w:rFonts w:ascii="IFAO-Grec Unicode" w:hAnsi="IFAO-Grec Unicode" w:cs="Cambria"/>
          <w:lang w:val="el-GR"/>
        </w:rPr>
        <w:t>υριάδες</w:t>
      </w:r>
      <w:r w:rsidRPr="00DF0BA0">
        <w:rPr>
          <w:rStyle w:val="normaltextrun"/>
          <w:rFonts w:ascii="IFAO-Grec Unicode" w:hAnsi="IFAO-Grec Unicode" w:cs="Segoe UI"/>
          <w:lang w:val="el-GR"/>
        </w:rPr>
        <w:t>)) \Η/=48000#&gt;</w:t>
      </w:r>
      <w:r w:rsidRPr="00DF0BA0">
        <w:rPr>
          <w:rFonts w:ascii="IFAO-Grec Unicode" w:eastAsia="KadmosU" w:hAnsi="IFAO-Grec Unicode" w:cs="KadmosU"/>
          <w:lang w:val="el-GR"/>
        </w:rPr>
        <w:t xml:space="preserve">] </w:t>
      </w:r>
    </w:p>
    <w:p w14:paraId="4620FFF9" w14:textId="6E1CF0E3" w:rsidR="001C62DB" w:rsidRPr="00DF0BA0" w:rsidRDefault="001C62DB" w:rsidP="004E43E3">
      <w:pPr>
        <w:pStyle w:val="paragraph"/>
        <w:spacing w:before="0" w:beforeAutospacing="0" w:after="0" w:afterAutospacing="0"/>
        <w:textAlignment w:val="baseline"/>
        <w:rPr>
          <w:rFonts w:ascii="IFAO-Grec Unicode" w:eastAsia="KadmosU" w:hAnsi="IFAO-Grec Unicode" w:cs="KadmosU"/>
          <w:lang w:val="el-GR"/>
        </w:rPr>
      </w:pPr>
      <w:r w:rsidRPr="00DF0BA0">
        <w:rPr>
          <w:rFonts w:ascii="IFAO-Grec Unicode" w:eastAsia="KadmosU" w:hAnsi="IFAO-Grec Unicode" w:cs="KadmosU"/>
          <w:lang w:val="el-GR"/>
        </w:rPr>
        <w:t>319. [&lt;#</w:t>
      </w:r>
      <w:r w:rsidRPr="00DF0BA0">
        <w:rPr>
          <w:rFonts w:ascii="IFAO-Grec Unicode" w:eastAsia="KadmosU" w:hAnsi="IFAO-Grec Unicode"/>
          <w:lang w:val="el-GR"/>
        </w:rPr>
        <w:t>Ϛ</w:t>
      </w:r>
      <w:r w:rsidRPr="00DF0BA0">
        <w:rPr>
          <w:rFonts w:ascii="IFAO-Grec Unicode" w:eastAsia="KadmosU" w:hAnsi="IFAO-Grec Unicode" w:cs="KadmosU"/>
          <w:lang w:val="el-GR"/>
        </w:rPr>
        <w:t>=6000#&gt; &lt;#</w:t>
      </w:r>
      <w:r w:rsidRPr="00DF0BA0">
        <w:rPr>
          <w:rFonts w:ascii="IFAO-Grec Unicode" w:eastAsia="KadmosU" w:hAnsi="IFAO-Grec Unicode" w:cs="Cambria"/>
          <w:lang w:val="el-GR"/>
        </w:rPr>
        <w:t>θ</w:t>
      </w:r>
      <w:r w:rsidRPr="00DF0BA0">
        <w:rPr>
          <w:rFonts w:ascii="IFAO-Grec Unicode" w:eastAsia="KadmosU" w:hAnsi="IFAO-Grec Unicode" w:cs="KadmosU"/>
          <w:lang w:val="el-GR"/>
        </w:rPr>
        <w:t xml:space="preserve">=9#&gt; </w:t>
      </w:r>
      <w:r w:rsidRPr="00DF0BA0">
        <w:rPr>
          <w:rStyle w:val="normaltextrun"/>
          <w:rFonts w:ascii="IFAO-Grec Unicode" w:hAnsi="IFAO-Grec Unicode" w:cs="Segoe UI"/>
          <w:lang w:val="el-GR"/>
        </w:rPr>
        <w:t>&lt;#\</w:t>
      </w:r>
      <w:r w:rsidRPr="00DF0BA0">
        <w:rPr>
          <w:rStyle w:val="normaltextrun"/>
          <w:rFonts w:ascii="IFAO-Grec Unicode" w:hAnsi="IFAO-Grec Unicode" w:cs="Cambria"/>
          <w:lang w:val="el-GR"/>
        </w:rPr>
        <w:t>ε</w:t>
      </w:r>
      <w:r w:rsidRPr="00DF0BA0">
        <w:rPr>
          <w:rStyle w:val="normaltextrun"/>
          <w:rFonts w:ascii="IFAO-Grec Unicode" w:hAnsi="IFAO-Grec Unicode" w:cs="Segoe UI"/>
          <w:lang w:val="el-GR"/>
        </w:rPr>
        <w:t>/ (μ(</w:t>
      </w:r>
      <w:r w:rsidRPr="00DF0BA0">
        <w:rPr>
          <w:rStyle w:val="normaltextrun"/>
          <w:rFonts w:ascii="IFAO-Grec Unicode" w:hAnsi="IFAO-Grec Unicode" w:cs="Cambria"/>
          <w:lang w:val="el-GR"/>
        </w:rPr>
        <w:t>υριάδες</w:t>
      </w:r>
      <w:r w:rsidRPr="00DF0BA0">
        <w:rPr>
          <w:rStyle w:val="normaltextrun"/>
          <w:rFonts w:ascii="IFAO-Grec Unicode" w:hAnsi="IFAO-Grec Unicode" w:cs="Segoe UI"/>
          <w:lang w:val="el-GR"/>
        </w:rPr>
        <w:t>)) \Δ/=54000#&gt;</w:t>
      </w:r>
      <w:r w:rsidRPr="00DF0BA0">
        <w:rPr>
          <w:rFonts w:ascii="IFAO-Grec Unicode" w:eastAsia="KadmosU" w:hAnsi="IFAO-Grec Unicode" w:cs="KadmosU"/>
          <w:lang w:val="el-GR"/>
        </w:rPr>
        <w:t xml:space="preserve">] </w:t>
      </w:r>
    </w:p>
    <w:p w14:paraId="59915007" w14:textId="57315C13" w:rsidR="001C62DB" w:rsidRPr="00DF0BA0" w:rsidRDefault="001C62DB" w:rsidP="004E43E3">
      <w:pPr>
        <w:pStyle w:val="paragraph"/>
        <w:spacing w:before="0" w:beforeAutospacing="0" w:after="0" w:afterAutospacing="0"/>
        <w:textAlignment w:val="baseline"/>
        <w:rPr>
          <w:rFonts w:ascii="IFAO-Grec Unicode" w:eastAsia="KadmosU" w:hAnsi="IFAO-Grec Unicode" w:cs="KadmosU"/>
          <w:lang w:val="el-GR"/>
        </w:rPr>
      </w:pPr>
      <w:r w:rsidRPr="00DF0BA0">
        <w:rPr>
          <w:rFonts w:ascii="IFAO-Grec Unicode" w:eastAsia="KadmosU" w:hAnsi="IFAO-Grec Unicode" w:cs="KadmosU"/>
          <w:lang w:val="el-GR"/>
        </w:rPr>
        <w:t>320. [&lt;#</w:t>
      </w:r>
      <w:r w:rsidRPr="00DF0BA0">
        <w:rPr>
          <w:rFonts w:ascii="IFAO-Grec Unicode" w:eastAsia="KadmosU" w:hAnsi="IFAO-Grec Unicode"/>
          <w:lang w:val="el-GR"/>
        </w:rPr>
        <w:t>Ϛ</w:t>
      </w:r>
      <w:r w:rsidRPr="00DF0BA0">
        <w:rPr>
          <w:rFonts w:ascii="IFAO-Grec Unicode" w:eastAsia="KadmosU" w:hAnsi="IFAO-Grec Unicode" w:cs="KadmosU"/>
          <w:lang w:val="el-GR"/>
        </w:rPr>
        <w:t>=6000#&gt; &lt;#</w:t>
      </w:r>
      <w:r w:rsidRPr="00DF0BA0">
        <w:rPr>
          <w:rFonts w:ascii="IFAO-Grec Unicode" w:eastAsia="KadmosU" w:hAnsi="IFAO-Grec Unicode" w:cs="Cambria"/>
          <w:lang w:val="el-GR"/>
        </w:rPr>
        <w:t>ι</w:t>
      </w:r>
      <w:r w:rsidRPr="00DF0BA0">
        <w:rPr>
          <w:rFonts w:ascii="IFAO-Grec Unicode" w:eastAsia="KadmosU" w:hAnsi="IFAO-Grec Unicode" w:cs="KadmosU"/>
          <w:lang w:val="el-GR"/>
        </w:rPr>
        <w:t xml:space="preserve">=10#&gt; </w:t>
      </w:r>
      <w:r w:rsidRPr="00DF0BA0">
        <w:rPr>
          <w:rStyle w:val="normaltextrun"/>
          <w:rFonts w:ascii="IFAO-Grec Unicode" w:hAnsi="IFAO-Grec Unicode" w:cs="Segoe UI"/>
          <w:lang w:val="el-GR"/>
        </w:rPr>
        <w:t>&lt;#\</w:t>
      </w:r>
      <w:r w:rsidRPr="00DF0BA0">
        <w:rPr>
          <w:rFonts w:ascii="IFAO-Grec Unicode" w:eastAsia="KadmosU" w:hAnsi="IFAO-Grec Unicode"/>
          <w:lang w:val="el-GR"/>
        </w:rPr>
        <w:t>ϛ</w:t>
      </w:r>
      <w:r w:rsidRPr="00DF0BA0">
        <w:rPr>
          <w:rStyle w:val="normaltextrun"/>
          <w:rFonts w:ascii="IFAO-Grec Unicode" w:hAnsi="IFAO-Grec Unicode" w:cs="Segoe UI"/>
          <w:lang w:val="el-GR"/>
        </w:rPr>
        <w:t>/ (μ(</w:t>
      </w:r>
      <w:r w:rsidRPr="00DF0BA0">
        <w:rPr>
          <w:rStyle w:val="normaltextrun"/>
          <w:rFonts w:ascii="IFAO-Grec Unicode" w:hAnsi="IFAO-Grec Unicode" w:cs="Cambria"/>
          <w:lang w:val="el-GR"/>
        </w:rPr>
        <w:t>υριάδες</w:t>
      </w:r>
      <w:r w:rsidRPr="00DF0BA0">
        <w:rPr>
          <w:rStyle w:val="normaltextrun"/>
          <w:rFonts w:ascii="IFAO-Grec Unicode" w:hAnsi="IFAO-Grec Unicode" w:cs="Segoe UI"/>
          <w:lang w:val="el-GR"/>
        </w:rPr>
        <w:t>))=60000#&gt;]</w:t>
      </w:r>
    </w:p>
    <w:p w14:paraId="230B7976" w14:textId="50D63B19" w:rsidR="001C62DB" w:rsidRPr="00DF0BA0" w:rsidRDefault="001C62DB" w:rsidP="004E43E3">
      <w:pPr>
        <w:pStyle w:val="paragraph"/>
        <w:spacing w:before="0" w:beforeAutospacing="0" w:after="0" w:afterAutospacing="0"/>
        <w:textAlignment w:val="baseline"/>
        <w:rPr>
          <w:rFonts w:ascii="IFAO-Grec Unicode" w:eastAsia="KadmosU" w:hAnsi="IFAO-Grec Unicode" w:cs="KadmosU"/>
          <w:lang w:val="el-GR"/>
        </w:rPr>
      </w:pPr>
      <w:r w:rsidRPr="00DF0BA0">
        <w:rPr>
          <w:rFonts w:ascii="IFAO-Grec Unicode" w:eastAsia="KadmosU" w:hAnsi="IFAO-Grec Unicode" w:cs="KadmosU"/>
          <w:lang w:val="el-GR"/>
        </w:rPr>
        <w:t>----</w:t>
      </w:r>
    </w:p>
    <w:p w14:paraId="1AA899A4" w14:textId="0DD2972D" w:rsidR="001C62DB" w:rsidRPr="00DF0BA0" w:rsidRDefault="001C62DB" w:rsidP="004E43E3">
      <w:pPr>
        <w:pStyle w:val="paragraph"/>
        <w:spacing w:before="0" w:beforeAutospacing="0" w:after="0" w:afterAutospacing="0"/>
        <w:textAlignment w:val="baseline"/>
        <w:rPr>
          <w:rFonts w:ascii="IFAO-Grec Unicode" w:hAnsi="IFAO-Grec Unicode" w:cs="Segoe UI"/>
          <w:lang w:val="el-GR"/>
        </w:rPr>
      </w:pPr>
      <w:r w:rsidRPr="00DF0BA0">
        <w:rPr>
          <w:rFonts w:ascii="IFAO-Grec Unicode" w:eastAsia="KadmosU" w:hAnsi="IFAO-Grec Unicode" w:cs="KadmosU"/>
          <w:lang w:val="el-GR"/>
        </w:rPr>
        <w:t>321</w:t>
      </w:r>
      <w:r w:rsidRPr="00DF0BA0">
        <w:rPr>
          <w:rStyle w:val="normaltextrun"/>
          <w:rFonts w:ascii="IFAO-Grec Unicode" w:hAnsi="IFAO-Grec Unicode" w:cs="Segoe UI"/>
          <w:lang w:val="el-GR"/>
        </w:rPr>
        <w:t>.</w:t>
      </w:r>
      <w:r w:rsidRPr="00DF0BA0">
        <w:rPr>
          <w:rStyle w:val="normaltextrun"/>
          <w:rFonts w:ascii="IFAO-Grec Unicode" w:hAnsi="IFAO-Grec Unicode" w:cs="Segoe UI"/>
        </w:rPr>
        <w:t> </w:t>
      </w:r>
      <w:r w:rsidRPr="00DF0BA0">
        <w:rPr>
          <w:rStyle w:val="normaltextrun"/>
          <w:rFonts w:ascii="IFAO-Grec Unicode" w:hAnsi="IFAO-Grec Unicode" w:cs="Segoe UI"/>
          <w:lang w:val="el-GR"/>
        </w:rPr>
        <w:t>&lt;#</w:t>
      </w:r>
      <w:r w:rsidRPr="00DF0BA0">
        <w:rPr>
          <w:rStyle w:val="normaltextrun"/>
          <w:rFonts w:ascii="IFAO-Grec Unicode" w:hAnsi="IFAO-Grec Unicode"/>
          <w:lang w:val="el-GR"/>
        </w:rPr>
        <w:t>Ζ</w:t>
      </w:r>
      <w:r w:rsidRPr="00DF0BA0">
        <w:rPr>
          <w:rStyle w:val="normaltextrun"/>
          <w:rFonts w:ascii="IFAO-Grec Unicode" w:hAnsi="IFAO-Grec Unicode" w:cs="Segoe UI"/>
          <w:lang w:val="el-GR"/>
        </w:rPr>
        <w:t>=7000#&gt; &lt;#</w:t>
      </w:r>
      <w:r w:rsidRPr="00DF0BA0">
        <w:rPr>
          <w:rStyle w:val="normaltextrun"/>
          <w:rFonts w:ascii="IFAO-Grec Unicode" w:hAnsi="IFAO-Grec Unicode" w:cs="Cambria"/>
          <w:lang w:val="el-GR"/>
        </w:rPr>
        <w:t>α</w:t>
      </w:r>
      <w:r w:rsidRPr="00DF0BA0">
        <w:rPr>
          <w:rStyle w:val="normaltextrun"/>
          <w:rFonts w:ascii="IFAO-Grec Unicode" w:hAnsi="IFAO-Grec Unicode" w:cs="Segoe UI"/>
          <w:lang w:val="el-GR"/>
        </w:rPr>
        <w:t>=1#&gt; &lt;#</w:t>
      </w:r>
      <w:r w:rsidRPr="00DF0BA0">
        <w:rPr>
          <w:rStyle w:val="normaltextrun"/>
          <w:rFonts w:ascii="IFAO-Grec Unicode" w:hAnsi="IFAO-Grec Unicode"/>
          <w:lang w:val="el-GR"/>
        </w:rPr>
        <w:t>Ζ</w:t>
      </w:r>
      <w:r w:rsidRPr="00DF0BA0">
        <w:rPr>
          <w:rStyle w:val="normaltextrun"/>
          <w:rFonts w:ascii="IFAO-Grec Unicode" w:hAnsi="IFAO-Grec Unicode" w:cs="Segoe UI"/>
          <w:lang w:val="el-GR"/>
        </w:rPr>
        <w:t>=7000#&gt;</w:t>
      </w:r>
      <w:r w:rsidRPr="00DF0BA0">
        <w:rPr>
          <w:rStyle w:val="eop"/>
          <w:rFonts w:ascii="IFAO-Grec Unicode" w:hAnsi="IFAO-Grec Unicode" w:cs="Segoe UI"/>
          <w:lang w:val="en-US"/>
        </w:rPr>
        <w:t> </w:t>
      </w:r>
    </w:p>
    <w:p w14:paraId="511AEA37" w14:textId="52939847" w:rsidR="001C62DB" w:rsidRPr="00DF0BA0" w:rsidRDefault="001C62DB" w:rsidP="004E43E3">
      <w:pPr>
        <w:pStyle w:val="paragraph"/>
        <w:spacing w:before="0" w:beforeAutospacing="0" w:after="0" w:afterAutospacing="0"/>
        <w:textAlignment w:val="baseline"/>
        <w:rPr>
          <w:rFonts w:ascii="IFAO-Grec Unicode" w:hAnsi="IFAO-Grec Unicode" w:cs="Segoe UI"/>
          <w:lang w:val="el-GR"/>
        </w:rPr>
      </w:pPr>
      <w:r w:rsidRPr="00DF0BA0">
        <w:rPr>
          <w:rFonts w:ascii="IFAO-Grec Unicode" w:eastAsia="KadmosU" w:hAnsi="IFAO-Grec Unicode" w:cs="KadmosU"/>
          <w:lang w:val="el-GR"/>
        </w:rPr>
        <w:t>322</w:t>
      </w:r>
      <w:r w:rsidRPr="00DF0BA0">
        <w:rPr>
          <w:rStyle w:val="normaltextrun"/>
          <w:rFonts w:ascii="IFAO-Grec Unicode" w:hAnsi="IFAO-Grec Unicode" w:cs="Segoe UI"/>
          <w:lang w:val="el-GR"/>
        </w:rPr>
        <w:t>.</w:t>
      </w:r>
      <w:r w:rsidRPr="00DF0BA0">
        <w:rPr>
          <w:rStyle w:val="normaltextrun"/>
          <w:rFonts w:ascii="IFAO-Grec Unicode" w:hAnsi="IFAO-Grec Unicode" w:cs="Segoe UI"/>
        </w:rPr>
        <w:t> </w:t>
      </w:r>
      <w:r w:rsidRPr="00DF0BA0">
        <w:rPr>
          <w:rStyle w:val="normaltextrun"/>
          <w:rFonts w:ascii="IFAO-Grec Unicode" w:hAnsi="IFAO-Grec Unicode" w:cs="Segoe UI"/>
          <w:lang w:val="el-GR"/>
        </w:rPr>
        <w:t>&lt;#</w:t>
      </w:r>
      <w:r w:rsidRPr="00DF0BA0">
        <w:rPr>
          <w:rStyle w:val="normaltextrun"/>
          <w:rFonts w:ascii="IFAO-Grec Unicode" w:hAnsi="IFAO-Grec Unicode"/>
          <w:lang w:val="el-GR"/>
        </w:rPr>
        <w:t>Ζ̣</w:t>
      </w:r>
      <w:r w:rsidRPr="00DF0BA0">
        <w:rPr>
          <w:rStyle w:val="normaltextrun"/>
          <w:rFonts w:ascii="IFAO-Grec Unicode" w:hAnsi="IFAO-Grec Unicode" w:cs="Segoe UI"/>
          <w:lang w:val="el-GR"/>
        </w:rPr>
        <w:t>=7000#&gt; &lt;#</w:t>
      </w:r>
      <w:r w:rsidRPr="00DF0BA0">
        <w:rPr>
          <w:rStyle w:val="normaltextrun"/>
          <w:rFonts w:ascii="IFAO-Grec Unicode" w:hAnsi="IFAO-Grec Unicode" w:cs="Cambria"/>
          <w:lang w:val="el-GR"/>
        </w:rPr>
        <w:t>β</w:t>
      </w:r>
      <w:r w:rsidRPr="00DF0BA0">
        <w:rPr>
          <w:rStyle w:val="normaltextrun"/>
          <w:rFonts w:ascii="IFAO-Grec Unicode" w:hAnsi="IFAO-Grec Unicode" w:cs="Segoe UI"/>
          <w:lang w:val="el-GR"/>
        </w:rPr>
        <w:t>=2#&gt; &lt;#(μ(</w:t>
      </w:r>
      <w:r w:rsidRPr="00DF0BA0">
        <w:rPr>
          <w:rStyle w:val="normaltextrun"/>
          <w:rFonts w:ascii="IFAO-Grec Unicode" w:hAnsi="IFAO-Grec Unicode" w:cs="Cambria"/>
          <w:lang w:val="el-GR"/>
        </w:rPr>
        <w:t>υριὰς</w:t>
      </w:r>
      <w:r w:rsidRPr="00DF0BA0">
        <w:rPr>
          <w:rStyle w:val="normaltextrun"/>
          <w:rFonts w:ascii="IFAO-Grec Unicode" w:hAnsi="IFAO-Grec Unicode" w:cs="Segoe UI"/>
          <w:lang w:val="el-GR"/>
        </w:rPr>
        <w:t>)) \</w:t>
      </w:r>
      <w:r w:rsidRPr="00DF0BA0">
        <w:rPr>
          <w:rStyle w:val="normaltextrun"/>
          <w:rFonts w:ascii="IFAO-Grec Unicode" w:hAnsi="IFAO-Grec Unicode"/>
          <w:lang w:val="el-GR"/>
        </w:rPr>
        <w:t>Δ</w:t>
      </w:r>
      <w:r w:rsidRPr="00DF0BA0">
        <w:rPr>
          <w:rStyle w:val="normaltextrun"/>
          <w:rFonts w:ascii="IFAO-Grec Unicode" w:hAnsi="IFAO-Grec Unicode" w:cs="Segoe UI"/>
          <w:lang w:val="el-GR"/>
        </w:rPr>
        <w:t>/=14000#&gt;</w:t>
      </w:r>
    </w:p>
    <w:p w14:paraId="46C9C886" w14:textId="26472327" w:rsidR="001C62DB" w:rsidRPr="00DF0BA0" w:rsidRDefault="001C62DB" w:rsidP="004E43E3">
      <w:pPr>
        <w:pStyle w:val="paragraph"/>
        <w:spacing w:before="0" w:beforeAutospacing="0" w:after="0" w:afterAutospacing="0"/>
        <w:textAlignment w:val="baseline"/>
        <w:rPr>
          <w:rStyle w:val="normaltextrun"/>
          <w:rFonts w:ascii="IFAO-Grec Unicode" w:hAnsi="IFAO-Grec Unicode" w:cs="Segoe UI"/>
          <w:lang w:val="el-GR"/>
        </w:rPr>
      </w:pPr>
      <w:r w:rsidRPr="00DF0BA0">
        <w:rPr>
          <w:rFonts w:ascii="IFAO-Grec Unicode" w:eastAsia="KadmosU" w:hAnsi="IFAO-Grec Unicode" w:cs="KadmosU"/>
          <w:lang w:val="el-GR"/>
        </w:rPr>
        <w:t>323</w:t>
      </w:r>
      <w:r w:rsidRPr="00DF0BA0">
        <w:rPr>
          <w:rStyle w:val="normaltextrun"/>
          <w:rFonts w:ascii="IFAO-Grec Unicode" w:hAnsi="IFAO-Grec Unicode" w:cs="Segoe UI"/>
          <w:lang w:val="el-GR"/>
        </w:rPr>
        <w:t>.</w:t>
      </w:r>
      <w:r w:rsidRPr="00DF0BA0">
        <w:rPr>
          <w:rStyle w:val="normaltextrun"/>
          <w:rFonts w:ascii="IFAO-Grec Unicode" w:hAnsi="IFAO-Grec Unicode" w:cs="Segoe UI"/>
        </w:rPr>
        <w:t> </w:t>
      </w:r>
      <w:r w:rsidRPr="00DF0BA0">
        <w:rPr>
          <w:rStyle w:val="normaltextrun"/>
          <w:rFonts w:ascii="IFAO-Grec Unicode" w:hAnsi="IFAO-Grec Unicode" w:cs="Segoe UI"/>
          <w:lang w:val="el-GR"/>
        </w:rPr>
        <w:t>[&lt;#</w:t>
      </w:r>
      <w:r w:rsidRPr="00DF0BA0">
        <w:rPr>
          <w:rStyle w:val="normaltextrun"/>
          <w:rFonts w:ascii="IFAO-Grec Unicode" w:hAnsi="IFAO-Grec Unicode"/>
          <w:lang w:val="el-GR"/>
        </w:rPr>
        <w:t>Ζ</w:t>
      </w:r>
      <w:r w:rsidRPr="00DF0BA0">
        <w:rPr>
          <w:rStyle w:val="normaltextrun"/>
          <w:rFonts w:ascii="IFAO-Grec Unicode" w:hAnsi="IFAO-Grec Unicode" w:cs="Segoe UI"/>
          <w:lang w:val="el-GR"/>
        </w:rPr>
        <w:t>=7000#&gt; &lt;#</w:t>
      </w:r>
      <w:r w:rsidRPr="00DF0BA0">
        <w:rPr>
          <w:rStyle w:val="normaltextrun"/>
          <w:rFonts w:ascii="IFAO-Grec Unicode" w:hAnsi="IFAO-Grec Unicode" w:cs="Cambria"/>
          <w:lang w:val="el-GR"/>
        </w:rPr>
        <w:t>γ</w:t>
      </w:r>
      <w:r w:rsidRPr="00DF0BA0">
        <w:rPr>
          <w:rStyle w:val="normaltextrun"/>
          <w:rFonts w:ascii="IFAO-Grec Unicode" w:hAnsi="IFAO-Grec Unicode" w:cs="Segoe UI"/>
          <w:lang w:val="el-GR"/>
        </w:rPr>
        <w:t>=3#&gt;] &lt;#\</w:t>
      </w:r>
      <w:r w:rsidRPr="00DF0BA0">
        <w:rPr>
          <w:rStyle w:val="normaltextrun"/>
          <w:rFonts w:ascii="IFAO-Grec Unicode" w:hAnsi="IFAO-Grec Unicode" w:cs="Cambria"/>
          <w:lang w:val="el-GR"/>
        </w:rPr>
        <w:t>β̣</w:t>
      </w:r>
      <w:r w:rsidRPr="00DF0BA0">
        <w:rPr>
          <w:rStyle w:val="normaltextrun"/>
          <w:rFonts w:ascii="IFAO-Grec Unicode" w:hAnsi="IFAO-Grec Unicode" w:cs="Segoe UI"/>
          <w:lang w:val="el-GR"/>
        </w:rPr>
        <w:t>/ [(μ(</w:t>
      </w:r>
      <w:r w:rsidRPr="00DF0BA0">
        <w:rPr>
          <w:rStyle w:val="normaltextrun"/>
          <w:rFonts w:ascii="IFAO-Grec Unicode" w:hAnsi="IFAO-Grec Unicode" w:cs="Cambria"/>
          <w:lang w:val="el-GR"/>
        </w:rPr>
        <w:t>υριάδες</w:t>
      </w:r>
      <w:r w:rsidRPr="00DF0BA0">
        <w:rPr>
          <w:rStyle w:val="normaltextrun"/>
          <w:rFonts w:ascii="IFAO-Grec Unicode" w:hAnsi="IFAO-Grec Unicode" w:cs="Segoe UI"/>
          <w:lang w:val="el-GR"/>
        </w:rPr>
        <w:t>))] \Α̣/=21000#&gt;</w:t>
      </w:r>
    </w:p>
    <w:p w14:paraId="1EC8BC5F" w14:textId="6388A1D8" w:rsidR="001C62DB" w:rsidRPr="00DF0BA0" w:rsidRDefault="001C62DB" w:rsidP="004E43E3">
      <w:pPr>
        <w:pStyle w:val="paragraph"/>
        <w:spacing w:before="0" w:beforeAutospacing="0" w:after="0" w:afterAutospacing="0"/>
        <w:textAlignment w:val="baseline"/>
        <w:rPr>
          <w:rStyle w:val="normaltextrun"/>
          <w:rFonts w:ascii="IFAO-Grec Unicode" w:hAnsi="IFAO-Grec Unicode" w:cs="Segoe UI"/>
          <w:lang w:val="el-GR"/>
        </w:rPr>
      </w:pPr>
      <w:r w:rsidRPr="00DF0BA0">
        <w:rPr>
          <w:rFonts w:ascii="IFAO-Grec Unicode" w:eastAsia="KadmosU" w:hAnsi="IFAO-Grec Unicode" w:cs="KadmosU"/>
          <w:lang w:val="el-GR"/>
        </w:rPr>
        <w:t>324</w:t>
      </w:r>
      <w:r w:rsidRPr="00DF0BA0">
        <w:rPr>
          <w:rStyle w:val="normaltextrun"/>
          <w:rFonts w:ascii="IFAO-Grec Unicode" w:hAnsi="IFAO-Grec Unicode" w:cs="Segoe UI"/>
          <w:lang w:val="el-GR"/>
        </w:rPr>
        <w:t>.</w:t>
      </w:r>
      <w:r w:rsidRPr="00DF0BA0">
        <w:rPr>
          <w:rStyle w:val="normaltextrun"/>
          <w:rFonts w:ascii="IFAO-Grec Unicode" w:hAnsi="IFAO-Grec Unicode" w:cs="Segoe UI"/>
        </w:rPr>
        <w:t> </w:t>
      </w:r>
      <w:r w:rsidRPr="00DF0BA0">
        <w:rPr>
          <w:rStyle w:val="normaltextrun"/>
          <w:rFonts w:ascii="IFAO-Grec Unicode" w:hAnsi="IFAO-Grec Unicode" w:cs="Segoe UI"/>
          <w:lang w:val="el-GR"/>
        </w:rPr>
        <w:t>[&lt;#</w:t>
      </w:r>
      <w:r w:rsidRPr="00DF0BA0">
        <w:rPr>
          <w:rStyle w:val="normaltextrun"/>
          <w:rFonts w:ascii="IFAO-Grec Unicode" w:hAnsi="IFAO-Grec Unicode"/>
          <w:lang w:val="el-GR"/>
        </w:rPr>
        <w:t>Ζ</w:t>
      </w:r>
      <w:r w:rsidRPr="00DF0BA0">
        <w:rPr>
          <w:rStyle w:val="normaltextrun"/>
          <w:rFonts w:ascii="IFAO-Grec Unicode" w:hAnsi="IFAO-Grec Unicode" w:cs="Segoe UI"/>
          <w:lang w:val="el-GR"/>
        </w:rPr>
        <w:t>=7000#&gt; &lt;#</w:t>
      </w:r>
      <w:r w:rsidRPr="00DF0BA0">
        <w:rPr>
          <w:rStyle w:val="normaltextrun"/>
          <w:rFonts w:ascii="IFAO-Grec Unicode" w:hAnsi="IFAO-Grec Unicode" w:cs="Cambria"/>
          <w:lang w:val="el-GR"/>
        </w:rPr>
        <w:t>δ</w:t>
      </w:r>
      <w:r w:rsidRPr="00DF0BA0">
        <w:rPr>
          <w:rStyle w:val="normaltextrun"/>
          <w:rFonts w:ascii="IFAO-Grec Unicode" w:hAnsi="IFAO-Grec Unicode" w:cs="Segoe UI"/>
          <w:lang w:val="el-GR"/>
        </w:rPr>
        <w:t>=4#&gt; &lt;#\</w:t>
      </w:r>
      <w:r w:rsidRPr="00DF0BA0">
        <w:rPr>
          <w:rStyle w:val="normaltextrun"/>
          <w:rFonts w:ascii="IFAO-Grec Unicode" w:hAnsi="IFAO-Grec Unicode" w:cs="Cambria"/>
          <w:lang w:val="el-GR"/>
        </w:rPr>
        <w:t>β</w:t>
      </w:r>
      <w:r w:rsidRPr="00DF0BA0">
        <w:rPr>
          <w:rStyle w:val="normaltextrun"/>
          <w:rFonts w:ascii="IFAO-Grec Unicode" w:hAnsi="IFAO-Grec Unicode" w:cs="Segoe UI"/>
          <w:lang w:val="el-GR"/>
        </w:rPr>
        <w:t>/ (μ(</w:t>
      </w:r>
      <w:r w:rsidRPr="00DF0BA0">
        <w:rPr>
          <w:rStyle w:val="normaltextrun"/>
          <w:rFonts w:ascii="IFAO-Grec Unicode" w:hAnsi="IFAO-Grec Unicode" w:cs="Cambria"/>
          <w:lang w:val="el-GR"/>
        </w:rPr>
        <w:t>υριάδες</w:t>
      </w:r>
      <w:r w:rsidRPr="00DF0BA0">
        <w:rPr>
          <w:rStyle w:val="normaltextrun"/>
          <w:rFonts w:ascii="IFAO-Grec Unicode" w:hAnsi="IFAO-Grec Unicode" w:cs="Segoe UI"/>
          <w:lang w:val="el-GR"/>
        </w:rPr>
        <w:t>)) \Η/=28000#&gt;]</w:t>
      </w:r>
    </w:p>
    <w:p w14:paraId="15EF4535" w14:textId="57F0473A" w:rsidR="001C62DB" w:rsidRPr="00DF0BA0" w:rsidRDefault="001C62DB" w:rsidP="004E43E3">
      <w:pPr>
        <w:pStyle w:val="paragraph"/>
        <w:spacing w:before="0" w:beforeAutospacing="0" w:after="0" w:afterAutospacing="0"/>
        <w:textAlignment w:val="baseline"/>
        <w:rPr>
          <w:rStyle w:val="normaltextrun"/>
          <w:rFonts w:ascii="IFAO-Grec Unicode" w:hAnsi="IFAO-Grec Unicode" w:cs="Segoe UI"/>
          <w:lang w:val="el-GR"/>
        </w:rPr>
      </w:pPr>
      <w:r w:rsidRPr="00DF0BA0">
        <w:rPr>
          <w:rFonts w:ascii="IFAO-Grec Unicode" w:eastAsia="KadmosU" w:hAnsi="IFAO-Grec Unicode" w:cs="KadmosU"/>
          <w:lang w:val="el-GR"/>
        </w:rPr>
        <w:t>325</w:t>
      </w:r>
      <w:r w:rsidRPr="00DF0BA0">
        <w:rPr>
          <w:rStyle w:val="normaltextrun"/>
          <w:rFonts w:ascii="IFAO-Grec Unicode" w:hAnsi="IFAO-Grec Unicode" w:cs="Segoe UI"/>
          <w:lang w:val="el-GR"/>
        </w:rPr>
        <w:t>.</w:t>
      </w:r>
      <w:r w:rsidRPr="00DF0BA0">
        <w:rPr>
          <w:rStyle w:val="normaltextrun"/>
          <w:rFonts w:ascii="IFAO-Grec Unicode" w:hAnsi="IFAO-Grec Unicode" w:cs="Segoe UI"/>
        </w:rPr>
        <w:t> </w:t>
      </w:r>
      <w:r w:rsidRPr="00DF0BA0">
        <w:rPr>
          <w:rStyle w:val="normaltextrun"/>
          <w:rFonts w:ascii="IFAO-Grec Unicode" w:hAnsi="IFAO-Grec Unicode" w:cs="Segoe UI"/>
          <w:lang w:val="el-GR"/>
        </w:rPr>
        <w:t>[&lt;#</w:t>
      </w:r>
      <w:r w:rsidRPr="00DF0BA0">
        <w:rPr>
          <w:rStyle w:val="normaltextrun"/>
          <w:rFonts w:ascii="IFAO-Grec Unicode" w:hAnsi="IFAO-Grec Unicode"/>
          <w:lang w:val="el-GR"/>
        </w:rPr>
        <w:t>Ζ</w:t>
      </w:r>
      <w:r w:rsidRPr="00DF0BA0">
        <w:rPr>
          <w:rStyle w:val="normaltextrun"/>
          <w:rFonts w:ascii="IFAO-Grec Unicode" w:hAnsi="IFAO-Grec Unicode" w:cs="Segoe UI"/>
          <w:lang w:val="el-GR"/>
        </w:rPr>
        <w:t>=7000#&gt; &lt;#</w:t>
      </w:r>
      <w:r w:rsidRPr="00DF0BA0">
        <w:rPr>
          <w:rStyle w:val="normaltextrun"/>
          <w:rFonts w:ascii="IFAO-Grec Unicode" w:hAnsi="IFAO-Grec Unicode" w:cs="Cambria"/>
          <w:lang w:val="el-GR"/>
        </w:rPr>
        <w:t>ε</w:t>
      </w:r>
      <w:r w:rsidRPr="00DF0BA0">
        <w:rPr>
          <w:rStyle w:val="normaltextrun"/>
          <w:rFonts w:ascii="IFAO-Grec Unicode" w:hAnsi="IFAO-Grec Unicode" w:cs="Segoe UI"/>
          <w:lang w:val="el-GR"/>
        </w:rPr>
        <w:t>=5#&gt; &lt;#\</w:t>
      </w:r>
      <w:r w:rsidRPr="00DF0BA0">
        <w:rPr>
          <w:rStyle w:val="normaltextrun"/>
          <w:rFonts w:ascii="IFAO-Grec Unicode" w:hAnsi="IFAO-Grec Unicode" w:cs="Cambria"/>
          <w:lang w:val="el-GR"/>
        </w:rPr>
        <w:t>γ</w:t>
      </w:r>
      <w:r w:rsidRPr="00DF0BA0">
        <w:rPr>
          <w:rStyle w:val="normaltextrun"/>
          <w:rFonts w:ascii="IFAO-Grec Unicode" w:hAnsi="IFAO-Grec Unicode" w:cs="Segoe UI"/>
          <w:lang w:val="el-GR"/>
        </w:rPr>
        <w:t>/ (μ(</w:t>
      </w:r>
      <w:r w:rsidRPr="00DF0BA0">
        <w:rPr>
          <w:rStyle w:val="normaltextrun"/>
          <w:rFonts w:ascii="IFAO-Grec Unicode" w:hAnsi="IFAO-Grec Unicode" w:cs="Cambria"/>
          <w:lang w:val="el-GR"/>
        </w:rPr>
        <w:t>υριάδες</w:t>
      </w:r>
      <w:r w:rsidRPr="00DF0BA0">
        <w:rPr>
          <w:rStyle w:val="normaltextrun"/>
          <w:rFonts w:ascii="IFAO-Grec Unicode" w:hAnsi="IFAO-Grec Unicode" w:cs="Segoe UI"/>
          <w:lang w:val="el-GR"/>
        </w:rPr>
        <w:t>)) \Ε/=35000#&gt;]</w:t>
      </w:r>
    </w:p>
    <w:p w14:paraId="173EC62E" w14:textId="112F33AD" w:rsidR="001C62DB" w:rsidRPr="00DF0BA0" w:rsidRDefault="001C62DB" w:rsidP="004E43E3">
      <w:pPr>
        <w:pStyle w:val="paragraph"/>
        <w:spacing w:before="0" w:beforeAutospacing="0" w:after="0" w:afterAutospacing="0"/>
        <w:textAlignment w:val="baseline"/>
        <w:rPr>
          <w:rStyle w:val="normaltextrun"/>
          <w:rFonts w:ascii="IFAO-Grec Unicode" w:hAnsi="IFAO-Grec Unicode" w:cs="Segoe UI"/>
          <w:lang w:val="el-GR"/>
        </w:rPr>
      </w:pPr>
      <w:r w:rsidRPr="00DF0BA0">
        <w:rPr>
          <w:rFonts w:ascii="IFAO-Grec Unicode" w:eastAsia="KadmosU" w:hAnsi="IFAO-Grec Unicode" w:cs="KadmosU"/>
          <w:lang w:val="el-GR"/>
        </w:rPr>
        <w:t>326</w:t>
      </w:r>
      <w:r w:rsidRPr="00DF0BA0">
        <w:rPr>
          <w:rStyle w:val="normaltextrun"/>
          <w:rFonts w:ascii="IFAO-Grec Unicode" w:hAnsi="IFAO-Grec Unicode" w:cs="Segoe UI"/>
          <w:lang w:val="el-GR"/>
        </w:rPr>
        <w:t>.</w:t>
      </w:r>
      <w:r w:rsidRPr="00DF0BA0">
        <w:rPr>
          <w:rStyle w:val="normaltextrun"/>
          <w:rFonts w:ascii="IFAO-Grec Unicode" w:hAnsi="IFAO-Grec Unicode" w:cs="Segoe UI"/>
        </w:rPr>
        <w:t> </w:t>
      </w:r>
      <w:r w:rsidRPr="00DF0BA0">
        <w:rPr>
          <w:rStyle w:val="normaltextrun"/>
          <w:rFonts w:ascii="IFAO-Grec Unicode" w:hAnsi="IFAO-Grec Unicode" w:cs="Segoe UI"/>
          <w:lang w:val="el-GR"/>
        </w:rPr>
        <w:t>[&lt;#</w:t>
      </w:r>
      <w:r w:rsidRPr="00DF0BA0">
        <w:rPr>
          <w:rStyle w:val="normaltextrun"/>
          <w:rFonts w:ascii="IFAO-Grec Unicode" w:hAnsi="IFAO-Grec Unicode"/>
          <w:lang w:val="el-GR"/>
        </w:rPr>
        <w:t>Ζ</w:t>
      </w:r>
      <w:r w:rsidRPr="00DF0BA0">
        <w:rPr>
          <w:rStyle w:val="normaltextrun"/>
          <w:rFonts w:ascii="IFAO-Grec Unicode" w:hAnsi="IFAO-Grec Unicode" w:cs="Segoe UI"/>
          <w:lang w:val="el-GR"/>
        </w:rPr>
        <w:t>=7000#&gt; &lt;#</w:t>
      </w:r>
      <w:r w:rsidRPr="00DF0BA0">
        <w:rPr>
          <w:rStyle w:val="normaltextrun"/>
          <w:rFonts w:ascii="IFAO-Grec Unicode" w:hAnsi="IFAO-Grec Unicode" w:cs="Cambria"/>
          <w:lang w:val="el-GR"/>
        </w:rPr>
        <w:t>ϛ</w:t>
      </w:r>
      <w:r w:rsidRPr="00DF0BA0">
        <w:rPr>
          <w:rStyle w:val="normaltextrun"/>
          <w:rFonts w:ascii="IFAO-Grec Unicode" w:hAnsi="IFAO-Grec Unicode" w:cs="Segoe UI"/>
          <w:lang w:val="el-GR"/>
        </w:rPr>
        <w:t>=6#&gt; &lt;#\</w:t>
      </w:r>
      <w:r w:rsidRPr="00DF0BA0">
        <w:rPr>
          <w:rStyle w:val="normaltextrun"/>
          <w:rFonts w:ascii="IFAO-Grec Unicode" w:hAnsi="IFAO-Grec Unicode" w:cs="Cambria"/>
          <w:lang w:val="el-GR"/>
        </w:rPr>
        <w:t>δ</w:t>
      </w:r>
      <w:r w:rsidRPr="00DF0BA0">
        <w:rPr>
          <w:rStyle w:val="normaltextrun"/>
          <w:rFonts w:ascii="IFAO-Grec Unicode" w:hAnsi="IFAO-Grec Unicode" w:cs="Segoe UI"/>
          <w:lang w:val="el-GR"/>
        </w:rPr>
        <w:t>/ (μ(</w:t>
      </w:r>
      <w:r w:rsidRPr="00DF0BA0">
        <w:rPr>
          <w:rStyle w:val="normaltextrun"/>
          <w:rFonts w:ascii="IFAO-Grec Unicode" w:hAnsi="IFAO-Grec Unicode" w:cs="Cambria"/>
          <w:lang w:val="el-GR"/>
        </w:rPr>
        <w:t>υριάδες</w:t>
      </w:r>
      <w:r w:rsidRPr="00DF0BA0">
        <w:rPr>
          <w:rStyle w:val="normaltextrun"/>
          <w:rFonts w:ascii="IFAO-Grec Unicode" w:hAnsi="IFAO-Grec Unicode" w:cs="Segoe UI"/>
          <w:lang w:val="el-GR"/>
        </w:rPr>
        <w:t>)) \Β/=42000#&gt;]</w:t>
      </w:r>
    </w:p>
    <w:p w14:paraId="5E458C38" w14:textId="19E1D272" w:rsidR="001C62DB" w:rsidRPr="00DF0BA0" w:rsidRDefault="001C62DB" w:rsidP="004E43E3">
      <w:pPr>
        <w:pStyle w:val="paragraph"/>
        <w:spacing w:before="0" w:beforeAutospacing="0" w:after="0" w:afterAutospacing="0"/>
        <w:textAlignment w:val="baseline"/>
        <w:rPr>
          <w:rStyle w:val="normaltextrun"/>
          <w:rFonts w:ascii="IFAO-Grec Unicode" w:hAnsi="IFAO-Grec Unicode" w:cs="Segoe UI"/>
          <w:lang w:val="el-GR"/>
        </w:rPr>
      </w:pPr>
      <w:r w:rsidRPr="00DF0BA0">
        <w:rPr>
          <w:rFonts w:ascii="IFAO-Grec Unicode" w:eastAsia="KadmosU" w:hAnsi="IFAO-Grec Unicode" w:cs="KadmosU"/>
          <w:lang w:val="el-GR"/>
        </w:rPr>
        <w:t>327</w:t>
      </w:r>
      <w:r w:rsidRPr="00DF0BA0">
        <w:rPr>
          <w:rStyle w:val="normaltextrun"/>
          <w:rFonts w:ascii="IFAO-Grec Unicode" w:hAnsi="IFAO-Grec Unicode" w:cs="Segoe UI"/>
          <w:lang w:val="el-GR"/>
        </w:rPr>
        <w:t>.</w:t>
      </w:r>
      <w:r w:rsidRPr="00DF0BA0">
        <w:rPr>
          <w:rStyle w:val="normaltextrun"/>
          <w:rFonts w:ascii="IFAO-Grec Unicode" w:hAnsi="IFAO-Grec Unicode" w:cs="Segoe UI"/>
        </w:rPr>
        <w:t> </w:t>
      </w:r>
      <w:r w:rsidRPr="00DF0BA0">
        <w:rPr>
          <w:rStyle w:val="normaltextrun"/>
          <w:rFonts w:ascii="IFAO-Grec Unicode" w:hAnsi="IFAO-Grec Unicode" w:cs="Segoe UI"/>
          <w:lang w:val="el-GR"/>
        </w:rPr>
        <w:t>[&lt;#</w:t>
      </w:r>
      <w:r w:rsidRPr="00DF0BA0">
        <w:rPr>
          <w:rStyle w:val="normaltextrun"/>
          <w:rFonts w:ascii="IFAO-Grec Unicode" w:hAnsi="IFAO-Grec Unicode"/>
          <w:lang w:val="el-GR"/>
        </w:rPr>
        <w:t>Ζ</w:t>
      </w:r>
      <w:r w:rsidRPr="00DF0BA0">
        <w:rPr>
          <w:rStyle w:val="normaltextrun"/>
          <w:rFonts w:ascii="IFAO-Grec Unicode" w:hAnsi="IFAO-Grec Unicode" w:cs="Segoe UI"/>
          <w:lang w:val="el-GR"/>
        </w:rPr>
        <w:t>=7000#&gt; &lt;#</w:t>
      </w:r>
      <w:r w:rsidRPr="00DF0BA0">
        <w:rPr>
          <w:rStyle w:val="normaltextrun"/>
          <w:rFonts w:ascii="IFAO-Grec Unicode" w:hAnsi="IFAO-Grec Unicode" w:cs="Cambria"/>
          <w:lang w:val="el-GR"/>
        </w:rPr>
        <w:t>ζ</w:t>
      </w:r>
      <w:r w:rsidRPr="00DF0BA0">
        <w:rPr>
          <w:rStyle w:val="normaltextrun"/>
          <w:rFonts w:ascii="IFAO-Grec Unicode" w:hAnsi="IFAO-Grec Unicode" w:cs="Segoe UI"/>
          <w:lang w:val="el-GR"/>
        </w:rPr>
        <w:t>=7#&gt; &lt;#\</w:t>
      </w:r>
      <w:r w:rsidRPr="00DF0BA0">
        <w:rPr>
          <w:rStyle w:val="normaltextrun"/>
          <w:rFonts w:ascii="IFAO-Grec Unicode" w:hAnsi="IFAO-Grec Unicode" w:cs="Cambria"/>
          <w:lang w:val="el-GR"/>
        </w:rPr>
        <w:t>δ</w:t>
      </w:r>
      <w:r w:rsidRPr="00DF0BA0">
        <w:rPr>
          <w:rStyle w:val="normaltextrun"/>
          <w:rFonts w:ascii="IFAO-Grec Unicode" w:hAnsi="IFAO-Grec Unicode" w:cs="Segoe UI"/>
          <w:lang w:val="el-GR"/>
        </w:rPr>
        <w:t>/ (μ(</w:t>
      </w:r>
      <w:r w:rsidRPr="00DF0BA0">
        <w:rPr>
          <w:rStyle w:val="normaltextrun"/>
          <w:rFonts w:ascii="IFAO-Grec Unicode" w:hAnsi="IFAO-Grec Unicode" w:cs="Cambria"/>
          <w:lang w:val="el-GR"/>
        </w:rPr>
        <w:t>υριάδες</w:t>
      </w:r>
      <w:r w:rsidRPr="00DF0BA0">
        <w:rPr>
          <w:rStyle w:val="normaltextrun"/>
          <w:rFonts w:ascii="IFAO-Grec Unicode" w:hAnsi="IFAO-Grec Unicode" w:cs="Segoe UI"/>
          <w:lang w:val="el-GR"/>
        </w:rPr>
        <w:t>)) \Θ/=49000#&gt;]</w:t>
      </w:r>
    </w:p>
    <w:p w14:paraId="2D2116B3" w14:textId="1975C197" w:rsidR="001C62DB" w:rsidRPr="00DF0BA0" w:rsidRDefault="001C62DB" w:rsidP="004E43E3">
      <w:pPr>
        <w:pStyle w:val="paragraph"/>
        <w:spacing w:before="0" w:beforeAutospacing="0" w:after="0" w:afterAutospacing="0"/>
        <w:textAlignment w:val="baseline"/>
        <w:rPr>
          <w:rStyle w:val="normaltextrun"/>
          <w:rFonts w:ascii="IFAO-Grec Unicode" w:hAnsi="IFAO-Grec Unicode" w:cs="Segoe UI"/>
          <w:lang w:val="el-GR"/>
        </w:rPr>
      </w:pPr>
      <w:r w:rsidRPr="00DF0BA0">
        <w:rPr>
          <w:rFonts w:ascii="IFAO-Grec Unicode" w:eastAsia="KadmosU" w:hAnsi="IFAO-Grec Unicode" w:cs="KadmosU"/>
          <w:lang w:val="el-GR"/>
        </w:rPr>
        <w:t>328</w:t>
      </w:r>
      <w:r w:rsidRPr="00DF0BA0">
        <w:rPr>
          <w:rStyle w:val="normaltextrun"/>
          <w:rFonts w:ascii="IFAO-Grec Unicode" w:hAnsi="IFAO-Grec Unicode" w:cs="Segoe UI"/>
          <w:lang w:val="el-GR"/>
        </w:rPr>
        <w:t>.</w:t>
      </w:r>
      <w:r w:rsidRPr="00DF0BA0">
        <w:rPr>
          <w:rStyle w:val="normaltextrun"/>
          <w:rFonts w:ascii="IFAO-Grec Unicode" w:hAnsi="IFAO-Grec Unicode" w:cs="Segoe UI"/>
        </w:rPr>
        <w:t> </w:t>
      </w:r>
      <w:r w:rsidRPr="00DF0BA0">
        <w:rPr>
          <w:rStyle w:val="normaltextrun"/>
          <w:rFonts w:ascii="IFAO-Grec Unicode" w:hAnsi="IFAO-Grec Unicode" w:cs="Segoe UI"/>
          <w:lang w:val="el-GR"/>
        </w:rPr>
        <w:t>[&lt;#</w:t>
      </w:r>
      <w:r w:rsidRPr="00DF0BA0">
        <w:rPr>
          <w:rStyle w:val="normaltextrun"/>
          <w:rFonts w:ascii="IFAO-Grec Unicode" w:hAnsi="IFAO-Grec Unicode"/>
          <w:lang w:val="el-GR"/>
        </w:rPr>
        <w:t>Ζ</w:t>
      </w:r>
      <w:r w:rsidRPr="00DF0BA0">
        <w:rPr>
          <w:rStyle w:val="normaltextrun"/>
          <w:rFonts w:ascii="IFAO-Grec Unicode" w:hAnsi="IFAO-Grec Unicode" w:cs="Segoe UI"/>
          <w:lang w:val="el-GR"/>
        </w:rPr>
        <w:t>=7000#&gt; &lt;#</w:t>
      </w:r>
      <w:r w:rsidRPr="00DF0BA0">
        <w:rPr>
          <w:rStyle w:val="normaltextrun"/>
          <w:rFonts w:ascii="IFAO-Grec Unicode" w:hAnsi="IFAO-Grec Unicode" w:cs="Cambria"/>
          <w:lang w:val="el-GR"/>
        </w:rPr>
        <w:t>η</w:t>
      </w:r>
      <w:r w:rsidRPr="00DF0BA0">
        <w:rPr>
          <w:rStyle w:val="normaltextrun"/>
          <w:rFonts w:ascii="IFAO-Grec Unicode" w:hAnsi="IFAO-Grec Unicode" w:cs="Segoe UI"/>
          <w:lang w:val="el-GR"/>
        </w:rPr>
        <w:t>=8#&gt; &lt;#\</w:t>
      </w:r>
      <w:r w:rsidRPr="00DF0BA0">
        <w:rPr>
          <w:rStyle w:val="normaltextrun"/>
          <w:rFonts w:ascii="IFAO-Grec Unicode" w:hAnsi="IFAO-Grec Unicode" w:cs="Cambria"/>
          <w:lang w:val="el-GR"/>
        </w:rPr>
        <w:t>ε</w:t>
      </w:r>
      <w:r w:rsidRPr="00DF0BA0">
        <w:rPr>
          <w:rStyle w:val="normaltextrun"/>
          <w:rFonts w:ascii="IFAO-Grec Unicode" w:hAnsi="IFAO-Grec Unicode" w:cs="Segoe UI"/>
          <w:lang w:val="el-GR"/>
        </w:rPr>
        <w:t>/ (μ(</w:t>
      </w:r>
      <w:r w:rsidRPr="00DF0BA0">
        <w:rPr>
          <w:rStyle w:val="normaltextrun"/>
          <w:rFonts w:ascii="IFAO-Grec Unicode" w:hAnsi="IFAO-Grec Unicode" w:cs="Cambria"/>
          <w:lang w:val="el-GR"/>
        </w:rPr>
        <w:t>υριάδες</w:t>
      </w:r>
      <w:r w:rsidRPr="00DF0BA0">
        <w:rPr>
          <w:rStyle w:val="normaltextrun"/>
          <w:rFonts w:ascii="IFAO-Grec Unicode" w:hAnsi="IFAO-Grec Unicode" w:cs="Segoe UI"/>
          <w:lang w:val="el-GR"/>
        </w:rPr>
        <w:t>)) \</w:t>
      </w:r>
      <w:r w:rsidRPr="00DF0BA0">
        <w:rPr>
          <w:rFonts w:ascii="IFAO-Grec Unicode" w:eastAsia="KadmosU" w:hAnsi="IFAO-Grec Unicode"/>
          <w:lang w:val="el-GR"/>
        </w:rPr>
        <w:t>Ϛ</w:t>
      </w:r>
      <w:r w:rsidRPr="00DF0BA0">
        <w:rPr>
          <w:rStyle w:val="normaltextrun"/>
          <w:rFonts w:ascii="IFAO-Grec Unicode" w:hAnsi="IFAO-Grec Unicode" w:cs="Segoe UI"/>
          <w:lang w:val="el-GR"/>
        </w:rPr>
        <w:t>/=56000#&gt;]</w:t>
      </w:r>
    </w:p>
    <w:p w14:paraId="10981E52" w14:textId="20CEA1C3" w:rsidR="001C62DB" w:rsidRPr="00DF0BA0" w:rsidRDefault="001C62DB" w:rsidP="004E43E3">
      <w:pPr>
        <w:pStyle w:val="paragraph"/>
        <w:spacing w:before="0" w:beforeAutospacing="0" w:after="0" w:afterAutospacing="0"/>
        <w:textAlignment w:val="baseline"/>
        <w:rPr>
          <w:rFonts w:ascii="IFAO-Grec Unicode" w:hAnsi="IFAO-Grec Unicode" w:cs="Segoe UI"/>
          <w:lang w:val="el-GR"/>
        </w:rPr>
      </w:pPr>
      <w:r w:rsidRPr="00DF0BA0">
        <w:rPr>
          <w:rStyle w:val="normaltextrun"/>
          <w:rFonts w:ascii="IFAO-Grec Unicode" w:hAnsi="IFAO-Grec Unicode" w:cs="Segoe UI"/>
          <w:lang w:val="el-GR"/>
        </w:rPr>
        <w:t>=&gt;=</w:t>
      </w:r>
      <w:r w:rsidRPr="00DF0BA0">
        <w:rPr>
          <w:rStyle w:val="normaltextrun"/>
          <w:rFonts w:ascii="IFAO-Grec Unicode" w:hAnsi="IFAO-Grec Unicode" w:cs="Segoe UI"/>
        </w:rPr>
        <w:t>D</w:t>
      </w:r>
      <w:r w:rsidRPr="00DF0BA0">
        <w:rPr>
          <w:rStyle w:val="normaltextrun"/>
          <w:rFonts w:ascii="IFAO-Grec Unicode" w:hAnsi="IFAO-Grec Unicode" w:cs="Segoe UI"/>
          <w:lang w:val="el-GR"/>
        </w:rPr>
        <w:t>&gt;</w:t>
      </w:r>
      <w:r w:rsidRPr="00DF0BA0">
        <w:rPr>
          <w:rStyle w:val="eop"/>
          <w:rFonts w:ascii="IFAO-Grec Unicode" w:hAnsi="IFAO-Grec Unicode" w:cs="Segoe UI"/>
          <w:lang w:val="en-US"/>
        </w:rPr>
        <w:t> </w:t>
      </w:r>
    </w:p>
    <w:p w14:paraId="388BE794" w14:textId="7C542AA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&lt;</w:t>
      </w:r>
      <w:r w:rsidRPr="00DF0BA0">
        <w:rPr>
          <w:rFonts w:ascii="IFAO-Grec Unicode" w:eastAsia="KadmosU" w:hAnsi="IFAO-Grec Unicode" w:cs="KadmosU"/>
          <w:sz w:val="24"/>
          <w:szCs w:val="24"/>
        </w:rPr>
        <w:t>D</w:t>
      </w:r>
      <w:r w:rsidRPr="00DF0BA0">
        <w:rPr>
          <w:rFonts w:ascii="IFAO-Grec Unicode" w:eastAsia="KadmosU" w:hAnsi="IFAO-Grec Unicode" w:cs="KadmosU"/>
          <w:sz w:val="24"/>
          <w:szCs w:val="24"/>
          <w:lang w:val="el-GR"/>
        </w:rPr>
        <w:t>=.</w:t>
      </w:r>
      <w:r w:rsidRPr="00DF0BA0">
        <w:rPr>
          <w:rFonts w:ascii="IFAO-Grec Unicode" w:eastAsia="KadmosU" w:hAnsi="IFAO-Grec Unicode" w:cs="KadmosU"/>
          <w:sz w:val="24"/>
          <w:szCs w:val="24"/>
        </w:rPr>
        <w:t>xv</w:t>
      </w:r>
      <w:r w:rsidRPr="00DF0BA0">
        <w:rPr>
          <w:rFonts w:ascii="IFAO-Grec Unicode" w:eastAsia="KadmosU" w:hAnsi="IFAO-Grec Unicode" w:cs="KadmosU"/>
          <w:sz w:val="24"/>
          <w:szCs w:val="24"/>
          <w:lang w:val="el-GR"/>
        </w:rPr>
        <w:t>.</w:t>
      </w:r>
      <w:r w:rsidRPr="00DF0BA0">
        <w:rPr>
          <w:rFonts w:ascii="IFAO-Grec Unicode" w:eastAsia="KadmosU" w:hAnsi="IFAO-Grec Unicode" w:cs="KadmosU"/>
          <w:sz w:val="24"/>
          <w:szCs w:val="24"/>
        </w:rPr>
        <w:t>column</w:t>
      </w:r>
      <w:r w:rsidRPr="00DF0BA0">
        <w:rPr>
          <w:rFonts w:ascii="IFAO-Grec Unicode" w:eastAsia="KadmosU" w:hAnsi="IFAO-Grec Unicode" w:cs="KadmosU"/>
          <w:sz w:val="24"/>
          <w:szCs w:val="24"/>
          <w:lang w:val="el-GR"/>
        </w:rPr>
        <w:t>&lt;=</w:t>
      </w:r>
    </w:p>
    <w:p w14:paraId="2E5D4645" w14:textId="2149D088" w:rsidR="001C62DB" w:rsidRPr="00DF0BA0" w:rsidRDefault="001C62DB" w:rsidP="004E43E3">
      <w:pPr>
        <w:pStyle w:val="NoSpacing"/>
        <w:rPr>
          <w:rStyle w:val="normaltextrun"/>
          <w:rFonts w:ascii="IFAO-Grec Unicode" w:hAnsi="IFAO-Grec Unicode" w:cs="Segoe UI"/>
          <w:sz w:val="24"/>
          <w:szCs w:val="24"/>
          <w:lang w:val="el-GR"/>
        </w:rPr>
      </w:pPr>
      <w:r w:rsidRPr="00DF0BA0">
        <w:rPr>
          <w:rFonts w:ascii="IFAO-Grec Unicode" w:eastAsia="KadmosU" w:hAnsi="IFAO-Grec Unicode" w:cs="KadmosU"/>
          <w:sz w:val="24"/>
          <w:szCs w:val="24"/>
          <w:lang w:val="el-GR"/>
        </w:rPr>
        <w:t>329</w:t>
      </w:r>
      <w:r w:rsidRPr="00DF0BA0">
        <w:rPr>
          <w:rStyle w:val="normaltextrun"/>
          <w:rFonts w:ascii="IFAO-Grec Unicode" w:hAnsi="IFAO-Grec Unicode" w:cs="Segoe UI"/>
          <w:sz w:val="24"/>
          <w:szCs w:val="24"/>
          <w:lang w:val="el-GR"/>
        </w:rPr>
        <w:t>.</w:t>
      </w:r>
      <w:r w:rsidRPr="00DF0BA0">
        <w:rPr>
          <w:rStyle w:val="normaltextrun"/>
          <w:rFonts w:ascii="IFAO-Grec Unicode" w:hAnsi="IFAO-Grec Unicode" w:cs="Segoe UI"/>
          <w:sz w:val="24"/>
          <w:szCs w:val="24"/>
        </w:rPr>
        <w:t> </w:t>
      </w:r>
      <w:r w:rsidRPr="00DF0BA0">
        <w:rPr>
          <w:rStyle w:val="normaltextrun"/>
          <w:rFonts w:ascii="IFAO-Grec Unicode" w:hAnsi="IFAO-Grec Unicode" w:cs="Segoe UI"/>
          <w:sz w:val="24"/>
          <w:szCs w:val="24"/>
          <w:lang w:val="el-GR"/>
        </w:rPr>
        <w:t>[&lt;#</w:t>
      </w:r>
      <w:r w:rsidRPr="00DF0BA0">
        <w:rPr>
          <w:rStyle w:val="normaltextrun"/>
          <w:rFonts w:ascii="IFAO-Grec Unicode" w:hAnsi="IFAO-Grec Unicode"/>
          <w:sz w:val="24"/>
          <w:szCs w:val="24"/>
          <w:lang w:val="el-GR"/>
        </w:rPr>
        <w:t>Ζ</w:t>
      </w:r>
      <w:r w:rsidRPr="00DF0BA0">
        <w:rPr>
          <w:rStyle w:val="normaltextrun"/>
          <w:rFonts w:ascii="IFAO-Grec Unicode" w:hAnsi="IFAO-Grec Unicode" w:cs="Segoe UI"/>
          <w:sz w:val="24"/>
          <w:szCs w:val="24"/>
          <w:lang w:val="el-GR"/>
        </w:rPr>
        <w:t>=7000#&gt; &lt;#</w:t>
      </w:r>
      <w:r w:rsidRPr="00DF0BA0">
        <w:rPr>
          <w:rStyle w:val="normaltextrun"/>
          <w:rFonts w:ascii="IFAO-Grec Unicode" w:hAnsi="IFAO-Grec Unicode" w:cs="Cambria"/>
          <w:sz w:val="24"/>
          <w:szCs w:val="24"/>
          <w:lang w:val="el-GR"/>
        </w:rPr>
        <w:t>θ</w:t>
      </w:r>
      <w:r w:rsidRPr="00DF0BA0">
        <w:rPr>
          <w:rStyle w:val="normaltextrun"/>
          <w:rFonts w:ascii="IFAO-Grec Unicode" w:hAnsi="IFAO-Grec Unicode" w:cs="Segoe UI"/>
          <w:sz w:val="24"/>
          <w:szCs w:val="24"/>
          <w:lang w:val="el-GR"/>
        </w:rPr>
        <w:t>=9#&gt; &lt;#\</w:t>
      </w:r>
      <w:r w:rsidRPr="00DF0BA0">
        <w:rPr>
          <w:rFonts w:ascii="IFAO-Grec Unicode" w:eastAsia="KadmosU" w:hAnsi="IFAO-Grec Unicode" w:cs="Times New Roman"/>
          <w:sz w:val="24"/>
          <w:szCs w:val="24"/>
          <w:lang w:val="el-GR"/>
        </w:rPr>
        <w:t>Ϛ</w:t>
      </w:r>
      <w:r w:rsidRPr="00DF0BA0">
        <w:rPr>
          <w:rStyle w:val="normaltextrun"/>
          <w:rFonts w:ascii="IFAO-Grec Unicode" w:hAnsi="IFAO-Grec Unicode" w:cs="Segoe UI"/>
          <w:sz w:val="24"/>
          <w:szCs w:val="24"/>
          <w:lang w:val="el-GR"/>
        </w:rPr>
        <w:t>/ (μ(</w:t>
      </w:r>
      <w:r w:rsidRPr="00DF0BA0">
        <w:rPr>
          <w:rStyle w:val="normaltextrun"/>
          <w:rFonts w:ascii="IFAO-Grec Unicode" w:hAnsi="IFAO-Grec Unicode" w:cs="Cambria"/>
          <w:sz w:val="24"/>
          <w:szCs w:val="24"/>
          <w:lang w:val="el-GR"/>
        </w:rPr>
        <w:t>υριάδες</w:t>
      </w:r>
      <w:r w:rsidRPr="00DF0BA0">
        <w:rPr>
          <w:rStyle w:val="normaltextrun"/>
          <w:rFonts w:ascii="IFAO-Grec Unicode" w:hAnsi="IFAO-Grec Unicode" w:cs="Segoe UI"/>
          <w:sz w:val="24"/>
          <w:szCs w:val="24"/>
          <w:lang w:val="el-GR"/>
        </w:rPr>
        <w:t>)) \Γ/=63000#&gt;]</w:t>
      </w:r>
    </w:p>
    <w:p w14:paraId="3F2D5552" w14:textId="30E8C130" w:rsidR="001C62DB" w:rsidRPr="00DF0BA0" w:rsidRDefault="001C62DB" w:rsidP="004E43E3">
      <w:pPr>
        <w:pStyle w:val="NoSpacing"/>
        <w:rPr>
          <w:rStyle w:val="normaltextrun"/>
          <w:rFonts w:ascii="IFAO-Grec Unicode" w:hAnsi="IFAO-Grec Unicode" w:cs="Segoe UI"/>
          <w:sz w:val="24"/>
          <w:szCs w:val="24"/>
          <w:lang w:val="el-GR"/>
        </w:rPr>
      </w:pPr>
      <w:r w:rsidRPr="00DF0BA0">
        <w:rPr>
          <w:rFonts w:ascii="IFAO-Grec Unicode" w:eastAsia="KadmosU" w:hAnsi="IFAO-Grec Unicode" w:cs="KadmosU"/>
          <w:sz w:val="24"/>
          <w:szCs w:val="24"/>
          <w:lang w:val="el-GR"/>
        </w:rPr>
        <w:t>330</w:t>
      </w:r>
      <w:r w:rsidRPr="00DF0BA0">
        <w:rPr>
          <w:rStyle w:val="normaltextrun"/>
          <w:rFonts w:ascii="IFAO-Grec Unicode" w:hAnsi="IFAO-Grec Unicode" w:cs="Segoe UI"/>
          <w:sz w:val="24"/>
          <w:szCs w:val="24"/>
          <w:lang w:val="el-GR"/>
        </w:rPr>
        <w:t>.</w:t>
      </w:r>
      <w:r w:rsidRPr="00DF0BA0">
        <w:rPr>
          <w:rStyle w:val="normaltextrun"/>
          <w:rFonts w:ascii="IFAO-Grec Unicode" w:hAnsi="IFAO-Grec Unicode" w:cs="Segoe UI"/>
          <w:sz w:val="24"/>
          <w:szCs w:val="24"/>
        </w:rPr>
        <w:t> </w:t>
      </w:r>
      <w:r w:rsidRPr="00DF0BA0">
        <w:rPr>
          <w:rStyle w:val="normaltextrun"/>
          <w:rFonts w:ascii="IFAO-Grec Unicode" w:hAnsi="IFAO-Grec Unicode" w:cs="Segoe UI"/>
          <w:sz w:val="24"/>
          <w:szCs w:val="24"/>
          <w:lang w:val="el-GR"/>
        </w:rPr>
        <w:t>[&lt;#</w:t>
      </w:r>
      <w:r w:rsidRPr="00DF0BA0">
        <w:rPr>
          <w:rStyle w:val="normaltextrun"/>
          <w:rFonts w:ascii="IFAO-Grec Unicode" w:hAnsi="IFAO-Grec Unicode"/>
          <w:sz w:val="24"/>
          <w:szCs w:val="24"/>
          <w:lang w:val="el-GR"/>
        </w:rPr>
        <w:t>Ζ</w:t>
      </w:r>
      <w:r w:rsidRPr="00DF0BA0">
        <w:rPr>
          <w:rStyle w:val="normaltextrun"/>
          <w:rFonts w:ascii="IFAO-Grec Unicode" w:hAnsi="IFAO-Grec Unicode" w:cs="Segoe UI"/>
          <w:sz w:val="24"/>
          <w:szCs w:val="24"/>
          <w:lang w:val="el-GR"/>
        </w:rPr>
        <w:t>=7000#&gt; &lt;#</w:t>
      </w:r>
      <w:r w:rsidRPr="00DF0BA0">
        <w:rPr>
          <w:rStyle w:val="normaltextrun"/>
          <w:rFonts w:ascii="IFAO-Grec Unicode" w:hAnsi="IFAO-Grec Unicode" w:cs="Cambria"/>
          <w:sz w:val="24"/>
          <w:szCs w:val="24"/>
          <w:lang w:val="el-GR"/>
        </w:rPr>
        <w:t>ι</w:t>
      </w:r>
      <w:r w:rsidRPr="00DF0BA0">
        <w:rPr>
          <w:rStyle w:val="normaltextrun"/>
          <w:rFonts w:ascii="IFAO-Grec Unicode" w:hAnsi="IFAO-Grec Unicode" w:cs="Segoe UI"/>
          <w:sz w:val="24"/>
          <w:szCs w:val="24"/>
          <w:lang w:val="el-GR"/>
        </w:rPr>
        <w:t>=10#&gt; &lt;#\</w:t>
      </w:r>
      <w:r w:rsidRPr="00DF0BA0">
        <w:rPr>
          <w:rStyle w:val="normaltextrun"/>
          <w:rFonts w:ascii="IFAO-Grec Unicode" w:hAnsi="IFAO-Grec Unicode" w:cs="Cambria"/>
          <w:sz w:val="24"/>
          <w:szCs w:val="24"/>
          <w:lang w:val="el-GR"/>
        </w:rPr>
        <w:t>ζ</w:t>
      </w:r>
      <w:r w:rsidRPr="00DF0BA0">
        <w:rPr>
          <w:rStyle w:val="normaltextrun"/>
          <w:rFonts w:ascii="IFAO-Grec Unicode" w:hAnsi="IFAO-Grec Unicode" w:cs="Segoe UI"/>
          <w:sz w:val="24"/>
          <w:szCs w:val="24"/>
          <w:lang w:val="el-GR"/>
        </w:rPr>
        <w:t>/ (μ(</w:t>
      </w:r>
      <w:r w:rsidRPr="00DF0BA0">
        <w:rPr>
          <w:rStyle w:val="normaltextrun"/>
          <w:rFonts w:ascii="IFAO-Grec Unicode" w:hAnsi="IFAO-Grec Unicode" w:cs="Cambria"/>
          <w:sz w:val="24"/>
          <w:szCs w:val="24"/>
          <w:lang w:val="el-GR"/>
        </w:rPr>
        <w:t>υριάδες</w:t>
      </w:r>
      <w:r w:rsidRPr="00DF0BA0">
        <w:rPr>
          <w:rStyle w:val="normaltextrun"/>
          <w:rFonts w:ascii="IFAO-Grec Unicode" w:hAnsi="IFAO-Grec Unicode" w:cs="Segoe UI"/>
          <w:sz w:val="24"/>
          <w:szCs w:val="24"/>
          <w:lang w:val="el-GR"/>
        </w:rPr>
        <w:t>))=70000#&gt;]</w:t>
      </w:r>
    </w:p>
    <w:p w14:paraId="0BC26566" w14:textId="1AA4C268" w:rsidR="001C62DB" w:rsidRPr="00DF0BA0" w:rsidRDefault="001C62DB" w:rsidP="004E43E3">
      <w:pPr>
        <w:pStyle w:val="NoSpacing"/>
        <w:rPr>
          <w:rStyle w:val="normaltextrun"/>
          <w:rFonts w:ascii="IFAO-Grec Unicode" w:hAnsi="IFAO-Grec Unicode" w:cs="Segoe UI"/>
          <w:sz w:val="24"/>
          <w:szCs w:val="24"/>
          <w:lang w:val="el-GR"/>
        </w:rPr>
      </w:pPr>
      <w:r w:rsidRPr="00DF0BA0">
        <w:rPr>
          <w:rFonts w:ascii="IFAO-Grec Unicode" w:eastAsia="KadmosU" w:hAnsi="IFAO-Grec Unicode" w:cs="Times New Roman"/>
          <w:sz w:val="24"/>
          <w:szCs w:val="24"/>
          <w:lang w:val="el-GR"/>
        </w:rPr>
        <w:t>----</w:t>
      </w:r>
    </w:p>
    <w:p w14:paraId="23EB530F" w14:textId="26524812" w:rsidR="001C62DB" w:rsidRPr="00DF0BA0" w:rsidRDefault="001C62DB" w:rsidP="004E43E3">
      <w:pPr>
        <w:pStyle w:val="NoSpacing"/>
        <w:rPr>
          <w:rStyle w:val="normaltextrun"/>
          <w:rFonts w:ascii="IFAO-Grec Unicode" w:hAnsi="IFAO-Grec Unicode" w:cs="Segoe UI"/>
          <w:sz w:val="24"/>
          <w:szCs w:val="24"/>
          <w:lang w:val="el-GR"/>
        </w:rPr>
      </w:pPr>
      <w:r w:rsidRPr="00DF0BA0">
        <w:rPr>
          <w:rFonts w:ascii="IFAO-Grec Unicode" w:eastAsia="KadmosU" w:hAnsi="IFAO-Grec Unicode" w:cs="KadmosU"/>
          <w:sz w:val="24"/>
          <w:szCs w:val="24"/>
          <w:lang w:val="el-GR"/>
        </w:rPr>
        <w:t>331</w:t>
      </w:r>
      <w:r w:rsidRPr="00DF0BA0">
        <w:rPr>
          <w:rStyle w:val="normaltextrun"/>
          <w:rFonts w:ascii="IFAO-Grec Unicode" w:hAnsi="IFAO-Grec Unicode" w:cs="Segoe UI"/>
          <w:sz w:val="24"/>
          <w:szCs w:val="24"/>
          <w:lang w:val="el-GR"/>
        </w:rPr>
        <w:t>.</w:t>
      </w:r>
      <w:r w:rsidRPr="00DF0BA0">
        <w:rPr>
          <w:rStyle w:val="normaltextrun"/>
          <w:rFonts w:ascii="IFAO-Grec Unicode" w:hAnsi="IFAO-Grec Unicode" w:cs="Segoe UI"/>
          <w:sz w:val="24"/>
          <w:szCs w:val="24"/>
        </w:rPr>
        <w:t> </w:t>
      </w:r>
      <w:r w:rsidRPr="00DF0BA0">
        <w:rPr>
          <w:rStyle w:val="normaltextrun"/>
          <w:rFonts w:ascii="IFAO-Grec Unicode" w:hAnsi="IFAO-Grec Unicode" w:cs="Segoe UI"/>
          <w:sz w:val="24"/>
          <w:szCs w:val="24"/>
          <w:lang w:val="el-GR"/>
        </w:rPr>
        <w:t>[&lt;#</w:t>
      </w:r>
      <w:r w:rsidRPr="00DF0BA0">
        <w:rPr>
          <w:rStyle w:val="normaltextrun"/>
          <w:rFonts w:ascii="IFAO-Grec Unicode" w:hAnsi="IFAO-Grec Unicode"/>
          <w:sz w:val="24"/>
          <w:szCs w:val="24"/>
          <w:lang w:val="el-GR"/>
        </w:rPr>
        <w:t>Η</w:t>
      </w:r>
      <w:r w:rsidRPr="00DF0BA0">
        <w:rPr>
          <w:rStyle w:val="normaltextrun"/>
          <w:rFonts w:ascii="IFAO-Grec Unicode" w:hAnsi="IFAO-Grec Unicode" w:cs="Segoe UI"/>
          <w:sz w:val="24"/>
          <w:szCs w:val="24"/>
          <w:lang w:val="el-GR"/>
        </w:rPr>
        <w:t>=8000#&gt; &lt;#</w:t>
      </w:r>
      <w:r w:rsidRPr="00DF0BA0">
        <w:rPr>
          <w:rStyle w:val="normaltextrun"/>
          <w:rFonts w:ascii="IFAO-Grec Unicode" w:hAnsi="IFAO-Grec Unicode" w:cs="Cambria"/>
          <w:sz w:val="24"/>
          <w:szCs w:val="24"/>
          <w:lang w:val="el-GR"/>
        </w:rPr>
        <w:t>α</w:t>
      </w:r>
      <w:r w:rsidRPr="00DF0BA0">
        <w:rPr>
          <w:rStyle w:val="normaltextrun"/>
          <w:rFonts w:ascii="IFAO-Grec Unicode" w:hAnsi="IFAO-Grec Unicode" w:cs="Segoe UI"/>
          <w:sz w:val="24"/>
          <w:szCs w:val="24"/>
          <w:lang w:val="el-GR"/>
        </w:rPr>
        <w:t>=1#&gt;] &lt;#Η=8000#&gt;</w:t>
      </w:r>
    </w:p>
    <w:p w14:paraId="68A735FD" w14:textId="4B20CC5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332. [&lt;#Η=8000#&gt; &lt;#β=2#&gt;] &lt;#(μ(υριὰς)) \Ϛ̣/=16000#&gt;</w:t>
      </w:r>
    </w:p>
    <w:p w14:paraId="6B663D17" w14:textId="503DF46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333. [&lt;#Η=8000#&gt; &lt;#γ=3#&gt;] &lt;#\β/ (μ(υριάδες)) \Δ/=24000#&gt;</w:t>
      </w:r>
    </w:p>
    <w:p w14:paraId="5C4CCFF9" w14:textId="77C4008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334. &lt;#[Η]=8000#&gt; &lt;#δ̣=4#&gt; &lt;#\γ/ (μ(υριάδες)) \Β̣/=32000#&gt;</w:t>
      </w:r>
    </w:p>
    <w:p w14:paraId="0E8382DF" w14:textId="282F682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335. [&lt;#Η=8000#&gt;] &lt;#ε=5#&gt; &lt;#\δ/ (μ(υριάδες))=40000#&gt;</w:t>
      </w:r>
    </w:p>
    <w:p w14:paraId="31A10198" w14:textId="7FA5F8E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336. &lt;#Η̣=8000#&gt; &lt;#ϛ=6#&gt; &lt;#\&lt;:&lt;#δ=4#&gt;|</w:t>
      </w:r>
      <w:r w:rsidRPr="00DF0BA0">
        <w:rPr>
          <w:rFonts w:ascii="IFAO-Grec Unicode" w:eastAsia="KadmosU" w:hAnsi="IFAO-Grec Unicode" w:cs="KadmosU"/>
          <w:sz w:val="24"/>
          <w:szCs w:val="24"/>
        </w:rPr>
        <w:t>subst</w:t>
      </w:r>
      <w:r w:rsidRPr="00DF0BA0">
        <w:rPr>
          <w:rFonts w:ascii="IFAO-Grec Unicode" w:eastAsia="KadmosU" w:hAnsi="IFAO-Grec Unicode" w:cs="KadmosU"/>
          <w:sz w:val="24"/>
          <w:szCs w:val="24"/>
          <w:lang w:val="el-GR"/>
        </w:rPr>
        <w:t>|&lt;#ϛ̣=6#&gt;:&gt;/ (μ(υριάδες)) \&lt;:&lt;#Η=8000#&gt;|</w:t>
      </w:r>
      <w:r w:rsidRPr="00DF0BA0">
        <w:rPr>
          <w:rFonts w:ascii="IFAO-Grec Unicode" w:eastAsia="KadmosU" w:hAnsi="IFAO-Grec Unicode" w:cs="KadmosU"/>
          <w:sz w:val="24"/>
          <w:szCs w:val="24"/>
        </w:rPr>
        <w:t>corr</w:t>
      </w:r>
      <w:r w:rsidRPr="00DF0BA0">
        <w:rPr>
          <w:rFonts w:ascii="IFAO-Grec Unicode" w:eastAsia="KadmosU" w:hAnsi="IFAO-Grec Unicode" w:cs="KadmosU"/>
          <w:sz w:val="24"/>
          <w:szCs w:val="24"/>
          <w:lang w:val="el-GR"/>
        </w:rPr>
        <w:t>|&lt;#Ϛ=6000#&gt;:&gt;/=48000#&gt;</w:t>
      </w:r>
    </w:p>
    <w:p w14:paraId="57360229" w14:textId="421D5C8E"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337. [&lt;#Η=8000#&gt; &lt;#ζ=7#&gt;] &lt;#\ε̣/ [(μ(υριάδες))] \Ϛ̣/=56000#&gt;</w:t>
      </w:r>
    </w:p>
    <w:p w14:paraId="05545E18" w14:textId="4392E70D" w:rsidR="001C62DB" w:rsidRPr="00DF0BA0" w:rsidRDefault="001C62DB" w:rsidP="004E43E3">
      <w:pPr>
        <w:pStyle w:val="NoSpacing"/>
        <w:rPr>
          <w:rStyle w:val="normaltextrun"/>
          <w:rFonts w:ascii="IFAO-Grec Unicode" w:hAnsi="IFAO-Grec Unicode" w:cs="Segoe UI"/>
          <w:sz w:val="24"/>
          <w:szCs w:val="24"/>
          <w:lang w:val="el-GR"/>
        </w:rPr>
      </w:pPr>
      <w:r w:rsidRPr="00DF0BA0">
        <w:rPr>
          <w:rFonts w:ascii="IFAO-Grec Unicode" w:eastAsia="KadmosU" w:hAnsi="IFAO-Grec Unicode" w:cs="KadmosU"/>
          <w:sz w:val="24"/>
          <w:szCs w:val="24"/>
          <w:lang w:val="el-GR"/>
        </w:rPr>
        <w:t>338</w:t>
      </w:r>
      <w:r w:rsidRPr="00DF0BA0">
        <w:rPr>
          <w:rStyle w:val="normaltextrun"/>
          <w:rFonts w:ascii="IFAO-Grec Unicode" w:hAnsi="IFAO-Grec Unicode" w:cs="Segoe UI"/>
          <w:sz w:val="24"/>
          <w:szCs w:val="24"/>
          <w:lang w:val="el-GR"/>
        </w:rPr>
        <w:t>.</w:t>
      </w:r>
      <w:r w:rsidRPr="00DF0BA0">
        <w:rPr>
          <w:rStyle w:val="normaltextrun"/>
          <w:rFonts w:ascii="IFAO-Grec Unicode" w:hAnsi="IFAO-Grec Unicode" w:cs="Segoe UI"/>
          <w:sz w:val="24"/>
          <w:szCs w:val="24"/>
        </w:rPr>
        <w:t> </w:t>
      </w:r>
      <w:r w:rsidRPr="00DF0BA0">
        <w:rPr>
          <w:rStyle w:val="normaltextrun"/>
          <w:rFonts w:ascii="IFAO-Grec Unicode" w:hAnsi="IFAO-Grec Unicode" w:cs="Segoe UI"/>
          <w:sz w:val="24"/>
          <w:szCs w:val="24"/>
          <w:lang w:val="el-GR"/>
        </w:rPr>
        <w:t>&lt;#</w:t>
      </w:r>
      <w:r w:rsidRPr="00DF0BA0">
        <w:rPr>
          <w:rStyle w:val="normaltextrun"/>
          <w:rFonts w:ascii="IFAO-Grec Unicode" w:hAnsi="IFAO-Grec Unicode"/>
          <w:sz w:val="24"/>
          <w:szCs w:val="24"/>
          <w:lang w:val="el-GR"/>
        </w:rPr>
        <w:t>Η̣</w:t>
      </w:r>
      <w:r w:rsidRPr="00DF0BA0">
        <w:rPr>
          <w:rStyle w:val="normaltextrun"/>
          <w:rFonts w:ascii="IFAO-Grec Unicode" w:hAnsi="IFAO-Grec Unicode" w:cs="Segoe UI"/>
          <w:sz w:val="24"/>
          <w:szCs w:val="24"/>
          <w:lang w:val="el-GR"/>
        </w:rPr>
        <w:t>=8000#&gt; [&lt;#</w:t>
      </w:r>
      <w:r w:rsidRPr="00DF0BA0">
        <w:rPr>
          <w:rStyle w:val="normaltextrun"/>
          <w:rFonts w:ascii="IFAO-Grec Unicode" w:hAnsi="IFAO-Grec Unicode" w:cs="Cambria"/>
          <w:sz w:val="24"/>
          <w:szCs w:val="24"/>
          <w:lang w:val="el-GR"/>
        </w:rPr>
        <w:t>η</w:t>
      </w:r>
      <w:r w:rsidRPr="00DF0BA0">
        <w:rPr>
          <w:rStyle w:val="normaltextrun"/>
          <w:rFonts w:ascii="IFAO-Grec Unicode" w:hAnsi="IFAO-Grec Unicode" w:cs="Segoe UI"/>
          <w:sz w:val="24"/>
          <w:szCs w:val="24"/>
          <w:lang w:val="el-GR"/>
        </w:rPr>
        <w:t>=8#&gt; &lt;#\</w:t>
      </w:r>
      <w:r w:rsidRPr="00DF0BA0">
        <w:rPr>
          <w:rStyle w:val="normaltextrun"/>
          <w:rFonts w:ascii="IFAO-Grec Unicode" w:hAnsi="IFAO-Grec Unicode" w:cs="Cambria"/>
          <w:sz w:val="24"/>
          <w:szCs w:val="24"/>
          <w:lang w:val="el-GR"/>
        </w:rPr>
        <w:t>ϛ</w:t>
      </w:r>
      <w:r w:rsidRPr="00DF0BA0">
        <w:rPr>
          <w:rStyle w:val="normaltextrun"/>
          <w:rFonts w:ascii="IFAO-Grec Unicode" w:hAnsi="IFAO-Grec Unicode" w:cs="Segoe UI"/>
          <w:sz w:val="24"/>
          <w:szCs w:val="24"/>
          <w:lang w:val="el-GR"/>
        </w:rPr>
        <w:t>/ (μ(</w:t>
      </w:r>
      <w:r w:rsidRPr="00DF0BA0">
        <w:rPr>
          <w:rStyle w:val="normaltextrun"/>
          <w:rFonts w:ascii="IFAO-Grec Unicode" w:hAnsi="IFAO-Grec Unicode" w:cs="Cambria"/>
          <w:sz w:val="24"/>
          <w:szCs w:val="24"/>
          <w:lang w:val="el-GR"/>
        </w:rPr>
        <w:t>υριάδες</w:t>
      </w:r>
      <w:r w:rsidRPr="00DF0BA0">
        <w:rPr>
          <w:rStyle w:val="normaltextrun"/>
          <w:rFonts w:ascii="IFAO-Grec Unicode" w:hAnsi="IFAO-Grec Unicode" w:cs="Segoe UI"/>
          <w:sz w:val="24"/>
          <w:szCs w:val="24"/>
          <w:lang w:val="el-GR"/>
        </w:rPr>
        <w:t xml:space="preserve">)) </w:t>
      </w:r>
      <w:r w:rsidRPr="00DF0BA0">
        <w:rPr>
          <w:rFonts w:ascii="IFAO-Grec Unicode" w:eastAsia="KadmosU" w:hAnsi="IFAO-Grec Unicode" w:cs="KadmosU"/>
          <w:sz w:val="24"/>
          <w:szCs w:val="24"/>
          <w:lang w:val="el-GR"/>
        </w:rPr>
        <w:t>\Δ/</w:t>
      </w:r>
      <w:r w:rsidRPr="00DF0BA0">
        <w:rPr>
          <w:rStyle w:val="normaltextrun"/>
          <w:rFonts w:ascii="IFAO-Grec Unicode" w:hAnsi="IFAO-Grec Unicode" w:cs="Segoe UI"/>
          <w:sz w:val="24"/>
          <w:szCs w:val="24"/>
          <w:lang w:val="el-GR"/>
        </w:rPr>
        <w:t>=64000#&gt;]</w:t>
      </w:r>
    </w:p>
    <w:p w14:paraId="10AA678F" w14:textId="7DEC1E23" w:rsidR="001C62DB" w:rsidRPr="00DF0BA0" w:rsidRDefault="001C62DB" w:rsidP="004E43E3">
      <w:pPr>
        <w:pStyle w:val="NoSpacing"/>
        <w:rPr>
          <w:rStyle w:val="normaltextrun"/>
          <w:rFonts w:ascii="IFAO-Grec Unicode" w:hAnsi="IFAO-Grec Unicode" w:cs="Segoe UI"/>
          <w:sz w:val="24"/>
          <w:szCs w:val="24"/>
          <w:lang w:val="el-GR"/>
        </w:rPr>
      </w:pPr>
      <w:r w:rsidRPr="00DF0BA0">
        <w:rPr>
          <w:rFonts w:ascii="IFAO-Grec Unicode" w:eastAsia="KadmosU" w:hAnsi="IFAO-Grec Unicode" w:cs="KadmosU"/>
          <w:sz w:val="24"/>
          <w:szCs w:val="24"/>
          <w:lang w:val="el-GR"/>
        </w:rPr>
        <w:t>339</w:t>
      </w:r>
      <w:r w:rsidRPr="00DF0BA0">
        <w:rPr>
          <w:rStyle w:val="normaltextrun"/>
          <w:rFonts w:ascii="IFAO-Grec Unicode" w:hAnsi="IFAO-Grec Unicode" w:cs="Segoe UI"/>
          <w:sz w:val="24"/>
          <w:szCs w:val="24"/>
          <w:lang w:val="el-GR"/>
        </w:rPr>
        <w:t>.</w:t>
      </w:r>
      <w:r w:rsidRPr="00DF0BA0">
        <w:rPr>
          <w:rStyle w:val="normaltextrun"/>
          <w:rFonts w:ascii="IFAO-Grec Unicode" w:hAnsi="IFAO-Grec Unicode" w:cs="Segoe UI"/>
          <w:sz w:val="24"/>
          <w:szCs w:val="24"/>
        </w:rPr>
        <w:t> </w:t>
      </w:r>
      <w:r w:rsidRPr="00DF0BA0">
        <w:rPr>
          <w:rStyle w:val="normaltextrun"/>
          <w:rFonts w:ascii="IFAO-Grec Unicode" w:hAnsi="IFAO-Grec Unicode" w:cs="Segoe UI"/>
          <w:sz w:val="24"/>
          <w:szCs w:val="24"/>
          <w:lang w:val="el-GR"/>
        </w:rPr>
        <w:t>&lt;#</w:t>
      </w:r>
      <w:r w:rsidRPr="00DF0BA0">
        <w:rPr>
          <w:rStyle w:val="normaltextrun"/>
          <w:rFonts w:ascii="IFAO-Grec Unicode" w:hAnsi="IFAO-Grec Unicode"/>
          <w:sz w:val="24"/>
          <w:szCs w:val="24"/>
          <w:lang w:val="el-GR"/>
        </w:rPr>
        <w:t>Η</w:t>
      </w:r>
      <w:r w:rsidRPr="00DF0BA0">
        <w:rPr>
          <w:rStyle w:val="normaltextrun"/>
          <w:rFonts w:ascii="IFAO-Grec Unicode" w:hAnsi="IFAO-Grec Unicode" w:cs="Segoe UI"/>
          <w:sz w:val="24"/>
          <w:szCs w:val="24"/>
          <w:lang w:val="el-GR"/>
        </w:rPr>
        <w:t>=8000#&gt; [&lt;#</w:t>
      </w:r>
      <w:r w:rsidRPr="00DF0BA0">
        <w:rPr>
          <w:rStyle w:val="normaltextrun"/>
          <w:rFonts w:ascii="IFAO-Grec Unicode" w:hAnsi="IFAO-Grec Unicode" w:cs="Cambria"/>
          <w:sz w:val="24"/>
          <w:szCs w:val="24"/>
          <w:lang w:val="el-GR"/>
        </w:rPr>
        <w:t>θ</w:t>
      </w:r>
      <w:r w:rsidRPr="00DF0BA0">
        <w:rPr>
          <w:rStyle w:val="normaltextrun"/>
          <w:rFonts w:ascii="IFAO-Grec Unicode" w:hAnsi="IFAO-Grec Unicode" w:cs="Segoe UI"/>
          <w:sz w:val="24"/>
          <w:szCs w:val="24"/>
          <w:lang w:val="el-GR"/>
        </w:rPr>
        <w:t>=9#&gt; &lt;#\</w:t>
      </w:r>
      <w:r w:rsidRPr="00DF0BA0">
        <w:rPr>
          <w:rStyle w:val="normaltextrun"/>
          <w:rFonts w:ascii="IFAO-Grec Unicode" w:hAnsi="IFAO-Grec Unicode" w:cs="Cambria"/>
          <w:sz w:val="24"/>
          <w:szCs w:val="24"/>
          <w:lang w:val="el-GR"/>
        </w:rPr>
        <w:t>ζ</w:t>
      </w:r>
      <w:r w:rsidRPr="00DF0BA0">
        <w:rPr>
          <w:rStyle w:val="normaltextrun"/>
          <w:rFonts w:ascii="IFAO-Grec Unicode" w:hAnsi="IFAO-Grec Unicode" w:cs="Segoe UI"/>
          <w:sz w:val="24"/>
          <w:szCs w:val="24"/>
          <w:lang w:val="el-GR"/>
        </w:rPr>
        <w:t>/ (μ(</w:t>
      </w:r>
      <w:r w:rsidRPr="00DF0BA0">
        <w:rPr>
          <w:rStyle w:val="normaltextrun"/>
          <w:rFonts w:ascii="IFAO-Grec Unicode" w:hAnsi="IFAO-Grec Unicode" w:cs="Cambria"/>
          <w:sz w:val="24"/>
          <w:szCs w:val="24"/>
          <w:lang w:val="el-GR"/>
        </w:rPr>
        <w:t>υριάδες</w:t>
      </w:r>
      <w:r w:rsidRPr="00DF0BA0">
        <w:rPr>
          <w:rStyle w:val="normaltextrun"/>
          <w:rFonts w:ascii="IFAO-Grec Unicode" w:hAnsi="IFAO-Grec Unicode" w:cs="Segoe UI"/>
          <w:sz w:val="24"/>
          <w:szCs w:val="24"/>
          <w:lang w:val="el-GR"/>
        </w:rPr>
        <w:t xml:space="preserve">)) </w:t>
      </w:r>
      <w:r w:rsidRPr="00DF0BA0">
        <w:rPr>
          <w:rFonts w:ascii="IFAO-Grec Unicode" w:eastAsia="KadmosU" w:hAnsi="IFAO-Grec Unicode" w:cs="KadmosU"/>
          <w:sz w:val="24"/>
          <w:szCs w:val="24"/>
          <w:lang w:val="el-GR"/>
        </w:rPr>
        <w:t>\Β/</w:t>
      </w:r>
      <w:r w:rsidRPr="00DF0BA0">
        <w:rPr>
          <w:rStyle w:val="normaltextrun"/>
          <w:rFonts w:ascii="IFAO-Grec Unicode" w:hAnsi="IFAO-Grec Unicode" w:cs="Segoe UI"/>
          <w:sz w:val="24"/>
          <w:szCs w:val="24"/>
          <w:lang w:val="el-GR"/>
        </w:rPr>
        <w:t>=72000#&gt;]</w:t>
      </w:r>
    </w:p>
    <w:p w14:paraId="74538C33" w14:textId="366635F3" w:rsidR="001C62DB" w:rsidRPr="00DF0BA0" w:rsidRDefault="001C62DB" w:rsidP="004E43E3">
      <w:pPr>
        <w:pStyle w:val="NoSpacing"/>
        <w:rPr>
          <w:rStyle w:val="normaltextrun"/>
          <w:rFonts w:ascii="IFAO-Grec Unicode" w:hAnsi="IFAO-Grec Unicode" w:cs="Segoe UI"/>
          <w:sz w:val="24"/>
          <w:szCs w:val="24"/>
          <w:lang w:val="el-GR"/>
        </w:rPr>
      </w:pPr>
      <w:r w:rsidRPr="00DF0BA0">
        <w:rPr>
          <w:rFonts w:ascii="IFAO-Grec Unicode" w:eastAsia="KadmosU" w:hAnsi="IFAO-Grec Unicode" w:cs="KadmosU"/>
          <w:sz w:val="24"/>
          <w:szCs w:val="24"/>
          <w:lang w:val="el-GR"/>
        </w:rPr>
        <w:t>340</w:t>
      </w:r>
      <w:r w:rsidRPr="00DF0BA0">
        <w:rPr>
          <w:rStyle w:val="normaltextrun"/>
          <w:rFonts w:ascii="IFAO-Grec Unicode" w:hAnsi="IFAO-Grec Unicode" w:cs="Segoe UI"/>
          <w:sz w:val="24"/>
          <w:szCs w:val="24"/>
          <w:lang w:val="el-GR"/>
        </w:rPr>
        <w:t>.</w:t>
      </w:r>
      <w:r w:rsidRPr="00DF0BA0">
        <w:rPr>
          <w:rStyle w:val="normaltextrun"/>
          <w:rFonts w:ascii="IFAO-Grec Unicode" w:hAnsi="IFAO-Grec Unicode" w:cs="Segoe UI"/>
          <w:sz w:val="24"/>
          <w:szCs w:val="24"/>
        </w:rPr>
        <w:t> </w:t>
      </w:r>
      <w:r w:rsidRPr="00DF0BA0">
        <w:rPr>
          <w:rStyle w:val="normaltextrun"/>
          <w:rFonts w:ascii="IFAO-Grec Unicode" w:hAnsi="IFAO-Grec Unicode" w:cs="Segoe UI"/>
          <w:sz w:val="24"/>
          <w:szCs w:val="24"/>
          <w:lang w:val="el-GR"/>
        </w:rPr>
        <w:t>&lt;#</w:t>
      </w:r>
      <w:r w:rsidRPr="00DF0BA0">
        <w:rPr>
          <w:rStyle w:val="normaltextrun"/>
          <w:rFonts w:ascii="IFAO-Grec Unicode" w:hAnsi="IFAO-Grec Unicode"/>
          <w:sz w:val="24"/>
          <w:szCs w:val="24"/>
          <w:lang w:val="el-GR"/>
        </w:rPr>
        <w:t>Η</w:t>
      </w:r>
      <w:r w:rsidRPr="00DF0BA0">
        <w:rPr>
          <w:rStyle w:val="normaltextrun"/>
          <w:rFonts w:ascii="IFAO-Grec Unicode" w:hAnsi="IFAO-Grec Unicode" w:cs="Segoe UI"/>
          <w:sz w:val="24"/>
          <w:szCs w:val="24"/>
          <w:lang w:val="el-GR"/>
        </w:rPr>
        <w:t>=8000#&gt; [&lt;#</w:t>
      </w:r>
      <w:r w:rsidRPr="00DF0BA0">
        <w:rPr>
          <w:rStyle w:val="normaltextrun"/>
          <w:rFonts w:ascii="IFAO-Grec Unicode" w:hAnsi="IFAO-Grec Unicode" w:cs="Cambria"/>
          <w:sz w:val="24"/>
          <w:szCs w:val="24"/>
          <w:lang w:val="el-GR"/>
        </w:rPr>
        <w:t>ι</w:t>
      </w:r>
      <w:r w:rsidRPr="00DF0BA0">
        <w:rPr>
          <w:rStyle w:val="normaltextrun"/>
          <w:rFonts w:ascii="IFAO-Grec Unicode" w:hAnsi="IFAO-Grec Unicode" w:cs="Segoe UI"/>
          <w:sz w:val="24"/>
          <w:szCs w:val="24"/>
          <w:lang w:val="el-GR"/>
        </w:rPr>
        <w:t>=10#&gt; &lt;#\</w:t>
      </w:r>
      <w:r w:rsidRPr="00DF0BA0">
        <w:rPr>
          <w:rStyle w:val="normaltextrun"/>
          <w:rFonts w:ascii="IFAO-Grec Unicode" w:hAnsi="IFAO-Grec Unicode" w:cs="Cambria"/>
          <w:sz w:val="24"/>
          <w:szCs w:val="24"/>
          <w:lang w:val="el-GR"/>
        </w:rPr>
        <w:t>η</w:t>
      </w:r>
      <w:r w:rsidRPr="00DF0BA0">
        <w:rPr>
          <w:rStyle w:val="normaltextrun"/>
          <w:rFonts w:ascii="IFAO-Grec Unicode" w:hAnsi="IFAO-Grec Unicode" w:cs="Segoe UI"/>
          <w:sz w:val="24"/>
          <w:szCs w:val="24"/>
          <w:lang w:val="el-GR"/>
        </w:rPr>
        <w:t>/ (μ(</w:t>
      </w:r>
      <w:r w:rsidRPr="00DF0BA0">
        <w:rPr>
          <w:rStyle w:val="normaltextrun"/>
          <w:rFonts w:ascii="IFAO-Grec Unicode" w:hAnsi="IFAO-Grec Unicode" w:cs="Cambria"/>
          <w:sz w:val="24"/>
          <w:szCs w:val="24"/>
          <w:lang w:val="el-GR"/>
        </w:rPr>
        <w:t>υριάδες</w:t>
      </w:r>
      <w:r w:rsidRPr="00DF0BA0">
        <w:rPr>
          <w:rStyle w:val="normaltextrun"/>
          <w:rFonts w:ascii="IFAO-Grec Unicode" w:hAnsi="IFAO-Grec Unicode" w:cs="Segoe UI"/>
          <w:sz w:val="24"/>
          <w:szCs w:val="24"/>
          <w:lang w:val="el-GR"/>
        </w:rPr>
        <w:t>))=80000#&gt;]</w:t>
      </w:r>
    </w:p>
    <w:p w14:paraId="4D1B173F" w14:textId="34B1658B" w:rsidR="001C62DB" w:rsidRPr="00DF0BA0" w:rsidRDefault="001C62DB" w:rsidP="004E43E3">
      <w:pPr>
        <w:pStyle w:val="NoSpacing"/>
        <w:rPr>
          <w:rStyle w:val="normaltextrun"/>
          <w:rFonts w:ascii="IFAO-Grec Unicode" w:hAnsi="IFAO-Grec Unicode" w:cs="Segoe UI"/>
          <w:sz w:val="24"/>
          <w:szCs w:val="24"/>
          <w:lang w:val="el-GR"/>
        </w:rPr>
      </w:pPr>
      <w:r w:rsidRPr="00DF0BA0">
        <w:rPr>
          <w:rStyle w:val="normaltextrun"/>
          <w:rFonts w:ascii="IFAO-Grec Unicode" w:hAnsi="IFAO-Grec Unicode" w:cs="Segoe UI"/>
          <w:sz w:val="24"/>
          <w:szCs w:val="24"/>
          <w:lang w:val="el-GR"/>
        </w:rPr>
        <w:t>----</w:t>
      </w:r>
    </w:p>
    <w:p w14:paraId="5994BE70" w14:textId="0141CF27" w:rsidR="001C62DB" w:rsidRPr="00DF0BA0" w:rsidRDefault="001C62DB" w:rsidP="004E43E3">
      <w:pPr>
        <w:pStyle w:val="NoSpacing"/>
        <w:rPr>
          <w:rStyle w:val="normaltextrun"/>
          <w:rFonts w:ascii="IFAO-Grec Unicode" w:hAnsi="IFAO-Grec Unicode" w:cs="Segoe UI"/>
          <w:sz w:val="24"/>
          <w:szCs w:val="24"/>
          <w:lang w:val="el-GR"/>
        </w:rPr>
      </w:pPr>
      <w:r w:rsidRPr="00DF0BA0">
        <w:rPr>
          <w:rFonts w:ascii="IFAO-Grec Unicode" w:eastAsia="KadmosU" w:hAnsi="IFAO-Grec Unicode" w:cs="KadmosU"/>
          <w:sz w:val="24"/>
          <w:szCs w:val="24"/>
          <w:lang w:val="el-GR"/>
        </w:rPr>
        <w:t>341</w:t>
      </w:r>
      <w:r w:rsidRPr="00DF0BA0">
        <w:rPr>
          <w:rStyle w:val="normaltextrun"/>
          <w:rFonts w:ascii="IFAO-Grec Unicode" w:hAnsi="IFAO-Grec Unicode" w:cs="Segoe UI"/>
          <w:sz w:val="24"/>
          <w:szCs w:val="24"/>
          <w:lang w:val="el-GR"/>
        </w:rPr>
        <w:t>.</w:t>
      </w:r>
      <w:r w:rsidRPr="00DF0BA0">
        <w:rPr>
          <w:rStyle w:val="normaltextrun"/>
          <w:rFonts w:ascii="IFAO-Grec Unicode" w:hAnsi="IFAO-Grec Unicode" w:cs="Segoe UI"/>
          <w:sz w:val="24"/>
          <w:szCs w:val="24"/>
        </w:rPr>
        <w:t> </w:t>
      </w:r>
      <w:r w:rsidRPr="00DF0BA0">
        <w:rPr>
          <w:rStyle w:val="normaltextrun"/>
          <w:rFonts w:ascii="IFAO-Grec Unicode" w:hAnsi="IFAO-Grec Unicode" w:cs="Segoe UI"/>
          <w:sz w:val="24"/>
          <w:szCs w:val="24"/>
          <w:lang w:val="el-GR"/>
        </w:rPr>
        <w:t>[&lt;#Θ=9000#&gt; &lt;#</w:t>
      </w:r>
      <w:r w:rsidRPr="00DF0BA0">
        <w:rPr>
          <w:rStyle w:val="normaltextrun"/>
          <w:rFonts w:ascii="IFAO-Grec Unicode" w:hAnsi="IFAO-Grec Unicode" w:cs="Cambria"/>
          <w:sz w:val="24"/>
          <w:szCs w:val="24"/>
          <w:lang w:val="el-GR"/>
        </w:rPr>
        <w:t>α</w:t>
      </w:r>
      <w:r w:rsidRPr="00DF0BA0">
        <w:rPr>
          <w:rStyle w:val="normaltextrun"/>
          <w:rFonts w:ascii="IFAO-Grec Unicode" w:hAnsi="IFAO-Grec Unicode" w:cs="Segoe UI"/>
          <w:sz w:val="24"/>
          <w:szCs w:val="24"/>
          <w:lang w:val="el-GR"/>
        </w:rPr>
        <w:t>=1#&gt; &lt;#Θ=9000#&gt;]</w:t>
      </w:r>
    </w:p>
    <w:p w14:paraId="1BB4EDEF" w14:textId="368C5FE6" w:rsidR="001C62DB" w:rsidRPr="00DF0BA0" w:rsidRDefault="001C62DB" w:rsidP="004E43E3">
      <w:pPr>
        <w:pStyle w:val="NoSpacing"/>
        <w:rPr>
          <w:rStyle w:val="normaltextrun"/>
          <w:rFonts w:ascii="IFAO-Grec Unicode" w:hAnsi="IFAO-Grec Unicode" w:cs="Segoe UI"/>
          <w:sz w:val="24"/>
          <w:szCs w:val="24"/>
          <w:lang w:val="el-GR"/>
        </w:rPr>
      </w:pPr>
      <w:r w:rsidRPr="00DF0BA0">
        <w:rPr>
          <w:rFonts w:ascii="IFAO-Grec Unicode" w:eastAsia="KadmosU" w:hAnsi="IFAO-Grec Unicode" w:cs="KadmosU"/>
          <w:sz w:val="24"/>
          <w:szCs w:val="24"/>
          <w:lang w:val="el-GR"/>
        </w:rPr>
        <w:t>342</w:t>
      </w:r>
      <w:r w:rsidRPr="00DF0BA0">
        <w:rPr>
          <w:rStyle w:val="normaltextrun"/>
          <w:rFonts w:ascii="IFAO-Grec Unicode" w:hAnsi="IFAO-Grec Unicode" w:cs="Segoe UI"/>
          <w:sz w:val="24"/>
          <w:szCs w:val="24"/>
          <w:lang w:val="el-GR"/>
        </w:rPr>
        <w:t>.</w:t>
      </w:r>
      <w:r w:rsidRPr="00DF0BA0">
        <w:rPr>
          <w:rStyle w:val="normaltextrun"/>
          <w:rFonts w:ascii="IFAO-Grec Unicode" w:hAnsi="IFAO-Grec Unicode" w:cs="Segoe UI"/>
          <w:sz w:val="24"/>
          <w:szCs w:val="24"/>
        </w:rPr>
        <w:t> </w:t>
      </w:r>
      <w:r w:rsidRPr="00DF0BA0">
        <w:rPr>
          <w:rStyle w:val="normaltextrun"/>
          <w:rFonts w:ascii="IFAO-Grec Unicode" w:hAnsi="IFAO-Grec Unicode" w:cs="Segoe UI"/>
          <w:sz w:val="24"/>
          <w:szCs w:val="24"/>
          <w:lang w:val="el-GR"/>
        </w:rPr>
        <w:t>[&lt;#Θ=9000#&gt; &lt;#</w:t>
      </w:r>
      <w:r w:rsidRPr="00DF0BA0">
        <w:rPr>
          <w:rStyle w:val="normaltextrun"/>
          <w:rFonts w:ascii="IFAO-Grec Unicode" w:hAnsi="IFAO-Grec Unicode" w:cs="Cambria"/>
          <w:sz w:val="24"/>
          <w:szCs w:val="24"/>
          <w:lang w:val="el-GR"/>
        </w:rPr>
        <w:t>β</w:t>
      </w:r>
      <w:r w:rsidRPr="00DF0BA0">
        <w:rPr>
          <w:rStyle w:val="normaltextrun"/>
          <w:rFonts w:ascii="IFAO-Grec Unicode" w:hAnsi="IFAO-Grec Unicode" w:cs="Segoe UI"/>
          <w:sz w:val="24"/>
          <w:szCs w:val="24"/>
          <w:lang w:val="el-GR"/>
        </w:rPr>
        <w:t>=2#&gt; &lt;#(μ(</w:t>
      </w:r>
      <w:r w:rsidRPr="00DF0BA0">
        <w:rPr>
          <w:rStyle w:val="normaltextrun"/>
          <w:rFonts w:ascii="IFAO-Grec Unicode" w:hAnsi="IFAO-Grec Unicode" w:cs="Cambria"/>
          <w:sz w:val="24"/>
          <w:szCs w:val="24"/>
          <w:lang w:val="el-GR"/>
        </w:rPr>
        <w:t>υριὰς</w:t>
      </w:r>
      <w:r w:rsidRPr="00DF0BA0">
        <w:rPr>
          <w:rStyle w:val="normaltextrun"/>
          <w:rFonts w:ascii="IFAO-Grec Unicode" w:hAnsi="IFAO-Grec Unicode" w:cs="Segoe UI"/>
          <w:sz w:val="24"/>
          <w:szCs w:val="24"/>
          <w:lang w:val="el-GR"/>
        </w:rPr>
        <w:t xml:space="preserve">)) </w:t>
      </w:r>
      <w:r w:rsidRPr="00DF0BA0">
        <w:rPr>
          <w:rFonts w:ascii="IFAO-Grec Unicode" w:eastAsia="KadmosU" w:hAnsi="IFAO-Grec Unicode" w:cs="KadmosU"/>
          <w:sz w:val="24"/>
          <w:szCs w:val="24"/>
          <w:lang w:val="el-GR"/>
        </w:rPr>
        <w:t>\Η/</w:t>
      </w:r>
      <w:r w:rsidRPr="00DF0BA0">
        <w:rPr>
          <w:rStyle w:val="normaltextrun"/>
          <w:rFonts w:ascii="IFAO-Grec Unicode" w:hAnsi="IFAO-Grec Unicode" w:cs="Segoe UI"/>
          <w:sz w:val="24"/>
          <w:szCs w:val="24"/>
          <w:lang w:val="el-GR"/>
        </w:rPr>
        <w:t>=18000#&gt;]</w:t>
      </w:r>
    </w:p>
    <w:p w14:paraId="558F4F2F" w14:textId="563394D0" w:rsidR="001C62DB" w:rsidRPr="00DF0BA0" w:rsidRDefault="001C62DB" w:rsidP="004E43E3">
      <w:pPr>
        <w:pStyle w:val="NoSpacing"/>
        <w:rPr>
          <w:rStyle w:val="normaltextrun"/>
          <w:rFonts w:ascii="IFAO-Grec Unicode" w:hAnsi="IFAO-Grec Unicode" w:cs="Segoe UI"/>
          <w:sz w:val="24"/>
          <w:szCs w:val="24"/>
          <w:lang w:val="el-GR"/>
        </w:rPr>
      </w:pPr>
      <w:r w:rsidRPr="00DF0BA0">
        <w:rPr>
          <w:rFonts w:ascii="IFAO-Grec Unicode" w:eastAsia="KadmosU" w:hAnsi="IFAO-Grec Unicode" w:cs="KadmosU"/>
          <w:sz w:val="24"/>
          <w:szCs w:val="24"/>
          <w:lang w:val="el-GR"/>
        </w:rPr>
        <w:t>343</w:t>
      </w:r>
      <w:r w:rsidRPr="00DF0BA0">
        <w:rPr>
          <w:rStyle w:val="normaltextrun"/>
          <w:rFonts w:ascii="IFAO-Grec Unicode" w:hAnsi="IFAO-Grec Unicode" w:cs="Segoe UI"/>
          <w:sz w:val="24"/>
          <w:szCs w:val="24"/>
          <w:lang w:val="el-GR"/>
        </w:rPr>
        <w:t>.</w:t>
      </w:r>
      <w:r w:rsidRPr="00DF0BA0">
        <w:rPr>
          <w:rStyle w:val="normaltextrun"/>
          <w:rFonts w:ascii="IFAO-Grec Unicode" w:hAnsi="IFAO-Grec Unicode" w:cs="Segoe UI"/>
          <w:sz w:val="24"/>
          <w:szCs w:val="24"/>
        </w:rPr>
        <w:t> </w:t>
      </w:r>
      <w:r w:rsidRPr="00DF0BA0">
        <w:rPr>
          <w:rStyle w:val="normaltextrun"/>
          <w:rFonts w:ascii="IFAO-Grec Unicode" w:hAnsi="IFAO-Grec Unicode" w:cs="Segoe UI"/>
          <w:sz w:val="24"/>
          <w:szCs w:val="24"/>
          <w:lang w:val="el-GR"/>
        </w:rPr>
        <w:t>[&lt;#Θ=9000#&gt; &lt;#</w:t>
      </w:r>
      <w:r w:rsidRPr="00DF0BA0">
        <w:rPr>
          <w:rStyle w:val="normaltextrun"/>
          <w:rFonts w:ascii="IFAO-Grec Unicode" w:hAnsi="IFAO-Grec Unicode" w:cs="Cambria"/>
          <w:sz w:val="24"/>
          <w:szCs w:val="24"/>
          <w:lang w:val="el-GR"/>
        </w:rPr>
        <w:t>γ</w:t>
      </w:r>
      <w:r w:rsidRPr="00DF0BA0">
        <w:rPr>
          <w:rStyle w:val="normaltextrun"/>
          <w:rFonts w:ascii="IFAO-Grec Unicode" w:hAnsi="IFAO-Grec Unicode" w:cs="Segoe UI"/>
          <w:sz w:val="24"/>
          <w:szCs w:val="24"/>
          <w:lang w:val="el-GR"/>
        </w:rPr>
        <w:t>=3#&gt; &lt;#\</w:t>
      </w:r>
      <w:r w:rsidRPr="00DF0BA0">
        <w:rPr>
          <w:rStyle w:val="normaltextrun"/>
          <w:rFonts w:ascii="IFAO-Grec Unicode" w:hAnsi="IFAO-Grec Unicode" w:cs="Cambria"/>
          <w:sz w:val="24"/>
          <w:szCs w:val="24"/>
          <w:lang w:val="el-GR"/>
        </w:rPr>
        <w:t>β</w:t>
      </w:r>
      <w:r w:rsidRPr="00DF0BA0">
        <w:rPr>
          <w:rStyle w:val="normaltextrun"/>
          <w:rFonts w:ascii="IFAO-Grec Unicode" w:hAnsi="IFAO-Grec Unicode" w:cs="Segoe UI"/>
          <w:sz w:val="24"/>
          <w:szCs w:val="24"/>
          <w:lang w:val="el-GR"/>
        </w:rPr>
        <w:t>/ (μ(</w:t>
      </w:r>
      <w:r w:rsidRPr="00DF0BA0">
        <w:rPr>
          <w:rStyle w:val="normaltextrun"/>
          <w:rFonts w:ascii="IFAO-Grec Unicode" w:hAnsi="IFAO-Grec Unicode" w:cs="Cambria"/>
          <w:sz w:val="24"/>
          <w:szCs w:val="24"/>
          <w:lang w:val="el-GR"/>
        </w:rPr>
        <w:t>υριάδες</w:t>
      </w:r>
      <w:r w:rsidRPr="00DF0BA0">
        <w:rPr>
          <w:rStyle w:val="normaltextrun"/>
          <w:rFonts w:ascii="IFAO-Grec Unicode" w:hAnsi="IFAO-Grec Unicode" w:cs="Segoe UI"/>
          <w:sz w:val="24"/>
          <w:szCs w:val="24"/>
          <w:lang w:val="el-GR"/>
        </w:rPr>
        <w:t xml:space="preserve">)) </w:t>
      </w:r>
      <w:r w:rsidRPr="00DF0BA0">
        <w:rPr>
          <w:rFonts w:ascii="IFAO-Grec Unicode" w:eastAsia="KadmosU" w:hAnsi="IFAO-Grec Unicode" w:cs="KadmosU"/>
          <w:sz w:val="24"/>
          <w:szCs w:val="24"/>
          <w:lang w:val="el-GR"/>
        </w:rPr>
        <w:t>\Ζ/</w:t>
      </w:r>
      <w:r w:rsidRPr="00DF0BA0">
        <w:rPr>
          <w:rStyle w:val="normaltextrun"/>
          <w:rFonts w:ascii="IFAO-Grec Unicode" w:hAnsi="IFAO-Grec Unicode" w:cs="Segoe UI"/>
          <w:sz w:val="24"/>
          <w:szCs w:val="24"/>
          <w:lang w:val="el-GR"/>
        </w:rPr>
        <w:t>=27000#&gt;]</w:t>
      </w:r>
    </w:p>
    <w:p w14:paraId="085A7155" w14:textId="352D5CF7" w:rsidR="001C62DB" w:rsidRPr="00DF0BA0" w:rsidRDefault="001C62DB" w:rsidP="004E43E3">
      <w:pPr>
        <w:pStyle w:val="NoSpacing"/>
        <w:rPr>
          <w:rStyle w:val="normaltextrun"/>
          <w:rFonts w:ascii="IFAO-Grec Unicode" w:hAnsi="IFAO-Grec Unicode" w:cs="Segoe UI"/>
          <w:sz w:val="24"/>
          <w:szCs w:val="24"/>
          <w:lang w:val="el-GR"/>
        </w:rPr>
      </w:pPr>
      <w:r w:rsidRPr="00DF0BA0">
        <w:rPr>
          <w:rFonts w:ascii="IFAO-Grec Unicode" w:eastAsia="KadmosU" w:hAnsi="IFAO-Grec Unicode" w:cs="KadmosU"/>
          <w:sz w:val="24"/>
          <w:szCs w:val="24"/>
          <w:lang w:val="el-GR"/>
        </w:rPr>
        <w:t>344</w:t>
      </w:r>
      <w:r w:rsidRPr="00DF0BA0">
        <w:rPr>
          <w:rStyle w:val="normaltextrun"/>
          <w:rFonts w:ascii="IFAO-Grec Unicode" w:hAnsi="IFAO-Grec Unicode" w:cs="Segoe UI"/>
          <w:sz w:val="24"/>
          <w:szCs w:val="24"/>
          <w:lang w:val="el-GR"/>
        </w:rPr>
        <w:t>.</w:t>
      </w:r>
      <w:r w:rsidRPr="00DF0BA0">
        <w:rPr>
          <w:rStyle w:val="normaltextrun"/>
          <w:rFonts w:ascii="IFAO-Grec Unicode" w:hAnsi="IFAO-Grec Unicode" w:cs="Segoe UI"/>
          <w:sz w:val="24"/>
          <w:szCs w:val="24"/>
        </w:rPr>
        <w:t> </w:t>
      </w:r>
      <w:r w:rsidRPr="00DF0BA0">
        <w:rPr>
          <w:rStyle w:val="normaltextrun"/>
          <w:rFonts w:ascii="IFAO-Grec Unicode" w:hAnsi="IFAO-Grec Unicode" w:cs="Segoe UI"/>
          <w:sz w:val="24"/>
          <w:szCs w:val="24"/>
          <w:lang w:val="el-GR"/>
        </w:rPr>
        <w:t>[&lt;#Θ=9000#&gt; &lt;#</w:t>
      </w:r>
      <w:r w:rsidRPr="00DF0BA0">
        <w:rPr>
          <w:rStyle w:val="normaltextrun"/>
          <w:rFonts w:ascii="IFAO-Grec Unicode" w:hAnsi="IFAO-Grec Unicode" w:cs="Cambria"/>
          <w:sz w:val="24"/>
          <w:szCs w:val="24"/>
          <w:lang w:val="el-GR"/>
        </w:rPr>
        <w:t>δ</w:t>
      </w:r>
      <w:r w:rsidRPr="00DF0BA0">
        <w:rPr>
          <w:rStyle w:val="normaltextrun"/>
          <w:rFonts w:ascii="IFAO-Grec Unicode" w:hAnsi="IFAO-Grec Unicode" w:cs="Segoe UI"/>
          <w:sz w:val="24"/>
          <w:szCs w:val="24"/>
          <w:lang w:val="el-GR"/>
        </w:rPr>
        <w:t>=4#&gt; &lt;#\</w:t>
      </w:r>
      <w:r w:rsidRPr="00DF0BA0">
        <w:rPr>
          <w:rStyle w:val="normaltextrun"/>
          <w:rFonts w:ascii="IFAO-Grec Unicode" w:hAnsi="IFAO-Grec Unicode" w:cs="Cambria"/>
          <w:sz w:val="24"/>
          <w:szCs w:val="24"/>
          <w:lang w:val="el-GR"/>
        </w:rPr>
        <w:t>γ</w:t>
      </w:r>
      <w:r w:rsidRPr="00DF0BA0">
        <w:rPr>
          <w:rStyle w:val="normaltextrun"/>
          <w:rFonts w:ascii="IFAO-Grec Unicode" w:hAnsi="IFAO-Grec Unicode" w:cs="Segoe UI"/>
          <w:sz w:val="24"/>
          <w:szCs w:val="24"/>
          <w:lang w:val="el-GR"/>
        </w:rPr>
        <w:t>/ (μ(</w:t>
      </w:r>
      <w:r w:rsidRPr="00DF0BA0">
        <w:rPr>
          <w:rStyle w:val="normaltextrun"/>
          <w:rFonts w:ascii="IFAO-Grec Unicode" w:hAnsi="IFAO-Grec Unicode" w:cs="Cambria"/>
          <w:sz w:val="24"/>
          <w:szCs w:val="24"/>
          <w:lang w:val="el-GR"/>
        </w:rPr>
        <w:t>υριάδες</w:t>
      </w:r>
      <w:r w:rsidRPr="00DF0BA0">
        <w:rPr>
          <w:rStyle w:val="normaltextrun"/>
          <w:rFonts w:ascii="IFAO-Grec Unicode" w:hAnsi="IFAO-Grec Unicode" w:cs="Segoe UI"/>
          <w:sz w:val="24"/>
          <w:szCs w:val="24"/>
          <w:lang w:val="el-GR"/>
        </w:rPr>
        <w:t xml:space="preserve">)) </w:t>
      </w:r>
      <w:r w:rsidRPr="00DF0BA0">
        <w:rPr>
          <w:rFonts w:ascii="IFAO-Grec Unicode" w:eastAsia="KadmosU" w:hAnsi="IFAO-Grec Unicode" w:cs="KadmosU"/>
          <w:sz w:val="24"/>
          <w:szCs w:val="24"/>
          <w:lang w:val="el-GR"/>
        </w:rPr>
        <w:t>\</w:t>
      </w:r>
      <w:r w:rsidRPr="00DF0BA0">
        <w:rPr>
          <w:rFonts w:ascii="IFAO-Grec Unicode" w:eastAsia="KadmosU" w:hAnsi="IFAO-Grec Unicode" w:cs="Times New Roman"/>
          <w:sz w:val="24"/>
          <w:szCs w:val="24"/>
          <w:lang w:val="el-GR"/>
        </w:rPr>
        <w:t>Ϛ</w:t>
      </w:r>
      <w:r w:rsidRPr="00DF0BA0">
        <w:rPr>
          <w:rFonts w:ascii="IFAO-Grec Unicode" w:eastAsia="KadmosU" w:hAnsi="IFAO-Grec Unicode" w:cs="KadmosU"/>
          <w:sz w:val="24"/>
          <w:szCs w:val="24"/>
          <w:lang w:val="el-GR"/>
        </w:rPr>
        <w:t>/</w:t>
      </w:r>
      <w:r w:rsidRPr="00DF0BA0">
        <w:rPr>
          <w:rStyle w:val="normaltextrun"/>
          <w:rFonts w:ascii="IFAO-Grec Unicode" w:hAnsi="IFAO-Grec Unicode" w:cs="Segoe UI"/>
          <w:sz w:val="24"/>
          <w:szCs w:val="24"/>
          <w:lang w:val="el-GR"/>
        </w:rPr>
        <w:t>=36000#&gt;]</w:t>
      </w:r>
    </w:p>
    <w:p w14:paraId="284AB3E6" w14:textId="1E4BD536"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=&gt;=</w:t>
      </w:r>
      <w:r w:rsidRPr="00DF0BA0">
        <w:rPr>
          <w:rFonts w:ascii="IFAO-Grec Unicode" w:eastAsia="KadmosU" w:hAnsi="IFAO-Grec Unicode" w:cs="KadmosU"/>
          <w:sz w:val="24"/>
          <w:szCs w:val="24"/>
        </w:rPr>
        <w:t>D</w:t>
      </w:r>
      <w:r w:rsidRPr="00DF0BA0">
        <w:rPr>
          <w:rFonts w:ascii="IFAO-Grec Unicode" w:eastAsia="KadmosU" w:hAnsi="IFAO-Grec Unicode" w:cs="KadmosU"/>
          <w:sz w:val="24"/>
          <w:szCs w:val="24"/>
          <w:lang w:val="el-GR"/>
        </w:rPr>
        <w:t>&gt;</w:t>
      </w:r>
    </w:p>
    <w:p w14:paraId="54E43853" w14:textId="77777777"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&lt;</w:t>
      </w:r>
      <w:r w:rsidRPr="00DF0BA0">
        <w:rPr>
          <w:rFonts w:ascii="IFAO-Grec Unicode" w:eastAsia="KadmosU" w:hAnsi="IFAO-Grec Unicode" w:cs="KadmosU"/>
          <w:sz w:val="24"/>
          <w:szCs w:val="24"/>
        </w:rPr>
        <w:t>D</w:t>
      </w:r>
      <w:r w:rsidRPr="00DF0BA0">
        <w:rPr>
          <w:rFonts w:ascii="IFAO-Grec Unicode" w:eastAsia="KadmosU" w:hAnsi="IFAO-Grec Unicode" w:cs="KadmosU"/>
          <w:sz w:val="24"/>
          <w:szCs w:val="24"/>
          <w:lang w:val="el-GR"/>
        </w:rPr>
        <w:t>=.</w:t>
      </w:r>
      <w:r w:rsidRPr="00DF0BA0">
        <w:rPr>
          <w:rFonts w:ascii="IFAO-Grec Unicode" w:eastAsia="KadmosU" w:hAnsi="IFAO-Grec Unicode" w:cs="KadmosU"/>
          <w:sz w:val="24"/>
          <w:szCs w:val="24"/>
        </w:rPr>
        <w:t>xvi</w:t>
      </w:r>
      <w:r w:rsidRPr="00DF0BA0">
        <w:rPr>
          <w:rFonts w:ascii="IFAO-Grec Unicode" w:eastAsia="KadmosU" w:hAnsi="IFAO-Grec Unicode" w:cs="KadmosU"/>
          <w:sz w:val="24"/>
          <w:szCs w:val="24"/>
          <w:lang w:val="el-GR"/>
        </w:rPr>
        <w:t>.</w:t>
      </w:r>
      <w:r w:rsidRPr="00DF0BA0">
        <w:rPr>
          <w:rFonts w:ascii="IFAO-Grec Unicode" w:eastAsia="KadmosU" w:hAnsi="IFAO-Grec Unicode" w:cs="KadmosU"/>
          <w:sz w:val="24"/>
          <w:szCs w:val="24"/>
        </w:rPr>
        <w:t>column</w:t>
      </w:r>
      <w:r w:rsidRPr="00DF0BA0">
        <w:rPr>
          <w:rFonts w:ascii="IFAO-Grec Unicode" w:eastAsia="KadmosU" w:hAnsi="IFAO-Grec Unicode" w:cs="KadmosU"/>
          <w:sz w:val="24"/>
          <w:szCs w:val="24"/>
          <w:lang w:val="el-GR"/>
        </w:rPr>
        <w:t>&lt;=</w:t>
      </w:r>
    </w:p>
    <w:p w14:paraId="10BA8CF1" w14:textId="3C6B19C6" w:rsidR="001C62DB" w:rsidRPr="00DF0BA0" w:rsidRDefault="001C62DB" w:rsidP="004E43E3">
      <w:pPr>
        <w:pStyle w:val="NoSpacing"/>
        <w:rPr>
          <w:rStyle w:val="normaltextrun"/>
          <w:rFonts w:ascii="IFAO-Grec Unicode" w:hAnsi="IFAO-Grec Unicode" w:cs="Segoe UI"/>
          <w:sz w:val="24"/>
          <w:szCs w:val="24"/>
          <w:lang w:val="el-GR"/>
        </w:rPr>
      </w:pPr>
      <w:r w:rsidRPr="00DF0BA0">
        <w:rPr>
          <w:rFonts w:ascii="IFAO-Grec Unicode" w:eastAsia="KadmosU" w:hAnsi="IFAO-Grec Unicode" w:cs="KadmosU"/>
          <w:sz w:val="24"/>
          <w:szCs w:val="24"/>
          <w:lang w:val="el-GR"/>
        </w:rPr>
        <w:t>345</w:t>
      </w:r>
      <w:r w:rsidRPr="00DF0BA0">
        <w:rPr>
          <w:rStyle w:val="normaltextrun"/>
          <w:rFonts w:ascii="IFAO-Grec Unicode" w:hAnsi="IFAO-Grec Unicode" w:cs="Segoe UI"/>
          <w:sz w:val="24"/>
          <w:szCs w:val="24"/>
          <w:lang w:val="el-GR"/>
        </w:rPr>
        <w:t>.</w:t>
      </w:r>
      <w:r w:rsidRPr="00DF0BA0">
        <w:rPr>
          <w:rStyle w:val="normaltextrun"/>
          <w:rFonts w:ascii="IFAO-Grec Unicode" w:hAnsi="IFAO-Grec Unicode" w:cs="Segoe UI"/>
          <w:sz w:val="24"/>
          <w:szCs w:val="24"/>
        </w:rPr>
        <w:t> </w:t>
      </w:r>
      <w:r w:rsidRPr="00DF0BA0">
        <w:rPr>
          <w:rStyle w:val="normaltextrun"/>
          <w:rFonts w:ascii="IFAO-Grec Unicode" w:hAnsi="IFAO-Grec Unicode" w:cs="Segoe UI"/>
          <w:sz w:val="24"/>
          <w:szCs w:val="24"/>
          <w:lang w:val="el-GR"/>
        </w:rPr>
        <w:t>[&lt;#Θ=9000#&gt; &lt;#</w:t>
      </w:r>
      <w:r w:rsidRPr="00DF0BA0">
        <w:rPr>
          <w:rStyle w:val="normaltextrun"/>
          <w:rFonts w:ascii="IFAO-Grec Unicode" w:hAnsi="IFAO-Grec Unicode" w:cs="Cambria"/>
          <w:sz w:val="24"/>
          <w:szCs w:val="24"/>
          <w:lang w:val="el-GR"/>
        </w:rPr>
        <w:t>ε</w:t>
      </w:r>
      <w:r w:rsidRPr="00DF0BA0">
        <w:rPr>
          <w:rStyle w:val="normaltextrun"/>
          <w:rFonts w:ascii="IFAO-Grec Unicode" w:hAnsi="IFAO-Grec Unicode" w:cs="Segoe UI"/>
          <w:sz w:val="24"/>
          <w:szCs w:val="24"/>
          <w:lang w:val="el-GR"/>
        </w:rPr>
        <w:t>=5#&gt; &lt;#\</w:t>
      </w:r>
      <w:r w:rsidRPr="00DF0BA0">
        <w:rPr>
          <w:rStyle w:val="normaltextrun"/>
          <w:rFonts w:ascii="IFAO-Grec Unicode" w:hAnsi="IFAO-Grec Unicode" w:cs="Cambria"/>
          <w:sz w:val="24"/>
          <w:szCs w:val="24"/>
          <w:lang w:val="el-GR"/>
        </w:rPr>
        <w:t>δ</w:t>
      </w:r>
      <w:r w:rsidRPr="00DF0BA0">
        <w:rPr>
          <w:rStyle w:val="normaltextrun"/>
          <w:rFonts w:ascii="IFAO-Grec Unicode" w:hAnsi="IFAO-Grec Unicode" w:cs="Segoe UI"/>
          <w:sz w:val="24"/>
          <w:szCs w:val="24"/>
          <w:lang w:val="el-GR"/>
        </w:rPr>
        <w:t>/ (μ(</w:t>
      </w:r>
      <w:r w:rsidRPr="00DF0BA0">
        <w:rPr>
          <w:rStyle w:val="normaltextrun"/>
          <w:rFonts w:ascii="IFAO-Grec Unicode" w:hAnsi="IFAO-Grec Unicode" w:cs="Cambria"/>
          <w:sz w:val="24"/>
          <w:szCs w:val="24"/>
          <w:lang w:val="el-GR"/>
        </w:rPr>
        <w:t>υριάδες</w:t>
      </w:r>
      <w:r w:rsidRPr="00DF0BA0">
        <w:rPr>
          <w:rStyle w:val="normaltextrun"/>
          <w:rFonts w:ascii="IFAO-Grec Unicode" w:hAnsi="IFAO-Grec Unicode" w:cs="Segoe UI"/>
          <w:sz w:val="24"/>
          <w:szCs w:val="24"/>
          <w:lang w:val="el-GR"/>
        </w:rPr>
        <w:t xml:space="preserve">)) </w:t>
      </w:r>
      <w:r w:rsidRPr="00DF0BA0">
        <w:rPr>
          <w:rFonts w:ascii="IFAO-Grec Unicode" w:eastAsia="KadmosU" w:hAnsi="IFAO-Grec Unicode" w:cs="KadmosU"/>
          <w:sz w:val="24"/>
          <w:szCs w:val="24"/>
          <w:lang w:val="el-GR"/>
        </w:rPr>
        <w:t>\Ε/</w:t>
      </w:r>
      <w:r w:rsidRPr="00DF0BA0">
        <w:rPr>
          <w:rStyle w:val="normaltextrun"/>
          <w:rFonts w:ascii="IFAO-Grec Unicode" w:hAnsi="IFAO-Grec Unicode" w:cs="Segoe UI"/>
          <w:sz w:val="24"/>
          <w:szCs w:val="24"/>
          <w:lang w:val="el-GR"/>
        </w:rPr>
        <w:t>=45000#&gt;]</w:t>
      </w:r>
    </w:p>
    <w:p w14:paraId="5FBDC2D4" w14:textId="717BEE05" w:rsidR="001C62DB" w:rsidRPr="00DF0BA0" w:rsidRDefault="001C62DB" w:rsidP="004E43E3">
      <w:pPr>
        <w:pStyle w:val="NoSpacing"/>
        <w:rPr>
          <w:rStyle w:val="normaltextrun"/>
          <w:rFonts w:ascii="IFAO-Grec Unicode" w:hAnsi="IFAO-Grec Unicode" w:cs="Segoe UI"/>
          <w:sz w:val="24"/>
          <w:szCs w:val="24"/>
          <w:lang w:val="el-GR"/>
        </w:rPr>
      </w:pPr>
      <w:r w:rsidRPr="00DF0BA0">
        <w:rPr>
          <w:rFonts w:ascii="IFAO-Grec Unicode" w:eastAsia="KadmosU" w:hAnsi="IFAO-Grec Unicode" w:cs="KadmosU"/>
          <w:sz w:val="24"/>
          <w:szCs w:val="24"/>
          <w:lang w:val="el-GR"/>
        </w:rPr>
        <w:t>346</w:t>
      </w:r>
      <w:r w:rsidRPr="00DF0BA0">
        <w:rPr>
          <w:rStyle w:val="normaltextrun"/>
          <w:rFonts w:ascii="IFAO-Grec Unicode" w:hAnsi="IFAO-Grec Unicode" w:cs="Segoe UI"/>
          <w:sz w:val="24"/>
          <w:szCs w:val="24"/>
          <w:lang w:val="el-GR"/>
        </w:rPr>
        <w:t>.</w:t>
      </w:r>
      <w:r w:rsidRPr="00DF0BA0">
        <w:rPr>
          <w:rStyle w:val="normaltextrun"/>
          <w:rFonts w:ascii="IFAO-Grec Unicode" w:hAnsi="IFAO-Grec Unicode" w:cs="Segoe UI"/>
          <w:sz w:val="24"/>
          <w:szCs w:val="24"/>
        </w:rPr>
        <w:t> </w:t>
      </w:r>
      <w:r w:rsidRPr="00DF0BA0">
        <w:rPr>
          <w:rStyle w:val="normaltextrun"/>
          <w:rFonts w:ascii="IFAO-Grec Unicode" w:hAnsi="IFAO-Grec Unicode" w:cs="Segoe UI"/>
          <w:sz w:val="24"/>
          <w:szCs w:val="24"/>
          <w:lang w:val="el-GR"/>
        </w:rPr>
        <w:t>[&lt;#Θ=9000#&gt; &lt;#</w:t>
      </w:r>
      <w:r w:rsidRPr="00DF0BA0">
        <w:rPr>
          <w:rStyle w:val="normaltextrun"/>
          <w:rFonts w:ascii="IFAO-Grec Unicode" w:hAnsi="IFAO-Grec Unicode" w:cs="Cambria"/>
          <w:sz w:val="24"/>
          <w:szCs w:val="24"/>
          <w:lang w:val="el-GR"/>
        </w:rPr>
        <w:t>ϛ</w:t>
      </w:r>
      <w:r w:rsidRPr="00DF0BA0">
        <w:rPr>
          <w:rStyle w:val="normaltextrun"/>
          <w:rFonts w:ascii="IFAO-Grec Unicode" w:hAnsi="IFAO-Grec Unicode" w:cs="Segoe UI"/>
          <w:sz w:val="24"/>
          <w:szCs w:val="24"/>
          <w:lang w:val="el-GR"/>
        </w:rPr>
        <w:t>=6#&gt; &lt;#\</w:t>
      </w:r>
      <w:r w:rsidRPr="00DF0BA0">
        <w:rPr>
          <w:rStyle w:val="normaltextrun"/>
          <w:rFonts w:ascii="IFAO-Grec Unicode" w:hAnsi="IFAO-Grec Unicode" w:cs="Cambria"/>
          <w:sz w:val="24"/>
          <w:szCs w:val="24"/>
          <w:lang w:val="el-GR"/>
        </w:rPr>
        <w:t>ε</w:t>
      </w:r>
      <w:r w:rsidRPr="00DF0BA0">
        <w:rPr>
          <w:rStyle w:val="normaltextrun"/>
          <w:rFonts w:ascii="IFAO-Grec Unicode" w:hAnsi="IFAO-Grec Unicode" w:cs="Segoe UI"/>
          <w:sz w:val="24"/>
          <w:szCs w:val="24"/>
          <w:lang w:val="el-GR"/>
        </w:rPr>
        <w:t>/ (μ(</w:t>
      </w:r>
      <w:r w:rsidRPr="00DF0BA0">
        <w:rPr>
          <w:rStyle w:val="normaltextrun"/>
          <w:rFonts w:ascii="IFAO-Grec Unicode" w:hAnsi="IFAO-Grec Unicode" w:cs="Cambria"/>
          <w:sz w:val="24"/>
          <w:szCs w:val="24"/>
          <w:lang w:val="el-GR"/>
        </w:rPr>
        <w:t>υριάδες</w:t>
      </w:r>
      <w:r w:rsidRPr="00DF0BA0">
        <w:rPr>
          <w:rStyle w:val="normaltextrun"/>
          <w:rFonts w:ascii="IFAO-Grec Unicode" w:hAnsi="IFAO-Grec Unicode" w:cs="Segoe UI"/>
          <w:sz w:val="24"/>
          <w:szCs w:val="24"/>
          <w:lang w:val="el-GR"/>
        </w:rPr>
        <w:t xml:space="preserve">)) </w:t>
      </w:r>
      <w:r w:rsidRPr="00DF0BA0">
        <w:rPr>
          <w:rFonts w:ascii="IFAO-Grec Unicode" w:eastAsia="KadmosU" w:hAnsi="IFAO-Grec Unicode" w:cs="KadmosU"/>
          <w:sz w:val="24"/>
          <w:szCs w:val="24"/>
          <w:lang w:val="el-GR"/>
        </w:rPr>
        <w:t>\Δ/</w:t>
      </w:r>
      <w:r w:rsidRPr="00DF0BA0">
        <w:rPr>
          <w:rStyle w:val="normaltextrun"/>
          <w:rFonts w:ascii="IFAO-Grec Unicode" w:hAnsi="IFAO-Grec Unicode" w:cs="Segoe UI"/>
          <w:sz w:val="24"/>
          <w:szCs w:val="24"/>
          <w:lang w:val="el-GR"/>
        </w:rPr>
        <w:t>=54000#&gt;]</w:t>
      </w:r>
    </w:p>
    <w:p w14:paraId="32F381EA" w14:textId="245C71E5"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347. [&lt;#Θ=9000#&gt; &lt;#ζ=7#&gt;] &lt;:&lt;#\ϛ/ (μ(υριάδες)) \Γ/=63000#&gt;|</w:t>
      </w:r>
      <w:r w:rsidRPr="00DF0BA0">
        <w:rPr>
          <w:rFonts w:ascii="IFAO-Grec Unicode" w:eastAsia="KadmosU" w:hAnsi="IFAO-Grec Unicode" w:cs="KadmosU"/>
          <w:sz w:val="24"/>
          <w:szCs w:val="24"/>
        </w:rPr>
        <w:t>corr</w:t>
      </w:r>
      <w:r w:rsidRPr="00DF0BA0">
        <w:rPr>
          <w:rFonts w:ascii="IFAO-Grec Unicode" w:eastAsia="KadmosU" w:hAnsi="IFAO-Grec Unicode" w:cs="KadmosU"/>
          <w:sz w:val="24"/>
          <w:szCs w:val="24"/>
          <w:lang w:val="el-GR"/>
        </w:rPr>
        <w:t>|</w:t>
      </w:r>
      <w:r w:rsidRPr="00DF0BA0">
        <w:rPr>
          <w:rStyle w:val="normaltextrun"/>
          <w:rFonts w:ascii="IFAO-Grec Unicode" w:hAnsi="IFAO-Grec Unicode" w:cs="Segoe UI"/>
          <w:sz w:val="24"/>
          <w:szCs w:val="24"/>
          <w:lang w:val="el-GR"/>
        </w:rPr>
        <w:t>&lt;#&lt;\</w:t>
      </w:r>
      <w:r w:rsidRPr="00DF0BA0">
        <w:rPr>
          <w:rStyle w:val="normaltextrun"/>
          <w:rFonts w:ascii="IFAO-Grec Unicode" w:hAnsi="IFAO-Grec Unicode" w:cs="Cambria"/>
          <w:sz w:val="24"/>
          <w:szCs w:val="24"/>
          <w:lang w:val="el-GR"/>
        </w:rPr>
        <w:t>ε</w:t>
      </w:r>
      <w:r w:rsidRPr="00DF0BA0">
        <w:rPr>
          <w:rStyle w:val="normaltextrun"/>
          <w:rFonts w:ascii="IFAO-Grec Unicode" w:hAnsi="IFAO-Grec Unicode" w:cs="Segoe UI"/>
          <w:sz w:val="24"/>
          <w:szCs w:val="24"/>
          <w:lang w:val="el-GR"/>
        </w:rPr>
        <w:t>/&gt; (μ(</w:t>
      </w:r>
      <w:r w:rsidRPr="00DF0BA0">
        <w:rPr>
          <w:rStyle w:val="normaltextrun"/>
          <w:rFonts w:ascii="IFAO-Grec Unicode" w:hAnsi="IFAO-Grec Unicode" w:cs="Cambria"/>
          <w:sz w:val="24"/>
          <w:szCs w:val="24"/>
          <w:lang w:val="el-GR"/>
        </w:rPr>
        <w:t>υριάδες</w:t>
      </w:r>
      <w:r w:rsidRPr="00DF0BA0">
        <w:rPr>
          <w:rStyle w:val="normaltextrun"/>
          <w:rFonts w:ascii="IFAO-Grec Unicode" w:hAnsi="IFAO-Grec Unicode" w:cs="Segoe UI"/>
          <w:sz w:val="24"/>
          <w:szCs w:val="24"/>
          <w:lang w:val="el-GR"/>
        </w:rPr>
        <w:t xml:space="preserve">)) </w:t>
      </w:r>
      <w:r w:rsidRPr="00DF0BA0">
        <w:rPr>
          <w:rFonts w:ascii="IFAO-Grec Unicode" w:eastAsia="KadmosU" w:hAnsi="IFAO-Grec Unicode" w:cs="KadmosU"/>
          <w:sz w:val="24"/>
          <w:szCs w:val="24"/>
          <w:lang w:val="el-GR"/>
        </w:rPr>
        <w:t>\Δ/</w:t>
      </w:r>
      <w:r w:rsidRPr="00DF0BA0">
        <w:rPr>
          <w:rStyle w:val="normaltextrun"/>
          <w:rFonts w:ascii="IFAO-Grec Unicode" w:hAnsi="IFAO-Grec Unicode" w:cs="Segoe UI"/>
          <w:sz w:val="24"/>
          <w:szCs w:val="24"/>
          <w:lang w:val="el-GR"/>
        </w:rPr>
        <w:t>=54000#&gt;</w:t>
      </w:r>
      <w:r w:rsidRPr="00DF0BA0">
        <w:rPr>
          <w:rFonts w:ascii="IFAO-Grec Unicode" w:eastAsia="KadmosU" w:hAnsi="IFAO-Grec Unicode" w:cs="KadmosU"/>
          <w:sz w:val="24"/>
          <w:szCs w:val="24"/>
          <w:lang w:val="el-GR"/>
        </w:rPr>
        <w:t>:&gt;</w:t>
      </w:r>
    </w:p>
    <w:p w14:paraId="62D19F0F" w14:textId="15489D0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348. &lt;#Θ=9000#&gt; &lt;#η=8#&gt; &lt;:&lt;#\ζ/ (μ(υριάδες)) \Β/=72000#&gt;|</w:t>
      </w:r>
      <w:r w:rsidRPr="00DF0BA0">
        <w:rPr>
          <w:rFonts w:ascii="IFAO-Grec Unicode" w:eastAsia="KadmosU" w:hAnsi="IFAO-Grec Unicode" w:cs="KadmosU"/>
          <w:sz w:val="24"/>
          <w:szCs w:val="24"/>
        </w:rPr>
        <w:t>corr</w:t>
      </w:r>
      <w:r w:rsidRPr="00DF0BA0">
        <w:rPr>
          <w:rFonts w:ascii="IFAO-Grec Unicode" w:eastAsia="KadmosU" w:hAnsi="IFAO-Grec Unicode" w:cs="KadmosU"/>
          <w:sz w:val="24"/>
          <w:szCs w:val="24"/>
          <w:lang w:val="el-GR"/>
        </w:rPr>
        <w:t>|&lt;#&lt;\ϛ/&gt; (μ(υριάδες)) \Γ/=63000#&gt;:&gt;</w:t>
      </w:r>
    </w:p>
    <w:p w14:paraId="5FD82126" w14:textId="7E5EDF5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349. &lt;#Θ=9000#&gt; &lt;#θ=9#&gt; &lt;:&lt;#\η/ (μ(υριάδες)) \Α/=81000#&gt;|</w:t>
      </w:r>
      <w:r w:rsidRPr="00DF0BA0">
        <w:rPr>
          <w:rFonts w:ascii="IFAO-Grec Unicode" w:eastAsia="KadmosU" w:hAnsi="IFAO-Grec Unicode" w:cs="KadmosU"/>
          <w:sz w:val="24"/>
          <w:szCs w:val="24"/>
        </w:rPr>
        <w:t>corr</w:t>
      </w:r>
      <w:r w:rsidRPr="00DF0BA0">
        <w:rPr>
          <w:rFonts w:ascii="IFAO-Grec Unicode" w:eastAsia="KadmosU" w:hAnsi="IFAO-Grec Unicode" w:cs="KadmosU"/>
          <w:sz w:val="24"/>
          <w:szCs w:val="24"/>
          <w:lang w:val="el-GR"/>
        </w:rPr>
        <w:t>|&lt;#&lt;\ζ/&gt; (μ(υριάδες)) \Β/=72000#&gt;:&gt;</w:t>
      </w:r>
    </w:p>
    <w:p w14:paraId="2865E5B5" w14:textId="1123AFE5"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350. &lt;#Θ=9000#&gt; &lt;#ι=10#&gt; &lt;#\θ/ (μ(υριάδες))=90000#&gt;</w:t>
      </w:r>
    </w:p>
    <w:p w14:paraId="0AE4F425" w14:textId="2F0EC368"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w:t>
      </w:r>
    </w:p>
    <w:p w14:paraId="16AB65CA" w14:textId="5310380B"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351. &lt;#\α/ (μ(υριὰς))=10000#&gt; &lt;#α=1#&gt; &lt;#\α/ (μ(υριάς))=10000#&gt;</w:t>
      </w:r>
    </w:p>
    <w:p w14:paraId="5DB1C600" w14:textId="114A884D"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352. &lt;#\α/ (μ(υριὰς))=10000#&gt; &lt;#β=2#&gt; &lt;#\β/ (μ(υριάδες))=20000#&gt;</w:t>
      </w:r>
    </w:p>
    <w:p w14:paraId="317193D1" w14:textId="21763575"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353. [&lt;#\α/ (μ(υριὰς))=10000#&gt; &lt;#γ=3#&gt;] &lt;#\γ/ (μ(υριάδες))=30000#&gt;</w:t>
      </w:r>
    </w:p>
    <w:p w14:paraId="4CB09B3B" w14:textId="07847EFF"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354. [&lt;#\α/ (μ(υριὰς))=10000#&gt; &lt;#δ=4#&gt;] &lt;#\δ/ (μ(υριάδες))=40000#&gt;</w:t>
      </w:r>
    </w:p>
    <w:p w14:paraId="64B68B54" w14:textId="47CBBE04"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355. [&lt;#\α/ (μ(υριὰς))=10000#&gt; &lt;#ε=5#&gt; &lt;#\ε/ (μ(υριάδες))=50000#&gt;]</w:t>
      </w:r>
    </w:p>
    <w:p w14:paraId="0D0310B4" w14:textId="77D2ABD5"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356. [&lt;#\α/ (μ(υριὰς))=10000#&gt; &lt;#ϛ=6#&gt; &lt;#\ϛ/ (μ(υριάδες))=60000#&gt;]</w:t>
      </w:r>
    </w:p>
    <w:p w14:paraId="5C306004" w14:textId="539F6EAC"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357. [&lt;#\α/ (μ(υριὰς))=10000#&gt; &lt;#ζ=7#&gt; &lt;#\ζ/ (μ(υριάδες))=70000#&gt;]</w:t>
      </w:r>
    </w:p>
    <w:p w14:paraId="2D1312DD" w14:textId="248C4593"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358. [&lt;#\α/ (μ(υριὰς))=10000#&gt; &lt;#η=8#&gt; &lt;#\η/ (μ(υριάδες))=80000#&gt;]</w:t>
      </w:r>
    </w:p>
    <w:p w14:paraId="7272706B" w14:textId="5B869C62"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359. [&lt;#\α/ (μ(υριὰς))=10000#&gt; &lt;#θ=9#&gt; &lt;#\θ/ (μ(υριάδες))=90000#&gt;]</w:t>
      </w:r>
    </w:p>
    <w:p w14:paraId="3AC120BB" w14:textId="2C4E21DA" w:rsidR="001C62DB" w:rsidRPr="00DF0BA0" w:rsidRDefault="001C62DB" w:rsidP="004E43E3">
      <w:pPr>
        <w:pStyle w:val="NoSpacing"/>
        <w:rPr>
          <w:rFonts w:ascii="IFAO-Grec Unicode" w:eastAsia="KadmosU" w:hAnsi="IFAO-Grec Unicode" w:cs="KadmosU"/>
          <w:sz w:val="24"/>
          <w:szCs w:val="24"/>
          <w:lang w:val="el-GR"/>
        </w:rPr>
      </w:pPr>
      <w:r w:rsidRPr="00DF0BA0">
        <w:rPr>
          <w:rFonts w:ascii="IFAO-Grec Unicode" w:eastAsia="KadmosU" w:hAnsi="IFAO-Grec Unicode" w:cs="KadmosU"/>
          <w:sz w:val="24"/>
          <w:szCs w:val="24"/>
          <w:lang w:val="el-GR"/>
        </w:rPr>
        <w:t>360. [&lt;#\α/ (μ(υριὰς))=10000#&gt; &lt;#ι=10#&gt; &lt;#\ι/ (μ(υριάδες))=100000#&gt;]</w:t>
      </w:r>
    </w:p>
    <w:p w14:paraId="03DE2073" w14:textId="663906DB" w:rsidR="001C62DB" w:rsidRPr="00DF0BA0" w:rsidRDefault="001C62DB" w:rsidP="004E43E3">
      <w:pPr>
        <w:pStyle w:val="NoSpacing"/>
        <w:rPr>
          <w:rFonts w:ascii="IFAO-Grec Unicode" w:eastAsia="KadmosU" w:hAnsi="IFAO-Grec Unicode" w:cs="KadmosU"/>
          <w:sz w:val="24"/>
          <w:szCs w:val="24"/>
        </w:rPr>
      </w:pPr>
      <w:commentRangeStart w:id="28"/>
      <w:r w:rsidRPr="00DF0BA0">
        <w:rPr>
          <w:rFonts w:ascii="IFAO-Grec Unicode" w:eastAsia="KadmosU" w:hAnsi="IFAO-Grec Unicode" w:cs="KadmosU"/>
          <w:sz w:val="24"/>
          <w:szCs w:val="24"/>
        </w:rPr>
        <w:t>=&gt;=D&gt;=D&gt;</w:t>
      </w:r>
      <w:commentRangeEnd w:id="28"/>
      <w:r w:rsidRPr="00DF0BA0">
        <w:rPr>
          <w:rStyle w:val="CommentReference"/>
          <w:rFonts w:ascii="IFAO-Grec Unicode" w:hAnsi="IFAO-Grec Unicode"/>
          <w:sz w:val="24"/>
          <w:szCs w:val="24"/>
        </w:rPr>
        <w:commentReference w:id="28"/>
      </w:r>
    </w:p>
    <w:p w14:paraId="783D49FE" w14:textId="77777777" w:rsidR="001C62DB" w:rsidRPr="00DF0BA0" w:rsidRDefault="001C62DB" w:rsidP="004E43E3">
      <w:pPr>
        <w:textAlignment w:val="baseline"/>
        <w:rPr>
          <w:rFonts w:ascii="IFAO-Grec Unicode" w:hAnsi="IFAO-Grec Unicode" w:cs="Segoe UI"/>
        </w:rPr>
      </w:pPr>
      <w:r w:rsidRPr="00DF0BA0">
        <w:rPr>
          <w:rFonts w:ascii="IFAO-Grec Unicode" w:hAnsi="IFAO-Grec Unicode" w:cs="Segoe UI"/>
          <w:lang w:val="fr-FR"/>
        </w:rPr>
        <w:t>&lt;D=.A.fragment&lt;=</w:t>
      </w:r>
      <w:r w:rsidRPr="00DF0BA0">
        <w:rPr>
          <w:rFonts w:ascii="IFAO-Grec Unicode" w:hAnsi="IFAO-Grec Unicode" w:cs="Segoe UI"/>
        </w:rPr>
        <w:t> </w:t>
      </w:r>
    </w:p>
    <w:p w14:paraId="18DF3FAD" w14:textId="12A77572" w:rsidR="001C62DB" w:rsidRPr="00DF0BA0" w:rsidRDefault="001C62DB" w:rsidP="004E43E3">
      <w:pPr>
        <w:textAlignment w:val="baseline"/>
        <w:rPr>
          <w:rFonts w:ascii="IFAO-Grec Unicode" w:hAnsi="IFAO-Grec Unicode" w:cs="Segoe UI"/>
          <w:lang w:val="fr-FR"/>
        </w:rPr>
      </w:pPr>
      <w:r w:rsidRPr="00DF0BA0">
        <w:rPr>
          <w:rFonts w:ascii="IFAO-Grec Unicode" w:hAnsi="IFAO-Grec Unicode" w:cs="Segoe UI"/>
          <w:lang w:val="fr-FR"/>
        </w:rPr>
        <w:t>1. lost.?lin</w:t>
      </w:r>
    </w:p>
    <w:p w14:paraId="4FC2E21C" w14:textId="02127355" w:rsidR="001C62DB" w:rsidRPr="00DF0BA0" w:rsidRDefault="001C62DB" w:rsidP="004E43E3">
      <w:pPr>
        <w:textAlignment w:val="baseline"/>
        <w:rPr>
          <w:rFonts w:ascii="IFAO-Grec Unicode" w:hAnsi="IFAO-Grec Unicode" w:cs="Segoe UI"/>
          <w:lang w:val="fr-FR"/>
        </w:rPr>
      </w:pPr>
      <w:r w:rsidRPr="00DF0BA0">
        <w:rPr>
          <w:rFonts w:ascii="IFAO-Grec Unicode" w:hAnsi="IFAO-Grec Unicode" w:cs="Segoe UI"/>
          <w:lang w:val="fr-FR"/>
        </w:rPr>
        <w:t>----</w:t>
      </w:r>
    </w:p>
    <w:p w14:paraId="624C812B" w14:textId="0E892170" w:rsidR="001C62DB" w:rsidRPr="00DF0BA0" w:rsidRDefault="001C62DB" w:rsidP="004E43E3">
      <w:pPr>
        <w:textAlignment w:val="baseline"/>
        <w:rPr>
          <w:rFonts w:ascii="IFAO-Grec Unicode" w:hAnsi="IFAO-Grec Unicode" w:cs="Segoe UI"/>
          <w:lang w:val="fr-FR"/>
        </w:rPr>
      </w:pPr>
      <w:r w:rsidRPr="00DF0BA0">
        <w:rPr>
          <w:rFonts w:ascii="IFAO-Grec Unicode" w:hAnsi="IFAO-Grec Unicode" w:cs="Segoe UI"/>
          <w:lang w:val="fr-FR"/>
        </w:rPr>
        <w:t>1. </w:t>
      </w:r>
      <w:r w:rsidRPr="00DF0BA0">
        <w:rPr>
          <w:rFonts w:ascii="IFAO-Grec Unicode" w:hAnsi="IFAO-Grec Unicode" w:cs="Segoe UI"/>
        </w:rPr>
        <w:t>τὸ</w:t>
      </w:r>
      <w:r w:rsidRPr="00DF0BA0">
        <w:rPr>
          <w:rFonts w:ascii="IFAO-Grec Unicode" w:hAnsi="IFAO-Grec Unicode" w:cs="Segoe UI"/>
          <w:lang w:val="fr-FR"/>
        </w:rPr>
        <w:t> &lt;#</w:t>
      </w:r>
      <w:r w:rsidRPr="00DF0BA0">
        <w:rPr>
          <w:rFonts w:ascii="IFAO-Grec Unicode" w:hAnsi="IFAO-Grec Unicode" w:cs="Segoe UI"/>
          <w:lang w:val="el-GR"/>
        </w:rPr>
        <w:t>α</w:t>
      </w:r>
      <w:r w:rsidRPr="00DF0BA0">
        <w:rPr>
          <w:rFonts w:ascii="IFAO-Grec Unicode" w:hAnsi="IFAO-Grec Unicode" w:cs="Segoe UI"/>
          <w:lang w:val="fr-FR"/>
        </w:rPr>
        <w:t>̣ '=1/1#&gt; [</w:t>
      </w:r>
      <w:r w:rsidRPr="00DF0BA0">
        <w:rPr>
          <w:rFonts w:ascii="IFAO-Grec Unicode" w:hAnsi="IFAO-Grec Unicode" w:cs="Segoe UI"/>
          <w:lang w:val="el-GR"/>
        </w:rPr>
        <w:t>τῶν</w:t>
      </w:r>
      <w:r w:rsidRPr="00DF0BA0">
        <w:rPr>
          <w:rFonts w:ascii="IFAO-Grec Unicode" w:hAnsi="IFAO-Grec Unicode" w:cs="Segoe UI"/>
          <w:lang w:val="fr-FR"/>
        </w:rPr>
        <w:t> &lt;#</w:t>
      </w:r>
      <w:r w:rsidRPr="00DF0BA0">
        <w:rPr>
          <w:rFonts w:ascii="IFAO-Grec Unicode" w:hAnsi="IFAO-Grec Unicode" w:cs="Segoe UI"/>
          <w:lang w:val="el-GR"/>
        </w:rPr>
        <w:t>β</w:t>
      </w:r>
      <w:r w:rsidRPr="00DF0BA0">
        <w:rPr>
          <w:rFonts w:ascii="IFAO-Grec Unicode" w:hAnsi="IFAO-Grec Unicode" w:cs="Segoe UI"/>
          <w:lang w:val="fr-FR"/>
        </w:rPr>
        <w:t>=2#&gt; &lt;#</w:t>
      </w:r>
      <w:r w:rsidRPr="00DF0BA0">
        <w:rPr>
          <w:rFonts w:ascii="IFAO-Grec Unicode" w:hAnsi="IFAO-Grec Unicode" w:cs="Segoe UI"/>
          <w:lang w:val="el-GR"/>
        </w:rPr>
        <w:t>β</w:t>
      </w:r>
      <w:r w:rsidRPr="00DF0BA0">
        <w:rPr>
          <w:rFonts w:ascii="IFAO-Grec Unicode" w:hAnsi="IFAO-Grec Unicode" w:cs="Segoe UI"/>
          <w:lang w:val="fr-FR"/>
        </w:rPr>
        <w:t>=2#&gt;] </w:t>
      </w:r>
    </w:p>
    <w:p w14:paraId="2C043E0A" w14:textId="3A285E0B" w:rsidR="001C62DB" w:rsidRPr="00DF0BA0" w:rsidRDefault="001C62DB" w:rsidP="004E43E3">
      <w:pPr>
        <w:textAlignment w:val="baseline"/>
        <w:rPr>
          <w:rFonts w:ascii="IFAO-Grec Unicode" w:hAnsi="IFAO-Grec Unicode" w:cs="Segoe UI"/>
          <w:lang w:val="fr-FR"/>
        </w:rPr>
      </w:pPr>
      <w:r w:rsidRPr="00DF0BA0">
        <w:rPr>
          <w:rFonts w:ascii="IFAO-Grec Unicode" w:hAnsi="IFAO-Grec Unicode" w:cs="Segoe UI"/>
          <w:lang w:val="fr-FR"/>
        </w:rPr>
        <w:t>2. </w:t>
      </w:r>
      <w:r w:rsidRPr="00DF0BA0">
        <w:rPr>
          <w:rFonts w:ascii="IFAO-Grec Unicode" w:hAnsi="IFAO-Grec Unicode" w:cs="Segoe UI"/>
        </w:rPr>
        <w:t>τὸ</w:t>
      </w:r>
      <w:r w:rsidRPr="00DF0BA0">
        <w:rPr>
          <w:rFonts w:ascii="IFAO-Grec Unicode" w:hAnsi="IFAO-Grec Unicode" w:cs="Segoe UI"/>
          <w:lang w:val="fr-FR"/>
        </w:rPr>
        <w:t> &lt;#</w:t>
      </w:r>
      <w:r w:rsidR="00B7466B" w:rsidRPr="00DF0BA0">
        <w:rPr>
          <w:rFonts w:ascii="IFAO-Grec Unicode" w:hAnsi="IFAO-Grec Unicode" w:cs="Segoe UI"/>
        </w:rPr>
        <w:t>𐅵</w:t>
      </w:r>
      <w:r w:rsidR="00B7466B" w:rsidRPr="00DF0BA0">
        <w:rPr>
          <w:rFonts w:ascii="IFAO-Grec Unicode" w:hAnsi="IFAO-Grec Unicode" w:cs="Segoe UI"/>
          <w:lang w:val="fr-FR"/>
        </w:rPr>
        <w:t>̣</w:t>
      </w:r>
      <w:r w:rsidRPr="00DF0BA0">
        <w:rPr>
          <w:rFonts w:ascii="IFAO-Grec Unicode" w:hAnsi="IFAO-Grec Unicode" w:cs="Segoe UI"/>
          <w:lang w:val="fr-FR"/>
        </w:rPr>
        <w:t> '=1/2#&gt; [</w:t>
      </w:r>
      <w:r w:rsidRPr="00DF0BA0">
        <w:rPr>
          <w:rFonts w:ascii="IFAO-Grec Unicode" w:hAnsi="IFAO-Grec Unicode" w:cs="Segoe UI"/>
        </w:rPr>
        <w:t>τῶν</w:t>
      </w:r>
      <w:r w:rsidRPr="00DF0BA0">
        <w:rPr>
          <w:rFonts w:ascii="IFAO-Grec Unicode" w:hAnsi="IFAO-Grec Unicode" w:cs="Segoe UI"/>
          <w:lang w:val="fr-FR"/>
        </w:rPr>
        <w:t> &lt;#</w:t>
      </w:r>
      <w:r w:rsidRPr="00DF0BA0">
        <w:rPr>
          <w:rFonts w:ascii="IFAO-Grec Unicode" w:hAnsi="IFAO-Grec Unicode" w:cs="Segoe UI"/>
        </w:rPr>
        <w:t>γ</w:t>
      </w:r>
      <w:r w:rsidRPr="00DF0BA0">
        <w:rPr>
          <w:rFonts w:ascii="IFAO-Grec Unicode" w:hAnsi="IFAO-Grec Unicode" w:cs="Segoe UI"/>
          <w:lang w:val="fr-FR"/>
        </w:rPr>
        <w:t>=3#&gt; &lt;#</w:t>
      </w:r>
      <w:r w:rsidRPr="00DF0BA0">
        <w:rPr>
          <w:rFonts w:ascii="IFAO-Grec Unicode" w:hAnsi="IFAO-Grec Unicode" w:cs="Segoe UI"/>
        </w:rPr>
        <w:t>α</w:t>
      </w:r>
      <w:r w:rsidRPr="00DF0BA0">
        <w:rPr>
          <w:rFonts w:ascii="IFAO-Grec Unicode" w:hAnsi="IFAO-Grec Unicode" w:cs="Segoe UI"/>
          <w:lang w:val="fr-FR"/>
        </w:rPr>
        <w:t>=1#&gt; &lt;#</w:t>
      </w:r>
      <w:r w:rsidRPr="00DF0BA0">
        <w:rPr>
          <w:rFonts w:ascii="IFAO-Grec Unicode" w:hAnsi="IFAO-Grec Unicode" w:cs="Segoe UI"/>
        </w:rPr>
        <w:t>𐅵</w:t>
      </w:r>
      <w:r w:rsidRPr="00DF0BA0">
        <w:rPr>
          <w:rFonts w:ascii="IFAO-Grec Unicode" w:hAnsi="IFAO-Grec Unicode" w:cs="Segoe UI"/>
          <w:lang w:val="fr-FR"/>
        </w:rPr>
        <w:t>=1/2#&gt;] </w:t>
      </w:r>
    </w:p>
    <w:p w14:paraId="39CCE34B" w14:textId="14BED85D"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3.</w:t>
      </w:r>
      <w:r w:rsidRPr="00DF0BA0">
        <w:rPr>
          <w:rFonts w:ascii="IFAO-Grec Unicode" w:hAnsi="IFAO-Grec Unicode" w:cs="Segoe UI"/>
        </w:rPr>
        <w:t> </w:t>
      </w:r>
      <w:r w:rsidRPr="00DF0BA0">
        <w:rPr>
          <w:rFonts w:ascii="IFAO-Grec Unicode" w:hAnsi="IFAO-Grec Unicode" w:cs="Segoe UI"/>
          <w:lang w:val="el-GR"/>
        </w:rPr>
        <w:t>τὸ</w:t>
      </w:r>
      <w:r w:rsidRPr="00DF0BA0">
        <w:rPr>
          <w:rFonts w:ascii="IFAO-Grec Unicode" w:hAnsi="IFAO-Grec Unicode" w:cs="Segoe UI"/>
        </w:rPr>
        <w:t> </w:t>
      </w:r>
      <w:r w:rsidRPr="00DF0BA0">
        <w:rPr>
          <w:rFonts w:ascii="IFAO-Grec Unicode" w:hAnsi="IFAO-Grec Unicode" w:cs="Segoe UI"/>
          <w:lang w:val="el-GR"/>
        </w:rPr>
        <w:t>[&lt;#γ</w:t>
      </w:r>
      <w:r w:rsidRPr="00DF0BA0">
        <w:rPr>
          <w:rFonts w:ascii="IFAO-Grec Unicode" w:hAnsi="IFAO-Grec Unicode" w:cs="Segoe UI"/>
        </w:rPr>
        <w:t> </w:t>
      </w:r>
      <w:r w:rsidRPr="00DF0BA0">
        <w:rPr>
          <w:rFonts w:ascii="IFAO-Grec Unicode" w:hAnsi="IFAO-Grec Unicode" w:cs="Segoe UI"/>
          <w:lang w:val="el-GR"/>
        </w:rPr>
        <w:t>'=1/3#&gt; τῶ]ν [&lt;#δ=4#&gt; &lt;#α=1#&gt; &lt;#γ '=1/3#&gt;]</w:t>
      </w:r>
      <w:r w:rsidRPr="00DF0BA0">
        <w:rPr>
          <w:rFonts w:ascii="IFAO-Grec Unicode" w:hAnsi="IFAO-Grec Unicode" w:cs="Segoe UI"/>
        </w:rPr>
        <w:t> </w:t>
      </w:r>
    </w:p>
    <w:p w14:paraId="0438900A" w14:textId="43421D1A"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4. τὸ</w:t>
      </w:r>
      <w:r w:rsidRPr="00DF0BA0">
        <w:rPr>
          <w:rFonts w:ascii="IFAO-Grec Unicode" w:hAnsi="IFAO-Grec Unicode" w:cs="Segoe UI"/>
        </w:rPr>
        <w:t> </w:t>
      </w:r>
      <w:r w:rsidRPr="00DF0BA0">
        <w:rPr>
          <w:rFonts w:ascii="IFAO-Grec Unicode" w:hAnsi="IFAO-Grec Unicode" w:cs="Segoe UI"/>
          <w:lang w:val="el-GR"/>
        </w:rPr>
        <w:t>&lt;#δ</w:t>
      </w:r>
      <w:r w:rsidRPr="00DF0BA0">
        <w:rPr>
          <w:rFonts w:ascii="IFAO-Grec Unicode" w:hAnsi="IFAO-Grec Unicode" w:cs="Segoe UI"/>
        </w:rPr>
        <w:t> </w:t>
      </w:r>
      <w:r w:rsidRPr="00DF0BA0">
        <w:rPr>
          <w:rFonts w:ascii="IFAO-Grec Unicode" w:hAnsi="IFAO-Grec Unicode" w:cs="Segoe UI"/>
          <w:lang w:val="el-GR"/>
        </w:rPr>
        <w:t>'=1/4#&gt; τῶν [&lt;#ε=5#&gt; &lt;#α=1#&gt; &lt;#δ '=1/4#&gt;]</w:t>
      </w:r>
      <w:r w:rsidRPr="00DF0BA0">
        <w:rPr>
          <w:rFonts w:ascii="IFAO-Grec Unicode" w:hAnsi="IFAO-Grec Unicode" w:cs="Segoe UI"/>
          <w:lang w:val="en-US"/>
        </w:rPr>
        <w:t> </w:t>
      </w:r>
    </w:p>
    <w:p w14:paraId="08FA704E" w14:textId="5A6342BD"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5. τὸ</w:t>
      </w:r>
      <w:r w:rsidRPr="00DF0BA0">
        <w:rPr>
          <w:rFonts w:ascii="IFAO-Grec Unicode" w:hAnsi="IFAO-Grec Unicode" w:cs="Segoe UI"/>
        </w:rPr>
        <w:t> </w:t>
      </w:r>
      <w:r w:rsidRPr="00DF0BA0">
        <w:rPr>
          <w:rFonts w:ascii="IFAO-Grec Unicode" w:hAnsi="IFAO-Grec Unicode" w:cs="Segoe UI"/>
          <w:lang w:val="el-GR"/>
        </w:rPr>
        <w:t>&lt;#ε̣</w:t>
      </w:r>
      <w:r w:rsidRPr="00DF0BA0">
        <w:rPr>
          <w:rFonts w:ascii="IFAO-Grec Unicode" w:hAnsi="IFAO-Grec Unicode" w:cs="Segoe UI"/>
        </w:rPr>
        <w:t> </w:t>
      </w:r>
      <w:r w:rsidRPr="00DF0BA0">
        <w:rPr>
          <w:rFonts w:ascii="IFAO-Grec Unicode" w:hAnsi="IFAO-Grec Unicode" w:cs="Segoe UI"/>
          <w:lang w:val="el-GR"/>
        </w:rPr>
        <w:t>'=1/5#&gt; τῶν̣ [&lt;#ϛ=6#&gt; &lt;#α=1#&gt; &lt;#ε '=1/5#&gt;]</w:t>
      </w:r>
      <w:r w:rsidRPr="00DF0BA0">
        <w:rPr>
          <w:rFonts w:ascii="IFAO-Grec Unicode" w:hAnsi="IFAO-Grec Unicode" w:cs="Segoe UI"/>
          <w:lang w:val="en-US"/>
        </w:rPr>
        <w:t> </w:t>
      </w:r>
    </w:p>
    <w:p w14:paraId="0AB31B4F" w14:textId="57CD912F"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6. τὸ</w:t>
      </w:r>
      <w:r w:rsidRPr="00DF0BA0">
        <w:rPr>
          <w:rFonts w:ascii="IFAO-Grec Unicode" w:hAnsi="IFAO-Grec Unicode" w:cs="Segoe UI"/>
        </w:rPr>
        <w:t> </w:t>
      </w:r>
      <w:r w:rsidRPr="00DF0BA0">
        <w:rPr>
          <w:rFonts w:ascii="IFAO-Grec Unicode" w:hAnsi="IFAO-Grec Unicode" w:cs="Segoe UI"/>
          <w:lang w:val="el-GR"/>
        </w:rPr>
        <w:t>&lt;#ϛ̣</w:t>
      </w:r>
      <w:r w:rsidRPr="00DF0BA0">
        <w:rPr>
          <w:rFonts w:ascii="IFAO-Grec Unicode" w:hAnsi="IFAO-Grec Unicode" w:cs="Segoe UI"/>
        </w:rPr>
        <w:t> </w:t>
      </w:r>
      <w:r w:rsidRPr="00DF0BA0">
        <w:rPr>
          <w:rFonts w:ascii="IFAO-Grec Unicode" w:hAnsi="IFAO-Grec Unicode" w:cs="Segoe UI"/>
          <w:lang w:val="el-GR"/>
        </w:rPr>
        <w:t>'=1/6#&gt; τῶν̣ [&lt;#ζ=7#&gt; &lt;#α=1#&gt; &lt;#ϛ '=1/6#&gt;]</w:t>
      </w:r>
      <w:r w:rsidRPr="00DF0BA0">
        <w:rPr>
          <w:rFonts w:ascii="IFAO-Grec Unicode" w:hAnsi="IFAO-Grec Unicode" w:cs="Segoe UI"/>
          <w:lang w:val="en-US"/>
        </w:rPr>
        <w:t> </w:t>
      </w:r>
    </w:p>
    <w:p w14:paraId="142B574E" w14:textId="2D0433C3"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7. τ̣ὸ̣</w:t>
      </w:r>
      <w:r w:rsidRPr="00DF0BA0">
        <w:rPr>
          <w:rFonts w:ascii="IFAO-Grec Unicode" w:hAnsi="IFAO-Grec Unicode" w:cs="Segoe UI"/>
        </w:rPr>
        <w:t> </w:t>
      </w:r>
      <w:r w:rsidRPr="00DF0BA0">
        <w:rPr>
          <w:rFonts w:ascii="IFAO-Grec Unicode" w:hAnsi="IFAO-Grec Unicode" w:cs="Segoe UI"/>
          <w:lang w:val="el-GR"/>
        </w:rPr>
        <w:t>&lt;#ζ̣</w:t>
      </w:r>
      <w:r w:rsidRPr="00DF0BA0">
        <w:rPr>
          <w:rFonts w:ascii="IFAO-Grec Unicode" w:hAnsi="IFAO-Grec Unicode" w:cs="Segoe UI"/>
        </w:rPr>
        <w:t> </w:t>
      </w:r>
      <w:r w:rsidRPr="00DF0BA0">
        <w:rPr>
          <w:rFonts w:ascii="IFAO-Grec Unicode" w:hAnsi="IFAO-Grec Unicode" w:cs="Segoe UI"/>
          <w:lang w:val="el-GR"/>
        </w:rPr>
        <w:t>'=1/7#&gt; τῶν [&lt;#η=8#&gt; &lt;#α=1#&gt; &lt;#ζ '=1/7#&gt;]</w:t>
      </w:r>
      <w:r w:rsidRPr="00DF0BA0">
        <w:rPr>
          <w:rFonts w:ascii="IFAO-Grec Unicode" w:hAnsi="IFAO-Grec Unicode" w:cs="Segoe UI"/>
          <w:lang w:val="en-US"/>
        </w:rPr>
        <w:t> </w:t>
      </w:r>
    </w:p>
    <w:p w14:paraId="5DC10840" w14:textId="1B6B1349"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8. τὸ</w:t>
      </w:r>
      <w:r w:rsidRPr="00DF0BA0">
        <w:rPr>
          <w:rFonts w:ascii="IFAO-Grec Unicode" w:hAnsi="IFAO-Grec Unicode" w:cs="Segoe UI"/>
        </w:rPr>
        <w:t> </w:t>
      </w:r>
      <w:r w:rsidRPr="00DF0BA0">
        <w:rPr>
          <w:rFonts w:ascii="IFAO-Grec Unicode" w:hAnsi="IFAO-Grec Unicode" w:cs="Segoe UI"/>
          <w:lang w:val="el-GR"/>
        </w:rPr>
        <w:t>&lt;#η</w:t>
      </w:r>
      <w:r w:rsidRPr="00DF0BA0">
        <w:rPr>
          <w:rFonts w:ascii="IFAO-Grec Unicode" w:hAnsi="IFAO-Grec Unicode" w:cs="Segoe UI"/>
        </w:rPr>
        <w:t> </w:t>
      </w:r>
      <w:r w:rsidRPr="00DF0BA0">
        <w:rPr>
          <w:rFonts w:ascii="IFAO-Grec Unicode" w:hAnsi="IFAO-Grec Unicode" w:cs="Segoe UI"/>
          <w:lang w:val="el-GR"/>
        </w:rPr>
        <w:t>'=1/8#&gt; τῶν [&lt;#θ=9#&gt; &lt;#α=1#&gt; &lt;#η '=1/8#&gt;]</w:t>
      </w:r>
      <w:r w:rsidRPr="00DF0BA0">
        <w:rPr>
          <w:rFonts w:ascii="IFAO-Grec Unicode" w:hAnsi="IFAO-Grec Unicode" w:cs="Segoe UI"/>
          <w:lang w:val="en-US"/>
        </w:rPr>
        <w:t> </w:t>
      </w:r>
    </w:p>
    <w:p w14:paraId="516672F0" w14:textId="1654B075"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9. τὸ</w:t>
      </w:r>
      <w:r w:rsidRPr="00DF0BA0">
        <w:rPr>
          <w:rFonts w:ascii="IFAO-Grec Unicode" w:hAnsi="IFAO-Grec Unicode" w:cs="Segoe UI"/>
        </w:rPr>
        <w:t> </w:t>
      </w:r>
      <w:r w:rsidRPr="00DF0BA0">
        <w:rPr>
          <w:rFonts w:ascii="IFAO-Grec Unicode" w:hAnsi="IFAO-Grec Unicode" w:cs="Segoe UI"/>
          <w:lang w:val="el-GR"/>
        </w:rPr>
        <w:t>&lt;#θ</w:t>
      </w:r>
      <w:r w:rsidRPr="00DF0BA0">
        <w:rPr>
          <w:rFonts w:ascii="IFAO-Grec Unicode" w:hAnsi="IFAO-Grec Unicode" w:cs="Segoe UI"/>
        </w:rPr>
        <w:t> </w:t>
      </w:r>
      <w:r w:rsidRPr="00DF0BA0">
        <w:rPr>
          <w:rFonts w:ascii="IFAO-Grec Unicode" w:hAnsi="IFAO-Grec Unicode" w:cs="Segoe UI"/>
          <w:lang w:val="el-GR"/>
        </w:rPr>
        <w:t>'=1/9#&gt; [τ]ῶν̣ [&lt;#ι=10#&gt; &lt;#α=1#&gt; &lt;#θ '=1/9#&gt;]</w:t>
      </w:r>
      <w:r w:rsidRPr="00DF0BA0">
        <w:rPr>
          <w:rFonts w:ascii="IFAO-Grec Unicode" w:hAnsi="IFAO-Grec Unicode" w:cs="Segoe UI"/>
          <w:lang w:val="en-US"/>
        </w:rPr>
        <w:t> </w:t>
      </w:r>
    </w:p>
    <w:p w14:paraId="62544C68" w14:textId="1DFC9F2E"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10. τὸ</w:t>
      </w:r>
      <w:r w:rsidRPr="00DF0BA0">
        <w:rPr>
          <w:rFonts w:ascii="IFAO-Grec Unicode" w:hAnsi="IFAO-Grec Unicode" w:cs="Segoe UI"/>
        </w:rPr>
        <w:t> </w:t>
      </w:r>
      <w:r w:rsidRPr="00DF0BA0">
        <w:rPr>
          <w:rFonts w:ascii="IFAO-Grec Unicode" w:hAnsi="IFAO-Grec Unicode" w:cs="Segoe UI"/>
          <w:lang w:val="el-GR"/>
        </w:rPr>
        <w:t>&lt;#θ̣</w:t>
      </w:r>
      <w:r w:rsidRPr="00DF0BA0">
        <w:rPr>
          <w:rFonts w:ascii="IFAO-Grec Unicode" w:hAnsi="IFAO-Grec Unicode" w:cs="Segoe UI"/>
        </w:rPr>
        <w:t> </w:t>
      </w:r>
      <w:r w:rsidRPr="00DF0BA0">
        <w:rPr>
          <w:rFonts w:ascii="IFAO-Grec Unicode" w:hAnsi="IFAO-Grec Unicode" w:cs="Segoe UI"/>
          <w:lang w:val="el-GR"/>
        </w:rPr>
        <w:t>'=1/9#&gt; τ̣[ῶν] [.?] </w:t>
      </w:r>
    </w:p>
    <w:p w14:paraId="02F9E774" w14:textId="337F1B98"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w:t>
      </w:r>
    </w:p>
    <w:p w14:paraId="57042F36" w14:textId="0D40F104"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11. τὸ</w:t>
      </w:r>
      <w:r w:rsidRPr="00DF0BA0">
        <w:rPr>
          <w:rFonts w:ascii="IFAO-Grec Unicode" w:hAnsi="IFAO-Grec Unicode" w:cs="Segoe UI"/>
        </w:rPr>
        <w:t> </w:t>
      </w:r>
      <w:r w:rsidRPr="00DF0BA0">
        <w:rPr>
          <w:rFonts w:ascii="IFAO-Grec Unicode" w:hAnsi="IFAO-Grec Unicode" w:cs="Segoe UI"/>
          <w:lang w:val="el-GR"/>
        </w:rPr>
        <w:t>&lt;#.1</w:t>
      </w:r>
      <w:r w:rsidRPr="00DF0BA0">
        <w:rPr>
          <w:rFonts w:ascii="IFAO-Grec Unicode" w:hAnsi="IFAO-Grec Unicode" w:cs="Segoe UI"/>
        </w:rPr>
        <w:t> </w:t>
      </w:r>
      <w:r w:rsidRPr="00DF0BA0">
        <w:rPr>
          <w:rFonts w:ascii="IFAO-Grec Unicode" w:hAnsi="IFAO-Grec Unicode" w:cs="Segoe UI"/>
          <w:lang w:val="el-GR"/>
        </w:rPr>
        <w:t>'=#&gt; [.?]</w:t>
      </w:r>
    </w:p>
    <w:p w14:paraId="56940701" w14:textId="103A5C84"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12. τὸ</w:t>
      </w:r>
      <w:r w:rsidRPr="00DF0BA0">
        <w:rPr>
          <w:rFonts w:ascii="IFAO-Grec Unicode" w:hAnsi="IFAO-Grec Unicode" w:cs="Segoe UI"/>
        </w:rPr>
        <w:t> </w:t>
      </w:r>
      <w:r w:rsidRPr="00DF0BA0">
        <w:rPr>
          <w:rFonts w:ascii="IFAO-Grec Unicode" w:hAnsi="IFAO-Grec Unicode" w:cs="Segoe UI"/>
          <w:lang w:val="el-GR"/>
        </w:rPr>
        <w:t>&lt;#</w:t>
      </w:r>
      <w:r w:rsidRPr="00DF0BA0">
        <w:rPr>
          <w:rFonts w:ascii="IFAO-Grec Unicode" w:eastAsia="KadmosU" w:hAnsi="IFAO-Grec Unicode" w:cs="KadmosU"/>
          <w:lang w:val="el-GR"/>
        </w:rPr>
        <w:t>Ϡ̣</w:t>
      </w:r>
      <w:r w:rsidRPr="00DF0BA0">
        <w:rPr>
          <w:rFonts w:ascii="IFAO-Grec Unicode" w:hAnsi="IFAO-Grec Unicode" w:cs="Segoe UI"/>
        </w:rPr>
        <w:t> </w:t>
      </w:r>
      <w:r w:rsidRPr="00DF0BA0">
        <w:rPr>
          <w:rFonts w:ascii="IFAO-Grec Unicode" w:hAnsi="IFAO-Grec Unicode" w:cs="Segoe UI"/>
          <w:lang w:val="el-GR"/>
        </w:rPr>
        <w:t>'=1/900#&gt; [.?]</w:t>
      </w:r>
    </w:p>
    <w:p w14:paraId="07DD89C8" w14:textId="4273DB68"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13. τὸ</w:t>
      </w:r>
      <w:r w:rsidRPr="00DF0BA0">
        <w:rPr>
          <w:rFonts w:ascii="IFAO-Grec Unicode" w:hAnsi="IFAO-Grec Unicode" w:cs="Segoe UI"/>
        </w:rPr>
        <w:t> </w:t>
      </w:r>
      <w:r w:rsidRPr="00DF0BA0">
        <w:rPr>
          <w:rFonts w:ascii="IFAO-Grec Unicode" w:hAnsi="IFAO-Grec Unicode" w:cs="Segoe UI"/>
          <w:lang w:val="el-GR"/>
        </w:rPr>
        <w:t>&lt;#ω</w:t>
      </w:r>
      <w:r w:rsidRPr="00DF0BA0">
        <w:rPr>
          <w:rFonts w:ascii="IFAO-Grec Unicode" w:hAnsi="IFAO-Grec Unicode" w:cs="Segoe UI"/>
        </w:rPr>
        <w:t> </w:t>
      </w:r>
      <w:r w:rsidRPr="00DF0BA0">
        <w:rPr>
          <w:rFonts w:ascii="IFAO-Grec Unicode" w:hAnsi="IFAO-Grec Unicode" w:cs="Segoe UI"/>
          <w:lang w:val="el-GR"/>
        </w:rPr>
        <w:t>'=1/800#&gt; [.?]</w:t>
      </w:r>
    </w:p>
    <w:p w14:paraId="58FB7E05" w14:textId="45EF7E93"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14.</w:t>
      </w:r>
      <w:r w:rsidRPr="00DF0BA0">
        <w:rPr>
          <w:rFonts w:ascii="IFAO-Grec Unicode" w:hAnsi="IFAO-Grec Unicode" w:cs="Segoe UI"/>
        </w:rPr>
        <w:t> </w:t>
      </w:r>
      <w:r w:rsidRPr="00DF0BA0">
        <w:rPr>
          <w:rFonts w:ascii="IFAO-Grec Unicode" w:hAnsi="IFAO-Grec Unicode" w:cs="Segoe UI"/>
          <w:lang w:val="el-GR"/>
        </w:rPr>
        <w:t>τὸ</w:t>
      </w:r>
      <w:r w:rsidRPr="00DF0BA0">
        <w:rPr>
          <w:rFonts w:ascii="IFAO-Grec Unicode" w:hAnsi="IFAO-Grec Unicode" w:cs="Segoe UI"/>
        </w:rPr>
        <w:t> </w:t>
      </w:r>
      <w:r w:rsidRPr="00DF0BA0">
        <w:rPr>
          <w:rFonts w:ascii="IFAO-Grec Unicode" w:hAnsi="IFAO-Grec Unicode" w:cs="Segoe UI"/>
          <w:lang w:val="el-GR"/>
        </w:rPr>
        <w:t>&lt;#ψ̣</w:t>
      </w:r>
      <w:r w:rsidRPr="00DF0BA0">
        <w:rPr>
          <w:rFonts w:ascii="IFAO-Grec Unicode" w:hAnsi="IFAO-Grec Unicode" w:cs="Segoe UI"/>
        </w:rPr>
        <w:t> </w:t>
      </w:r>
      <w:r w:rsidRPr="00DF0BA0">
        <w:rPr>
          <w:rFonts w:ascii="IFAO-Grec Unicode" w:hAnsi="IFAO-Grec Unicode" w:cs="Segoe UI"/>
          <w:lang w:val="el-GR"/>
        </w:rPr>
        <w:t>'=1/700#&gt;</w:t>
      </w:r>
      <w:r w:rsidRPr="00DF0BA0">
        <w:rPr>
          <w:rFonts w:ascii="IFAO-Grec Unicode" w:hAnsi="IFAO-Grec Unicode" w:cs="Segoe UI"/>
        </w:rPr>
        <w:t> </w:t>
      </w:r>
      <w:r w:rsidRPr="00DF0BA0">
        <w:rPr>
          <w:rFonts w:ascii="IFAO-Grec Unicode" w:hAnsi="IFAO-Grec Unicode" w:cs="Segoe UI"/>
          <w:lang w:val="el-GR"/>
        </w:rPr>
        <w:t>[.?]</w:t>
      </w:r>
    </w:p>
    <w:p w14:paraId="731F82C1" w14:textId="1C7FC835"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lang w:val="en-US"/>
        </w:rPr>
        <w:t>15. .3 [.?]</w:t>
      </w:r>
    </w:p>
    <w:p w14:paraId="6D305904" w14:textId="7C40F022"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lang w:val="en-US"/>
        </w:rPr>
        <w:t>15. lost.?lin</w:t>
      </w:r>
    </w:p>
    <w:p w14:paraId="431E60C8" w14:textId="77777777" w:rsidR="001C62DB" w:rsidRPr="00DF0BA0" w:rsidRDefault="001C62DB" w:rsidP="004E43E3">
      <w:pPr>
        <w:textAlignment w:val="baseline"/>
        <w:rPr>
          <w:rFonts w:ascii="IFAO-Grec Unicode" w:hAnsi="IFAO-Grec Unicode" w:cs="Segoe UI"/>
        </w:rPr>
      </w:pPr>
      <w:r w:rsidRPr="00DF0BA0">
        <w:rPr>
          <w:rFonts w:ascii="IFAO-Grec Unicode" w:hAnsi="IFAO-Grec Unicode" w:cs="Segoe UI"/>
        </w:rPr>
        <w:t>=&gt;=D&gt; </w:t>
      </w:r>
    </w:p>
    <w:p w14:paraId="7F739FC2" w14:textId="77777777"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&lt;D=.B.fragment</w:t>
      </w:r>
      <w:r w:rsidRPr="00DF0BA0">
        <w:rPr>
          <w:rFonts w:ascii="IFAO-Grec Unicode" w:hAnsi="IFAO-Grec Unicode" w:cs="Segoe UI"/>
          <w:lang w:val="en-US"/>
        </w:rPr>
        <w:t> </w:t>
      </w:r>
    </w:p>
    <w:p w14:paraId="11C4E425" w14:textId="77777777"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&lt;D=.i.column&lt;=</w:t>
      </w:r>
      <w:r w:rsidRPr="00DF0BA0">
        <w:rPr>
          <w:rFonts w:ascii="IFAO-Grec Unicode" w:hAnsi="IFAO-Grec Unicode" w:cs="Segoe UI"/>
          <w:lang w:val="en-US"/>
        </w:rPr>
        <w:t> </w:t>
      </w:r>
    </w:p>
    <w:p w14:paraId="4107AE95" w14:textId="793649CB" w:rsidR="001C62DB" w:rsidRPr="00DF0BA0" w:rsidRDefault="001C62DB" w:rsidP="004E43E3">
      <w:pPr>
        <w:textAlignment w:val="baseline"/>
        <w:rPr>
          <w:rFonts w:ascii="IFAO-Grec Unicode" w:hAnsi="IFAO-Grec Unicode" w:cs="Segoe UI"/>
        </w:rPr>
      </w:pPr>
      <w:r w:rsidRPr="00DF0BA0">
        <w:rPr>
          <w:rFonts w:ascii="IFAO-Grec Unicode" w:hAnsi="IFAO-Grec Unicode" w:cs="Segoe UI"/>
        </w:rPr>
        <w:t>1. lost.?lin</w:t>
      </w:r>
    </w:p>
    <w:p w14:paraId="49710CEC" w14:textId="3ED234F6"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1. τ̣</w:t>
      </w:r>
      <w:r w:rsidRPr="00DF0BA0">
        <w:rPr>
          <w:rFonts w:ascii="IFAO-Grec Unicode" w:hAnsi="IFAO-Grec Unicode" w:cs="Segoe UI"/>
          <w:lang w:val="en-US"/>
        </w:rPr>
        <w:t>̣</w:t>
      </w:r>
      <w:r w:rsidRPr="00DF0BA0">
        <w:rPr>
          <w:rFonts w:ascii="IFAO-Grec Unicode" w:hAnsi="IFAO-Grec Unicode" w:cs="Segoe UI"/>
        </w:rPr>
        <w:t>ὸ̣ &lt;#μ̣ '=1/40#&gt; τῶ</w:t>
      </w:r>
      <w:r w:rsidRPr="00DF0BA0">
        <w:rPr>
          <w:rFonts w:ascii="IFAO-Grec Unicode" w:hAnsi="IFAO-Grec Unicode" w:cs="Segoe UI"/>
          <w:lang w:val="en-US"/>
        </w:rPr>
        <w:t>̣</w:t>
      </w:r>
      <w:r w:rsidRPr="00DF0BA0">
        <w:rPr>
          <w:rFonts w:ascii="IFAO-Grec Unicode" w:hAnsi="IFAO-Grec Unicode" w:cs="Segoe UI"/>
          <w:lang w:val="el-GR"/>
        </w:rPr>
        <w:t>ν</w:t>
      </w:r>
      <w:r w:rsidRPr="00DF0BA0">
        <w:rPr>
          <w:rFonts w:ascii="IFAO-Grec Unicode" w:hAnsi="IFAO-Grec Unicode" w:cs="Segoe UI"/>
        </w:rPr>
        <w:t> &lt;#ν̣=50#&gt; &lt;#α̣=1#&gt; [&lt;#δ '=1/4#&gt;</w:t>
      </w:r>
      <w:r w:rsidRPr="00DF0BA0">
        <w:rPr>
          <w:rFonts w:ascii="IFAO-Grec Unicode" w:hAnsi="IFAO-Grec Unicode" w:cs="Segoe UI"/>
          <w:lang w:val="en-US"/>
        </w:rPr>
        <w:t>] </w:t>
      </w:r>
    </w:p>
    <w:p w14:paraId="11099D64" w14:textId="2146919E"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2.</w:t>
      </w:r>
      <w:r w:rsidRPr="00DF0BA0">
        <w:rPr>
          <w:rFonts w:ascii="IFAO-Grec Unicode" w:hAnsi="IFAO-Grec Unicode" w:cs="Segoe UI"/>
        </w:rPr>
        <w:t> </w:t>
      </w:r>
      <w:r w:rsidRPr="00DF0BA0">
        <w:rPr>
          <w:rFonts w:ascii="IFAO-Grec Unicode" w:hAnsi="IFAO-Grec Unicode" w:cs="Segoe UI"/>
          <w:lang w:val="el-GR"/>
        </w:rPr>
        <w:t>τὸ</w:t>
      </w:r>
      <w:r w:rsidRPr="00DF0BA0">
        <w:rPr>
          <w:rFonts w:ascii="IFAO-Grec Unicode" w:hAnsi="IFAO-Grec Unicode" w:cs="Segoe UI"/>
        </w:rPr>
        <w:t> </w:t>
      </w:r>
      <w:r w:rsidRPr="00DF0BA0">
        <w:rPr>
          <w:rFonts w:ascii="IFAO-Grec Unicode" w:hAnsi="IFAO-Grec Unicode" w:cs="Segoe UI"/>
          <w:lang w:val="el-GR"/>
        </w:rPr>
        <w:t>&lt;#ν</w:t>
      </w:r>
      <w:r w:rsidRPr="00DF0BA0">
        <w:rPr>
          <w:rFonts w:ascii="IFAO-Grec Unicode" w:hAnsi="IFAO-Grec Unicode" w:cs="Segoe UI"/>
        </w:rPr>
        <w:t> </w:t>
      </w:r>
      <w:r w:rsidRPr="00DF0BA0">
        <w:rPr>
          <w:rFonts w:ascii="IFAO-Grec Unicode" w:hAnsi="IFAO-Grec Unicode" w:cs="Segoe UI"/>
          <w:lang w:val="el-GR"/>
        </w:rPr>
        <w:t>'=1/50#&gt;</w:t>
      </w:r>
      <w:r w:rsidRPr="00DF0BA0">
        <w:rPr>
          <w:rFonts w:ascii="IFAO-Grec Unicode" w:hAnsi="IFAO-Grec Unicode" w:cs="Segoe UI"/>
        </w:rPr>
        <w:t> </w:t>
      </w:r>
      <w:r w:rsidRPr="00DF0BA0">
        <w:rPr>
          <w:rFonts w:ascii="IFAO-Grec Unicode" w:hAnsi="IFAO-Grec Unicode" w:cs="Segoe UI"/>
          <w:lang w:val="el-GR"/>
        </w:rPr>
        <w:t>τῶν</w:t>
      </w:r>
      <w:r w:rsidRPr="00DF0BA0">
        <w:rPr>
          <w:rFonts w:ascii="IFAO-Grec Unicode" w:hAnsi="IFAO-Grec Unicode" w:cs="Segoe UI"/>
        </w:rPr>
        <w:t> </w:t>
      </w:r>
      <w:r w:rsidRPr="00DF0BA0">
        <w:rPr>
          <w:rFonts w:ascii="IFAO-Grec Unicode" w:hAnsi="IFAO-Grec Unicode" w:cs="Segoe UI"/>
          <w:lang w:val="el-GR"/>
        </w:rPr>
        <w:t>&lt;#ξ=60#&gt; &lt;#α=1#&gt; &lt;#ε '=1/5#&gt;</w:t>
      </w:r>
      <w:r w:rsidRPr="00DF0BA0">
        <w:rPr>
          <w:rFonts w:ascii="IFAO-Grec Unicode" w:hAnsi="IFAO-Grec Unicode" w:cs="Segoe UI"/>
          <w:lang w:val="en-US"/>
        </w:rPr>
        <w:t> </w:t>
      </w:r>
    </w:p>
    <w:p w14:paraId="38E7CF22" w14:textId="3BF50925"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3.</w:t>
      </w:r>
      <w:r w:rsidRPr="00DF0BA0">
        <w:rPr>
          <w:rFonts w:ascii="IFAO-Grec Unicode" w:hAnsi="IFAO-Grec Unicode" w:cs="Segoe UI"/>
        </w:rPr>
        <w:t> </w:t>
      </w:r>
      <w:r w:rsidRPr="00DF0BA0">
        <w:rPr>
          <w:rFonts w:ascii="IFAO-Grec Unicode" w:hAnsi="IFAO-Grec Unicode" w:cs="Segoe UI"/>
          <w:lang w:val="el-GR"/>
        </w:rPr>
        <w:t>τὸ</w:t>
      </w:r>
      <w:r w:rsidRPr="00DF0BA0">
        <w:rPr>
          <w:rFonts w:ascii="IFAO-Grec Unicode" w:hAnsi="IFAO-Grec Unicode" w:cs="Segoe UI"/>
        </w:rPr>
        <w:t> </w:t>
      </w:r>
      <w:r w:rsidRPr="00DF0BA0">
        <w:rPr>
          <w:rFonts w:ascii="IFAO-Grec Unicode" w:hAnsi="IFAO-Grec Unicode" w:cs="Segoe UI"/>
          <w:lang w:val="el-GR"/>
        </w:rPr>
        <w:t>&lt;#ξ</w:t>
      </w:r>
      <w:r w:rsidRPr="00DF0BA0">
        <w:rPr>
          <w:rFonts w:ascii="IFAO-Grec Unicode" w:hAnsi="IFAO-Grec Unicode" w:cs="Segoe UI"/>
        </w:rPr>
        <w:t> </w:t>
      </w:r>
      <w:r w:rsidRPr="00DF0BA0">
        <w:rPr>
          <w:rFonts w:ascii="IFAO-Grec Unicode" w:hAnsi="IFAO-Grec Unicode" w:cs="Segoe UI"/>
          <w:lang w:val="el-GR"/>
        </w:rPr>
        <w:t>'=1/60#&gt;</w:t>
      </w:r>
      <w:r w:rsidRPr="00DF0BA0">
        <w:rPr>
          <w:rFonts w:ascii="IFAO-Grec Unicode" w:hAnsi="IFAO-Grec Unicode" w:cs="Segoe UI"/>
        </w:rPr>
        <w:t> </w:t>
      </w:r>
      <w:r w:rsidRPr="00DF0BA0">
        <w:rPr>
          <w:rFonts w:ascii="IFAO-Grec Unicode" w:hAnsi="IFAO-Grec Unicode" w:cs="Segoe UI"/>
          <w:lang w:val="el-GR"/>
        </w:rPr>
        <w:t>τῶν</w:t>
      </w:r>
      <w:r w:rsidRPr="00DF0BA0">
        <w:rPr>
          <w:rFonts w:ascii="IFAO-Grec Unicode" w:hAnsi="IFAO-Grec Unicode" w:cs="Segoe UI"/>
        </w:rPr>
        <w:t> </w:t>
      </w:r>
      <w:r w:rsidRPr="00DF0BA0">
        <w:rPr>
          <w:rFonts w:ascii="IFAO-Grec Unicode" w:hAnsi="IFAO-Grec Unicode" w:cs="Segoe UI"/>
          <w:lang w:val="el-GR"/>
        </w:rPr>
        <w:t>&lt;#ο=70#&gt; &lt;#α=1#&gt; &lt;#ϛ '=1/6#&gt;</w:t>
      </w:r>
      <w:r w:rsidRPr="00DF0BA0">
        <w:rPr>
          <w:rFonts w:ascii="IFAO-Grec Unicode" w:hAnsi="IFAO-Grec Unicode" w:cs="Segoe UI"/>
          <w:lang w:val="en-US"/>
        </w:rPr>
        <w:t> </w:t>
      </w:r>
    </w:p>
    <w:p w14:paraId="300221F8" w14:textId="5E1DDA35"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4.</w:t>
      </w:r>
      <w:r w:rsidRPr="00DF0BA0">
        <w:rPr>
          <w:rFonts w:ascii="IFAO-Grec Unicode" w:hAnsi="IFAO-Grec Unicode" w:cs="Segoe UI"/>
        </w:rPr>
        <w:t> </w:t>
      </w:r>
      <w:r w:rsidRPr="00DF0BA0">
        <w:rPr>
          <w:rFonts w:ascii="IFAO-Grec Unicode" w:hAnsi="IFAO-Grec Unicode" w:cs="Segoe UI"/>
          <w:lang w:val="el-GR"/>
        </w:rPr>
        <w:t>τὸ</w:t>
      </w:r>
      <w:r w:rsidRPr="00DF0BA0">
        <w:rPr>
          <w:rFonts w:ascii="IFAO-Grec Unicode" w:hAnsi="IFAO-Grec Unicode" w:cs="Segoe UI"/>
        </w:rPr>
        <w:t> </w:t>
      </w:r>
      <w:r w:rsidRPr="00DF0BA0">
        <w:rPr>
          <w:rFonts w:ascii="IFAO-Grec Unicode" w:hAnsi="IFAO-Grec Unicode" w:cs="Segoe UI"/>
          <w:lang w:val="el-GR"/>
        </w:rPr>
        <w:t>&lt;#ο '=1/70#&gt;</w:t>
      </w:r>
      <w:r w:rsidRPr="00DF0BA0">
        <w:rPr>
          <w:rFonts w:ascii="IFAO-Grec Unicode" w:hAnsi="IFAO-Grec Unicode" w:cs="Segoe UI"/>
        </w:rPr>
        <w:t> </w:t>
      </w:r>
      <w:r w:rsidRPr="00DF0BA0">
        <w:rPr>
          <w:rFonts w:ascii="IFAO-Grec Unicode" w:hAnsi="IFAO-Grec Unicode" w:cs="Segoe UI"/>
          <w:lang w:val="el-GR"/>
        </w:rPr>
        <w:t>τῶν</w:t>
      </w:r>
      <w:r w:rsidRPr="00DF0BA0">
        <w:rPr>
          <w:rFonts w:ascii="IFAO-Grec Unicode" w:hAnsi="IFAO-Grec Unicode" w:cs="Segoe UI"/>
        </w:rPr>
        <w:t> </w:t>
      </w:r>
      <w:r w:rsidRPr="00DF0BA0">
        <w:rPr>
          <w:rFonts w:ascii="IFAO-Grec Unicode" w:hAnsi="IFAO-Grec Unicode" w:cs="Segoe UI"/>
          <w:lang w:val="el-GR"/>
        </w:rPr>
        <w:t>&lt;#π=80#&gt; &lt;#α=1#&gt; &lt;#ζ '=1/7#&gt;</w:t>
      </w:r>
      <w:r w:rsidRPr="00DF0BA0">
        <w:rPr>
          <w:rFonts w:ascii="IFAO-Grec Unicode" w:hAnsi="IFAO-Grec Unicode" w:cs="Segoe UI"/>
          <w:lang w:val="en-US"/>
        </w:rPr>
        <w:t> </w:t>
      </w:r>
    </w:p>
    <w:p w14:paraId="5CDE0008" w14:textId="1D0594B0"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5.</w:t>
      </w:r>
      <w:r w:rsidRPr="00DF0BA0">
        <w:rPr>
          <w:rFonts w:ascii="IFAO-Grec Unicode" w:hAnsi="IFAO-Grec Unicode" w:cs="Segoe UI"/>
        </w:rPr>
        <w:t> </w:t>
      </w:r>
      <w:r w:rsidRPr="00DF0BA0">
        <w:rPr>
          <w:rFonts w:ascii="IFAO-Grec Unicode" w:hAnsi="IFAO-Grec Unicode" w:cs="Segoe UI"/>
          <w:lang w:val="el-GR"/>
        </w:rPr>
        <w:t>τὸ</w:t>
      </w:r>
      <w:r w:rsidRPr="00DF0BA0">
        <w:rPr>
          <w:rFonts w:ascii="IFAO-Grec Unicode" w:hAnsi="IFAO-Grec Unicode" w:cs="Segoe UI"/>
        </w:rPr>
        <w:t> </w:t>
      </w:r>
      <w:r w:rsidRPr="00DF0BA0">
        <w:rPr>
          <w:rFonts w:ascii="IFAO-Grec Unicode" w:hAnsi="IFAO-Grec Unicode" w:cs="Segoe UI"/>
          <w:lang w:val="el-GR"/>
        </w:rPr>
        <w:t>&lt;#π '=1/80#&gt;</w:t>
      </w:r>
      <w:r w:rsidRPr="00DF0BA0">
        <w:rPr>
          <w:rFonts w:ascii="IFAO-Grec Unicode" w:hAnsi="IFAO-Grec Unicode" w:cs="Segoe UI"/>
        </w:rPr>
        <w:t> </w:t>
      </w:r>
      <w:r w:rsidRPr="00DF0BA0">
        <w:rPr>
          <w:rFonts w:ascii="IFAO-Grec Unicode" w:hAnsi="IFAO-Grec Unicode" w:cs="Segoe UI"/>
          <w:lang w:val="el-GR"/>
        </w:rPr>
        <w:t>τῶν</w:t>
      </w:r>
      <w:r w:rsidRPr="00DF0BA0">
        <w:rPr>
          <w:rFonts w:ascii="IFAO-Grec Unicode" w:hAnsi="IFAO-Grec Unicode" w:cs="Segoe UI"/>
        </w:rPr>
        <w:t> </w:t>
      </w:r>
      <w:r w:rsidRPr="00DF0BA0">
        <w:rPr>
          <w:rFonts w:ascii="IFAO-Grec Unicode" w:hAnsi="IFAO-Grec Unicode" w:cs="Segoe UI"/>
          <w:lang w:val="el-GR"/>
        </w:rPr>
        <w:t>&lt;#ϙ=90#&gt; &lt;#α=1#&gt; &lt;#η '=1/8#&gt;</w:t>
      </w:r>
      <w:r w:rsidRPr="00DF0BA0">
        <w:rPr>
          <w:rFonts w:ascii="IFAO-Grec Unicode" w:hAnsi="IFAO-Grec Unicode" w:cs="Segoe UI"/>
          <w:lang w:val="en-US"/>
        </w:rPr>
        <w:t> </w:t>
      </w:r>
    </w:p>
    <w:p w14:paraId="4BB4240C" w14:textId="188773A6"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6.</w:t>
      </w:r>
      <w:r w:rsidRPr="00DF0BA0">
        <w:rPr>
          <w:rFonts w:ascii="IFAO-Grec Unicode" w:hAnsi="IFAO-Grec Unicode" w:cs="Segoe UI"/>
        </w:rPr>
        <w:t> </w:t>
      </w:r>
      <w:r w:rsidRPr="00DF0BA0">
        <w:rPr>
          <w:rFonts w:ascii="IFAO-Grec Unicode" w:hAnsi="IFAO-Grec Unicode" w:cs="Segoe UI"/>
          <w:lang w:val="el-GR"/>
        </w:rPr>
        <w:t>τὸ</w:t>
      </w:r>
      <w:r w:rsidRPr="00DF0BA0">
        <w:rPr>
          <w:rFonts w:ascii="IFAO-Grec Unicode" w:hAnsi="IFAO-Grec Unicode" w:cs="Segoe UI"/>
        </w:rPr>
        <w:t> </w:t>
      </w:r>
      <w:r w:rsidRPr="00DF0BA0">
        <w:rPr>
          <w:rFonts w:ascii="IFAO-Grec Unicode" w:hAnsi="IFAO-Grec Unicode" w:cs="Segoe UI"/>
          <w:lang w:val="el-GR"/>
        </w:rPr>
        <w:t>&lt;#ϙ</w:t>
      </w:r>
      <w:r w:rsidRPr="00DF0BA0">
        <w:rPr>
          <w:rFonts w:ascii="IFAO-Grec Unicode" w:hAnsi="IFAO-Grec Unicode" w:cs="Segoe UI"/>
        </w:rPr>
        <w:t> </w:t>
      </w:r>
      <w:r w:rsidRPr="00DF0BA0">
        <w:rPr>
          <w:rFonts w:ascii="IFAO-Grec Unicode" w:hAnsi="IFAO-Grec Unicode" w:cs="Segoe UI"/>
          <w:lang w:val="el-GR"/>
        </w:rPr>
        <w:t>'=1/90#&gt;</w:t>
      </w:r>
      <w:r w:rsidRPr="00DF0BA0">
        <w:rPr>
          <w:rFonts w:ascii="IFAO-Grec Unicode" w:hAnsi="IFAO-Grec Unicode" w:cs="Segoe UI"/>
        </w:rPr>
        <w:t> </w:t>
      </w:r>
      <w:r w:rsidRPr="00DF0BA0">
        <w:rPr>
          <w:rFonts w:ascii="IFAO-Grec Unicode" w:hAnsi="IFAO-Grec Unicode" w:cs="Segoe UI"/>
          <w:lang w:val="el-GR"/>
        </w:rPr>
        <w:t>τῶν</w:t>
      </w:r>
      <w:r w:rsidRPr="00DF0BA0">
        <w:rPr>
          <w:rFonts w:ascii="IFAO-Grec Unicode" w:hAnsi="IFAO-Grec Unicode" w:cs="Segoe UI"/>
        </w:rPr>
        <w:t> </w:t>
      </w:r>
      <w:r w:rsidRPr="00DF0BA0">
        <w:rPr>
          <w:rFonts w:ascii="IFAO-Grec Unicode" w:hAnsi="IFAO-Grec Unicode" w:cs="Segoe UI"/>
          <w:lang w:val="el-GR"/>
        </w:rPr>
        <w:t>&lt;#ρ=100#&gt; &lt;#α=1#&gt; &lt;#θ '=1/9#&gt;</w:t>
      </w:r>
      <w:r w:rsidRPr="00DF0BA0">
        <w:rPr>
          <w:rFonts w:ascii="IFAO-Grec Unicode" w:hAnsi="IFAO-Grec Unicode" w:cs="Segoe UI"/>
          <w:lang w:val="en-US"/>
        </w:rPr>
        <w:t> </w:t>
      </w:r>
    </w:p>
    <w:p w14:paraId="58D7C4D6" w14:textId="0EAE1C55" w:rsidR="001C62DB" w:rsidRPr="00DF0BA0" w:rsidRDefault="001C62DB" w:rsidP="004E43E3">
      <w:pPr>
        <w:rPr>
          <w:rFonts w:ascii="IFAO-Grec Unicode" w:hAnsi="IFAO-Grec Unicode"/>
          <w:lang w:val="el-GR"/>
        </w:rPr>
      </w:pPr>
      <w:r w:rsidRPr="00DF0BA0">
        <w:rPr>
          <w:rFonts w:ascii="IFAO-Grec Unicode" w:hAnsi="IFAO-Grec Unicode" w:cs="Segoe UI"/>
          <w:lang w:val="el-GR"/>
        </w:rPr>
        <w:t>7.</w:t>
      </w:r>
      <w:r w:rsidRPr="00DF0BA0">
        <w:rPr>
          <w:rFonts w:ascii="IFAO-Grec Unicode" w:hAnsi="IFAO-Grec Unicode" w:cs="Segoe UI"/>
        </w:rPr>
        <w:t> </w:t>
      </w:r>
      <w:r w:rsidRPr="00DF0BA0">
        <w:rPr>
          <w:rFonts w:ascii="IFAO-Grec Unicode" w:hAnsi="IFAO-Grec Unicode" w:cs="Segoe UI"/>
          <w:lang w:val="el-GR"/>
        </w:rPr>
        <w:t>τ̣ὸ̣</w:t>
      </w:r>
      <w:r w:rsidRPr="00DF0BA0">
        <w:rPr>
          <w:rFonts w:ascii="IFAO-Grec Unicode" w:hAnsi="IFAO-Grec Unicode" w:cs="Segoe UI"/>
        </w:rPr>
        <w:t> </w:t>
      </w:r>
      <w:r w:rsidRPr="00DF0BA0">
        <w:rPr>
          <w:rFonts w:ascii="IFAO-Grec Unicode" w:hAnsi="IFAO-Grec Unicode" w:cs="Segoe UI"/>
          <w:lang w:val="el-GR"/>
        </w:rPr>
        <w:t>&lt;#</w:t>
      </w:r>
      <w:r w:rsidR="00FF3D6B" w:rsidRPr="00DF0BA0">
        <w:rPr>
          <w:rFonts w:ascii="IFAO-Grec Unicode" w:hAnsi="IFAO-Grec Unicode" w:cs="Segoe UI"/>
          <w:lang w:val="el-GR"/>
        </w:rPr>
        <w:t>ρ</w:t>
      </w:r>
      <w:r w:rsidRPr="00DF0BA0">
        <w:rPr>
          <w:rFonts w:ascii="IFAO-Grec Unicode" w:hAnsi="IFAO-Grec Unicode" w:cs="Segoe UI"/>
          <w:lang w:val="el-GR"/>
        </w:rPr>
        <w:t xml:space="preserve"> '=</w:t>
      </w:r>
      <w:r w:rsidR="00FF3D6B" w:rsidRPr="00DF0BA0">
        <w:rPr>
          <w:rFonts w:ascii="IFAO-Grec Unicode" w:hAnsi="IFAO-Grec Unicode" w:cs="Segoe UI"/>
          <w:lang w:val="el-GR"/>
        </w:rPr>
        <w:t>1/100</w:t>
      </w:r>
      <w:r w:rsidRPr="00DF0BA0">
        <w:rPr>
          <w:rFonts w:ascii="IFAO-Grec Unicode" w:hAnsi="IFAO-Grec Unicode" w:cs="Segoe UI"/>
          <w:lang w:val="el-GR"/>
        </w:rPr>
        <w:t>#&gt;</w:t>
      </w:r>
      <w:r w:rsidRPr="00DF0BA0">
        <w:rPr>
          <w:rFonts w:ascii="IFAO-Grec Unicode" w:hAnsi="IFAO-Grec Unicode" w:cs="Segoe UI"/>
        </w:rPr>
        <w:t> </w:t>
      </w:r>
      <w:r w:rsidRPr="00DF0BA0">
        <w:rPr>
          <w:rFonts w:ascii="IFAO-Grec Unicode" w:hAnsi="IFAO-Grec Unicode" w:cs="Segoe UI"/>
          <w:lang w:val="el-GR"/>
        </w:rPr>
        <w:t>τῶν̣</w:t>
      </w:r>
      <w:r w:rsidRPr="00DF0BA0">
        <w:rPr>
          <w:rFonts w:ascii="IFAO-Grec Unicode" w:hAnsi="IFAO-Grec Unicode" w:cs="Segoe UI"/>
        </w:rPr>
        <w:t> </w:t>
      </w:r>
      <w:r w:rsidRPr="00DF0BA0">
        <w:rPr>
          <w:rFonts w:ascii="IFAO-Grec Unicode" w:hAnsi="IFAO-Grec Unicode" w:cs="Segoe UI"/>
          <w:lang w:val="el-GR"/>
        </w:rPr>
        <w:t>&lt;#.1=#&gt; &lt;</w:t>
      </w:r>
      <w:r w:rsidRPr="00DF0BA0">
        <w:rPr>
          <w:rFonts w:ascii="IFAO-Grec Unicode" w:hAnsi="IFAO-Grec Unicode"/>
          <w:lang w:val="el-GR"/>
        </w:rPr>
        <w:t>#¯α̣¯</w:t>
      </w:r>
      <w:r w:rsidRPr="00DF0BA0">
        <w:rPr>
          <w:rFonts w:ascii="IFAO-Grec Unicode" w:hAnsi="IFAO-Grec Unicode" w:cs="Segoe UI"/>
          <w:lang w:val="el-GR"/>
        </w:rPr>
        <w:t>=1#&gt; .1</w:t>
      </w:r>
    </w:p>
    <w:p w14:paraId="43CF7A67" w14:textId="1CAA957F"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w:t>
      </w:r>
    </w:p>
    <w:p w14:paraId="68A735D5" w14:textId="77777777"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=&gt;=</w:t>
      </w:r>
      <w:r w:rsidRPr="00DF0BA0">
        <w:rPr>
          <w:rFonts w:ascii="IFAO-Grec Unicode" w:hAnsi="IFAO-Grec Unicode" w:cs="Segoe UI"/>
        </w:rPr>
        <w:t>D</w:t>
      </w:r>
      <w:r w:rsidRPr="00DF0BA0">
        <w:rPr>
          <w:rFonts w:ascii="IFAO-Grec Unicode" w:hAnsi="IFAO-Grec Unicode" w:cs="Segoe UI"/>
          <w:lang w:val="el-GR"/>
        </w:rPr>
        <w:t>&gt;</w:t>
      </w:r>
      <w:r w:rsidRPr="00DF0BA0">
        <w:rPr>
          <w:rFonts w:ascii="IFAO-Grec Unicode" w:hAnsi="IFAO-Grec Unicode" w:cs="Segoe UI"/>
          <w:lang w:val="en-US"/>
        </w:rPr>
        <w:t> </w:t>
      </w:r>
    </w:p>
    <w:p w14:paraId="71C92263" w14:textId="77777777"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&lt;</w:t>
      </w:r>
      <w:r w:rsidRPr="00DF0BA0">
        <w:rPr>
          <w:rFonts w:ascii="IFAO-Grec Unicode" w:hAnsi="IFAO-Grec Unicode" w:cs="Segoe UI"/>
        </w:rPr>
        <w:t>D</w:t>
      </w:r>
      <w:r w:rsidRPr="00DF0BA0">
        <w:rPr>
          <w:rFonts w:ascii="IFAO-Grec Unicode" w:hAnsi="IFAO-Grec Unicode" w:cs="Segoe UI"/>
          <w:lang w:val="el-GR"/>
        </w:rPr>
        <w:t>=.</w:t>
      </w:r>
      <w:r w:rsidRPr="00DF0BA0">
        <w:rPr>
          <w:rFonts w:ascii="IFAO-Grec Unicode" w:hAnsi="IFAO-Grec Unicode" w:cs="Segoe UI"/>
        </w:rPr>
        <w:t>ii</w:t>
      </w:r>
      <w:r w:rsidRPr="00DF0BA0">
        <w:rPr>
          <w:rFonts w:ascii="IFAO-Grec Unicode" w:hAnsi="IFAO-Grec Unicode" w:cs="Segoe UI"/>
          <w:lang w:val="el-GR"/>
        </w:rPr>
        <w:t>.</w:t>
      </w:r>
      <w:r w:rsidRPr="00DF0BA0">
        <w:rPr>
          <w:rFonts w:ascii="IFAO-Grec Unicode" w:hAnsi="IFAO-Grec Unicode" w:cs="Segoe UI"/>
        </w:rPr>
        <w:t>column</w:t>
      </w:r>
      <w:r w:rsidRPr="00DF0BA0">
        <w:rPr>
          <w:rFonts w:ascii="IFAO-Grec Unicode" w:hAnsi="IFAO-Grec Unicode" w:cs="Segoe UI"/>
          <w:lang w:val="el-GR"/>
        </w:rPr>
        <w:t>&lt;=</w:t>
      </w:r>
      <w:r w:rsidRPr="00DF0BA0">
        <w:rPr>
          <w:rFonts w:ascii="IFAO-Grec Unicode" w:hAnsi="IFAO-Grec Unicode" w:cs="Segoe UI"/>
          <w:lang w:val="en-US"/>
        </w:rPr>
        <w:t> </w:t>
      </w:r>
    </w:p>
    <w:p w14:paraId="76517B85" w14:textId="50EF98DF" w:rsidR="001C62DB" w:rsidRPr="00DF0BA0" w:rsidRDefault="001C62DB" w:rsidP="004E43E3">
      <w:pPr>
        <w:textAlignment w:val="baseline"/>
        <w:rPr>
          <w:rFonts w:ascii="IFAO-Grec Unicode" w:hAnsi="IFAO-Grec Unicode" w:cs="Segoe UI"/>
        </w:rPr>
      </w:pPr>
      <w:r w:rsidRPr="00DF0BA0">
        <w:rPr>
          <w:rFonts w:ascii="IFAO-Grec Unicode" w:hAnsi="IFAO-Grec Unicode" w:cs="Segoe UI"/>
        </w:rPr>
        <w:t>1. lost.?lin</w:t>
      </w:r>
    </w:p>
    <w:p w14:paraId="68B4EC45" w14:textId="2B9C958E"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1. </w:t>
      </w:r>
      <w:r w:rsidR="00792774" w:rsidRPr="00DF0BA0">
        <w:rPr>
          <w:rFonts w:ascii="IFAO-Grec Unicode" w:hAnsi="IFAO-Grec Unicode" w:cs="Segoe UI"/>
        </w:rPr>
        <w:t>[.?]</w:t>
      </w:r>
      <w:r w:rsidR="00792774" w:rsidRPr="00DF0BA0">
        <w:rPr>
          <w:rFonts w:ascii="IFAO-Grec Unicode" w:hAnsi="IFAO-Grec Unicode" w:cs="Segoe UI"/>
          <w:lang w:val="el-GR"/>
        </w:rPr>
        <w:t>ο</w:t>
      </w:r>
      <w:r w:rsidR="00792774" w:rsidRPr="00DF0BA0">
        <w:rPr>
          <w:rFonts w:ascii="IFAO-Grec Unicode" w:hAnsi="IFAO-Grec Unicode" w:cs="Segoe UI"/>
        </w:rPr>
        <w:t>̣.4</w:t>
      </w:r>
    </w:p>
    <w:p w14:paraId="4B6BC59B" w14:textId="15345253"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lang w:val="en-US"/>
        </w:rPr>
        <w:t>2</w:t>
      </w:r>
      <w:r w:rsidRPr="00DF0BA0">
        <w:rPr>
          <w:rFonts w:ascii="IFAO-Grec Unicode" w:hAnsi="IFAO-Grec Unicode" w:cs="Segoe UI"/>
        </w:rPr>
        <w:t>. </w:t>
      </w:r>
      <w:r w:rsidR="00302BB7" w:rsidRPr="00DF0BA0">
        <w:rPr>
          <w:rFonts w:ascii="IFAO-Grec Unicode" w:hAnsi="IFAO-Grec Unicode" w:cs="Segoe UI"/>
        </w:rPr>
        <w:t>[.?]</w:t>
      </w:r>
      <w:r w:rsidR="000D0F13" w:rsidRPr="00DF0BA0">
        <w:rPr>
          <w:rFonts w:ascii="IFAO-Grec Unicode" w:hAnsi="IFAO-Grec Unicode" w:cs="Segoe UI"/>
        </w:rPr>
        <w:t>.1&lt;#𐅵=1/2#&gt;</w:t>
      </w:r>
      <w:r w:rsidR="00D2616E" w:rsidRPr="00DF0BA0">
        <w:rPr>
          <w:rFonts w:ascii="IFAO-Grec Unicode" w:hAnsi="IFAO-Grec Unicode" w:cs="Segoe UI"/>
        </w:rPr>
        <w:t xml:space="preserve"> &lt;#γ </w:t>
      </w:r>
      <w:r w:rsidR="00D2616E" w:rsidRPr="00DF0BA0">
        <w:rPr>
          <w:rFonts w:ascii="IFAO-Grec Unicode" w:hAnsi="IFAO-Grec Unicode" w:cs="Segoe UI"/>
          <w:lang w:val="en-US"/>
        </w:rPr>
        <w:t>'</w:t>
      </w:r>
      <w:r w:rsidR="00D2616E" w:rsidRPr="00DF0BA0">
        <w:rPr>
          <w:rFonts w:ascii="IFAO-Grec Unicode" w:hAnsi="IFAO-Grec Unicode" w:cs="Segoe UI"/>
        </w:rPr>
        <w:t>=1/3#&gt; &lt;#</w:t>
      </w:r>
      <w:r w:rsidR="00D2616E" w:rsidRPr="00DF0BA0">
        <w:rPr>
          <w:rFonts w:ascii="IFAO-Grec Unicode" w:hAnsi="IFAO-Grec Unicode" w:cs="Segoe UI"/>
          <w:lang w:val="el-GR"/>
        </w:rPr>
        <w:t>κ</w:t>
      </w:r>
      <w:r w:rsidR="00D2616E" w:rsidRPr="00DF0BA0">
        <w:rPr>
          <w:rFonts w:ascii="IFAO-Grec Unicode" w:hAnsi="IFAO-Grec Unicode" w:cs="Segoe UI"/>
        </w:rPr>
        <w:t xml:space="preserve"> '=1/</w:t>
      </w:r>
      <w:r w:rsidR="00D2616E" w:rsidRPr="00DF0BA0">
        <w:rPr>
          <w:rFonts w:ascii="IFAO-Grec Unicode" w:hAnsi="IFAO-Grec Unicode" w:cs="Segoe UI"/>
          <w:lang w:val="en-US"/>
        </w:rPr>
        <w:t>2</w:t>
      </w:r>
      <w:r w:rsidR="00D2616E" w:rsidRPr="00DF0BA0">
        <w:rPr>
          <w:rFonts w:ascii="IFAO-Grec Unicode" w:hAnsi="IFAO-Grec Unicode" w:cs="Segoe UI"/>
        </w:rPr>
        <w:t>0#&gt;[.?]</w:t>
      </w:r>
    </w:p>
    <w:p w14:paraId="0088B2B7" w14:textId="09A8221C"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lang w:val="en-US"/>
        </w:rPr>
        <w:t>3</w:t>
      </w:r>
      <w:r w:rsidRPr="00DF0BA0">
        <w:rPr>
          <w:rFonts w:ascii="IFAO-Grec Unicode" w:hAnsi="IFAO-Grec Unicode" w:cs="Segoe UI"/>
        </w:rPr>
        <w:t>. </w:t>
      </w:r>
      <w:r w:rsidR="00302BB7" w:rsidRPr="00DF0BA0">
        <w:rPr>
          <w:rFonts w:ascii="IFAO-Grec Unicode" w:hAnsi="IFAO-Grec Unicode" w:cs="Segoe UI"/>
        </w:rPr>
        <w:t>[.?]</w:t>
      </w:r>
      <w:r w:rsidR="000D0F13" w:rsidRPr="00DF0BA0">
        <w:rPr>
          <w:rFonts w:ascii="IFAO-Grec Unicode" w:hAnsi="IFAO-Grec Unicode" w:cs="Segoe UI"/>
        </w:rPr>
        <w:t>.1&lt;#𐅵=1/2#&gt;</w:t>
      </w:r>
      <w:r w:rsidR="00D2616E" w:rsidRPr="00DF0BA0">
        <w:rPr>
          <w:rFonts w:ascii="IFAO-Grec Unicode" w:hAnsi="IFAO-Grec Unicode" w:cs="Segoe UI"/>
        </w:rPr>
        <w:t xml:space="preserve"> &lt;#γ</w:t>
      </w:r>
      <w:r w:rsidR="00D2616E" w:rsidRPr="00DF0BA0">
        <w:rPr>
          <w:rFonts w:ascii="IFAO-Grec Unicode" w:hAnsi="IFAO-Grec Unicode" w:cs="Segoe UI"/>
          <w:lang w:val="en-US"/>
        </w:rPr>
        <w:t>̣</w:t>
      </w:r>
      <w:r w:rsidR="00D2616E" w:rsidRPr="00DF0BA0">
        <w:rPr>
          <w:rFonts w:ascii="IFAO-Grec Unicode" w:hAnsi="IFAO-Grec Unicode" w:cs="Segoe UI"/>
        </w:rPr>
        <w:t> </w:t>
      </w:r>
      <w:r w:rsidR="00D2616E" w:rsidRPr="00DF0BA0">
        <w:rPr>
          <w:rFonts w:ascii="IFAO-Grec Unicode" w:hAnsi="IFAO-Grec Unicode" w:cs="Segoe UI"/>
          <w:lang w:val="en-US"/>
        </w:rPr>
        <w:t>'</w:t>
      </w:r>
      <w:r w:rsidR="00D2616E" w:rsidRPr="00DF0BA0">
        <w:rPr>
          <w:rFonts w:ascii="IFAO-Grec Unicode" w:hAnsi="IFAO-Grec Unicode" w:cs="Segoe UI"/>
        </w:rPr>
        <w:t>=1/3#&gt;</w:t>
      </w:r>
      <w:r w:rsidR="00F96467" w:rsidRPr="00DF0BA0">
        <w:rPr>
          <w:rFonts w:ascii="IFAO-Grec Unicode" w:hAnsi="IFAO-Grec Unicode" w:cs="Segoe UI"/>
        </w:rPr>
        <w:t xml:space="preserve"> &lt;#</w:t>
      </w:r>
      <w:r w:rsidR="00F96467" w:rsidRPr="00DF0BA0">
        <w:rPr>
          <w:rFonts w:ascii="IFAO-Grec Unicode" w:hAnsi="IFAO-Grec Unicode" w:cs="Segoe UI"/>
          <w:lang w:val="el-GR"/>
        </w:rPr>
        <w:t>κ</w:t>
      </w:r>
      <w:r w:rsidR="00F96467" w:rsidRPr="00DF0BA0">
        <w:rPr>
          <w:rFonts w:ascii="IFAO-Grec Unicode" w:hAnsi="IFAO-Grec Unicode" w:cs="Segoe UI"/>
          <w:lang w:val="en-US"/>
        </w:rPr>
        <w:t>̣</w:t>
      </w:r>
      <w:r w:rsidR="00F96467" w:rsidRPr="00DF0BA0">
        <w:rPr>
          <w:rFonts w:ascii="IFAO-Grec Unicode" w:hAnsi="IFAO-Grec Unicode" w:cs="Segoe UI"/>
        </w:rPr>
        <w:t xml:space="preserve"> '=1/</w:t>
      </w:r>
      <w:r w:rsidR="00F96467" w:rsidRPr="00DF0BA0">
        <w:rPr>
          <w:rFonts w:ascii="IFAO-Grec Unicode" w:hAnsi="IFAO-Grec Unicode" w:cs="Segoe UI"/>
          <w:lang w:val="en-US"/>
        </w:rPr>
        <w:t>2</w:t>
      </w:r>
      <w:r w:rsidR="00F96467" w:rsidRPr="00DF0BA0">
        <w:rPr>
          <w:rFonts w:ascii="IFAO-Grec Unicode" w:hAnsi="IFAO-Grec Unicode" w:cs="Segoe UI"/>
        </w:rPr>
        <w:t xml:space="preserve">0#&gt; </w:t>
      </w:r>
      <w:r w:rsidR="00D2616E" w:rsidRPr="00DF0BA0">
        <w:rPr>
          <w:rFonts w:ascii="IFAO-Grec Unicode" w:hAnsi="IFAO-Grec Unicode" w:cs="Segoe UI"/>
        </w:rPr>
        <w:t>[.?]</w:t>
      </w:r>
    </w:p>
    <w:p w14:paraId="173CBD12" w14:textId="744C1155"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lang w:val="en-US"/>
        </w:rPr>
        <w:t>4</w:t>
      </w:r>
      <w:r w:rsidRPr="00DF0BA0">
        <w:rPr>
          <w:rFonts w:ascii="IFAO-Grec Unicode" w:hAnsi="IFAO-Grec Unicode" w:cs="Segoe UI"/>
        </w:rPr>
        <w:t xml:space="preserve">. </w:t>
      </w:r>
      <w:r w:rsidR="00302BB7" w:rsidRPr="00DF0BA0">
        <w:rPr>
          <w:rFonts w:ascii="IFAO-Grec Unicode" w:hAnsi="IFAO-Grec Unicode" w:cs="Segoe UI"/>
        </w:rPr>
        <w:t>[.?]</w:t>
      </w:r>
      <w:r w:rsidR="000D0F13" w:rsidRPr="00DF0BA0">
        <w:rPr>
          <w:rFonts w:ascii="IFAO-Grec Unicode" w:hAnsi="IFAO-Grec Unicode" w:cs="Segoe UI"/>
        </w:rPr>
        <w:t xml:space="preserve">&lt;#𐅵=1/2#&gt; </w:t>
      </w:r>
      <w:r w:rsidR="00D2616E" w:rsidRPr="00DF0BA0">
        <w:rPr>
          <w:rFonts w:ascii="IFAO-Grec Unicode" w:hAnsi="IFAO-Grec Unicode" w:cs="Segoe UI"/>
        </w:rPr>
        <w:t>&lt;#γ </w:t>
      </w:r>
      <w:r w:rsidR="00D2616E" w:rsidRPr="00DF0BA0">
        <w:rPr>
          <w:rFonts w:ascii="IFAO-Grec Unicode" w:hAnsi="IFAO-Grec Unicode" w:cs="Segoe UI"/>
          <w:lang w:val="en-US"/>
        </w:rPr>
        <w:t>'</w:t>
      </w:r>
      <w:r w:rsidR="00D2616E" w:rsidRPr="00DF0BA0">
        <w:rPr>
          <w:rFonts w:ascii="IFAO-Grec Unicode" w:hAnsi="IFAO-Grec Unicode" w:cs="Segoe UI"/>
        </w:rPr>
        <w:t xml:space="preserve">=1/3#&gt; </w:t>
      </w:r>
      <w:r w:rsidRPr="00DF0BA0">
        <w:rPr>
          <w:rFonts w:ascii="IFAO-Grec Unicode" w:hAnsi="IFAO-Grec Unicode" w:cs="Segoe UI"/>
        </w:rPr>
        <w:t>&lt;#ι '=1/10#&gt;</w:t>
      </w:r>
      <w:r w:rsidR="00D2616E" w:rsidRPr="00DF0BA0">
        <w:rPr>
          <w:rFonts w:ascii="IFAO-Grec Unicode" w:hAnsi="IFAO-Grec Unicode" w:cs="Segoe UI"/>
        </w:rPr>
        <w:t>[.?]</w:t>
      </w:r>
    </w:p>
    <w:p w14:paraId="23E2BC14" w14:textId="77777777"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=&gt;=D&gt;=D&gt;</w:t>
      </w:r>
      <w:r w:rsidRPr="00DF0BA0">
        <w:rPr>
          <w:rFonts w:ascii="IFAO-Grec Unicode" w:hAnsi="IFAO-Grec Unicode" w:cs="Segoe UI"/>
          <w:lang w:val="en-US"/>
        </w:rPr>
        <w:t> </w:t>
      </w:r>
    </w:p>
    <w:p w14:paraId="1C2B78E7" w14:textId="1F6C3A6A"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&lt;D=.C.fragment&lt;=</w:t>
      </w:r>
      <w:r w:rsidRPr="00DF0BA0">
        <w:rPr>
          <w:rFonts w:ascii="IFAO-Grec Unicode" w:hAnsi="IFAO-Grec Unicode" w:cs="Segoe UI"/>
          <w:lang w:val="en-US"/>
        </w:rPr>
        <w:t> </w:t>
      </w:r>
    </w:p>
    <w:p w14:paraId="1CAE6DEA" w14:textId="53B1AB43" w:rsidR="001C62DB" w:rsidRPr="00DF0BA0" w:rsidRDefault="001C62DB" w:rsidP="004E43E3">
      <w:pPr>
        <w:textAlignment w:val="baseline"/>
        <w:rPr>
          <w:rFonts w:ascii="IFAO-Grec Unicode" w:hAnsi="IFAO-Grec Unicode" w:cs="Segoe UI"/>
        </w:rPr>
      </w:pPr>
      <w:r w:rsidRPr="00DF0BA0">
        <w:rPr>
          <w:rFonts w:ascii="IFAO-Grec Unicode" w:hAnsi="IFAO-Grec Unicode" w:cs="Segoe UI"/>
        </w:rPr>
        <w:t>1. lost.</w:t>
      </w:r>
      <w:r w:rsidR="00011E00" w:rsidRPr="00DF0BA0">
        <w:rPr>
          <w:rFonts w:ascii="IFAO-Grec Unicode" w:hAnsi="IFAO-Grec Unicode" w:cs="Segoe UI"/>
        </w:rPr>
        <w:t>?lin</w:t>
      </w:r>
    </w:p>
    <w:p w14:paraId="52FCFF36" w14:textId="1EC37FCD" w:rsidR="00011E00" w:rsidRPr="00DF0BA0" w:rsidRDefault="00011E00" w:rsidP="004E43E3">
      <w:pPr>
        <w:textAlignment w:val="baseline"/>
        <w:rPr>
          <w:rFonts w:ascii="IFAO-Grec Unicode" w:hAnsi="IFAO-Grec Unicode" w:cs="Segoe UI"/>
        </w:rPr>
      </w:pPr>
      <w:r w:rsidRPr="00DF0BA0">
        <w:rPr>
          <w:rFonts w:ascii="IFAO-Grec Unicode" w:hAnsi="IFAO-Grec Unicode" w:cs="Segoe UI"/>
        </w:rPr>
        <w:t>1.</w:t>
      </w:r>
      <w:r w:rsidR="00655785" w:rsidRPr="00DF0BA0">
        <w:rPr>
          <w:rFonts w:ascii="IFAO-Grec Unicode" w:hAnsi="IFAO-Grec Unicode" w:cs="Segoe UI"/>
        </w:rPr>
        <w:t xml:space="preserve"> [</w:t>
      </w:r>
      <w:r w:rsidR="00AF7310" w:rsidRPr="00DF0BA0">
        <w:rPr>
          <w:rFonts w:ascii="IFAO-Grec Unicode" w:hAnsi="IFAO-Grec Unicode" w:cs="Segoe UI"/>
          <w:lang w:val="el-GR"/>
        </w:rPr>
        <w:t>τὰ</w:t>
      </w:r>
      <w:r w:rsidR="00AF7310" w:rsidRPr="00DF0BA0">
        <w:rPr>
          <w:rFonts w:ascii="IFAO-Grec Unicode" w:hAnsi="IFAO-Grec Unicode" w:cs="Segoe UI"/>
        </w:rPr>
        <w:t xml:space="preserve"> </w:t>
      </w:r>
      <w:r w:rsidR="00407C0D" w:rsidRPr="00DF0BA0">
        <w:rPr>
          <w:rFonts w:ascii="IFAO-Grec Unicode" w:hAnsi="IFAO-Grec Unicode" w:cs="Segoe UI"/>
        </w:rPr>
        <w:t>&lt;#</w:t>
      </w:r>
      <w:r w:rsidR="00407C0D" w:rsidRPr="00DF0BA0">
        <w:rPr>
          <w:rFonts w:ascii="IFAO-Grec Unicode" w:hAnsi="IFAO-Grec Unicode" w:cs="Segoe UI"/>
          <w:lang w:val="el-GR"/>
        </w:rPr>
        <w:t>α</w:t>
      </w:r>
      <w:r w:rsidR="00407C0D" w:rsidRPr="00DF0BA0">
        <w:rPr>
          <w:rFonts w:ascii="IFAO-Grec Unicode" w:hAnsi="IFAO-Grec Unicode" w:cs="Segoe UI"/>
        </w:rPr>
        <w:t>=1#&gt;</w:t>
      </w:r>
      <w:r w:rsidR="009D1876" w:rsidRPr="00DF0BA0">
        <w:rPr>
          <w:rFonts w:ascii="IFAO-Grec Unicode" w:hAnsi="IFAO-Grec Unicode" w:cs="Segoe UI"/>
        </w:rPr>
        <w:t xml:space="preserve"> </w:t>
      </w:r>
      <w:r w:rsidR="008678A7" w:rsidRPr="00DF0BA0">
        <w:rPr>
          <w:rFonts w:ascii="IFAO-Grec Unicode" w:hAnsi="IFAO-Grec Unicode" w:cs="Segoe UI"/>
          <w:lang w:val="en-US"/>
        </w:rPr>
        <w:t>&lt;#</w:t>
      </w:r>
      <w:r w:rsidR="008678A7" w:rsidRPr="00DF0BA0">
        <w:rPr>
          <w:rFonts w:ascii="IFAO-Grec Unicode" w:hAnsi="IFAO-Grec Unicode" w:cs="Segoe UI"/>
          <w:lang w:val="el-GR"/>
        </w:rPr>
        <w:t>λ</w:t>
      </w:r>
      <w:r w:rsidR="008678A7" w:rsidRPr="00DF0BA0">
        <w:rPr>
          <w:rFonts w:ascii="IFAO-Grec Unicode" w:hAnsi="IFAO-Grec Unicode" w:cs="Segoe UI"/>
          <w:lang w:val="en-US"/>
        </w:rPr>
        <w:t xml:space="preserve"> '=1/30#&gt;</w:t>
      </w:r>
      <w:r w:rsidR="00655785" w:rsidRPr="00DF0BA0">
        <w:rPr>
          <w:rFonts w:ascii="IFAO-Grec Unicode" w:hAnsi="IFAO-Grec Unicode" w:cs="Segoe UI"/>
        </w:rPr>
        <w:t>]</w:t>
      </w:r>
    </w:p>
    <w:p w14:paraId="23D0FAC5" w14:textId="1E44E786" w:rsidR="00011E00" w:rsidRPr="00DF0BA0" w:rsidRDefault="00011E00" w:rsidP="004E43E3">
      <w:pPr>
        <w:textAlignment w:val="baseline"/>
        <w:rPr>
          <w:rFonts w:ascii="IFAO-Grec Unicode" w:hAnsi="IFAO-Grec Unicode" w:cs="Segoe UI"/>
        </w:rPr>
      </w:pPr>
      <w:r w:rsidRPr="00DF0BA0">
        <w:rPr>
          <w:rFonts w:ascii="IFAO-Grec Unicode" w:hAnsi="IFAO-Grec Unicode" w:cs="Segoe UI"/>
        </w:rPr>
        <w:t>2.</w:t>
      </w:r>
      <w:r w:rsidR="00655785" w:rsidRPr="00DF0BA0">
        <w:rPr>
          <w:rFonts w:ascii="IFAO-Grec Unicode" w:hAnsi="IFAO-Grec Unicode" w:cs="Segoe UI"/>
        </w:rPr>
        <w:t xml:space="preserve"> [</w:t>
      </w:r>
      <w:r w:rsidR="00AF7310" w:rsidRPr="00DF0BA0">
        <w:rPr>
          <w:rFonts w:ascii="IFAO-Grec Unicode" w:hAnsi="IFAO-Grec Unicode" w:cs="Segoe UI"/>
          <w:lang w:val="el-GR"/>
        </w:rPr>
        <w:t>τὰ</w:t>
      </w:r>
      <w:r w:rsidR="00AF7310" w:rsidRPr="00DF0BA0">
        <w:rPr>
          <w:rFonts w:ascii="IFAO-Grec Unicode" w:hAnsi="IFAO-Grec Unicode" w:cs="Segoe UI"/>
        </w:rPr>
        <w:t xml:space="preserve"> </w:t>
      </w:r>
      <w:r w:rsidR="00407C0D" w:rsidRPr="00DF0BA0">
        <w:rPr>
          <w:rFonts w:ascii="IFAO-Grec Unicode" w:hAnsi="IFAO-Grec Unicode" w:cs="Segoe UI"/>
        </w:rPr>
        <w:t>&lt;#</w:t>
      </w:r>
      <w:r w:rsidR="00407C0D" w:rsidRPr="00DF0BA0">
        <w:rPr>
          <w:rFonts w:ascii="IFAO-Grec Unicode" w:hAnsi="IFAO-Grec Unicode" w:cs="Segoe UI"/>
          <w:lang w:val="el-GR"/>
        </w:rPr>
        <w:t>α</w:t>
      </w:r>
      <w:r w:rsidR="00407C0D" w:rsidRPr="00DF0BA0">
        <w:rPr>
          <w:rFonts w:ascii="IFAO-Grec Unicode" w:hAnsi="IFAO-Grec Unicode" w:cs="Segoe UI"/>
        </w:rPr>
        <w:t>=1#&gt;</w:t>
      </w:r>
      <w:r w:rsidR="00AF7310" w:rsidRPr="00DF0BA0">
        <w:rPr>
          <w:rFonts w:ascii="IFAO-Grec Unicode" w:hAnsi="IFAO-Grec Unicode" w:cs="Segoe UI"/>
        </w:rPr>
        <w:t>&lt;#𐅵=1/2#&gt;</w:t>
      </w:r>
      <w:r w:rsidR="008678A7" w:rsidRPr="00DF0BA0">
        <w:rPr>
          <w:rFonts w:ascii="IFAO-Grec Unicode" w:hAnsi="IFAO-Grec Unicode" w:cs="Segoe UI"/>
        </w:rPr>
        <w:t xml:space="preserve"> </w:t>
      </w:r>
      <w:r w:rsidR="008678A7" w:rsidRPr="00DF0BA0">
        <w:rPr>
          <w:rFonts w:ascii="IFAO-Grec Unicode" w:hAnsi="IFAO-Grec Unicode" w:cs="Segoe UI"/>
          <w:lang w:val="en-US"/>
        </w:rPr>
        <w:t>&lt;#</w:t>
      </w:r>
      <w:r w:rsidR="008678A7" w:rsidRPr="00DF0BA0">
        <w:rPr>
          <w:rFonts w:ascii="IFAO-Grec Unicode" w:hAnsi="IFAO-Grec Unicode" w:cs="Segoe UI"/>
          <w:lang w:val="el-GR"/>
        </w:rPr>
        <w:t>κ</w:t>
      </w:r>
      <w:r w:rsidR="008678A7" w:rsidRPr="00DF0BA0">
        <w:rPr>
          <w:rFonts w:ascii="IFAO-Grec Unicode" w:hAnsi="IFAO-Grec Unicode" w:cs="Segoe UI"/>
          <w:lang w:val="en-US"/>
        </w:rPr>
        <w:t xml:space="preserve"> '=1/</w:t>
      </w:r>
      <w:r w:rsidR="008678A7" w:rsidRPr="00DF0BA0">
        <w:rPr>
          <w:rFonts w:ascii="IFAO-Grec Unicode" w:hAnsi="IFAO-Grec Unicode" w:cs="Segoe UI"/>
        </w:rPr>
        <w:t>2</w:t>
      </w:r>
      <w:r w:rsidR="008678A7" w:rsidRPr="00DF0BA0">
        <w:rPr>
          <w:rFonts w:ascii="IFAO-Grec Unicode" w:hAnsi="IFAO-Grec Unicode" w:cs="Segoe UI"/>
          <w:lang w:val="en-US"/>
        </w:rPr>
        <w:t>0#&gt;</w:t>
      </w:r>
      <w:r w:rsidR="00655785" w:rsidRPr="00DF0BA0">
        <w:rPr>
          <w:rFonts w:ascii="IFAO-Grec Unicode" w:hAnsi="IFAO-Grec Unicode" w:cs="Segoe UI"/>
        </w:rPr>
        <w:t>]</w:t>
      </w:r>
    </w:p>
    <w:p w14:paraId="2DFA956A" w14:textId="7A354423" w:rsidR="00011E00" w:rsidRPr="00DF0BA0" w:rsidRDefault="00011E00" w:rsidP="004E43E3">
      <w:pPr>
        <w:textAlignment w:val="baseline"/>
        <w:rPr>
          <w:rFonts w:ascii="IFAO-Grec Unicode" w:hAnsi="IFAO-Grec Unicode" w:cs="Segoe UI"/>
        </w:rPr>
      </w:pPr>
      <w:r w:rsidRPr="00DF0BA0">
        <w:rPr>
          <w:rFonts w:ascii="IFAO-Grec Unicode" w:hAnsi="IFAO-Grec Unicode" w:cs="Segoe UI"/>
        </w:rPr>
        <w:t>3.</w:t>
      </w:r>
      <w:r w:rsidR="00655785" w:rsidRPr="00DF0BA0">
        <w:rPr>
          <w:rFonts w:ascii="IFAO-Grec Unicode" w:hAnsi="IFAO-Grec Unicode" w:cs="Segoe UI"/>
        </w:rPr>
        <w:t xml:space="preserve"> [</w:t>
      </w:r>
      <w:r w:rsidR="00AF7310" w:rsidRPr="00DF0BA0">
        <w:rPr>
          <w:rFonts w:ascii="IFAO-Grec Unicode" w:hAnsi="IFAO-Grec Unicode" w:cs="Segoe UI"/>
          <w:lang w:val="el-GR"/>
        </w:rPr>
        <w:t>τὰ</w:t>
      </w:r>
      <w:r w:rsidR="00407C0D" w:rsidRPr="00DF0BA0">
        <w:rPr>
          <w:rFonts w:ascii="IFAO-Grec Unicode" w:hAnsi="IFAO-Grec Unicode" w:cs="Segoe UI"/>
        </w:rPr>
        <w:t xml:space="preserve"> &lt;#</w:t>
      </w:r>
      <w:r w:rsidR="00407C0D" w:rsidRPr="00DF0BA0">
        <w:rPr>
          <w:rFonts w:ascii="IFAO-Grec Unicode" w:hAnsi="IFAO-Grec Unicode" w:cs="Segoe UI"/>
          <w:lang w:val="el-GR"/>
        </w:rPr>
        <w:t>β</w:t>
      </w:r>
      <w:r w:rsidR="00407C0D" w:rsidRPr="00DF0BA0">
        <w:rPr>
          <w:rFonts w:ascii="IFAO-Grec Unicode" w:hAnsi="IFAO-Grec Unicode" w:cs="Segoe UI"/>
        </w:rPr>
        <w:t>=2#&gt;</w:t>
      </w:r>
      <w:r w:rsidR="008678A7" w:rsidRPr="00DF0BA0">
        <w:rPr>
          <w:rFonts w:ascii="IFAO-Grec Unicode" w:hAnsi="IFAO-Grec Unicode" w:cs="Segoe UI"/>
        </w:rPr>
        <w:t xml:space="preserve"> </w:t>
      </w:r>
      <w:r w:rsidR="008678A7" w:rsidRPr="00DF0BA0">
        <w:rPr>
          <w:rFonts w:ascii="IFAO-Grec Unicode" w:hAnsi="IFAO-Grec Unicode" w:cs="Segoe UI"/>
          <w:lang w:val="en-US"/>
        </w:rPr>
        <w:t>&lt;#</w:t>
      </w:r>
      <w:r w:rsidR="008678A7" w:rsidRPr="00DF0BA0">
        <w:rPr>
          <w:rFonts w:ascii="IFAO-Grec Unicode" w:hAnsi="IFAO-Grec Unicode" w:cs="Segoe UI"/>
          <w:lang w:val="el-GR"/>
        </w:rPr>
        <w:t>ιε</w:t>
      </w:r>
      <w:r w:rsidR="008678A7" w:rsidRPr="00DF0BA0">
        <w:rPr>
          <w:rFonts w:ascii="IFAO-Grec Unicode" w:hAnsi="IFAO-Grec Unicode" w:cs="Segoe UI"/>
          <w:lang w:val="en-US"/>
        </w:rPr>
        <w:t xml:space="preserve"> '=1/</w:t>
      </w:r>
      <w:r w:rsidR="008678A7" w:rsidRPr="00DF0BA0">
        <w:rPr>
          <w:rFonts w:ascii="IFAO-Grec Unicode" w:hAnsi="IFAO-Grec Unicode" w:cs="Segoe UI"/>
        </w:rPr>
        <w:t>15</w:t>
      </w:r>
      <w:r w:rsidR="008678A7" w:rsidRPr="00DF0BA0">
        <w:rPr>
          <w:rFonts w:ascii="IFAO-Grec Unicode" w:hAnsi="IFAO-Grec Unicode" w:cs="Segoe UI"/>
          <w:lang w:val="en-US"/>
        </w:rPr>
        <w:t>#&gt;</w:t>
      </w:r>
      <w:r w:rsidR="00655785" w:rsidRPr="00DF0BA0">
        <w:rPr>
          <w:rFonts w:ascii="IFAO-Grec Unicode" w:hAnsi="IFAO-Grec Unicode" w:cs="Segoe UI"/>
        </w:rPr>
        <w:t>]</w:t>
      </w:r>
    </w:p>
    <w:p w14:paraId="6490BC9F" w14:textId="03B1986C" w:rsidR="00011E00" w:rsidRPr="00DF0BA0" w:rsidRDefault="00011E00" w:rsidP="004E43E3">
      <w:pPr>
        <w:textAlignment w:val="baseline"/>
        <w:rPr>
          <w:rFonts w:ascii="IFAO-Grec Unicode" w:hAnsi="IFAO-Grec Unicode" w:cs="Segoe UI"/>
        </w:rPr>
      </w:pPr>
      <w:r w:rsidRPr="00DF0BA0">
        <w:rPr>
          <w:rFonts w:ascii="IFAO-Grec Unicode" w:hAnsi="IFAO-Grec Unicode" w:cs="Segoe UI"/>
        </w:rPr>
        <w:t>4.</w:t>
      </w:r>
      <w:r w:rsidR="00655785" w:rsidRPr="00DF0BA0">
        <w:rPr>
          <w:rFonts w:ascii="IFAO-Grec Unicode" w:hAnsi="IFAO-Grec Unicode" w:cs="Segoe UI"/>
        </w:rPr>
        <w:t xml:space="preserve"> [</w:t>
      </w:r>
      <w:r w:rsidR="00AF7310" w:rsidRPr="00DF0BA0">
        <w:rPr>
          <w:rFonts w:ascii="IFAO-Grec Unicode" w:hAnsi="IFAO-Grec Unicode" w:cs="Segoe UI"/>
        </w:rPr>
        <w:t xml:space="preserve">τὰ </w:t>
      </w:r>
      <w:r w:rsidR="00407C0D" w:rsidRPr="00DF0BA0">
        <w:rPr>
          <w:rFonts w:ascii="IFAO-Grec Unicode" w:hAnsi="IFAO-Grec Unicode" w:cs="Segoe UI"/>
        </w:rPr>
        <w:t>&lt;#</w:t>
      </w:r>
      <w:r w:rsidR="00407C0D" w:rsidRPr="00DF0BA0">
        <w:rPr>
          <w:rFonts w:ascii="IFAO-Grec Unicode" w:hAnsi="IFAO-Grec Unicode" w:cs="Segoe UI"/>
          <w:lang w:val="el-GR"/>
        </w:rPr>
        <w:t>β</w:t>
      </w:r>
      <w:r w:rsidR="00407C0D" w:rsidRPr="00DF0BA0">
        <w:rPr>
          <w:rFonts w:ascii="IFAO-Grec Unicode" w:hAnsi="IFAO-Grec Unicode" w:cs="Segoe UI"/>
        </w:rPr>
        <w:t>=2#&gt;</w:t>
      </w:r>
      <w:r w:rsidR="00AF7310" w:rsidRPr="00DF0BA0">
        <w:rPr>
          <w:rFonts w:ascii="IFAO-Grec Unicode" w:hAnsi="IFAO-Grec Unicode" w:cs="Segoe UI"/>
        </w:rPr>
        <w:t>&lt;#𐅵=1/2#&gt;</w:t>
      </w:r>
      <w:r w:rsidR="00AB1A4F" w:rsidRPr="00DF0BA0">
        <w:rPr>
          <w:rFonts w:ascii="IFAO-Grec Unicode" w:hAnsi="IFAO-Grec Unicode" w:cs="Segoe UI"/>
        </w:rPr>
        <w:t xml:space="preserve"> </w:t>
      </w:r>
      <w:r w:rsidR="00AB1A4F" w:rsidRPr="00DF0BA0">
        <w:rPr>
          <w:rFonts w:ascii="IFAO-Grec Unicode" w:hAnsi="IFAO-Grec Unicode" w:cs="Segoe UI"/>
          <w:lang w:val="en-US"/>
        </w:rPr>
        <w:t>&lt;#</w:t>
      </w:r>
      <w:r w:rsidR="00AB1A4F" w:rsidRPr="00DF0BA0">
        <w:rPr>
          <w:rFonts w:ascii="IFAO-Grec Unicode" w:hAnsi="IFAO-Grec Unicode" w:cs="Segoe UI"/>
          <w:lang w:val="el-GR"/>
        </w:rPr>
        <w:t>ιε</w:t>
      </w:r>
      <w:r w:rsidR="00AB1A4F" w:rsidRPr="00DF0BA0">
        <w:rPr>
          <w:rFonts w:ascii="IFAO-Grec Unicode" w:hAnsi="IFAO-Grec Unicode" w:cs="Segoe UI"/>
          <w:lang w:val="en-US"/>
        </w:rPr>
        <w:t xml:space="preserve"> '=1/</w:t>
      </w:r>
      <w:r w:rsidR="00AB1A4F" w:rsidRPr="00DF0BA0">
        <w:rPr>
          <w:rFonts w:ascii="IFAO-Grec Unicode" w:hAnsi="IFAO-Grec Unicode" w:cs="Segoe UI"/>
        </w:rPr>
        <w:t>15</w:t>
      </w:r>
      <w:r w:rsidR="00AB1A4F" w:rsidRPr="00DF0BA0">
        <w:rPr>
          <w:rFonts w:ascii="IFAO-Grec Unicode" w:hAnsi="IFAO-Grec Unicode" w:cs="Segoe UI"/>
          <w:lang w:val="en-US"/>
        </w:rPr>
        <w:t>#&gt;</w:t>
      </w:r>
      <w:r w:rsidR="00AB1A4F" w:rsidRPr="00DF0BA0">
        <w:rPr>
          <w:rFonts w:ascii="IFAO-Grec Unicode" w:hAnsi="IFAO-Grec Unicode" w:cs="Segoe UI"/>
        </w:rPr>
        <w:t xml:space="preserve"> </w:t>
      </w:r>
      <w:r w:rsidR="00AB1A4F" w:rsidRPr="00DF0BA0">
        <w:rPr>
          <w:rFonts w:ascii="IFAO-Grec Unicode" w:hAnsi="IFAO-Grec Unicode" w:cs="Segoe UI"/>
          <w:lang w:val="en-US"/>
        </w:rPr>
        <w:t>&lt;#</w:t>
      </w:r>
      <w:r w:rsidR="00AB1A4F" w:rsidRPr="00DF0BA0">
        <w:rPr>
          <w:rFonts w:ascii="IFAO-Grec Unicode" w:hAnsi="IFAO-Grec Unicode" w:cs="Segoe UI"/>
          <w:lang w:val="el-GR"/>
        </w:rPr>
        <w:t>ξ</w:t>
      </w:r>
      <w:r w:rsidR="00AB1A4F" w:rsidRPr="00DF0BA0">
        <w:rPr>
          <w:rFonts w:ascii="IFAO-Grec Unicode" w:hAnsi="IFAO-Grec Unicode" w:cs="Segoe UI"/>
          <w:lang w:val="en-US"/>
        </w:rPr>
        <w:t xml:space="preserve"> '=1/</w:t>
      </w:r>
      <w:r w:rsidR="00AB1A4F" w:rsidRPr="00DF0BA0">
        <w:rPr>
          <w:rFonts w:ascii="IFAO-Grec Unicode" w:hAnsi="IFAO-Grec Unicode" w:cs="Segoe UI"/>
        </w:rPr>
        <w:t>60</w:t>
      </w:r>
      <w:r w:rsidR="00AB1A4F" w:rsidRPr="00DF0BA0">
        <w:rPr>
          <w:rFonts w:ascii="IFAO-Grec Unicode" w:hAnsi="IFAO-Grec Unicode" w:cs="Segoe UI"/>
          <w:lang w:val="en-US"/>
        </w:rPr>
        <w:t>#&gt;</w:t>
      </w:r>
      <w:r w:rsidR="00655785" w:rsidRPr="00DF0BA0">
        <w:rPr>
          <w:rFonts w:ascii="IFAO-Grec Unicode" w:hAnsi="IFAO-Grec Unicode" w:cs="Segoe UI"/>
        </w:rPr>
        <w:t>]</w:t>
      </w:r>
    </w:p>
    <w:p w14:paraId="0B3B2876" w14:textId="32063265" w:rsidR="00011E00" w:rsidRPr="00DF0BA0" w:rsidRDefault="00011E00" w:rsidP="004E43E3">
      <w:pPr>
        <w:textAlignment w:val="baseline"/>
        <w:rPr>
          <w:rFonts w:ascii="IFAO-Grec Unicode" w:hAnsi="IFAO-Grec Unicode" w:cs="Segoe UI"/>
        </w:rPr>
      </w:pPr>
      <w:r w:rsidRPr="00DF0BA0">
        <w:rPr>
          <w:rFonts w:ascii="IFAO-Grec Unicode" w:hAnsi="IFAO-Grec Unicode" w:cs="Segoe UI"/>
        </w:rPr>
        <w:t>5.</w:t>
      </w:r>
      <w:r w:rsidR="00655785" w:rsidRPr="00DF0BA0">
        <w:rPr>
          <w:rFonts w:ascii="IFAO-Grec Unicode" w:hAnsi="IFAO-Grec Unicode" w:cs="Segoe UI"/>
        </w:rPr>
        <w:t xml:space="preserve"> [</w:t>
      </w:r>
      <w:r w:rsidR="00AF7310" w:rsidRPr="00DF0BA0">
        <w:rPr>
          <w:rFonts w:ascii="IFAO-Grec Unicode" w:hAnsi="IFAO-Grec Unicode" w:cs="Segoe UI"/>
        </w:rPr>
        <w:t>τὰ</w:t>
      </w:r>
      <w:r w:rsidR="00407C0D" w:rsidRPr="00DF0BA0">
        <w:rPr>
          <w:rFonts w:ascii="IFAO-Grec Unicode" w:hAnsi="IFAO-Grec Unicode" w:cs="Segoe UI"/>
        </w:rPr>
        <w:t xml:space="preserve"> &lt;#</w:t>
      </w:r>
      <w:r w:rsidR="00407C0D" w:rsidRPr="00DF0BA0">
        <w:rPr>
          <w:rFonts w:ascii="IFAO-Grec Unicode" w:hAnsi="IFAO-Grec Unicode" w:cs="Segoe UI"/>
          <w:lang w:val="el-GR"/>
        </w:rPr>
        <w:t>γ</w:t>
      </w:r>
      <w:r w:rsidR="00407C0D" w:rsidRPr="00DF0BA0">
        <w:rPr>
          <w:rFonts w:ascii="IFAO-Grec Unicode" w:hAnsi="IFAO-Grec Unicode" w:cs="Segoe UI"/>
        </w:rPr>
        <w:t>=3#&gt;</w:t>
      </w:r>
      <w:r w:rsidR="00AB1A4F" w:rsidRPr="00DF0BA0">
        <w:rPr>
          <w:rFonts w:ascii="IFAO-Grec Unicode" w:hAnsi="IFAO-Grec Unicode" w:cs="Segoe UI"/>
        </w:rPr>
        <w:t xml:space="preserve"> </w:t>
      </w:r>
      <w:r w:rsidR="00AB1A4F" w:rsidRPr="00DF0BA0">
        <w:rPr>
          <w:rFonts w:ascii="IFAO-Grec Unicode" w:hAnsi="IFAO-Grec Unicode" w:cs="Segoe UI"/>
          <w:lang w:val="en-US"/>
        </w:rPr>
        <w:t>&lt;#</w:t>
      </w:r>
      <w:r w:rsidR="00AB1A4F" w:rsidRPr="00DF0BA0">
        <w:rPr>
          <w:rFonts w:ascii="IFAO-Grec Unicode" w:hAnsi="IFAO-Grec Unicode" w:cs="Segoe UI"/>
          <w:lang w:val="el-GR"/>
        </w:rPr>
        <w:t>ι</w:t>
      </w:r>
      <w:r w:rsidR="00AB1A4F" w:rsidRPr="00DF0BA0">
        <w:rPr>
          <w:rFonts w:ascii="IFAO-Grec Unicode" w:hAnsi="IFAO-Grec Unicode" w:cs="Segoe UI"/>
          <w:lang w:val="en-US"/>
        </w:rPr>
        <w:t xml:space="preserve"> '=1/</w:t>
      </w:r>
      <w:r w:rsidR="00AB1A4F" w:rsidRPr="00DF0BA0">
        <w:rPr>
          <w:rFonts w:ascii="IFAO-Grec Unicode" w:hAnsi="IFAO-Grec Unicode" w:cs="Segoe UI"/>
        </w:rPr>
        <w:t>10</w:t>
      </w:r>
      <w:r w:rsidR="00AB1A4F" w:rsidRPr="00DF0BA0">
        <w:rPr>
          <w:rFonts w:ascii="IFAO-Grec Unicode" w:hAnsi="IFAO-Grec Unicode" w:cs="Segoe UI"/>
          <w:lang w:val="en-US"/>
        </w:rPr>
        <w:t>#&gt;</w:t>
      </w:r>
      <w:r w:rsidR="00655785" w:rsidRPr="00DF0BA0">
        <w:rPr>
          <w:rFonts w:ascii="IFAO-Grec Unicode" w:hAnsi="IFAO-Grec Unicode" w:cs="Segoe UI"/>
        </w:rPr>
        <w:t>]</w:t>
      </w:r>
    </w:p>
    <w:p w14:paraId="2A5C3881" w14:textId="30526985" w:rsidR="00011E00" w:rsidRPr="00DF0BA0" w:rsidRDefault="00011E00" w:rsidP="004E43E3">
      <w:pPr>
        <w:textAlignment w:val="baseline"/>
        <w:rPr>
          <w:rFonts w:ascii="IFAO-Grec Unicode" w:hAnsi="IFAO-Grec Unicode" w:cs="Segoe UI"/>
        </w:rPr>
      </w:pPr>
      <w:r w:rsidRPr="00DF0BA0">
        <w:rPr>
          <w:rFonts w:ascii="IFAO-Grec Unicode" w:hAnsi="IFAO-Grec Unicode" w:cs="Segoe UI"/>
        </w:rPr>
        <w:t>6.</w:t>
      </w:r>
      <w:r w:rsidR="00655785" w:rsidRPr="00DF0BA0">
        <w:rPr>
          <w:rFonts w:ascii="IFAO-Grec Unicode" w:hAnsi="IFAO-Grec Unicode" w:cs="Segoe UI"/>
        </w:rPr>
        <w:t xml:space="preserve"> [</w:t>
      </w:r>
      <w:r w:rsidR="00AF7310" w:rsidRPr="00DF0BA0">
        <w:rPr>
          <w:rFonts w:ascii="IFAO-Grec Unicode" w:hAnsi="IFAO-Grec Unicode" w:cs="Segoe UI"/>
        </w:rPr>
        <w:t xml:space="preserve">τὰ </w:t>
      </w:r>
      <w:r w:rsidR="00407C0D" w:rsidRPr="00DF0BA0">
        <w:rPr>
          <w:rFonts w:ascii="IFAO-Grec Unicode" w:hAnsi="IFAO-Grec Unicode" w:cs="Segoe UI"/>
        </w:rPr>
        <w:t>&lt;#</w:t>
      </w:r>
      <w:r w:rsidR="00407C0D" w:rsidRPr="00DF0BA0">
        <w:rPr>
          <w:rFonts w:ascii="IFAO-Grec Unicode" w:hAnsi="IFAO-Grec Unicode" w:cs="Segoe UI"/>
          <w:lang w:val="el-GR"/>
        </w:rPr>
        <w:t>γ</w:t>
      </w:r>
      <w:r w:rsidR="00407C0D" w:rsidRPr="00DF0BA0">
        <w:rPr>
          <w:rFonts w:ascii="IFAO-Grec Unicode" w:hAnsi="IFAO-Grec Unicode" w:cs="Segoe UI"/>
        </w:rPr>
        <w:t>=3#&gt;</w:t>
      </w:r>
      <w:r w:rsidR="00AF7310" w:rsidRPr="00DF0BA0">
        <w:rPr>
          <w:rFonts w:ascii="IFAO-Grec Unicode" w:hAnsi="IFAO-Grec Unicode" w:cs="Segoe UI"/>
        </w:rPr>
        <w:t>&lt;#𐅵=1/2#&gt;</w:t>
      </w:r>
      <w:r w:rsidR="005209EE" w:rsidRPr="00DF0BA0">
        <w:rPr>
          <w:rFonts w:ascii="IFAO-Grec Unicode" w:hAnsi="IFAO-Grec Unicode" w:cs="Segoe UI"/>
        </w:rPr>
        <w:t xml:space="preserve"> </w:t>
      </w:r>
      <w:r w:rsidR="005209EE" w:rsidRPr="00DF0BA0">
        <w:rPr>
          <w:rFonts w:ascii="IFAO-Grec Unicode" w:hAnsi="IFAO-Grec Unicode" w:cs="Segoe UI"/>
          <w:lang w:val="en-US"/>
        </w:rPr>
        <w:t>&lt;#</w:t>
      </w:r>
      <w:r w:rsidR="005209EE" w:rsidRPr="00DF0BA0">
        <w:rPr>
          <w:rFonts w:ascii="IFAO-Grec Unicode" w:hAnsi="IFAO-Grec Unicode" w:cs="Segoe UI"/>
          <w:lang w:val="el-GR"/>
        </w:rPr>
        <w:t>ι</w:t>
      </w:r>
      <w:r w:rsidR="005209EE" w:rsidRPr="00DF0BA0">
        <w:rPr>
          <w:rFonts w:ascii="IFAO-Grec Unicode" w:hAnsi="IFAO-Grec Unicode" w:cs="Segoe UI"/>
          <w:lang w:val="en-US"/>
        </w:rPr>
        <w:t xml:space="preserve"> '=1/</w:t>
      </w:r>
      <w:r w:rsidR="005209EE" w:rsidRPr="00DF0BA0">
        <w:rPr>
          <w:rFonts w:ascii="IFAO-Grec Unicode" w:hAnsi="IFAO-Grec Unicode" w:cs="Segoe UI"/>
        </w:rPr>
        <w:t>10</w:t>
      </w:r>
      <w:r w:rsidR="005209EE" w:rsidRPr="00DF0BA0">
        <w:rPr>
          <w:rFonts w:ascii="IFAO-Grec Unicode" w:hAnsi="IFAO-Grec Unicode" w:cs="Segoe UI"/>
          <w:lang w:val="en-US"/>
        </w:rPr>
        <w:t>#&gt;</w:t>
      </w:r>
      <w:r w:rsidR="005209EE" w:rsidRPr="00DF0BA0">
        <w:rPr>
          <w:rFonts w:ascii="IFAO-Grec Unicode" w:hAnsi="IFAO-Grec Unicode" w:cs="Segoe UI"/>
        </w:rPr>
        <w:t xml:space="preserve"> </w:t>
      </w:r>
      <w:r w:rsidR="005209EE" w:rsidRPr="00DF0BA0">
        <w:rPr>
          <w:rFonts w:ascii="IFAO-Grec Unicode" w:hAnsi="IFAO-Grec Unicode" w:cs="Segoe UI"/>
          <w:lang w:val="en-US"/>
        </w:rPr>
        <w:t>&lt;#</w:t>
      </w:r>
      <w:r w:rsidR="005209EE" w:rsidRPr="00DF0BA0">
        <w:rPr>
          <w:rFonts w:ascii="IFAO-Grec Unicode" w:hAnsi="IFAO-Grec Unicode" w:cs="Segoe UI"/>
          <w:lang w:val="el-GR"/>
        </w:rPr>
        <w:t>ξ</w:t>
      </w:r>
      <w:r w:rsidR="005209EE" w:rsidRPr="00DF0BA0">
        <w:rPr>
          <w:rFonts w:ascii="IFAO-Grec Unicode" w:hAnsi="IFAO-Grec Unicode" w:cs="Segoe UI"/>
          <w:lang w:val="en-US"/>
        </w:rPr>
        <w:t xml:space="preserve"> '=1/</w:t>
      </w:r>
      <w:r w:rsidR="005209EE" w:rsidRPr="00DF0BA0">
        <w:rPr>
          <w:rFonts w:ascii="IFAO-Grec Unicode" w:hAnsi="IFAO-Grec Unicode" w:cs="Segoe UI"/>
        </w:rPr>
        <w:t>60</w:t>
      </w:r>
      <w:r w:rsidR="005209EE" w:rsidRPr="00DF0BA0">
        <w:rPr>
          <w:rFonts w:ascii="IFAO-Grec Unicode" w:hAnsi="IFAO-Grec Unicode" w:cs="Segoe UI"/>
          <w:lang w:val="en-US"/>
        </w:rPr>
        <w:t>#&gt;</w:t>
      </w:r>
      <w:r w:rsidR="00655785" w:rsidRPr="00DF0BA0">
        <w:rPr>
          <w:rFonts w:ascii="IFAO-Grec Unicode" w:hAnsi="IFAO-Grec Unicode" w:cs="Segoe UI"/>
        </w:rPr>
        <w:t>]</w:t>
      </w:r>
    </w:p>
    <w:p w14:paraId="4DBAE177" w14:textId="7DBC8D32" w:rsidR="00011E00" w:rsidRPr="00DF0BA0" w:rsidRDefault="00011E00" w:rsidP="004E43E3">
      <w:pPr>
        <w:textAlignment w:val="baseline"/>
        <w:rPr>
          <w:rFonts w:ascii="IFAO-Grec Unicode" w:hAnsi="IFAO-Grec Unicode" w:cs="Segoe UI"/>
        </w:rPr>
      </w:pPr>
      <w:r w:rsidRPr="00DF0BA0">
        <w:rPr>
          <w:rFonts w:ascii="IFAO-Grec Unicode" w:hAnsi="IFAO-Grec Unicode" w:cs="Segoe UI"/>
        </w:rPr>
        <w:t>7.</w:t>
      </w:r>
      <w:r w:rsidR="00655785" w:rsidRPr="00DF0BA0">
        <w:rPr>
          <w:rFonts w:ascii="IFAO-Grec Unicode" w:hAnsi="IFAO-Grec Unicode" w:cs="Segoe UI"/>
        </w:rPr>
        <w:t xml:space="preserve"> [</w:t>
      </w:r>
      <w:r w:rsidR="00AF7310" w:rsidRPr="00DF0BA0">
        <w:rPr>
          <w:rFonts w:ascii="IFAO-Grec Unicode" w:hAnsi="IFAO-Grec Unicode" w:cs="Segoe UI"/>
        </w:rPr>
        <w:t>τὰ</w:t>
      </w:r>
      <w:r w:rsidR="00407C0D" w:rsidRPr="00DF0BA0">
        <w:rPr>
          <w:rFonts w:ascii="IFAO-Grec Unicode" w:hAnsi="IFAO-Grec Unicode" w:cs="Segoe UI"/>
        </w:rPr>
        <w:t xml:space="preserve"> &lt;#</w:t>
      </w:r>
      <w:r w:rsidR="00407C0D" w:rsidRPr="00DF0BA0">
        <w:rPr>
          <w:rFonts w:ascii="IFAO-Grec Unicode" w:hAnsi="IFAO-Grec Unicode" w:cs="Segoe UI"/>
          <w:lang w:val="el-GR"/>
        </w:rPr>
        <w:t>δ</w:t>
      </w:r>
      <w:r w:rsidR="00407C0D" w:rsidRPr="00DF0BA0">
        <w:rPr>
          <w:rFonts w:ascii="IFAO-Grec Unicode" w:hAnsi="IFAO-Grec Unicode" w:cs="Segoe UI"/>
        </w:rPr>
        <w:t>=4#&gt;</w:t>
      </w:r>
      <w:r w:rsidR="005209EE" w:rsidRPr="00DF0BA0">
        <w:rPr>
          <w:rFonts w:ascii="IFAO-Grec Unicode" w:hAnsi="IFAO-Grec Unicode" w:cs="Segoe UI"/>
        </w:rPr>
        <w:t xml:space="preserve"> </w:t>
      </w:r>
      <w:r w:rsidR="005209EE" w:rsidRPr="00DF0BA0">
        <w:rPr>
          <w:rFonts w:ascii="IFAO-Grec Unicode" w:hAnsi="IFAO-Grec Unicode" w:cs="Segoe UI"/>
          <w:lang w:val="en-US"/>
        </w:rPr>
        <w:t>&lt;#</w:t>
      </w:r>
      <w:r w:rsidR="005209EE" w:rsidRPr="00DF0BA0">
        <w:rPr>
          <w:rFonts w:ascii="IFAO-Grec Unicode" w:hAnsi="IFAO-Grec Unicode" w:cs="Segoe UI"/>
          <w:lang w:val="el-GR"/>
        </w:rPr>
        <w:t>ι</w:t>
      </w:r>
      <w:r w:rsidR="005209EE" w:rsidRPr="00DF0BA0">
        <w:rPr>
          <w:rFonts w:ascii="IFAO-Grec Unicode" w:hAnsi="IFAO-Grec Unicode" w:cs="Segoe UI"/>
          <w:lang w:val="en-US"/>
        </w:rPr>
        <w:t xml:space="preserve"> '=1/</w:t>
      </w:r>
      <w:r w:rsidR="005209EE" w:rsidRPr="00DF0BA0">
        <w:rPr>
          <w:rFonts w:ascii="IFAO-Grec Unicode" w:hAnsi="IFAO-Grec Unicode" w:cs="Segoe UI"/>
        </w:rPr>
        <w:t>10</w:t>
      </w:r>
      <w:r w:rsidR="005209EE" w:rsidRPr="00DF0BA0">
        <w:rPr>
          <w:rFonts w:ascii="IFAO-Grec Unicode" w:hAnsi="IFAO-Grec Unicode" w:cs="Segoe UI"/>
          <w:lang w:val="en-US"/>
        </w:rPr>
        <w:t>#&gt;</w:t>
      </w:r>
      <w:r w:rsidR="005209EE" w:rsidRPr="00DF0BA0">
        <w:rPr>
          <w:rFonts w:ascii="IFAO-Grec Unicode" w:hAnsi="IFAO-Grec Unicode" w:cs="Segoe UI"/>
        </w:rPr>
        <w:t xml:space="preserve"> </w:t>
      </w:r>
      <w:r w:rsidR="005209EE" w:rsidRPr="00DF0BA0">
        <w:rPr>
          <w:rFonts w:ascii="IFAO-Grec Unicode" w:hAnsi="IFAO-Grec Unicode" w:cs="Segoe UI"/>
          <w:lang w:val="en-US"/>
        </w:rPr>
        <w:t>&lt;#</w:t>
      </w:r>
      <w:r w:rsidR="005209EE" w:rsidRPr="00DF0BA0">
        <w:rPr>
          <w:rFonts w:ascii="IFAO-Grec Unicode" w:hAnsi="IFAO-Grec Unicode" w:cs="Segoe UI"/>
          <w:lang w:val="el-GR"/>
        </w:rPr>
        <w:t>λ</w:t>
      </w:r>
      <w:r w:rsidR="005209EE" w:rsidRPr="00DF0BA0">
        <w:rPr>
          <w:rFonts w:ascii="IFAO-Grec Unicode" w:hAnsi="IFAO-Grec Unicode" w:cs="Segoe UI"/>
          <w:lang w:val="en-US"/>
        </w:rPr>
        <w:t xml:space="preserve"> '=1/30#&gt;</w:t>
      </w:r>
      <w:r w:rsidR="00655785" w:rsidRPr="00DF0BA0">
        <w:rPr>
          <w:rFonts w:ascii="IFAO-Grec Unicode" w:hAnsi="IFAO-Grec Unicode" w:cs="Segoe UI"/>
        </w:rPr>
        <w:t>]</w:t>
      </w:r>
    </w:p>
    <w:p w14:paraId="138F74EF" w14:textId="356BE124" w:rsidR="00011E00" w:rsidRPr="00DF0BA0" w:rsidRDefault="00011E00" w:rsidP="004E43E3">
      <w:pPr>
        <w:textAlignment w:val="baseline"/>
        <w:rPr>
          <w:rFonts w:ascii="IFAO-Grec Unicode" w:hAnsi="IFAO-Grec Unicode" w:cs="Segoe UI"/>
        </w:rPr>
      </w:pPr>
      <w:r w:rsidRPr="00DF0BA0">
        <w:rPr>
          <w:rFonts w:ascii="IFAO-Grec Unicode" w:hAnsi="IFAO-Grec Unicode" w:cs="Segoe UI"/>
        </w:rPr>
        <w:t xml:space="preserve">8. </w:t>
      </w:r>
      <w:r w:rsidR="00655785" w:rsidRPr="00DF0BA0">
        <w:rPr>
          <w:rFonts w:ascii="IFAO-Grec Unicode" w:hAnsi="IFAO-Grec Unicode" w:cs="Segoe UI"/>
        </w:rPr>
        <w:t>[</w:t>
      </w:r>
      <w:r w:rsidR="00AF7310" w:rsidRPr="00DF0BA0">
        <w:rPr>
          <w:rFonts w:ascii="IFAO-Grec Unicode" w:hAnsi="IFAO-Grec Unicode" w:cs="Segoe UI"/>
        </w:rPr>
        <w:t xml:space="preserve">τὰ </w:t>
      </w:r>
      <w:r w:rsidR="00407C0D" w:rsidRPr="00DF0BA0">
        <w:rPr>
          <w:rFonts w:ascii="IFAO-Grec Unicode" w:hAnsi="IFAO-Grec Unicode" w:cs="Segoe UI"/>
        </w:rPr>
        <w:t>&lt;#</w:t>
      </w:r>
      <w:r w:rsidR="00407C0D" w:rsidRPr="00DF0BA0">
        <w:rPr>
          <w:rFonts w:ascii="IFAO-Grec Unicode" w:hAnsi="IFAO-Grec Unicode" w:cs="Segoe UI"/>
          <w:lang w:val="el-GR"/>
        </w:rPr>
        <w:t>δ</w:t>
      </w:r>
      <w:r w:rsidR="00407C0D" w:rsidRPr="00DF0BA0">
        <w:rPr>
          <w:rFonts w:ascii="IFAO-Grec Unicode" w:hAnsi="IFAO-Grec Unicode" w:cs="Segoe UI"/>
        </w:rPr>
        <w:t>=4#&gt;</w:t>
      </w:r>
      <w:r w:rsidR="00AF7310" w:rsidRPr="00DF0BA0">
        <w:rPr>
          <w:rFonts w:ascii="IFAO-Grec Unicode" w:hAnsi="IFAO-Grec Unicode" w:cs="Segoe UI"/>
        </w:rPr>
        <w:t>&lt;#𐅵=1/2#&gt;</w:t>
      </w:r>
      <w:r w:rsidR="005209EE" w:rsidRPr="00DF0BA0">
        <w:rPr>
          <w:rFonts w:ascii="IFAO-Grec Unicode" w:hAnsi="IFAO-Grec Unicode" w:cs="Segoe UI"/>
        </w:rPr>
        <w:t xml:space="preserve"> </w:t>
      </w:r>
      <w:r w:rsidR="005209EE" w:rsidRPr="00DF0BA0">
        <w:rPr>
          <w:rFonts w:ascii="IFAO-Grec Unicode" w:hAnsi="IFAO-Grec Unicode" w:cs="Segoe UI"/>
          <w:lang w:val="en-US"/>
        </w:rPr>
        <w:t>&lt;#</w:t>
      </w:r>
      <w:r w:rsidR="005209EE" w:rsidRPr="00DF0BA0">
        <w:rPr>
          <w:rFonts w:ascii="IFAO-Grec Unicode" w:hAnsi="IFAO-Grec Unicode" w:cs="Segoe UI"/>
          <w:lang w:val="el-GR"/>
        </w:rPr>
        <w:t>ι</w:t>
      </w:r>
      <w:r w:rsidR="005209EE" w:rsidRPr="00DF0BA0">
        <w:rPr>
          <w:rFonts w:ascii="IFAO-Grec Unicode" w:hAnsi="IFAO-Grec Unicode" w:cs="Segoe UI"/>
          <w:lang w:val="en-US"/>
        </w:rPr>
        <w:t xml:space="preserve"> '=1/</w:t>
      </w:r>
      <w:r w:rsidR="005209EE" w:rsidRPr="00DF0BA0">
        <w:rPr>
          <w:rFonts w:ascii="IFAO-Grec Unicode" w:hAnsi="IFAO-Grec Unicode" w:cs="Segoe UI"/>
        </w:rPr>
        <w:t>10</w:t>
      </w:r>
      <w:r w:rsidR="005209EE" w:rsidRPr="00DF0BA0">
        <w:rPr>
          <w:rFonts w:ascii="IFAO-Grec Unicode" w:hAnsi="IFAO-Grec Unicode" w:cs="Segoe UI"/>
          <w:lang w:val="en-US"/>
        </w:rPr>
        <w:t>#&gt;</w:t>
      </w:r>
      <w:r w:rsidR="005209EE" w:rsidRPr="00DF0BA0">
        <w:rPr>
          <w:rFonts w:ascii="IFAO-Grec Unicode" w:hAnsi="IFAO-Grec Unicode" w:cs="Segoe UI"/>
        </w:rPr>
        <w:t xml:space="preserve"> </w:t>
      </w:r>
      <w:r w:rsidR="005209EE" w:rsidRPr="00DF0BA0">
        <w:rPr>
          <w:rFonts w:ascii="IFAO-Grec Unicode" w:hAnsi="IFAO-Grec Unicode" w:cs="Segoe UI"/>
          <w:lang w:val="en-US"/>
        </w:rPr>
        <w:t>&lt;#</w:t>
      </w:r>
      <w:r w:rsidR="005209EE" w:rsidRPr="00DF0BA0">
        <w:rPr>
          <w:rFonts w:ascii="IFAO-Grec Unicode" w:hAnsi="IFAO-Grec Unicode" w:cs="Segoe UI"/>
          <w:lang w:val="el-GR"/>
        </w:rPr>
        <w:t>κ</w:t>
      </w:r>
      <w:r w:rsidR="005209EE" w:rsidRPr="00DF0BA0">
        <w:rPr>
          <w:rFonts w:ascii="IFAO-Grec Unicode" w:hAnsi="IFAO-Grec Unicode" w:cs="Segoe UI"/>
          <w:lang w:val="en-US"/>
        </w:rPr>
        <w:t xml:space="preserve"> '=1/</w:t>
      </w:r>
      <w:r w:rsidR="005209EE" w:rsidRPr="00DF0BA0">
        <w:rPr>
          <w:rFonts w:ascii="IFAO-Grec Unicode" w:hAnsi="IFAO-Grec Unicode" w:cs="Segoe UI"/>
        </w:rPr>
        <w:t>2</w:t>
      </w:r>
      <w:r w:rsidR="005209EE" w:rsidRPr="00DF0BA0">
        <w:rPr>
          <w:rFonts w:ascii="IFAO-Grec Unicode" w:hAnsi="IFAO-Grec Unicode" w:cs="Segoe UI"/>
          <w:lang w:val="en-US"/>
        </w:rPr>
        <w:t>0#&gt;</w:t>
      </w:r>
      <w:r w:rsidR="00655785" w:rsidRPr="00DF0BA0">
        <w:rPr>
          <w:rFonts w:ascii="IFAO-Grec Unicode" w:hAnsi="IFAO-Grec Unicode" w:cs="Segoe UI"/>
        </w:rPr>
        <w:t>]</w:t>
      </w:r>
    </w:p>
    <w:p w14:paraId="4AC9F1EF" w14:textId="4ADA4281"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9. τὰ &lt;#ε=5#&gt; &lt;#ϛ '=1/6#&gt;</w:t>
      </w:r>
      <w:r w:rsidRPr="00DF0BA0">
        <w:rPr>
          <w:rFonts w:ascii="IFAO-Grec Unicode" w:hAnsi="IFAO-Grec Unicode" w:cs="Segoe UI"/>
          <w:lang w:val="en-US"/>
        </w:rPr>
        <w:t> </w:t>
      </w:r>
    </w:p>
    <w:p w14:paraId="40534A9F" w14:textId="221DD5D7"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10. </w:t>
      </w:r>
      <w:r w:rsidRPr="00DF0BA0">
        <w:rPr>
          <w:rFonts w:ascii="IFAO-Grec Unicode" w:hAnsi="IFAO-Grec Unicode" w:cs="Segoe UI"/>
          <w:lang w:val="en-US"/>
        </w:rPr>
        <w:t>[</w:t>
      </w:r>
      <w:r w:rsidRPr="00DF0BA0">
        <w:rPr>
          <w:rFonts w:ascii="IFAO-Grec Unicode" w:hAnsi="IFAO-Grec Unicode" w:cs="Segoe UI"/>
        </w:rPr>
        <w:t>τὰ</w:t>
      </w:r>
      <w:r w:rsidRPr="00DF0BA0">
        <w:rPr>
          <w:rFonts w:ascii="IFAO-Grec Unicode" w:hAnsi="IFAO-Grec Unicode" w:cs="Segoe UI"/>
          <w:lang w:val="en-US"/>
        </w:rPr>
        <w:t>]</w:t>
      </w:r>
      <w:r w:rsidRPr="00DF0BA0">
        <w:rPr>
          <w:rFonts w:ascii="IFAO-Grec Unicode" w:hAnsi="IFAO-Grec Unicode" w:cs="Segoe UI"/>
        </w:rPr>
        <w:t> &lt;#ε=5#&gt;&lt;#𐅵=1/2#&gt; &lt;#ϛ '=1/6#&gt; &lt;#ξ</w:t>
      </w:r>
      <w:r w:rsidRPr="00DF0BA0">
        <w:rPr>
          <w:rFonts w:ascii="IFAO-Grec Unicode" w:hAnsi="IFAO-Grec Unicode" w:cs="Segoe UI"/>
          <w:lang w:val="en-US"/>
        </w:rPr>
        <w:t>̣</w:t>
      </w:r>
      <w:r w:rsidRPr="00DF0BA0">
        <w:rPr>
          <w:rFonts w:ascii="IFAO-Grec Unicode" w:hAnsi="IFAO-Grec Unicode" w:cs="Segoe UI"/>
        </w:rPr>
        <w:t xml:space="preserve"> '=1/60#&gt;</w:t>
      </w:r>
      <w:r w:rsidRPr="00DF0BA0">
        <w:rPr>
          <w:rFonts w:ascii="IFAO-Grec Unicode" w:hAnsi="IFAO-Grec Unicode" w:cs="Segoe UI"/>
          <w:lang w:val="en-US"/>
        </w:rPr>
        <w:t> </w:t>
      </w:r>
    </w:p>
    <w:p w14:paraId="566285B6" w14:textId="33F93007"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11. </w:t>
      </w:r>
      <w:r w:rsidRPr="00DF0BA0">
        <w:rPr>
          <w:rFonts w:ascii="IFAO-Grec Unicode" w:hAnsi="IFAO-Grec Unicode" w:cs="Segoe UI"/>
          <w:lang w:val="en-US"/>
        </w:rPr>
        <w:t>[</w:t>
      </w:r>
      <w:r w:rsidRPr="00DF0BA0">
        <w:rPr>
          <w:rFonts w:ascii="IFAO-Grec Unicode" w:hAnsi="IFAO-Grec Unicode" w:cs="Segoe UI"/>
        </w:rPr>
        <w:t>τὰ</w:t>
      </w:r>
      <w:r w:rsidRPr="00DF0BA0">
        <w:rPr>
          <w:rFonts w:ascii="IFAO-Grec Unicode" w:hAnsi="IFAO-Grec Unicode" w:cs="Segoe UI"/>
          <w:lang w:val="en-US"/>
        </w:rPr>
        <w:t>]</w:t>
      </w:r>
      <w:r w:rsidRPr="00DF0BA0">
        <w:rPr>
          <w:rFonts w:ascii="IFAO-Grec Unicode" w:hAnsi="IFAO-Grec Unicode" w:cs="Segoe UI"/>
        </w:rPr>
        <w:t> &lt;#ϛ̣=6#&gt; &lt;#ε̣ '=1/5#&gt;</w:t>
      </w:r>
      <w:r w:rsidRPr="00DF0BA0">
        <w:rPr>
          <w:rFonts w:ascii="IFAO-Grec Unicode" w:hAnsi="IFAO-Grec Unicode" w:cs="Segoe UI"/>
          <w:lang w:val="en-US"/>
        </w:rPr>
        <w:t> .1</w:t>
      </w:r>
    </w:p>
    <w:p w14:paraId="1CB069B1" w14:textId="55BC4210"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12. </w:t>
      </w:r>
      <w:r w:rsidRPr="00DF0BA0">
        <w:rPr>
          <w:rFonts w:ascii="IFAO-Grec Unicode" w:hAnsi="IFAO-Grec Unicode" w:cs="Segoe UI"/>
          <w:lang w:val="en-US"/>
        </w:rPr>
        <w:t>[</w:t>
      </w:r>
      <w:r w:rsidRPr="00DF0BA0">
        <w:rPr>
          <w:rFonts w:ascii="IFAO-Grec Unicode" w:hAnsi="IFAO-Grec Unicode" w:cs="Segoe UI"/>
        </w:rPr>
        <w:t>τ</w:t>
      </w:r>
      <w:r w:rsidRPr="00DF0BA0">
        <w:rPr>
          <w:rFonts w:ascii="IFAO-Grec Unicode" w:hAnsi="IFAO-Grec Unicode" w:cs="Segoe UI"/>
          <w:lang w:val="en-US"/>
        </w:rPr>
        <w:t>]</w:t>
      </w:r>
      <w:r w:rsidRPr="00DF0BA0">
        <w:rPr>
          <w:rFonts w:ascii="IFAO-Grec Unicode" w:hAnsi="IFAO-Grec Unicode" w:cs="Segoe UI"/>
        </w:rPr>
        <w:t>ὰ</w:t>
      </w:r>
      <w:r w:rsidRPr="00DF0BA0">
        <w:rPr>
          <w:rFonts w:ascii="IFAO-Grec Unicode" w:hAnsi="IFAO-Grec Unicode" w:cs="Segoe UI"/>
          <w:lang w:val="en-US"/>
        </w:rPr>
        <w:t>̣</w:t>
      </w:r>
      <w:r w:rsidRPr="00DF0BA0">
        <w:rPr>
          <w:rFonts w:ascii="IFAO-Grec Unicode" w:hAnsi="IFAO-Grec Unicode" w:cs="Segoe UI"/>
        </w:rPr>
        <w:t> &lt;#ϛ</w:t>
      </w:r>
      <w:r w:rsidRPr="00DF0BA0">
        <w:rPr>
          <w:rFonts w:ascii="IFAO-Grec Unicode" w:hAnsi="IFAO-Grec Unicode" w:cs="Segoe UI"/>
          <w:lang w:val="en-US"/>
        </w:rPr>
        <w:t>̣</w:t>
      </w:r>
      <w:r w:rsidRPr="00DF0BA0">
        <w:rPr>
          <w:rFonts w:ascii="IFAO-Grec Unicode" w:hAnsi="IFAO-Grec Unicode" w:cs="Segoe UI"/>
        </w:rPr>
        <w:t>=6#&gt;&lt;#𐅵=1/2#&gt; &lt;#ε '=1/5#&gt; &lt;#ξ '=1/60#&gt;</w:t>
      </w:r>
      <w:r w:rsidRPr="00DF0BA0">
        <w:rPr>
          <w:rFonts w:ascii="IFAO-Grec Unicode" w:hAnsi="IFAO-Grec Unicode" w:cs="Segoe UI"/>
          <w:lang w:val="en-US"/>
        </w:rPr>
        <w:t> </w:t>
      </w:r>
    </w:p>
    <w:p w14:paraId="36D36539" w14:textId="4781E7A3"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13. [τὰ] &lt;#ζ̣=7#&gt; &lt;#ε̣ '=1/5#&gt; &lt;#λ</w:t>
      </w:r>
      <w:r w:rsidRPr="00DF0BA0">
        <w:rPr>
          <w:rFonts w:ascii="IFAO-Grec Unicode" w:hAnsi="IFAO-Grec Unicode" w:cs="Segoe UI"/>
          <w:lang w:val="en-US"/>
        </w:rPr>
        <w:t>̣</w:t>
      </w:r>
      <w:r w:rsidRPr="00DF0BA0">
        <w:rPr>
          <w:rFonts w:ascii="IFAO-Grec Unicode" w:hAnsi="IFAO-Grec Unicode" w:cs="Segoe UI"/>
        </w:rPr>
        <w:t xml:space="preserve"> '=1/30#&gt;</w:t>
      </w:r>
    </w:p>
    <w:p w14:paraId="66DEFED7" w14:textId="5D3E6F65"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14. [τὰ] &lt;#ζ=7#&gt;&lt;#𐅵=1/2#&gt; &lt;#</w:t>
      </w:r>
      <w:r w:rsidR="000A42AF" w:rsidRPr="00DF0BA0">
        <w:rPr>
          <w:rFonts w:ascii="IFAO-Grec Unicode" w:hAnsi="IFAO-Grec Unicode" w:cs="Segoe UI"/>
          <w:lang w:val="el-GR"/>
        </w:rPr>
        <w:t>δ</w:t>
      </w:r>
      <w:r w:rsidRPr="00DF0BA0">
        <w:rPr>
          <w:rFonts w:ascii="IFAO-Grec Unicode" w:hAnsi="IFAO-Grec Unicode" w:cs="Segoe UI"/>
        </w:rPr>
        <w:t> '=1/</w:t>
      </w:r>
      <w:r w:rsidR="000A42AF" w:rsidRPr="00DF0BA0">
        <w:rPr>
          <w:rFonts w:ascii="IFAO-Grec Unicode" w:hAnsi="IFAO-Grec Unicode" w:cs="Segoe UI"/>
          <w:lang w:val="en-US"/>
        </w:rPr>
        <w:t>4</w:t>
      </w:r>
      <w:r w:rsidRPr="00DF0BA0">
        <w:rPr>
          <w:rFonts w:ascii="IFAO-Grec Unicode" w:hAnsi="IFAO-Grec Unicode" w:cs="Segoe UI"/>
        </w:rPr>
        <w:t>#&gt;</w:t>
      </w:r>
    </w:p>
    <w:p w14:paraId="13E374B8" w14:textId="335D9508"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15. τ̣ὰ</w:t>
      </w:r>
      <w:r w:rsidRPr="00DF0BA0">
        <w:rPr>
          <w:rFonts w:ascii="IFAO-Grec Unicode" w:hAnsi="IFAO-Grec Unicode" w:cs="Segoe UI"/>
          <w:lang w:val="en-US"/>
        </w:rPr>
        <w:t>̣</w:t>
      </w:r>
      <w:r w:rsidRPr="00DF0BA0">
        <w:rPr>
          <w:rFonts w:ascii="IFAO-Grec Unicode" w:hAnsi="IFAO-Grec Unicode" w:cs="Segoe UI"/>
        </w:rPr>
        <w:t> &lt;#η̣=8#&gt; &lt;#</w:t>
      </w:r>
      <w:r w:rsidR="00807215" w:rsidRPr="00DF0BA0">
        <w:rPr>
          <w:rFonts w:ascii="IFAO-Grec Unicode" w:hAnsi="IFAO-Grec Unicode" w:cs="Segoe UI"/>
          <w:lang w:val="el-GR"/>
        </w:rPr>
        <w:t>δ</w:t>
      </w:r>
      <w:r w:rsidR="00807215" w:rsidRPr="00DF0BA0">
        <w:rPr>
          <w:rFonts w:ascii="IFAO-Grec Unicode" w:hAnsi="IFAO-Grec Unicode" w:cs="Segoe UI"/>
          <w:lang w:val="en-US"/>
        </w:rPr>
        <w:t>̣</w:t>
      </w:r>
      <w:r w:rsidRPr="00DF0BA0">
        <w:rPr>
          <w:rFonts w:ascii="IFAO-Grec Unicode" w:hAnsi="IFAO-Grec Unicode" w:cs="Segoe UI"/>
        </w:rPr>
        <w:t xml:space="preserve"> '=1/</w:t>
      </w:r>
      <w:r w:rsidR="00807215" w:rsidRPr="00DF0BA0">
        <w:rPr>
          <w:rFonts w:ascii="IFAO-Grec Unicode" w:hAnsi="IFAO-Grec Unicode" w:cs="Segoe UI"/>
          <w:lang w:val="en-US"/>
        </w:rPr>
        <w:t>4</w:t>
      </w:r>
      <w:r w:rsidRPr="00DF0BA0">
        <w:rPr>
          <w:rFonts w:ascii="IFAO-Grec Unicode" w:hAnsi="IFAO-Grec Unicode" w:cs="Segoe UI"/>
        </w:rPr>
        <w:t xml:space="preserve">#&gt; </w:t>
      </w:r>
      <w:r w:rsidRPr="00DF0BA0">
        <w:rPr>
          <w:rFonts w:ascii="IFAO-Grec Unicode" w:hAnsi="IFAO-Grec Unicode" w:cs="Segoe UI"/>
          <w:lang w:val="en-US"/>
        </w:rPr>
        <w:t>[</w:t>
      </w:r>
      <w:r w:rsidR="00E74886" w:rsidRPr="00DF0BA0">
        <w:rPr>
          <w:rFonts w:ascii="IFAO-Grec Unicode" w:hAnsi="IFAO-Grec Unicode" w:cs="Segoe UI"/>
        </w:rPr>
        <w:t>&lt;#ξ '=1/60#&gt;</w:t>
      </w:r>
      <w:r w:rsidRPr="00DF0BA0">
        <w:rPr>
          <w:rFonts w:ascii="IFAO-Grec Unicode" w:hAnsi="IFAO-Grec Unicode" w:cs="Segoe UI"/>
        </w:rPr>
        <w:t>]</w:t>
      </w:r>
      <w:r w:rsidRPr="00DF0BA0">
        <w:rPr>
          <w:rFonts w:ascii="IFAO-Grec Unicode" w:hAnsi="IFAO-Grec Unicode" w:cs="Segoe UI"/>
          <w:lang w:val="en-US"/>
        </w:rPr>
        <w:t> </w:t>
      </w:r>
    </w:p>
    <w:p w14:paraId="18017EED" w14:textId="4C0B3A38"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lang w:val="en-US"/>
        </w:rPr>
        <w:t>16.</w:t>
      </w:r>
      <w:r w:rsidRPr="00DF0BA0">
        <w:rPr>
          <w:rFonts w:ascii="IFAO-Grec Unicode" w:hAnsi="IFAO-Grec Unicode" w:cs="Segoe UI"/>
        </w:rPr>
        <w:t> </w:t>
      </w:r>
      <w:r w:rsidRPr="00DF0BA0">
        <w:rPr>
          <w:rFonts w:ascii="IFAO-Grec Unicode" w:hAnsi="IFAO-Grec Unicode" w:cs="Segoe UI"/>
          <w:lang w:val="el-GR"/>
        </w:rPr>
        <w:t>τὰ</w:t>
      </w:r>
      <w:r w:rsidRPr="00DF0BA0">
        <w:rPr>
          <w:rFonts w:ascii="IFAO-Grec Unicode" w:hAnsi="IFAO-Grec Unicode" w:cs="Segoe UI"/>
        </w:rPr>
        <w:t> </w:t>
      </w:r>
      <w:r w:rsidRPr="00DF0BA0">
        <w:rPr>
          <w:rFonts w:ascii="IFAO-Grec Unicode" w:hAnsi="IFAO-Grec Unicode" w:cs="Segoe UI"/>
          <w:lang w:val="en-US"/>
        </w:rPr>
        <w:t>&lt;#</w:t>
      </w:r>
      <w:r w:rsidRPr="00DF0BA0">
        <w:rPr>
          <w:rFonts w:ascii="IFAO-Grec Unicode" w:hAnsi="IFAO-Grec Unicode" w:cs="Segoe UI"/>
          <w:lang w:val="el-GR"/>
        </w:rPr>
        <w:t>η</w:t>
      </w:r>
      <w:r w:rsidRPr="00DF0BA0">
        <w:rPr>
          <w:rFonts w:ascii="IFAO-Grec Unicode" w:hAnsi="IFAO-Grec Unicode" w:cs="Segoe UI"/>
          <w:lang w:val="en-US"/>
        </w:rPr>
        <w:t>=8#&gt;&lt;#</w:t>
      </w:r>
      <w:r w:rsidRPr="00DF0BA0">
        <w:rPr>
          <w:rFonts w:ascii="IFAO-Grec Unicode" w:hAnsi="IFAO-Grec Unicode" w:cs="Segoe UI"/>
        </w:rPr>
        <w:t>𐅵</w:t>
      </w:r>
      <w:r w:rsidRPr="00DF0BA0">
        <w:rPr>
          <w:rFonts w:ascii="IFAO-Grec Unicode" w:hAnsi="IFAO-Grec Unicode" w:cs="Segoe UI"/>
          <w:lang w:val="en-US"/>
        </w:rPr>
        <w:t>=1/2#&gt;</w:t>
      </w:r>
      <w:r w:rsidRPr="00DF0BA0">
        <w:rPr>
          <w:rFonts w:ascii="IFAO-Grec Unicode" w:hAnsi="IFAO-Grec Unicode" w:cs="Segoe UI"/>
        </w:rPr>
        <w:t> </w:t>
      </w:r>
      <w:r w:rsidRPr="00DF0BA0">
        <w:rPr>
          <w:rFonts w:ascii="IFAO-Grec Unicode" w:hAnsi="IFAO-Grec Unicode" w:cs="Segoe UI"/>
          <w:lang w:val="en-US"/>
        </w:rPr>
        <w:t>&lt;#</w:t>
      </w:r>
      <w:r w:rsidR="00807215" w:rsidRPr="00DF0BA0">
        <w:rPr>
          <w:rFonts w:ascii="IFAO-Grec Unicode" w:hAnsi="IFAO-Grec Unicode" w:cs="Segoe UI"/>
          <w:lang w:val="el-GR"/>
        </w:rPr>
        <w:t>δ</w:t>
      </w:r>
      <w:r w:rsidR="00807215" w:rsidRPr="00DF0BA0">
        <w:rPr>
          <w:rFonts w:ascii="IFAO-Grec Unicode" w:hAnsi="IFAO-Grec Unicode" w:cs="Segoe UI"/>
          <w:lang w:val="en-US"/>
        </w:rPr>
        <w:t>̣</w:t>
      </w:r>
      <w:r w:rsidRPr="00DF0BA0">
        <w:rPr>
          <w:rFonts w:ascii="IFAO-Grec Unicode" w:hAnsi="IFAO-Grec Unicode" w:cs="Segoe UI"/>
        </w:rPr>
        <w:t> </w:t>
      </w:r>
      <w:r w:rsidRPr="00DF0BA0">
        <w:rPr>
          <w:rFonts w:ascii="IFAO-Grec Unicode" w:hAnsi="IFAO-Grec Unicode" w:cs="Segoe UI"/>
          <w:lang w:val="en-US"/>
        </w:rPr>
        <w:t>'=1/</w:t>
      </w:r>
      <w:r w:rsidR="00807215" w:rsidRPr="00DF0BA0">
        <w:rPr>
          <w:rFonts w:ascii="IFAO-Grec Unicode" w:hAnsi="IFAO-Grec Unicode" w:cs="Segoe UI"/>
          <w:lang w:val="en-US"/>
        </w:rPr>
        <w:t>4</w:t>
      </w:r>
      <w:r w:rsidRPr="00DF0BA0">
        <w:rPr>
          <w:rFonts w:ascii="IFAO-Grec Unicode" w:hAnsi="IFAO-Grec Unicode" w:cs="Segoe UI"/>
          <w:lang w:val="en-US"/>
        </w:rPr>
        <w:t>#&gt;</w:t>
      </w:r>
      <w:r w:rsidRPr="00DF0BA0">
        <w:rPr>
          <w:rFonts w:ascii="IFAO-Grec Unicode" w:hAnsi="IFAO-Grec Unicode" w:cs="Segoe UI"/>
        </w:rPr>
        <w:t> </w:t>
      </w:r>
      <w:r w:rsidRPr="00DF0BA0">
        <w:rPr>
          <w:rFonts w:ascii="IFAO-Grec Unicode" w:hAnsi="IFAO-Grec Unicode" w:cs="Segoe UI"/>
          <w:lang w:val="en-US"/>
        </w:rPr>
        <w:t>[&lt;#</w:t>
      </w:r>
      <w:r w:rsidR="00807215" w:rsidRPr="00DF0BA0">
        <w:rPr>
          <w:rFonts w:ascii="IFAO-Grec Unicode" w:hAnsi="IFAO-Grec Unicode" w:cs="Segoe UI"/>
          <w:lang w:val="el-GR"/>
        </w:rPr>
        <w:t>λ</w:t>
      </w:r>
      <w:r w:rsidRPr="00DF0BA0">
        <w:rPr>
          <w:rFonts w:ascii="IFAO-Grec Unicode" w:hAnsi="IFAO-Grec Unicode" w:cs="Segoe UI"/>
          <w:lang w:val="en-US"/>
        </w:rPr>
        <w:t xml:space="preserve"> '=1/</w:t>
      </w:r>
      <w:r w:rsidR="00807215" w:rsidRPr="00DF0BA0">
        <w:rPr>
          <w:rFonts w:ascii="IFAO-Grec Unicode" w:hAnsi="IFAO-Grec Unicode" w:cs="Segoe UI"/>
          <w:lang w:val="en-US"/>
        </w:rPr>
        <w:t>3</w:t>
      </w:r>
      <w:r w:rsidRPr="00DF0BA0">
        <w:rPr>
          <w:rFonts w:ascii="IFAO-Grec Unicode" w:hAnsi="IFAO-Grec Unicode" w:cs="Segoe UI"/>
          <w:lang w:val="en-US"/>
        </w:rPr>
        <w:t>0#&gt;] </w:t>
      </w:r>
    </w:p>
    <w:p w14:paraId="0C6F19E6" w14:textId="3B3C89E9"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17. τ</w:t>
      </w:r>
      <w:r w:rsidRPr="00DF0BA0">
        <w:rPr>
          <w:rFonts w:ascii="IFAO-Grec Unicode" w:hAnsi="IFAO-Grec Unicode" w:cs="Segoe UI"/>
          <w:lang w:val="en-US"/>
        </w:rPr>
        <w:t>̣</w:t>
      </w:r>
      <w:r w:rsidRPr="00DF0BA0">
        <w:rPr>
          <w:rFonts w:ascii="IFAO-Grec Unicode" w:hAnsi="IFAO-Grec Unicode" w:cs="Segoe UI"/>
        </w:rPr>
        <w:t>ὰ &lt;#θ=9#&gt; &lt;#</w:t>
      </w:r>
      <w:r w:rsidR="00807215" w:rsidRPr="00DF0BA0">
        <w:rPr>
          <w:rFonts w:ascii="IFAO-Grec Unicode" w:hAnsi="IFAO-Grec Unicode" w:cs="Segoe UI"/>
          <w:lang w:val="el-GR"/>
        </w:rPr>
        <w:t>δ</w:t>
      </w:r>
      <w:r w:rsidR="00807215" w:rsidRPr="00DF0BA0">
        <w:rPr>
          <w:rFonts w:ascii="IFAO-Grec Unicode" w:hAnsi="IFAO-Grec Unicode" w:cs="Segoe UI"/>
          <w:lang w:val="en-US"/>
        </w:rPr>
        <w:t>̣</w:t>
      </w:r>
      <w:r w:rsidRPr="00DF0BA0">
        <w:rPr>
          <w:rFonts w:ascii="IFAO-Grec Unicode" w:hAnsi="IFAO-Grec Unicode" w:cs="Segoe UI"/>
        </w:rPr>
        <w:t> '=1/</w:t>
      </w:r>
      <w:r w:rsidR="00807215" w:rsidRPr="00DF0BA0">
        <w:rPr>
          <w:rFonts w:ascii="IFAO-Grec Unicode" w:hAnsi="IFAO-Grec Unicode" w:cs="Segoe UI"/>
          <w:lang w:val="en-US"/>
        </w:rPr>
        <w:t>4</w:t>
      </w:r>
      <w:r w:rsidRPr="00DF0BA0">
        <w:rPr>
          <w:rFonts w:ascii="IFAO-Grec Unicode" w:hAnsi="IFAO-Grec Unicode" w:cs="Segoe UI"/>
        </w:rPr>
        <w:t>#&gt; [&lt;#</w:t>
      </w:r>
      <w:r w:rsidR="00807215" w:rsidRPr="00DF0BA0">
        <w:rPr>
          <w:rFonts w:ascii="IFAO-Grec Unicode" w:hAnsi="IFAO-Grec Unicode" w:cs="Segoe UI"/>
          <w:lang w:val="el-GR"/>
        </w:rPr>
        <w:t>κ</w:t>
      </w:r>
      <w:r w:rsidRPr="00DF0BA0">
        <w:rPr>
          <w:rFonts w:ascii="IFAO-Grec Unicode" w:hAnsi="IFAO-Grec Unicode" w:cs="Segoe UI"/>
        </w:rPr>
        <w:t xml:space="preserve"> '=1/</w:t>
      </w:r>
      <w:r w:rsidR="00807215" w:rsidRPr="00DF0BA0">
        <w:rPr>
          <w:rFonts w:ascii="IFAO-Grec Unicode" w:hAnsi="IFAO-Grec Unicode" w:cs="Segoe UI"/>
          <w:lang w:val="en-US"/>
        </w:rPr>
        <w:t>2</w:t>
      </w:r>
      <w:r w:rsidRPr="00DF0BA0">
        <w:rPr>
          <w:rFonts w:ascii="IFAO-Grec Unicode" w:hAnsi="IFAO-Grec Unicode" w:cs="Segoe UI"/>
        </w:rPr>
        <w:t>0#&gt;]</w:t>
      </w:r>
      <w:r w:rsidRPr="00DF0BA0">
        <w:rPr>
          <w:rFonts w:ascii="IFAO-Grec Unicode" w:hAnsi="IFAO-Grec Unicode" w:cs="Segoe UI"/>
          <w:lang w:val="en-US"/>
        </w:rPr>
        <w:t> </w:t>
      </w:r>
    </w:p>
    <w:p w14:paraId="1D415131" w14:textId="60E697DF"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lang w:val="en-US"/>
        </w:rPr>
        <w:t>1</w:t>
      </w:r>
      <w:r w:rsidRPr="00DF0BA0">
        <w:rPr>
          <w:rFonts w:ascii="IFAO-Grec Unicode" w:hAnsi="IFAO-Grec Unicode" w:cs="Segoe UI"/>
        </w:rPr>
        <w:t>8. τ</w:t>
      </w:r>
      <w:r w:rsidRPr="00DF0BA0">
        <w:rPr>
          <w:rFonts w:ascii="IFAO-Grec Unicode" w:hAnsi="IFAO-Grec Unicode" w:cs="Segoe UI"/>
          <w:lang w:val="en-US"/>
        </w:rPr>
        <w:t>̣</w:t>
      </w:r>
      <w:r w:rsidRPr="00DF0BA0">
        <w:rPr>
          <w:rFonts w:ascii="IFAO-Grec Unicode" w:hAnsi="IFAO-Grec Unicode" w:cs="Segoe UI"/>
        </w:rPr>
        <w:t>ὰ</w:t>
      </w:r>
      <w:r w:rsidRPr="00DF0BA0">
        <w:rPr>
          <w:rFonts w:ascii="IFAO-Grec Unicode" w:hAnsi="IFAO-Grec Unicode" w:cs="Segoe UI"/>
          <w:lang w:val="en-US"/>
        </w:rPr>
        <w:t>̣</w:t>
      </w:r>
      <w:r w:rsidRPr="00DF0BA0">
        <w:rPr>
          <w:rFonts w:ascii="IFAO-Grec Unicode" w:hAnsi="IFAO-Grec Unicode" w:cs="Segoe UI"/>
        </w:rPr>
        <w:t> &lt;#θ</w:t>
      </w:r>
      <w:r w:rsidRPr="00DF0BA0">
        <w:rPr>
          <w:rFonts w:ascii="IFAO-Grec Unicode" w:hAnsi="IFAO-Grec Unicode" w:cs="Segoe UI"/>
          <w:lang w:val="en-US"/>
        </w:rPr>
        <w:t>̣</w:t>
      </w:r>
      <w:r w:rsidRPr="00DF0BA0">
        <w:rPr>
          <w:rFonts w:ascii="IFAO-Grec Unicode" w:hAnsi="IFAO-Grec Unicode" w:cs="Segoe UI"/>
        </w:rPr>
        <w:t>=9#&gt;&lt;#𐅵</w:t>
      </w:r>
      <w:r w:rsidRPr="00DF0BA0">
        <w:rPr>
          <w:rFonts w:ascii="IFAO-Grec Unicode" w:hAnsi="IFAO-Grec Unicode" w:cs="Segoe UI"/>
          <w:lang w:val="en-US"/>
        </w:rPr>
        <w:t>̣</w:t>
      </w:r>
      <w:r w:rsidRPr="00DF0BA0">
        <w:rPr>
          <w:rFonts w:ascii="IFAO-Grec Unicode" w:hAnsi="IFAO-Grec Unicode" w:cs="Segoe UI"/>
        </w:rPr>
        <w:t>=1/2#&gt; &lt;#</w:t>
      </w:r>
      <w:r w:rsidR="00BF2B42" w:rsidRPr="00DF0BA0">
        <w:rPr>
          <w:rFonts w:ascii="IFAO-Grec Unicode" w:hAnsi="IFAO-Grec Unicode" w:cs="Segoe UI"/>
          <w:lang w:val="el-GR"/>
        </w:rPr>
        <w:t>δ</w:t>
      </w:r>
      <w:r w:rsidR="00BF2B42" w:rsidRPr="00DF0BA0">
        <w:rPr>
          <w:rFonts w:ascii="IFAO-Grec Unicode" w:hAnsi="IFAO-Grec Unicode" w:cs="Segoe UI"/>
          <w:lang w:val="en-US"/>
        </w:rPr>
        <w:t>̣</w:t>
      </w:r>
      <w:r w:rsidRPr="00DF0BA0">
        <w:rPr>
          <w:rFonts w:ascii="IFAO-Grec Unicode" w:hAnsi="IFAO-Grec Unicode" w:cs="Segoe UI"/>
        </w:rPr>
        <w:t xml:space="preserve"> '=1/</w:t>
      </w:r>
      <w:r w:rsidR="00BF2B42" w:rsidRPr="00DF0BA0">
        <w:rPr>
          <w:rFonts w:ascii="IFAO-Grec Unicode" w:hAnsi="IFAO-Grec Unicode" w:cs="Segoe UI"/>
          <w:lang w:val="en-US"/>
        </w:rPr>
        <w:t>4</w:t>
      </w:r>
      <w:r w:rsidRPr="00DF0BA0">
        <w:rPr>
          <w:rFonts w:ascii="IFAO-Grec Unicode" w:hAnsi="IFAO-Grec Unicode" w:cs="Segoe UI"/>
        </w:rPr>
        <w:t>#&gt; [&lt;#ι</w:t>
      </w:r>
      <w:r w:rsidR="00BF2B42" w:rsidRPr="00DF0BA0">
        <w:rPr>
          <w:rFonts w:ascii="IFAO-Grec Unicode" w:hAnsi="IFAO-Grec Unicode" w:cs="Segoe UI"/>
          <w:lang w:val="el-GR"/>
        </w:rPr>
        <w:t>ε</w:t>
      </w:r>
      <w:r w:rsidRPr="00DF0BA0">
        <w:rPr>
          <w:rFonts w:ascii="IFAO-Grec Unicode" w:hAnsi="IFAO-Grec Unicode" w:cs="Segoe UI"/>
        </w:rPr>
        <w:t xml:space="preserve"> '=1/1</w:t>
      </w:r>
      <w:r w:rsidR="00BF2B42" w:rsidRPr="00DF0BA0">
        <w:rPr>
          <w:rFonts w:ascii="IFAO-Grec Unicode" w:hAnsi="IFAO-Grec Unicode" w:cs="Segoe UI"/>
          <w:lang w:val="en-US"/>
        </w:rPr>
        <w:t>5</w:t>
      </w:r>
      <w:r w:rsidRPr="00DF0BA0">
        <w:rPr>
          <w:rFonts w:ascii="IFAO-Grec Unicode" w:hAnsi="IFAO-Grec Unicode" w:cs="Segoe UI"/>
        </w:rPr>
        <w:t>#&gt;]</w:t>
      </w:r>
      <w:r w:rsidRPr="00DF0BA0">
        <w:rPr>
          <w:rFonts w:ascii="IFAO-Grec Unicode" w:hAnsi="IFAO-Grec Unicode" w:cs="Segoe UI"/>
          <w:lang w:val="en-US"/>
        </w:rPr>
        <w:t> </w:t>
      </w:r>
    </w:p>
    <w:p w14:paraId="6DD486F6" w14:textId="1169E52F"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lang w:val="en-US"/>
        </w:rPr>
        <w:t>1</w:t>
      </w:r>
      <w:r w:rsidRPr="00DF0BA0">
        <w:rPr>
          <w:rFonts w:ascii="IFAO-Grec Unicode" w:hAnsi="IFAO-Grec Unicode" w:cs="Segoe UI"/>
        </w:rPr>
        <w:t>9. τὰ &lt;#ι=10#&gt; &lt;#γ̣ </w:t>
      </w:r>
      <w:r w:rsidRPr="00DF0BA0">
        <w:rPr>
          <w:rFonts w:ascii="IFAO-Grec Unicode" w:hAnsi="IFAO-Grec Unicode" w:cs="Segoe UI"/>
          <w:lang w:val="en-US"/>
        </w:rPr>
        <w:t>'</w:t>
      </w:r>
      <w:r w:rsidRPr="00DF0BA0">
        <w:rPr>
          <w:rFonts w:ascii="IFAO-Grec Unicode" w:hAnsi="IFAO-Grec Unicode" w:cs="Segoe UI"/>
        </w:rPr>
        <w:t>=1/3#&gt;</w:t>
      </w:r>
      <w:r w:rsidRPr="00DF0BA0">
        <w:rPr>
          <w:rFonts w:ascii="IFAO-Grec Unicode" w:hAnsi="IFAO-Grec Unicode" w:cs="Segoe UI"/>
          <w:lang w:val="en-US"/>
        </w:rPr>
        <w:t> </w:t>
      </w:r>
    </w:p>
    <w:p w14:paraId="62B28E24" w14:textId="73FA5003"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lang w:val="en-US"/>
        </w:rPr>
        <w:t>----</w:t>
      </w:r>
    </w:p>
    <w:p w14:paraId="443B510D" w14:textId="105192D3" w:rsidR="001C62DB" w:rsidRPr="00DF0BA0" w:rsidRDefault="001C62DB" w:rsidP="004E43E3">
      <w:pPr>
        <w:textAlignment w:val="baseline"/>
        <w:rPr>
          <w:rFonts w:ascii="IFAO-Grec Unicode" w:hAnsi="IFAO-Grec Unicode" w:cs="Segoe UI"/>
        </w:rPr>
      </w:pPr>
      <w:r w:rsidRPr="00DF0BA0">
        <w:rPr>
          <w:rFonts w:ascii="IFAO-Grec Unicode" w:hAnsi="IFAO-Grec Unicode" w:cs="Segoe UI"/>
        </w:rPr>
        <w:t>20. τὰ &lt;#ι=10#&gt;&lt;#𐅵=1/2#&gt; &lt;#γ </w:t>
      </w:r>
      <w:r w:rsidRPr="00DF0BA0">
        <w:rPr>
          <w:rFonts w:ascii="IFAO-Grec Unicode" w:hAnsi="IFAO-Grec Unicode" w:cs="Segoe UI"/>
          <w:lang w:val="en-US"/>
        </w:rPr>
        <w:t>'</w:t>
      </w:r>
      <w:r w:rsidRPr="00DF0BA0">
        <w:rPr>
          <w:rFonts w:ascii="IFAO-Grec Unicode" w:hAnsi="IFAO-Grec Unicode" w:cs="Segoe UI"/>
        </w:rPr>
        <w:t>=1/3#&gt; &lt;#</w:t>
      </w:r>
      <w:r w:rsidRPr="00DF0BA0">
        <w:rPr>
          <w:rFonts w:ascii="IFAO-Grec Unicode" w:hAnsi="IFAO-Grec Unicode" w:cs="Segoe UI"/>
          <w:lang w:val="el-GR"/>
        </w:rPr>
        <w:t>ξ</w:t>
      </w:r>
      <w:r w:rsidRPr="00DF0BA0">
        <w:rPr>
          <w:rFonts w:ascii="IFAO-Grec Unicode" w:hAnsi="IFAO-Grec Unicode" w:cs="Segoe UI"/>
          <w:lang w:val="en-US"/>
        </w:rPr>
        <w:t>̣</w:t>
      </w:r>
      <w:r w:rsidRPr="00DF0BA0">
        <w:rPr>
          <w:rFonts w:ascii="IFAO-Grec Unicode" w:hAnsi="IFAO-Grec Unicode" w:cs="Segoe UI"/>
        </w:rPr>
        <w:t> </w:t>
      </w:r>
      <w:r w:rsidRPr="00DF0BA0">
        <w:rPr>
          <w:rFonts w:ascii="IFAO-Grec Unicode" w:hAnsi="IFAO-Grec Unicode" w:cs="Segoe UI"/>
          <w:lang w:val="en-US"/>
        </w:rPr>
        <w:t>'</w:t>
      </w:r>
      <w:r w:rsidRPr="00DF0BA0">
        <w:rPr>
          <w:rFonts w:ascii="IFAO-Grec Unicode" w:hAnsi="IFAO-Grec Unicode" w:cs="Segoe UI"/>
        </w:rPr>
        <w:t>=1/60#&gt;</w:t>
      </w:r>
    </w:p>
    <w:p w14:paraId="1FB73002" w14:textId="1119E50D" w:rsidR="001C62DB" w:rsidRPr="00DF0BA0" w:rsidRDefault="001C62DB" w:rsidP="004E43E3">
      <w:pPr>
        <w:textAlignment w:val="baseline"/>
        <w:rPr>
          <w:rFonts w:ascii="IFAO-Grec Unicode" w:hAnsi="IFAO-Grec Unicode" w:cs="Segoe UI"/>
        </w:rPr>
      </w:pPr>
      <w:r w:rsidRPr="00DF0BA0">
        <w:rPr>
          <w:rFonts w:ascii="IFAO-Grec Unicode" w:hAnsi="IFAO-Grec Unicode" w:cs="Segoe UI"/>
        </w:rPr>
        <w:t>21. τὰ &lt;#ι</w:t>
      </w:r>
      <w:r w:rsidRPr="00DF0BA0">
        <w:rPr>
          <w:rFonts w:ascii="IFAO-Grec Unicode" w:hAnsi="IFAO-Grec Unicode" w:cs="Segoe UI"/>
          <w:lang w:val="el-GR"/>
        </w:rPr>
        <w:t>α</w:t>
      </w:r>
      <w:r w:rsidRPr="00DF0BA0">
        <w:rPr>
          <w:rFonts w:ascii="IFAO-Grec Unicode" w:hAnsi="IFAO-Grec Unicode" w:cs="Segoe UI"/>
        </w:rPr>
        <w:t>=11#&gt; &lt;#γ '=1/3#&gt; &lt;#</w:t>
      </w:r>
      <w:r w:rsidRPr="00DF0BA0">
        <w:rPr>
          <w:rFonts w:ascii="IFAO-Grec Unicode" w:hAnsi="IFAO-Grec Unicode" w:cs="Segoe UI"/>
          <w:lang w:val="el-GR"/>
        </w:rPr>
        <w:t>λ</w:t>
      </w:r>
      <w:r w:rsidRPr="00DF0BA0">
        <w:rPr>
          <w:rFonts w:ascii="IFAO-Grec Unicode" w:hAnsi="IFAO-Grec Unicode" w:cs="Segoe UI"/>
        </w:rPr>
        <w:t> '=1/30#&gt;</w:t>
      </w:r>
      <w:r w:rsidRPr="00DF0BA0">
        <w:rPr>
          <w:rFonts w:ascii="IFAO-Grec Unicode" w:hAnsi="IFAO-Grec Unicode" w:cs="Segoe UI"/>
          <w:lang w:val="en-US"/>
        </w:rPr>
        <w:t> </w:t>
      </w:r>
    </w:p>
    <w:p w14:paraId="51B974D9" w14:textId="4925A643"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22. τὰ &lt;#ι</w:t>
      </w:r>
      <w:r w:rsidRPr="00DF0BA0">
        <w:rPr>
          <w:rFonts w:ascii="IFAO-Grec Unicode" w:hAnsi="IFAO-Grec Unicode" w:cs="Segoe UI"/>
          <w:lang w:val="el-GR"/>
        </w:rPr>
        <w:t>α</w:t>
      </w:r>
      <w:r w:rsidRPr="00DF0BA0">
        <w:rPr>
          <w:rFonts w:ascii="IFAO-Grec Unicode" w:hAnsi="IFAO-Grec Unicode" w:cs="Segoe UI"/>
        </w:rPr>
        <w:t>=11#&gt;&lt;#𐅵=1/2#&gt; &lt;#γ '=1/3#&gt; &lt;#</w:t>
      </w:r>
      <w:r w:rsidRPr="00DF0BA0">
        <w:rPr>
          <w:rFonts w:ascii="IFAO-Grec Unicode" w:hAnsi="IFAO-Grec Unicode" w:cs="Segoe UI"/>
          <w:lang w:val="el-GR"/>
        </w:rPr>
        <w:t>κ</w:t>
      </w:r>
      <w:r w:rsidRPr="00DF0BA0">
        <w:rPr>
          <w:rFonts w:ascii="IFAO-Grec Unicode" w:hAnsi="IFAO-Grec Unicode" w:cs="Segoe UI"/>
        </w:rPr>
        <w:t> '=1/20#&gt;</w:t>
      </w:r>
    </w:p>
    <w:p w14:paraId="52C4848B" w14:textId="7A12ACF4"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23. τὰ &lt;#ι</w:t>
      </w:r>
      <w:r w:rsidRPr="00DF0BA0">
        <w:rPr>
          <w:rFonts w:ascii="IFAO-Grec Unicode" w:hAnsi="IFAO-Grec Unicode" w:cs="Segoe UI"/>
          <w:lang w:val="el-GR"/>
        </w:rPr>
        <w:t>β</w:t>
      </w:r>
      <w:r w:rsidRPr="00DF0BA0">
        <w:rPr>
          <w:rFonts w:ascii="IFAO-Grec Unicode" w:hAnsi="IFAO-Grec Unicode" w:cs="Segoe UI"/>
        </w:rPr>
        <w:t>=1</w:t>
      </w:r>
      <w:r w:rsidRPr="00DF0BA0">
        <w:rPr>
          <w:rFonts w:ascii="IFAO-Grec Unicode" w:hAnsi="IFAO-Grec Unicode" w:cs="Segoe UI"/>
          <w:lang w:val="en-US"/>
        </w:rPr>
        <w:t>2</w:t>
      </w:r>
      <w:r w:rsidRPr="00DF0BA0">
        <w:rPr>
          <w:rFonts w:ascii="IFAO-Grec Unicode" w:hAnsi="IFAO-Grec Unicode" w:cs="Segoe UI"/>
        </w:rPr>
        <w:t>#&gt; &lt;#γ </w:t>
      </w:r>
      <w:r w:rsidRPr="00DF0BA0">
        <w:rPr>
          <w:rFonts w:ascii="IFAO-Grec Unicode" w:hAnsi="IFAO-Grec Unicode" w:cs="Segoe UI"/>
          <w:lang w:val="en-US"/>
        </w:rPr>
        <w:t>'</w:t>
      </w:r>
      <w:r w:rsidRPr="00DF0BA0">
        <w:rPr>
          <w:rFonts w:ascii="IFAO-Grec Unicode" w:hAnsi="IFAO-Grec Unicode" w:cs="Segoe UI"/>
        </w:rPr>
        <w:t>=1/3#&gt; [&lt;#</w:t>
      </w:r>
      <w:r w:rsidRPr="00DF0BA0">
        <w:rPr>
          <w:rFonts w:ascii="IFAO-Grec Unicode" w:hAnsi="IFAO-Grec Unicode" w:cs="Segoe UI"/>
          <w:lang w:val="el-GR"/>
        </w:rPr>
        <w:t>ιε</w:t>
      </w:r>
      <w:r w:rsidRPr="00DF0BA0">
        <w:rPr>
          <w:rFonts w:ascii="IFAO-Grec Unicode" w:hAnsi="IFAO-Grec Unicode" w:cs="Segoe UI"/>
        </w:rPr>
        <w:t> </w:t>
      </w:r>
      <w:r w:rsidRPr="00DF0BA0">
        <w:rPr>
          <w:rFonts w:ascii="IFAO-Grec Unicode" w:hAnsi="IFAO-Grec Unicode" w:cs="Segoe UI"/>
          <w:lang w:val="en-US"/>
        </w:rPr>
        <w:t>'</w:t>
      </w:r>
      <w:r w:rsidRPr="00DF0BA0">
        <w:rPr>
          <w:rFonts w:ascii="IFAO-Grec Unicode" w:hAnsi="IFAO-Grec Unicode" w:cs="Segoe UI"/>
        </w:rPr>
        <w:t>=1/</w:t>
      </w:r>
      <w:r w:rsidRPr="00DF0BA0">
        <w:rPr>
          <w:rFonts w:ascii="IFAO-Grec Unicode" w:hAnsi="IFAO-Grec Unicode" w:cs="Segoe UI"/>
          <w:lang w:val="en-US"/>
        </w:rPr>
        <w:t>15</w:t>
      </w:r>
      <w:r w:rsidRPr="00DF0BA0">
        <w:rPr>
          <w:rFonts w:ascii="IFAO-Grec Unicode" w:hAnsi="IFAO-Grec Unicode" w:cs="Segoe UI"/>
        </w:rPr>
        <w:t>#&gt;</w:t>
      </w:r>
      <w:r w:rsidRPr="00DF0BA0">
        <w:rPr>
          <w:rFonts w:ascii="IFAO-Grec Unicode" w:hAnsi="IFAO-Grec Unicode" w:cs="Segoe UI"/>
          <w:lang w:val="en-US"/>
        </w:rPr>
        <w:t>]</w:t>
      </w:r>
    </w:p>
    <w:p w14:paraId="581DAEEC" w14:textId="072D1655"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24. τὰ &lt;#ι</w:t>
      </w:r>
      <w:r w:rsidRPr="00DF0BA0">
        <w:rPr>
          <w:rFonts w:ascii="IFAO-Grec Unicode" w:hAnsi="IFAO-Grec Unicode" w:cs="Segoe UI"/>
          <w:lang w:val="el-GR"/>
        </w:rPr>
        <w:t>β</w:t>
      </w:r>
      <w:r w:rsidRPr="00DF0BA0">
        <w:rPr>
          <w:rFonts w:ascii="IFAO-Grec Unicode" w:hAnsi="IFAO-Grec Unicode" w:cs="Segoe UI"/>
        </w:rPr>
        <w:t>=1</w:t>
      </w:r>
      <w:r w:rsidRPr="00DF0BA0">
        <w:rPr>
          <w:rFonts w:ascii="IFAO-Grec Unicode" w:hAnsi="IFAO-Grec Unicode" w:cs="Segoe UI"/>
          <w:lang w:val="en-US"/>
        </w:rPr>
        <w:t>2</w:t>
      </w:r>
      <w:r w:rsidRPr="00DF0BA0">
        <w:rPr>
          <w:rFonts w:ascii="IFAO-Grec Unicode" w:hAnsi="IFAO-Grec Unicode" w:cs="Segoe UI"/>
        </w:rPr>
        <w:t>#&gt;&lt;#𐅵=1/2#&gt; &lt;#γ </w:t>
      </w:r>
      <w:r w:rsidRPr="00DF0BA0">
        <w:rPr>
          <w:rFonts w:ascii="IFAO-Grec Unicode" w:hAnsi="IFAO-Grec Unicode" w:cs="Segoe UI"/>
          <w:lang w:val="en-US"/>
        </w:rPr>
        <w:t>'</w:t>
      </w:r>
      <w:r w:rsidRPr="00DF0BA0">
        <w:rPr>
          <w:rFonts w:ascii="IFAO-Grec Unicode" w:hAnsi="IFAO-Grec Unicode" w:cs="Segoe UI"/>
        </w:rPr>
        <w:t>=1/3#&gt; &lt;#</w:t>
      </w:r>
      <w:r w:rsidRPr="00DF0BA0">
        <w:rPr>
          <w:rFonts w:ascii="IFAO-Grec Unicode" w:hAnsi="IFAO-Grec Unicode" w:cs="Segoe UI"/>
          <w:lang w:val="el-GR"/>
        </w:rPr>
        <w:t>ιβ</w:t>
      </w:r>
      <w:r w:rsidRPr="00DF0BA0">
        <w:rPr>
          <w:rFonts w:ascii="IFAO-Grec Unicode" w:hAnsi="IFAO-Grec Unicode" w:cs="Segoe UI"/>
        </w:rPr>
        <w:t> </w:t>
      </w:r>
      <w:r w:rsidRPr="00DF0BA0">
        <w:rPr>
          <w:rFonts w:ascii="IFAO-Grec Unicode" w:hAnsi="IFAO-Grec Unicode" w:cs="Segoe UI"/>
          <w:lang w:val="en-US"/>
        </w:rPr>
        <w:t>'</w:t>
      </w:r>
      <w:r w:rsidRPr="00DF0BA0">
        <w:rPr>
          <w:rFonts w:ascii="IFAO-Grec Unicode" w:hAnsi="IFAO-Grec Unicode" w:cs="Segoe UI"/>
        </w:rPr>
        <w:t>=1/</w:t>
      </w:r>
      <w:r w:rsidRPr="00DF0BA0">
        <w:rPr>
          <w:rFonts w:ascii="IFAO-Grec Unicode" w:hAnsi="IFAO-Grec Unicode" w:cs="Segoe UI"/>
          <w:lang w:val="en-US"/>
        </w:rPr>
        <w:t>12</w:t>
      </w:r>
      <w:r w:rsidRPr="00DF0BA0">
        <w:rPr>
          <w:rFonts w:ascii="IFAO-Grec Unicode" w:hAnsi="IFAO-Grec Unicode" w:cs="Segoe UI"/>
        </w:rPr>
        <w:t>#&gt;</w:t>
      </w:r>
      <w:r w:rsidRPr="00DF0BA0">
        <w:rPr>
          <w:rFonts w:ascii="IFAO-Grec Unicode" w:hAnsi="IFAO-Grec Unicode" w:cs="Segoe UI"/>
          <w:lang w:val="en-US"/>
        </w:rPr>
        <w:t> </w:t>
      </w:r>
    </w:p>
    <w:p w14:paraId="05CC7931" w14:textId="4F5E684B"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25. τὰ &lt;#ι</w:t>
      </w:r>
      <w:r w:rsidRPr="00DF0BA0">
        <w:rPr>
          <w:rFonts w:ascii="IFAO-Grec Unicode" w:hAnsi="IFAO-Grec Unicode" w:cs="Segoe UI"/>
          <w:lang w:val="en-US"/>
        </w:rPr>
        <w:t>̣</w:t>
      </w:r>
      <w:r w:rsidRPr="00DF0BA0">
        <w:rPr>
          <w:rFonts w:ascii="IFAO-Grec Unicode" w:hAnsi="IFAO-Grec Unicode" w:cs="Segoe UI"/>
          <w:lang w:val="el-GR"/>
        </w:rPr>
        <w:t>γ</w:t>
      </w:r>
      <w:r w:rsidRPr="00DF0BA0">
        <w:rPr>
          <w:rFonts w:ascii="IFAO-Grec Unicode" w:hAnsi="IFAO-Grec Unicode" w:cs="Segoe UI"/>
        </w:rPr>
        <w:t>=1</w:t>
      </w:r>
      <w:r w:rsidRPr="00DF0BA0">
        <w:rPr>
          <w:rFonts w:ascii="IFAO-Grec Unicode" w:hAnsi="IFAO-Grec Unicode" w:cs="Segoe UI"/>
          <w:lang w:val="en-US"/>
        </w:rPr>
        <w:t>3</w:t>
      </w:r>
      <w:r w:rsidRPr="00DF0BA0">
        <w:rPr>
          <w:rFonts w:ascii="IFAO-Grec Unicode" w:hAnsi="IFAO-Grec Unicode" w:cs="Segoe UI"/>
        </w:rPr>
        <w:t>#&gt; &lt;#γ </w:t>
      </w:r>
      <w:r w:rsidRPr="00DF0BA0">
        <w:rPr>
          <w:rFonts w:ascii="IFAO-Grec Unicode" w:hAnsi="IFAO-Grec Unicode" w:cs="Segoe UI"/>
          <w:lang w:val="en-US"/>
        </w:rPr>
        <w:t>'</w:t>
      </w:r>
      <w:r w:rsidRPr="00DF0BA0">
        <w:rPr>
          <w:rFonts w:ascii="IFAO-Grec Unicode" w:hAnsi="IFAO-Grec Unicode" w:cs="Segoe UI"/>
        </w:rPr>
        <w:t>=1/3#&gt; [&lt;#</w:t>
      </w:r>
      <w:r w:rsidRPr="00DF0BA0">
        <w:rPr>
          <w:rFonts w:ascii="IFAO-Grec Unicode" w:hAnsi="IFAO-Grec Unicode" w:cs="Segoe UI"/>
          <w:lang w:val="el-GR"/>
        </w:rPr>
        <w:t>ι</w:t>
      </w:r>
      <w:r w:rsidRPr="00DF0BA0">
        <w:rPr>
          <w:rFonts w:ascii="IFAO-Grec Unicode" w:hAnsi="IFAO-Grec Unicode" w:cs="Segoe UI"/>
        </w:rPr>
        <w:t> </w:t>
      </w:r>
      <w:r w:rsidRPr="00DF0BA0">
        <w:rPr>
          <w:rFonts w:ascii="IFAO-Grec Unicode" w:hAnsi="IFAO-Grec Unicode" w:cs="Segoe UI"/>
          <w:lang w:val="en-US"/>
        </w:rPr>
        <w:t>'</w:t>
      </w:r>
      <w:r w:rsidRPr="00DF0BA0">
        <w:rPr>
          <w:rFonts w:ascii="IFAO-Grec Unicode" w:hAnsi="IFAO-Grec Unicode" w:cs="Segoe UI"/>
        </w:rPr>
        <w:t>=1/</w:t>
      </w:r>
      <w:r w:rsidRPr="00DF0BA0">
        <w:rPr>
          <w:rFonts w:ascii="IFAO-Grec Unicode" w:hAnsi="IFAO-Grec Unicode" w:cs="Segoe UI"/>
          <w:lang w:val="en-US"/>
        </w:rPr>
        <w:t>1</w:t>
      </w:r>
      <w:r w:rsidRPr="00DF0BA0">
        <w:rPr>
          <w:rFonts w:ascii="IFAO-Grec Unicode" w:hAnsi="IFAO-Grec Unicode" w:cs="Segoe UI"/>
        </w:rPr>
        <w:t>0#&gt;</w:t>
      </w:r>
      <w:r w:rsidRPr="00DF0BA0">
        <w:rPr>
          <w:rFonts w:ascii="IFAO-Grec Unicode" w:hAnsi="IFAO-Grec Unicode" w:cs="Segoe UI"/>
          <w:lang w:val="en-US"/>
        </w:rPr>
        <w:t>] </w:t>
      </w:r>
    </w:p>
    <w:p w14:paraId="0D4A741F" w14:textId="77777777"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=&gt;=D&gt;</w:t>
      </w:r>
      <w:r w:rsidRPr="00DF0BA0">
        <w:rPr>
          <w:rFonts w:ascii="IFAO-Grec Unicode" w:hAnsi="IFAO-Grec Unicode" w:cs="Segoe UI"/>
          <w:lang w:val="en-US"/>
        </w:rPr>
        <w:t> </w:t>
      </w:r>
    </w:p>
    <w:p w14:paraId="7C557A56" w14:textId="1BEA9C2B"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&lt;D=.D.fragment&lt;=</w:t>
      </w:r>
      <w:r w:rsidRPr="00DF0BA0">
        <w:rPr>
          <w:rFonts w:ascii="IFAO-Grec Unicode" w:hAnsi="IFAO-Grec Unicode" w:cs="Segoe UI"/>
          <w:lang w:val="en-US"/>
        </w:rPr>
        <w:t> </w:t>
      </w:r>
    </w:p>
    <w:p w14:paraId="2727120B" w14:textId="18704DA0" w:rsidR="00C76DDB" w:rsidRPr="00DF0BA0" w:rsidRDefault="00C76DDB" w:rsidP="004E43E3">
      <w:pPr>
        <w:textAlignment w:val="baseline"/>
        <w:rPr>
          <w:rFonts w:ascii="IFAO-Grec Unicode" w:hAnsi="IFAO-Grec Unicode" w:cs="Segoe UI"/>
          <w:lang w:val="en-US"/>
        </w:rPr>
      </w:pPr>
      <w:r w:rsidRPr="00DF0BA0">
        <w:rPr>
          <w:rFonts w:ascii="IFAO-Grec Unicode" w:hAnsi="IFAO-Grec Unicode" w:cs="Segoe UI"/>
          <w:lang w:val="en-US"/>
        </w:rPr>
        <w:t xml:space="preserve">1. </w:t>
      </w:r>
      <w:r w:rsidRPr="00DF0BA0">
        <w:rPr>
          <w:rFonts w:ascii="IFAO-Grec Unicode" w:hAnsi="IFAO-Grec Unicode" w:cs="Segoe UI"/>
        </w:rPr>
        <w:t>[</w:t>
      </w:r>
      <w:r w:rsidRPr="00DF0BA0">
        <w:rPr>
          <w:rFonts w:ascii="IFAO-Grec Unicode" w:hAnsi="IFAO-Grec Unicode" w:cs="Segoe UI"/>
          <w:lang w:val="el-GR"/>
        </w:rPr>
        <w:t>τὰ</w:t>
      </w:r>
      <w:r w:rsidRPr="00DF0BA0">
        <w:rPr>
          <w:rFonts w:ascii="IFAO-Grec Unicode" w:hAnsi="IFAO-Grec Unicode" w:cs="Segoe UI"/>
          <w:lang w:val="en-US"/>
        </w:rPr>
        <w:t xml:space="preserve"> </w:t>
      </w:r>
      <w:r w:rsidRPr="00DF0BA0">
        <w:rPr>
          <w:rFonts w:ascii="IFAO-Grec Unicode" w:hAnsi="IFAO-Grec Unicode" w:cs="Segoe UI"/>
        </w:rPr>
        <w:t>&lt;#</w:t>
      </w:r>
      <w:r w:rsidRPr="00DF0BA0">
        <w:rPr>
          <w:rFonts w:ascii="IFAO-Grec Unicode" w:hAnsi="IFAO-Grec Unicode" w:cs="Segoe UI"/>
          <w:lang w:val="el-GR"/>
        </w:rPr>
        <w:t>ιγ</w:t>
      </w:r>
      <w:r w:rsidRPr="00DF0BA0">
        <w:rPr>
          <w:rFonts w:ascii="IFAO-Grec Unicode" w:hAnsi="IFAO-Grec Unicode" w:cs="Segoe UI"/>
        </w:rPr>
        <w:t>=</w:t>
      </w:r>
      <w:r w:rsidRPr="00DF0BA0">
        <w:rPr>
          <w:rFonts w:ascii="IFAO-Grec Unicode" w:hAnsi="IFAO-Grec Unicode" w:cs="Segoe UI"/>
          <w:lang w:val="en-US"/>
        </w:rPr>
        <w:t>13</w:t>
      </w:r>
      <w:r w:rsidRPr="00DF0BA0">
        <w:rPr>
          <w:rFonts w:ascii="IFAO-Grec Unicode" w:hAnsi="IFAO-Grec Unicode" w:cs="Segoe UI"/>
        </w:rPr>
        <w:t xml:space="preserve">#&gt;&lt;#𐅵=1/2#&gt; </w:t>
      </w:r>
      <w:r w:rsidR="00F7022D" w:rsidRPr="00DF0BA0">
        <w:rPr>
          <w:rFonts w:ascii="IFAO-Grec Unicode" w:hAnsi="IFAO-Grec Unicode" w:cs="Segoe UI"/>
        </w:rPr>
        <w:t>&lt;#γ </w:t>
      </w:r>
      <w:r w:rsidR="00F7022D" w:rsidRPr="00DF0BA0">
        <w:rPr>
          <w:rFonts w:ascii="IFAO-Grec Unicode" w:hAnsi="IFAO-Grec Unicode" w:cs="Segoe UI"/>
          <w:lang w:val="en-US"/>
        </w:rPr>
        <w:t>'</w:t>
      </w:r>
      <w:r w:rsidR="00F7022D" w:rsidRPr="00DF0BA0">
        <w:rPr>
          <w:rFonts w:ascii="IFAO-Grec Unicode" w:hAnsi="IFAO-Grec Unicode" w:cs="Segoe UI"/>
        </w:rPr>
        <w:t>=1/3#&gt;</w:t>
      </w:r>
      <w:r w:rsidR="00F7022D" w:rsidRPr="00DF0BA0">
        <w:rPr>
          <w:rFonts w:ascii="IFAO-Grec Unicode" w:hAnsi="IFAO-Grec Unicode" w:cs="Segoe UI"/>
          <w:lang w:val="en-US"/>
        </w:rPr>
        <w:t xml:space="preserve"> </w:t>
      </w:r>
      <w:r w:rsidR="00F7022D" w:rsidRPr="00DF0BA0">
        <w:rPr>
          <w:rFonts w:ascii="IFAO-Grec Unicode" w:hAnsi="IFAO-Grec Unicode" w:cs="Segoe UI"/>
        </w:rPr>
        <w:t>&lt;#</w:t>
      </w:r>
      <w:r w:rsidR="00F7022D" w:rsidRPr="00DF0BA0">
        <w:rPr>
          <w:rFonts w:ascii="IFAO-Grec Unicode" w:hAnsi="IFAO-Grec Unicode" w:cs="Segoe UI"/>
          <w:lang w:val="el-GR"/>
        </w:rPr>
        <w:t>ι</w:t>
      </w:r>
      <w:r w:rsidR="00F7022D" w:rsidRPr="00DF0BA0">
        <w:rPr>
          <w:rFonts w:ascii="IFAO-Grec Unicode" w:hAnsi="IFAO-Grec Unicode" w:cs="Segoe UI"/>
        </w:rPr>
        <w:t> </w:t>
      </w:r>
      <w:r w:rsidR="00F7022D" w:rsidRPr="00DF0BA0">
        <w:rPr>
          <w:rFonts w:ascii="IFAO-Grec Unicode" w:hAnsi="IFAO-Grec Unicode" w:cs="Segoe UI"/>
          <w:lang w:val="en-US"/>
        </w:rPr>
        <w:t>'</w:t>
      </w:r>
      <w:r w:rsidR="00F7022D" w:rsidRPr="00DF0BA0">
        <w:rPr>
          <w:rFonts w:ascii="IFAO-Grec Unicode" w:hAnsi="IFAO-Grec Unicode" w:cs="Segoe UI"/>
        </w:rPr>
        <w:t>=1/</w:t>
      </w:r>
      <w:r w:rsidR="00F7022D" w:rsidRPr="00DF0BA0">
        <w:rPr>
          <w:rFonts w:ascii="IFAO-Grec Unicode" w:hAnsi="IFAO-Grec Unicode" w:cs="Segoe UI"/>
          <w:lang w:val="en-US"/>
        </w:rPr>
        <w:t>1</w:t>
      </w:r>
      <w:r w:rsidR="00F7022D" w:rsidRPr="00DF0BA0">
        <w:rPr>
          <w:rFonts w:ascii="IFAO-Grec Unicode" w:hAnsi="IFAO-Grec Unicode" w:cs="Segoe UI"/>
        </w:rPr>
        <w:t>0#&gt;</w:t>
      </w:r>
      <w:r w:rsidR="00FD6520" w:rsidRPr="00DF0BA0">
        <w:rPr>
          <w:rFonts w:ascii="IFAO-Grec Unicode" w:hAnsi="IFAO-Grec Unicode" w:cs="Segoe UI"/>
          <w:lang w:val="en-US"/>
        </w:rPr>
        <w:t xml:space="preserve"> </w:t>
      </w:r>
      <w:r w:rsidR="00FD6520" w:rsidRPr="00DF0BA0">
        <w:rPr>
          <w:rFonts w:ascii="IFAO-Grec Unicode" w:hAnsi="IFAO-Grec Unicode" w:cs="Segoe UI"/>
        </w:rPr>
        <w:t>&lt;#ξ '=1/60#&gt;</w:t>
      </w:r>
      <w:r w:rsidRPr="00DF0BA0">
        <w:rPr>
          <w:rFonts w:ascii="IFAO-Grec Unicode" w:hAnsi="IFAO-Grec Unicode" w:cs="Segoe UI"/>
        </w:rPr>
        <w:t>]</w:t>
      </w:r>
    </w:p>
    <w:p w14:paraId="28CB5891" w14:textId="7638D52F" w:rsidR="001C62DB" w:rsidRPr="00DF0BA0" w:rsidRDefault="009C7832" w:rsidP="004E43E3">
      <w:pPr>
        <w:textAlignment w:val="baseline"/>
        <w:rPr>
          <w:rFonts w:ascii="IFAO-Grec Unicode" w:hAnsi="IFAO-Grec Unicode" w:cs="Segoe UI"/>
          <w:lang w:val="el-GR"/>
        </w:rPr>
      </w:pPr>
      <w:r w:rsidRPr="00DF0BA0">
        <w:rPr>
          <w:rFonts w:ascii="IFAO-Grec Unicode" w:hAnsi="IFAO-Grec Unicode" w:cs="Segoe UI"/>
          <w:lang w:val="el-GR"/>
        </w:rPr>
        <w:t>2</w:t>
      </w:r>
      <w:r w:rsidR="001C62DB" w:rsidRPr="00DF0BA0">
        <w:rPr>
          <w:rFonts w:ascii="IFAO-Grec Unicode" w:hAnsi="IFAO-Grec Unicode" w:cs="Segoe UI"/>
          <w:lang w:val="el-GR"/>
        </w:rPr>
        <w:t xml:space="preserve">. </w:t>
      </w:r>
      <w:r w:rsidR="00C25D27" w:rsidRPr="00DF0BA0">
        <w:rPr>
          <w:rFonts w:ascii="IFAO-Grec Unicode" w:hAnsi="IFAO-Grec Unicode" w:cs="Segoe UI"/>
          <w:lang w:val="el-GR"/>
        </w:rPr>
        <w:t>[τὰ &lt;#</w:t>
      </w:r>
      <w:r w:rsidR="003D0EFC" w:rsidRPr="00DF0BA0">
        <w:rPr>
          <w:rFonts w:ascii="IFAO-Grec Unicode" w:hAnsi="IFAO-Grec Unicode" w:cs="Segoe UI"/>
          <w:lang w:val="el-GR"/>
        </w:rPr>
        <w:t>ιδ</w:t>
      </w:r>
      <w:r w:rsidR="00C25D27" w:rsidRPr="00DF0BA0">
        <w:rPr>
          <w:rFonts w:ascii="IFAO-Grec Unicode" w:hAnsi="IFAO-Grec Unicode" w:cs="Segoe UI"/>
          <w:lang w:val="el-GR"/>
        </w:rPr>
        <w:t>=</w:t>
      </w:r>
      <w:r w:rsidR="00C76DDB" w:rsidRPr="00DF0BA0">
        <w:rPr>
          <w:rFonts w:ascii="IFAO-Grec Unicode" w:hAnsi="IFAO-Grec Unicode" w:cs="Segoe UI"/>
          <w:lang w:val="el-GR"/>
        </w:rPr>
        <w:t>14</w:t>
      </w:r>
      <w:r w:rsidR="00C25D27" w:rsidRPr="00DF0BA0">
        <w:rPr>
          <w:rFonts w:ascii="IFAO-Grec Unicode" w:hAnsi="IFAO-Grec Unicode" w:cs="Segoe UI"/>
          <w:lang w:val="el-GR"/>
        </w:rPr>
        <w:t>#&gt;</w:t>
      </w:r>
      <w:r w:rsidR="00811A0B" w:rsidRPr="00DF0BA0">
        <w:rPr>
          <w:rFonts w:ascii="IFAO-Grec Unicode" w:hAnsi="IFAO-Grec Unicode" w:cs="Segoe UI"/>
          <w:lang w:val="el-GR"/>
        </w:rPr>
        <w:t xml:space="preserve"> </w:t>
      </w:r>
      <w:r w:rsidR="00F7022D" w:rsidRPr="00DF0BA0">
        <w:rPr>
          <w:rFonts w:ascii="IFAO-Grec Unicode" w:hAnsi="IFAO-Grec Unicode" w:cs="Segoe UI"/>
          <w:lang w:val="el-GR"/>
        </w:rPr>
        <w:t>&lt;#γ</w:t>
      </w:r>
      <w:r w:rsidR="00F7022D" w:rsidRPr="00DF0BA0">
        <w:rPr>
          <w:rFonts w:ascii="IFAO-Grec Unicode" w:hAnsi="IFAO-Grec Unicode" w:cs="Segoe UI"/>
        </w:rPr>
        <w:t> </w:t>
      </w:r>
      <w:r w:rsidR="00F7022D" w:rsidRPr="00DF0BA0">
        <w:rPr>
          <w:rFonts w:ascii="IFAO-Grec Unicode" w:hAnsi="IFAO-Grec Unicode" w:cs="Segoe UI"/>
          <w:lang w:val="el-GR"/>
        </w:rPr>
        <w:t>'=1/3#&gt; &lt;#ι</w:t>
      </w:r>
      <w:r w:rsidR="00F7022D" w:rsidRPr="00DF0BA0">
        <w:rPr>
          <w:rFonts w:ascii="IFAO-Grec Unicode" w:hAnsi="IFAO-Grec Unicode" w:cs="Segoe UI"/>
        </w:rPr>
        <w:t> </w:t>
      </w:r>
      <w:r w:rsidR="00F7022D" w:rsidRPr="00DF0BA0">
        <w:rPr>
          <w:rFonts w:ascii="IFAO-Grec Unicode" w:hAnsi="IFAO-Grec Unicode" w:cs="Segoe UI"/>
          <w:lang w:val="el-GR"/>
        </w:rPr>
        <w:t>'=1/10#&gt;</w:t>
      </w:r>
      <w:r w:rsidR="003D17CA" w:rsidRPr="00DF0BA0">
        <w:rPr>
          <w:rFonts w:ascii="IFAO-Grec Unicode" w:hAnsi="IFAO-Grec Unicode" w:cs="Segoe UI"/>
          <w:lang w:val="el-GR"/>
        </w:rPr>
        <w:t xml:space="preserve"> &lt;#λ</w:t>
      </w:r>
      <w:r w:rsidR="003D17CA" w:rsidRPr="00DF0BA0">
        <w:rPr>
          <w:rFonts w:ascii="IFAO-Grec Unicode" w:hAnsi="IFAO-Grec Unicode" w:cs="Segoe UI"/>
        </w:rPr>
        <w:t> </w:t>
      </w:r>
      <w:r w:rsidR="003D17CA" w:rsidRPr="00DF0BA0">
        <w:rPr>
          <w:rFonts w:ascii="IFAO-Grec Unicode" w:hAnsi="IFAO-Grec Unicode" w:cs="Segoe UI"/>
          <w:lang w:val="el-GR"/>
        </w:rPr>
        <w:t>'=1/30#&gt;</w:t>
      </w:r>
      <w:r w:rsidR="00C25D27" w:rsidRPr="00DF0BA0">
        <w:rPr>
          <w:rFonts w:ascii="IFAO-Grec Unicode" w:hAnsi="IFAO-Grec Unicode" w:cs="Segoe UI"/>
          <w:lang w:val="el-GR"/>
        </w:rPr>
        <w:t>]</w:t>
      </w:r>
    </w:p>
    <w:p w14:paraId="0C60D663" w14:textId="47BB8AC3" w:rsidR="00C25D27" w:rsidRPr="00DF0BA0" w:rsidRDefault="009C7832" w:rsidP="004E43E3">
      <w:pPr>
        <w:textAlignment w:val="baseline"/>
        <w:rPr>
          <w:rFonts w:ascii="IFAO-Grec Unicode" w:hAnsi="IFAO-Grec Unicode" w:cs="Segoe UI"/>
          <w:lang w:val="el-GR"/>
        </w:rPr>
      </w:pPr>
      <w:r w:rsidRPr="00DF0BA0">
        <w:rPr>
          <w:rFonts w:ascii="IFAO-Grec Unicode" w:hAnsi="IFAO-Grec Unicode" w:cs="Segoe UI"/>
          <w:lang w:val="el-GR"/>
        </w:rPr>
        <w:t>3</w:t>
      </w:r>
      <w:r w:rsidR="00C25D27" w:rsidRPr="00DF0BA0">
        <w:rPr>
          <w:rFonts w:ascii="IFAO-Grec Unicode" w:hAnsi="IFAO-Grec Unicode" w:cs="Segoe UI"/>
          <w:lang w:val="el-GR"/>
        </w:rPr>
        <w:t>.</w:t>
      </w:r>
      <w:r w:rsidR="00811A0B" w:rsidRPr="00DF0BA0">
        <w:rPr>
          <w:rFonts w:ascii="IFAO-Grec Unicode" w:hAnsi="IFAO-Grec Unicode" w:cs="Segoe UI"/>
          <w:lang w:val="el-GR"/>
        </w:rPr>
        <w:t xml:space="preserve"> [τὰ &lt;#</w:t>
      </w:r>
      <w:r w:rsidR="003D0EFC" w:rsidRPr="00DF0BA0">
        <w:rPr>
          <w:rFonts w:ascii="IFAO-Grec Unicode" w:hAnsi="IFAO-Grec Unicode" w:cs="Segoe UI"/>
          <w:lang w:val="el-GR"/>
        </w:rPr>
        <w:t>ιδ</w:t>
      </w:r>
      <w:r w:rsidR="00811A0B" w:rsidRPr="00DF0BA0">
        <w:rPr>
          <w:rFonts w:ascii="IFAO-Grec Unicode" w:hAnsi="IFAO-Grec Unicode" w:cs="Segoe UI"/>
          <w:lang w:val="el-GR"/>
        </w:rPr>
        <w:t>=</w:t>
      </w:r>
      <w:r w:rsidR="00C76DDB" w:rsidRPr="00DF0BA0">
        <w:rPr>
          <w:rFonts w:ascii="IFAO-Grec Unicode" w:hAnsi="IFAO-Grec Unicode" w:cs="Segoe UI"/>
          <w:lang w:val="el-GR"/>
        </w:rPr>
        <w:t>14</w:t>
      </w:r>
      <w:r w:rsidR="00811A0B" w:rsidRPr="00DF0BA0">
        <w:rPr>
          <w:rFonts w:ascii="IFAO-Grec Unicode" w:hAnsi="IFAO-Grec Unicode" w:cs="Segoe UI"/>
          <w:lang w:val="el-GR"/>
        </w:rPr>
        <w:t>#&gt;&lt;#</w:t>
      </w:r>
      <w:r w:rsidR="00811A0B" w:rsidRPr="00DF0BA0">
        <w:rPr>
          <w:rFonts w:ascii="IFAO-Grec Unicode" w:hAnsi="IFAO-Grec Unicode" w:cs="Segoe UI"/>
        </w:rPr>
        <w:t>𐅵</w:t>
      </w:r>
      <w:r w:rsidR="00811A0B" w:rsidRPr="00DF0BA0">
        <w:rPr>
          <w:rFonts w:ascii="IFAO-Grec Unicode" w:hAnsi="IFAO-Grec Unicode" w:cs="Segoe UI"/>
          <w:lang w:val="el-GR"/>
        </w:rPr>
        <w:t xml:space="preserve">=1/2#&gt; </w:t>
      </w:r>
      <w:r w:rsidR="00F7022D" w:rsidRPr="00DF0BA0">
        <w:rPr>
          <w:rFonts w:ascii="IFAO-Grec Unicode" w:hAnsi="IFAO-Grec Unicode" w:cs="Segoe UI"/>
          <w:lang w:val="el-GR"/>
        </w:rPr>
        <w:t>&lt;#γ</w:t>
      </w:r>
      <w:r w:rsidR="00F7022D" w:rsidRPr="00DF0BA0">
        <w:rPr>
          <w:rFonts w:ascii="IFAO-Grec Unicode" w:hAnsi="IFAO-Grec Unicode" w:cs="Segoe UI"/>
        </w:rPr>
        <w:t> </w:t>
      </w:r>
      <w:r w:rsidR="00F7022D" w:rsidRPr="00DF0BA0">
        <w:rPr>
          <w:rFonts w:ascii="IFAO-Grec Unicode" w:hAnsi="IFAO-Grec Unicode" w:cs="Segoe UI"/>
          <w:lang w:val="el-GR"/>
        </w:rPr>
        <w:t>'=1/3#&gt; &lt;#ι</w:t>
      </w:r>
      <w:r w:rsidR="00F7022D" w:rsidRPr="00DF0BA0">
        <w:rPr>
          <w:rFonts w:ascii="IFAO-Grec Unicode" w:hAnsi="IFAO-Grec Unicode" w:cs="Segoe UI"/>
        </w:rPr>
        <w:t> </w:t>
      </w:r>
      <w:r w:rsidR="00F7022D" w:rsidRPr="00DF0BA0">
        <w:rPr>
          <w:rFonts w:ascii="IFAO-Grec Unicode" w:hAnsi="IFAO-Grec Unicode" w:cs="Segoe UI"/>
          <w:lang w:val="el-GR"/>
        </w:rPr>
        <w:t>'=1/10#&gt;</w:t>
      </w:r>
      <w:r w:rsidR="00897BDF" w:rsidRPr="00DF0BA0">
        <w:rPr>
          <w:rFonts w:ascii="IFAO-Grec Unicode" w:hAnsi="IFAO-Grec Unicode" w:cs="Segoe UI"/>
          <w:lang w:val="el-GR"/>
        </w:rPr>
        <w:t xml:space="preserve"> &lt;#κ '=1/20#&gt;</w:t>
      </w:r>
      <w:r w:rsidR="00811A0B" w:rsidRPr="00DF0BA0">
        <w:rPr>
          <w:rFonts w:ascii="IFAO-Grec Unicode" w:hAnsi="IFAO-Grec Unicode" w:cs="Segoe UI"/>
          <w:lang w:val="el-GR"/>
        </w:rPr>
        <w:t>]</w:t>
      </w:r>
    </w:p>
    <w:p w14:paraId="3404B012" w14:textId="795D355B" w:rsidR="00C25D27" w:rsidRPr="00DF0BA0" w:rsidRDefault="009C7832" w:rsidP="004E43E3">
      <w:pPr>
        <w:textAlignment w:val="baseline"/>
        <w:rPr>
          <w:rFonts w:ascii="IFAO-Grec Unicode" w:hAnsi="IFAO-Grec Unicode" w:cs="Segoe UI"/>
          <w:lang w:val="el-GR"/>
        </w:rPr>
      </w:pPr>
      <w:r w:rsidRPr="00DF0BA0">
        <w:rPr>
          <w:rFonts w:ascii="IFAO-Grec Unicode" w:hAnsi="IFAO-Grec Unicode" w:cs="Segoe UI"/>
          <w:lang w:val="el-GR"/>
        </w:rPr>
        <w:t>4</w:t>
      </w:r>
      <w:r w:rsidR="00C25D27" w:rsidRPr="00DF0BA0">
        <w:rPr>
          <w:rFonts w:ascii="IFAO-Grec Unicode" w:hAnsi="IFAO-Grec Unicode" w:cs="Segoe UI"/>
          <w:lang w:val="el-GR"/>
        </w:rPr>
        <w:t>.</w:t>
      </w:r>
      <w:r w:rsidR="00811A0B" w:rsidRPr="00DF0BA0">
        <w:rPr>
          <w:rFonts w:ascii="IFAO-Grec Unicode" w:hAnsi="IFAO-Grec Unicode" w:cs="Segoe UI"/>
          <w:lang w:val="el-GR"/>
        </w:rPr>
        <w:t xml:space="preserve"> [τὰ &lt;#</w:t>
      </w:r>
      <w:r w:rsidR="003D0EFC" w:rsidRPr="00DF0BA0">
        <w:rPr>
          <w:rFonts w:ascii="IFAO-Grec Unicode" w:hAnsi="IFAO-Grec Unicode" w:cs="Segoe UI"/>
          <w:lang w:val="el-GR"/>
        </w:rPr>
        <w:t>ιε</w:t>
      </w:r>
      <w:r w:rsidR="00811A0B" w:rsidRPr="00DF0BA0">
        <w:rPr>
          <w:rFonts w:ascii="IFAO-Grec Unicode" w:hAnsi="IFAO-Grec Unicode" w:cs="Segoe UI"/>
          <w:lang w:val="el-GR"/>
        </w:rPr>
        <w:t>=</w:t>
      </w:r>
      <w:r w:rsidR="00C76DDB" w:rsidRPr="00DF0BA0">
        <w:rPr>
          <w:rFonts w:ascii="IFAO-Grec Unicode" w:hAnsi="IFAO-Grec Unicode" w:cs="Segoe UI"/>
          <w:lang w:val="el-GR"/>
        </w:rPr>
        <w:t>15</w:t>
      </w:r>
      <w:r w:rsidR="00811A0B" w:rsidRPr="00DF0BA0">
        <w:rPr>
          <w:rFonts w:ascii="IFAO-Grec Unicode" w:hAnsi="IFAO-Grec Unicode" w:cs="Segoe UI"/>
          <w:lang w:val="el-GR"/>
        </w:rPr>
        <w:t xml:space="preserve">#&gt; </w:t>
      </w:r>
      <w:r w:rsidR="00D93F25" w:rsidRPr="00DF0BA0">
        <w:rPr>
          <w:rFonts w:ascii="IFAO-Grec Unicode" w:hAnsi="IFAO-Grec Unicode" w:cs="Segoe UI"/>
          <w:lang w:val="el-GR"/>
        </w:rPr>
        <w:t>&lt;#</w:t>
      </w:r>
      <w:r w:rsidR="00D93F25" w:rsidRPr="00DF0BA0">
        <w:rPr>
          <w:rFonts w:ascii="IFAO-Grec Unicode" w:hAnsi="IFAO-Grec Unicode" w:cs="Segoe UI"/>
        </w:rPr>
        <w:t>𐅵</w:t>
      </w:r>
      <w:r w:rsidR="00D93F25" w:rsidRPr="00DF0BA0">
        <w:rPr>
          <w:rFonts w:ascii="IFAO-Grec Unicode" w:hAnsi="IFAO-Grec Unicode" w:cs="Segoe UI"/>
          <w:lang w:val="el-GR"/>
        </w:rPr>
        <w:t>=1/2#&gt;</w:t>
      </w:r>
      <w:r w:rsidR="00811A0B" w:rsidRPr="00DF0BA0">
        <w:rPr>
          <w:rFonts w:ascii="IFAO-Grec Unicode" w:hAnsi="IFAO-Grec Unicode" w:cs="Segoe UI"/>
          <w:lang w:val="el-GR"/>
        </w:rPr>
        <w:t>]</w:t>
      </w:r>
    </w:p>
    <w:p w14:paraId="08B32077" w14:textId="0E0EE70A" w:rsidR="00C25D27" w:rsidRPr="00DF0BA0" w:rsidRDefault="009C7832" w:rsidP="004E43E3">
      <w:pPr>
        <w:textAlignment w:val="baseline"/>
        <w:rPr>
          <w:rFonts w:ascii="IFAO-Grec Unicode" w:hAnsi="IFAO-Grec Unicode" w:cs="Segoe UI"/>
          <w:lang w:val="el-GR"/>
        </w:rPr>
      </w:pPr>
      <w:r w:rsidRPr="00DF0BA0">
        <w:rPr>
          <w:rFonts w:ascii="IFAO-Grec Unicode" w:hAnsi="IFAO-Grec Unicode" w:cs="Segoe UI"/>
          <w:lang w:val="el-GR"/>
        </w:rPr>
        <w:t>5</w:t>
      </w:r>
      <w:r w:rsidR="00C25D27" w:rsidRPr="00DF0BA0">
        <w:rPr>
          <w:rFonts w:ascii="IFAO-Grec Unicode" w:hAnsi="IFAO-Grec Unicode" w:cs="Segoe UI"/>
          <w:lang w:val="el-GR"/>
        </w:rPr>
        <w:t>.</w:t>
      </w:r>
      <w:r w:rsidR="00811A0B" w:rsidRPr="00DF0BA0">
        <w:rPr>
          <w:rFonts w:ascii="IFAO-Grec Unicode" w:hAnsi="IFAO-Grec Unicode" w:cs="Segoe UI"/>
          <w:lang w:val="el-GR"/>
        </w:rPr>
        <w:t xml:space="preserve"> [τὰ &lt;#</w:t>
      </w:r>
      <w:r w:rsidR="003D0EFC" w:rsidRPr="00DF0BA0">
        <w:rPr>
          <w:rFonts w:ascii="IFAO-Grec Unicode" w:hAnsi="IFAO-Grec Unicode" w:cs="Segoe UI"/>
          <w:lang w:val="el-GR"/>
        </w:rPr>
        <w:t>ιε</w:t>
      </w:r>
      <w:r w:rsidR="00811A0B" w:rsidRPr="00DF0BA0">
        <w:rPr>
          <w:rFonts w:ascii="IFAO-Grec Unicode" w:hAnsi="IFAO-Grec Unicode" w:cs="Segoe UI"/>
          <w:lang w:val="el-GR"/>
        </w:rPr>
        <w:t>=</w:t>
      </w:r>
      <w:r w:rsidR="00C76DDB" w:rsidRPr="00DF0BA0">
        <w:rPr>
          <w:rFonts w:ascii="IFAO-Grec Unicode" w:hAnsi="IFAO-Grec Unicode" w:cs="Segoe UI"/>
          <w:lang w:val="el-GR"/>
        </w:rPr>
        <w:t>15</w:t>
      </w:r>
      <w:r w:rsidR="00811A0B" w:rsidRPr="00DF0BA0">
        <w:rPr>
          <w:rFonts w:ascii="IFAO-Grec Unicode" w:hAnsi="IFAO-Grec Unicode" w:cs="Segoe UI"/>
          <w:lang w:val="el-GR"/>
        </w:rPr>
        <w:t>#&gt;&lt;#</w:t>
      </w:r>
      <w:r w:rsidR="00811A0B" w:rsidRPr="00DF0BA0">
        <w:rPr>
          <w:rFonts w:ascii="IFAO-Grec Unicode" w:hAnsi="IFAO-Grec Unicode" w:cs="Segoe UI"/>
        </w:rPr>
        <w:t>𐅵</w:t>
      </w:r>
      <w:r w:rsidR="00811A0B" w:rsidRPr="00DF0BA0">
        <w:rPr>
          <w:rFonts w:ascii="IFAO-Grec Unicode" w:hAnsi="IFAO-Grec Unicode" w:cs="Segoe UI"/>
          <w:lang w:val="el-GR"/>
        </w:rPr>
        <w:t xml:space="preserve">=1/2#&gt; </w:t>
      </w:r>
      <w:r w:rsidR="00D93F25" w:rsidRPr="00DF0BA0">
        <w:rPr>
          <w:rFonts w:ascii="IFAO-Grec Unicode" w:hAnsi="IFAO-Grec Unicode" w:cs="Segoe UI"/>
          <w:lang w:val="el-GR"/>
        </w:rPr>
        <w:t>&lt;#</w:t>
      </w:r>
      <w:r w:rsidR="00D93F25" w:rsidRPr="00DF0BA0">
        <w:rPr>
          <w:rFonts w:ascii="IFAO-Grec Unicode" w:hAnsi="IFAO-Grec Unicode" w:cs="Segoe UI"/>
        </w:rPr>
        <w:t>𐅵</w:t>
      </w:r>
      <w:r w:rsidR="00D93F25" w:rsidRPr="00DF0BA0">
        <w:rPr>
          <w:rFonts w:ascii="IFAO-Grec Unicode" w:hAnsi="IFAO-Grec Unicode" w:cs="Segoe UI"/>
          <w:lang w:val="el-GR"/>
        </w:rPr>
        <w:t xml:space="preserve">=1/2#&gt; </w:t>
      </w:r>
      <w:r w:rsidR="00FD6520" w:rsidRPr="00DF0BA0">
        <w:rPr>
          <w:rFonts w:ascii="IFAO-Grec Unicode" w:hAnsi="IFAO-Grec Unicode" w:cs="Segoe UI"/>
          <w:lang w:val="el-GR"/>
        </w:rPr>
        <w:t>&lt;#ξ</w:t>
      </w:r>
      <w:r w:rsidR="00FD6520" w:rsidRPr="00DF0BA0">
        <w:rPr>
          <w:rFonts w:ascii="IFAO-Grec Unicode" w:hAnsi="IFAO-Grec Unicode" w:cs="Segoe UI"/>
        </w:rPr>
        <w:t> </w:t>
      </w:r>
      <w:r w:rsidR="00FD6520" w:rsidRPr="00DF0BA0">
        <w:rPr>
          <w:rFonts w:ascii="IFAO-Grec Unicode" w:hAnsi="IFAO-Grec Unicode" w:cs="Segoe UI"/>
          <w:lang w:val="el-GR"/>
        </w:rPr>
        <w:t>'=1/60#&gt;</w:t>
      </w:r>
      <w:r w:rsidR="00811A0B" w:rsidRPr="00DF0BA0">
        <w:rPr>
          <w:rFonts w:ascii="IFAO-Grec Unicode" w:hAnsi="IFAO-Grec Unicode" w:cs="Segoe UI"/>
          <w:lang w:val="el-GR"/>
        </w:rPr>
        <w:t>]</w:t>
      </w:r>
    </w:p>
    <w:p w14:paraId="525692E5" w14:textId="6C0760FE" w:rsidR="00C25D27" w:rsidRPr="00DF0BA0" w:rsidRDefault="009C7832" w:rsidP="004E43E3">
      <w:pPr>
        <w:textAlignment w:val="baseline"/>
        <w:rPr>
          <w:rFonts w:ascii="IFAO-Grec Unicode" w:hAnsi="IFAO-Grec Unicode" w:cs="Segoe UI"/>
          <w:lang w:val="el-GR"/>
        </w:rPr>
      </w:pPr>
      <w:r w:rsidRPr="00DF0BA0">
        <w:rPr>
          <w:rFonts w:ascii="IFAO-Grec Unicode" w:hAnsi="IFAO-Grec Unicode" w:cs="Segoe UI"/>
          <w:lang w:val="el-GR"/>
        </w:rPr>
        <w:t>6</w:t>
      </w:r>
      <w:r w:rsidR="00C25D27" w:rsidRPr="00DF0BA0">
        <w:rPr>
          <w:rFonts w:ascii="IFAO-Grec Unicode" w:hAnsi="IFAO-Grec Unicode" w:cs="Segoe UI"/>
          <w:lang w:val="el-GR"/>
        </w:rPr>
        <w:t>.</w:t>
      </w:r>
      <w:r w:rsidR="00811A0B" w:rsidRPr="00DF0BA0">
        <w:rPr>
          <w:rFonts w:ascii="IFAO-Grec Unicode" w:hAnsi="IFAO-Grec Unicode" w:cs="Segoe UI"/>
          <w:lang w:val="el-GR"/>
        </w:rPr>
        <w:t xml:space="preserve"> [τὰ &lt;#</w:t>
      </w:r>
      <w:r w:rsidR="003D0EFC" w:rsidRPr="00DF0BA0">
        <w:rPr>
          <w:rFonts w:ascii="IFAO-Grec Unicode" w:hAnsi="IFAO-Grec Unicode" w:cs="Segoe UI"/>
          <w:lang w:val="el-GR"/>
        </w:rPr>
        <w:t>ιϛ</w:t>
      </w:r>
      <w:r w:rsidR="00811A0B" w:rsidRPr="00DF0BA0">
        <w:rPr>
          <w:rFonts w:ascii="IFAO-Grec Unicode" w:hAnsi="IFAO-Grec Unicode" w:cs="Segoe UI"/>
          <w:lang w:val="el-GR"/>
        </w:rPr>
        <w:t>=</w:t>
      </w:r>
      <w:r w:rsidR="00C76DDB" w:rsidRPr="00DF0BA0">
        <w:rPr>
          <w:rFonts w:ascii="IFAO-Grec Unicode" w:hAnsi="IFAO-Grec Unicode" w:cs="Segoe UI"/>
          <w:lang w:val="el-GR"/>
        </w:rPr>
        <w:t>16</w:t>
      </w:r>
      <w:r w:rsidR="00811A0B" w:rsidRPr="00DF0BA0">
        <w:rPr>
          <w:rFonts w:ascii="IFAO-Grec Unicode" w:hAnsi="IFAO-Grec Unicode" w:cs="Segoe UI"/>
          <w:lang w:val="el-GR"/>
        </w:rPr>
        <w:t xml:space="preserve">#&gt; </w:t>
      </w:r>
      <w:r w:rsidR="00D93F25" w:rsidRPr="00DF0BA0">
        <w:rPr>
          <w:rFonts w:ascii="IFAO-Grec Unicode" w:hAnsi="IFAO-Grec Unicode" w:cs="Segoe UI"/>
          <w:lang w:val="el-GR"/>
        </w:rPr>
        <w:t>&lt;#</w:t>
      </w:r>
      <w:r w:rsidR="00D93F25" w:rsidRPr="00DF0BA0">
        <w:rPr>
          <w:rFonts w:ascii="IFAO-Grec Unicode" w:hAnsi="IFAO-Grec Unicode" w:cs="Segoe UI"/>
        </w:rPr>
        <w:t>𐅵</w:t>
      </w:r>
      <w:r w:rsidR="00D93F25" w:rsidRPr="00DF0BA0">
        <w:rPr>
          <w:rFonts w:ascii="IFAO-Grec Unicode" w:hAnsi="IFAO-Grec Unicode" w:cs="Segoe UI"/>
          <w:lang w:val="el-GR"/>
        </w:rPr>
        <w:t xml:space="preserve">=1/2#&gt; </w:t>
      </w:r>
      <w:r w:rsidR="003D17CA" w:rsidRPr="00DF0BA0">
        <w:rPr>
          <w:rFonts w:ascii="IFAO-Grec Unicode" w:hAnsi="IFAO-Grec Unicode" w:cs="Segoe UI"/>
          <w:lang w:val="el-GR"/>
        </w:rPr>
        <w:t>&lt;#λ</w:t>
      </w:r>
      <w:r w:rsidR="003D17CA" w:rsidRPr="00DF0BA0">
        <w:rPr>
          <w:rFonts w:ascii="IFAO-Grec Unicode" w:hAnsi="IFAO-Grec Unicode" w:cs="Segoe UI"/>
        </w:rPr>
        <w:t> </w:t>
      </w:r>
      <w:r w:rsidR="003D17CA" w:rsidRPr="00DF0BA0">
        <w:rPr>
          <w:rFonts w:ascii="IFAO-Grec Unicode" w:hAnsi="IFAO-Grec Unicode" w:cs="Segoe UI"/>
          <w:lang w:val="el-GR"/>
        </w:rPr>
        <w:t>'=1/30#&gt;</w:t>
      </w:r>
      <w:r w:rsidR="00811A0B" w:rsidRPr="00DF0BA0">
        <w:rPr>
          <w:rFonts w:ascii="IFAO-Grec Unicode" w:hAnsi="IFAO-Grec Unicode" w:cs="Segoe UI"/>
          <w:lang w:val="el-GR"/>
        </w:rPr>
        <w:t>]</w:t>
      </w:r>
    </w:p>
    <w:p w14:paraId="1C456270" w14:textId="70387DCB" w:rsidR="00C25D27" w:rsidRPr="00DF0BA0" w:rsidRDefault="009C7832" w:rsidP="004E43E3">
      <w:pPr>
        <w:textAlignment w:val="baseline"/>
        <w:rPr>
          <w:rFonts w:ascii="IFAO-Grec Unicode" w:hAnsi="IFAO-Grec Unicode" w:cs="Segoe UI"/>
          <w:lang w:val="el-GR"/>
        </w:rPr>
      </w:pPr>
      <w:r w:rsidRPr="00DF0BA0">
        <w:rPr>
          <w:rFonts w:ascii="IFAO-Grec Unicode" w:hAnsi="IFAO-Grec Unicode" w:cs="Segoe UI"/>
          <w:lang w:val="el-GR"/>
        </w:rPr>
        <w:t>7</w:t>
      </w:r>
      <w:r w:rsidR="00C25D27" w:rsidRPr="00DF0BA0">
        <w:rPr>
          <w:rFonts w:ascii="IFAO-Grec Unicode" w:hAnsi="IFAO-Grec Unicode" w:cs="Segoe UI"/>
          <w:lang w:val="el-GR"/>
        </w:rPr>
        <w:t>.</w:t>
      </w:r>
      <w:r w:rsidR="00811A0B" w:rsidRPr="00DF0BA0">
        <w:rPr>
          <w:rFonts w:ascii="IFAO-Grec Unicode" w:hAnsi="IFAO-Grec Unicode" w:cs="Segoe UI"/>
          <w:lang w:val="el-GR"/>
        </w:rPr>
        <w:t xml:space="preserve"> [τὰ &lt;#</w:t>
      </w:r>
      <w:r w:rsidR="003D0EFC" w:rsidRPr="00DF0BA0">
        <w:rPr>
          <w:rFonts w:ascii="IFAO-Grec Unicode" w:hAnsi="IFAO-Grec Unicode" w:cs="Segoe UI"/>
          <w:lang w:val="el-GR"/>
        </w:rPr>
        <w:t>ιϛ</w:t>
      </w:r>
      <w:r w:rsidR="00811A0B" w:rsidRPr="00DF0BA0">
        <w:rPr>
          <w:rFonts w:ascii="IFAO-Grec Unicode" w:hAnsi="IFAO-Grec Unicode" w:cs="Segoe UI"/>
          <w:lang w:val="el-GR"/>
        </w:rPr>
        <w:t>=</w:t>
      </w:r>
      <w:r w:rsidR="00C76DDB" w:rsidRPr="00DF0BA0">
        <w:rPr>
          <w:rFonts w:ascii="IFAO-Grec Unicode" w:hAnsi="IFAO-Grec Unicode" w:cs="Segoe UI"/>
          <w:lang w:val="el-GR"/>
        </w:rPr>
        <w:t>16</w:t>
      </w:r>
      <w:r w:rsidR="00811A0B" w:rsidRPr="00DF0BA0">
        <w:rPr>
          <w:rFonts w:ascii="IFAO-Grec Unicode" w:hAnsi="IFAO-Grec Unicode" w:cs="Segoe UI"/>
          <w:lang w:val="el-GR"/>
        </w:rPr>
        <w:t>#&gt;&lt;#</w:t>
      </w:r>
      <w:r w:rsidR="00811A0B" w:rsidRPr="00DF0BA0">
        <w:rPr>
          <w:rFonts w:ascii="IFAO-Grec Unicode" w:hAnsi="IFAO-Grec Unicode" w:cs="Segoe UI"/>
        </w:rPr>
        <w:t>𐅵</w:t>
      </w:r>
      <w:r w:rsidR="00811A0B" w:rsidRPr="00DF0BA0">
        <w:rPr>
          <w:rFonts w:ascii="IFAO-Grec Unicode" w:hAnsi="IFAO-Grec Unicode" w:cs="Segoe UI"/>
          <w:lang w:val="el-GR"/>
        </w:rPr>
        <w:t xml:space="preserve">=1/2#&gt; </w:t>
      </w:r>
      <w:r w:rsidR="00D93F25" w:rsidRPr="00DF0BA0">
        <w:rPr>
          <w:rFonts w:ascii="IFAO-Grec Unicode" w:hAnsi="IFAO-Grec Unicode" w:cs="Segoe UI"/>
          <w:lang w:val="el-GR"/>
        </w:rPr>
        <w:t>&lt;#</w:t>
      </w:r>
      <w:r w:rsidR="00D93F25" w:rsidRPr="00DF0BA0">
        <w:rPr>
          <w:rFonts w:ascii="IFAO-Grec Unicode" w:hAnsi="IFAO-Grec Unicode" w:cs="Segoe UI"/>
        </w:rPr>
        <w:t>𐅵</w:t>
      </w:r>
      <w:r w:rsidR="00D93F25" w:rsidRPr="00DF0BA0">
        <w:rPr>
          <w:rFonts w:ascii="IFAO-Grec Unicode" w:hAnsi="IFAO-Grec Unicode" w:cs="Segoe UI"/>
          <w:lang w:val="el-GR"/>
        </w:rPr>
        <w:t xml:space="preserve">=1/2#&gt; </w:t>
      </w:r>
      <w:r w:rsidR="00F8708E" w:rsidRPr="00DF0BA0">
        <w:rPr>
          <w:rFonts w:ascii="IFAO-Grec Unicode" w:hAnsi="IFAO-Grec Unicode" w:cs="Segoe UI"/>
          <w:lang w:val="el-GR"/>
        </w:rPr>
        <w:t>&lt;#κ '=1/20#&gt;</w:t>
      </w:r>
      <w:r w:rsidR="00811A0B" w:rsidRPr="00DF0BA0">
        <w:rPr>
          <w:rFonts w:ascii="IFAO-Grec Unicode" w:hAnsi="IFAO-Grec Unicode" w:cs="Segoe UI"/>
          <w:lang w:val="el-GR"/>
        </w:rPr>
        <w:t>]</w:t>
      </w:r>
    </w:p>
    <w:p w14:paraId="6A625126" w14:textId="004B36B8" w:rsidR="00C25D27" w:rsidRPr="00DF0BA0" w:rsidRDefault="009C7832" w:rsidP="004E43E3">
      <w:pPr>
        <w:textAlignment w:val="baseline"/>
        <w:rPr>
          <w:rFonts w:ascii="IFAO-Grec Unicode" w:hAnsi="IFAO-Grec Unicode" w:cs="Segoe UI"/>
          <w:lang w:val="el-GR"/>
        </w:rPr>
      </w:pPr>
      <w:r w:rsidRPr="00DF0BA0">
        <w:rPr>
          <w:rFonts w:ascii="IFAO-Grec Unicode" w:hAnsi="IFAO-Grec Unicode" w:cs="Segoe UI"/>
          <w:lang w:val="el-GR"/>
        </w:rPr>
        <w:t>8</w:t>
      </w:r>
      <w:r w:rsidR="00C25D27" w:rsidRPr="00DF0BA0">
        <w:rPr>
          <w:rFonts w:ascii="IFAO-Grec Unicode" w:hAnsi="IFAO-Grec Unicode" w:cs="Segoe UI"/>
          <w:lang w:val="el-GR"/>
        </w:rPr>
        <w:t>.</w:t>
      </w:r>
      <w:r w:rsidR="00811A0B" w:rsidRPr="00DF0BA0">
        <w:rPr>
          <w:rFonts w:ascii="IFAO-Grec Unicode" w:hAnsi="IFAO-Grec Unicode" w:cs="Segoe UI"/>
          <w:lang w:val="el-GR"/>
        </w:rPr>
        <w:t xml:space="preserve"> [τὰ &lt;#</w:t>
      </w:r>
      <w:r w:rsidR="003D0EFC" w:rsidRPr="00DF0BA0">
        <w:rPr>
          <w:rFonts w:ascii="IFAO-Grec Unicode" w:hAnsi="IFAO-Grec Unicode" w:cs="Segoe UI"/>
          <w:lang w:val="el-GR"/>
        </w:rPr>
        <w:t>ιζ</w:t>
      </w:r>
      <w:r w:rsidR="00811A0B" w:rsidRPr="00DF0BA0">
        <w:rPr>
          <w:rFonts w:ascii="IFAO-Grec Unicode" w:hAnsi="IFAO-Grec Unicode" w:cs="Segoe UI"/>
          <w:lang w:val="el-GR"/>
        </w:rPr>
        <w:t>=</w:t>
      </w:r>
      <w:r w:rsidR="00C76DDB" w:rsidRPr="00DF0BA0">
        <w:rPr>
          <w:rFonts w:ascii="IFAO-Grec Unicode" w:hAnsi="IFAO-Grec Unicode" w:cs="Segoe UI"/>
          <w:lang w:val="el-GR"/>
        </w:rPr>
        <w:t>17</w:t>
      </w:r>
      <w:r w:rsidR="00811A0B" w:rsidRPr="00DF0BA0">
        <w:rPr>
          <w:rFonts w:ascii="IFAO-Grec Unicode" w:hAnsi="IFAO-Grec Unicode" w:cs="Segoe UI"/>
          <w:lang w:val="el-GR"/>
        </w:rPr>
        <w:t xml:space="preserve">#&gt; </w:t>
      </w:r>
      <w:r w:rsidR="00D93F25" w:rsidRPr="00DF0BA0">
        <w:rPr>
          <w:rFonts w:ascii="IFAO-Grec Unicode" w:hAnsi="IFAO-Grec Unicode" w:cs="Segoe UI"/>
          <w:lang w:val="el-GR"/>
        </w:rPr>
        <w:t>&lt;#</w:t>
      </w:r>
      <w:r w:rsidR="00D93F25" w:rsidRPr="00DF0BA0">
        <w:rPr>
          <w:rFonts w:ascii="IFAO-Grec Unicode" w:hAnsi="IFAO-Grec Unicode" w:cs="Segoe UI"/>
        </w:rPr>
        <w:t>𐅵</w:t>
      </w:r>
      <w:r w:rsidR="00D93F25" w:rsidRPr="00DF0BA0">
        <w:rPr>
          <w:rFonts w:ascii="IFAO-Grec Unicode" w:hAnsi="IFAO-Grec Unicode" w:cs="Segoe UI"/>
          <w:lang w:val="el-GR"/>
        </w:rPr>
        <w:t xml:space="preserve">=1/2#&gt; </w:t>
      </w:r>
      <w:r w:rsidR="00F8708E" w:rsidRPr="00DF0BA0">
        <w:rPr>
          <w:rFonts w:ascii="IFAO-Grec Unicode" w:hAnsi="IFAO-Grec Unicode" w:cs="Segoe UI"/>
          <w:lang w:val="el-GR"/>
        </w:rPr>
        <w:t>&lt;#ιε</w:t>
      </w:r>
      <w:r w:rsidR="00F8708E" w:rsidRPr="00DF0BA0">
        <w:rPr>
          <w:rFonts w:ascii="IFAO-Grec Unicode" w:hAnsi="IFAO-Grec Unicode" w:cs="Segoe UI"/>
        </w:rPr>
        <w:t> </w:t>
      </w:r>
      <w:r w:rsidR="00F8708E" w:rsidRPr="00DF0BA0">
        <w:rPr>
          <w:rFonts w:ascii="IFAO-Grec Unicode" w:hAnsi="IFAO-Grec Unicode" w:cs="Segoe UI"/>
          <w:lang w:val="el-GR"/>
        </w:rPr>
        <w:t>'=1/15#&gt;</w:t>
      </w:r>
      <w:r w:rsidR="00811A0B" w:rsidRPr="00DF0BA0">
        <w:rPr>
          <w:rFonts w:ascii="IFAO-Grec Unicode" w:hAnsi="IFAO-Grec Unicode" w:cs="Segoe UI"/>
          <w:lang w:val="el-GR"/>
        </w:rPr>
        <w:t>]</w:t>
      </w:r>
    </w:p>
    <w:p w14:paraId="4FD2AFD9" w14:textId="7BCB34D6" w:rsidR="00C25D27" w:rsidRPr="00DF0BA0" w:rsidRDefault="009C7832" w:rsidP="004E43E3">
      <w:pPr>
        <w:textAlignment w:val="baseline"/>
        <w:rPr>
          <w:rFonts w:ascii="IFAO-Grec Unicode" w:hAnsi="IFAO-Grec Unicode" w:cs="Segoe UI"/>
          <w:lang w:val="el-GR"/>
        </w:rPr>
      </w:pPr>
      <w:r w:rsidRPr="00DF0BA0">
        <w:rPr>
          <w:rFonts w:ascii="IFAO-Grec Unicode" w:hAnsi="IFAO-Grec Unicode" w:cs="Segoe UI"/>
          <w:lang w:val="el-GR"/>
        </w:rPr>
        <w:t>9</w:t>
      </w:r>
      <w:r w:rsidR="00C25D27" w:rsidRPr="00DF0BA0">
        <w:rPr>
          <w:rFonts w:ascii="IFAO-Grec Unicode" w:hAnsi="IFAO-Grec Unicode" w:cs="Segoe UI"/>
          <w:lang w:val="el-GR"/>
        </w:rPr>
        <w:t>.</w:t>
      </w:r>
      <w:r w:rsidR="00811A0B" w:rsidRPr="00DF0BA0">
        <w:rPr>
          <w:rFonts w:ascii="IFAO-Grec Unicode" w:hAnsi="IFAO-Grec Unicode" w:cs="Segoe UI"/>
          <w:lang w:val="el-GR"/>
        </w:rPr>
        <w:t xml:space="preserve"> [τὰ &lt;#</w:t>
      </w:r>
      <w:r w:rsidR="003D0EFC" w:rsidRPr="00DF0BA0">
        <w:rPr>
          <w:rFonts w:ascii="IFAO-Grec Unicode" w:hAnsi="IFAO-Grec Unicode" w:cs="Segoe UI"/>
          <w:lang w:val="el-GR"/>
        </w:rPr>
        <w:t>ιζ</w:t>
      </w:r>
      <w:r w:rsidR="00811A0B" w:rsidRPr="00DF0BA0">
        <w:rPr>
          <w:rFonts w:ascii="IFAO-Grec Unicode" w:hAnsi="IFAO-Grec Unicode" w:cs="Segoe UI"/>
          <w:lang w:val="el-GR"/>
        </w:rPr>
        <w:t>=</w:t>
      </w:r>
      <w:r w:rsidR="00C76DDB" w:rsidRPr="00DF0BA0">
        <w:rPr>
          <w:rFonts w:ascii="IFAO-Grec Unicode" w:hAnsi="IFAO-Grec Unicode" w:cs="Segoe UI"/>
          <w:lang w:val="el-GR"/>
        </w:rPr>
        <w:t>17</w:t>
      </w:r>
      <w:r w:rsidR="00811A0B" w:rsidRPr="00DF0BA0">
        <w:rPr>
          <w:rFonts w:ascii="IFAO-Grec Unicode" w:hAnsi="IFAO-Grec Unicode" w:cs="Segoe UI"/>
          <w:lang w:val="el-GR"/>
        </w:rPr>
        <w:t>#&gt;&lt;#</w:t>
      </w:r>
      <w:r w:rsidR="00811A0B" w:rsidRPr="00DF0BA0">
        <w:rPr>
          <w:rFonts w:ascii="IFAO-Grec Unicode" w:hAnsi="IFAO-Grec Unicode" w:cs="Segoe UI"/>
        </w:rPr>
        <w:t>𐅵</w:t>
      </w:r>
      <w:r w:rsidR="00811A0B" w:rsidRPr="00DF0BA0">
        <w:rPr>
          <w:rFonts w:ascii="IFAO-Grec Unicode" w:hAnsi="IFAO-Grec Unicode" w:cs="Segoe UI"/>
          <w:lang w:val="el-GR"/>
        </w:rPr>
        <w:t xml:space="preserve">=1/2#&gt; </w:t>
      </w:r>
      <w:r w:rsidR="00D93F25" w:rsidRPr="00DF0BA0">
        <w:rPr>
          <w:rFonts w:ascii="IFAO-Grec Unicode" w:hAnsi="IFAO-Grec Unicode" w:cs="Segoe UI"/>
          <w:lang w:val="el-GR"/>
        </w:rPr>
        <w:t>&lt;#</w:t>
      </w:r>
      <w:r w:rsidR="00D93F25" w:rsidRPr="00DF0BA0">
        <w:rPr>
          <w:rFonts w:ascii="IFAO-Grec Unicode" w:hAnsi="IFAO-Grec Unicode" w:cs="Segoe UI"/>
        </w:rPr>
        <w:t>𐅵</w:t>
      </w:r>
      <w:r w:rsidR="00D93F25" w:rsidRPr="00DF0BA0">
        <w:rPr>
          <w:rFonts w:ascii="IFAO-Grec Unicode" w:hAnsi="IFAO-Grec Unicode" w:cs="Segoe UI"/>
          <w:lang w:val="el-GR"/>
        </w:rPr>
        <w:t xml:space="preserve">=1/2#&gt; </w:t>
      </w:r>
      <w:r w:rsidR="00FD6520" w:rsidRPr="00DF0BA0">
        <w:rPr>
          <w:rFonts w:ascii="IFAO-Grec Unicode" w:hAnsi="IFAO-Grec Unicode" w:cs="Segoe UI"/>
          <w:lang w:val="el-GR"/>
        </w:rPr>
        <w:t>&lt;#ιε</w:t>
      </w:r>
      <w:r w:rsidR="00FD6520" w:rsidRPr="00DF0BA0">
        <w:rPr>
          <w:rFonts w:ascii="IFAO-Grec Unicode" w:hAnsi="IFAO-Grec Unicode" w:cs="Segoe UI"/>
        </w:rPr>
        <w:t> </w:t>
      </w:r>
      <w:r w:rsidR="00FD6520" w:rsidRPr="00DF0BA0">
        <w:rPr>
          <w:rFonts w:ascii="IFAO-Grec Unicode" w:hAnsi="IFAO-Grec Unicode" w:cs="Segoe UI"/>
          <w:lang w:val="el-GR"/>
        </w:rPr>
        <w:t>'=1/15#&gt;</w:t>
      </w:r>
      <w:r w:rsidR="00D93F25" w:rsidRPr="00DF0BA0">
        <w:rPr>
          <w:rFonts w:ascii="IFAO-Grec Unicode" w:hAnsi="IFAO-Grec Unicode" w:cs="Segoe UI"/>
          <w:lang w:val="el-GR"/>
        </w:rPr>
        <w:t xml:space="preserve"> &lt;#ξ</w:t>
      </w:r>
      <w:r w:rsidR="00D93F25" w:rsidRPr="00DF0BA0">
        <w:rPr>
          <w:rFonts w:ascii="IFAO-Grec Unicode" w:hAnsi="IFAO-Grec Unicode" w:cs="Segoe UI"/>
        </w:rPr>
        <w:t> </w:t>
      </w:r>
      <w:r w:rsidR="00D93F25" w:rsidRPr="00DF0BA0">
        <w:rPr>
          <w:rFonts w:ascii="IFAO-Grec Unicode" w:hAnsi="IFAO-Grec Unicode" w:cs="Segoe UI"/>
          <w:lang w:val="el-GR"/>
        </w:rPr>
        <w:t>'=1/60#&gt;</w:t>
      </w:r>
      <w:r w:rsidR="00811A0B" w:rsidRPr="00DF0BA0">
        <w:rPr>
          <w:rFonts w:ascii="IFAO-Grec Unicode" w:hAnsi="IFAO-Grec Unicode" w:cs="Segoe UI"/>
          <w:lang w:val="el-GR"/>
        </w:rPr>
        <w:t>]</w:t>
      </w:r>
    </w:p>
    <w:p w14:paraId="121CD5EC" w14:textId="2B9F1DC6" w:rsidR="00C25D27" w:rsidRPr="00DF0BA0" w:rsidRDefault="009C7832" w:rsidP="004E43E3">
      <w:pPr>
        <w:textAlignment w:val="baseline"/>
        <w:rPr>
          <w:rFonts w:ascii="IFAO-Grec Unicode" w:hAnsi="IFAO-Grec Unicode" w:cs="Segoe UI"/>
          <w:lang w:val="el-GR"/>
        </w:rPr>
      </w:pPr>
      <w:r w:rsidRPr="00DF0BA0">
        <w:rPr>
          <w:rFonts w:ascii="IFAO-Grec Unicode" w:hAnsi="IFAO-Grec Unicode" w:cs="Segoe UI"/>
          <w:lang w:val="el-GR"/>
        </w:rPr>
        <w:t>10</w:t>
      </w:r>
      <w:r w:rsidR="00C25D27" w:rsidRPr="00DF0BA0">
        <w:rPr>
          <w:rFonts w:ascii="IFAO-Grec Unicode" w:hAnsi="IFAO-Grec Unicode" w:cs="Segoe UI"/>
          <w:lang w:val="el-GR"/>
        </w:rPr>
        <w:t>.</w:t>
      </w:r>
      <w:r w:rsidR="00811A0B" w:rsidRPr="00DF0BA0">
        <w:rPr>
          <w:rFonts w:ascii="IFAO-Grec Unicode" w:hAnsi="IFAO-Grec Unicode" w:cs="Segoe UI"/>
          <w:lang w:val="el-GR"/>
        </w:rPr>
        <w:t xml:space="preserve"> [τὰ &lt;#</w:t>
      </w:r>
      <w:r w:rsidR="003D0EFC" w:rsidRPr="00DF0BA0">
        <w:rPr>
          <w:rFonts w:ascii="IFAO-Grec Unicode" w:hAnsi="IFAO-Grec Unicode" w:cs="Segoe UI"/>
          <w:lang w:val="el-GR"/>
        </w:rPr>
        <w:t>ιη</w:t>
      </w:r>
      <w:r w:rsidR="00811A0B" w:rsidRPr="00DF0BA0">
        <w:rPr>
          <w:rFonts w:ascii="IFAO-Grec Unicode" w:hAnsi="IFAO-Grec Unicode" w:cs="Segoe UI"/>
          <w:lang w:val="el-GR"/>
        </w:rPr>
        <w:t>=</w:t>
      </w:r>
      <w:r w:rsidR="00C76DDB" w:rsidRPr="00DF0BA0">
        <w:rPr>
          <w:rFonts w:ascii="IFAO-Grec Unicode" w:hAnsi="IFAO-Grec Unicode" w:cs="Segoe UI"/>
          <w:lang w:val="el-GR"/>
        </w:rPr>
        <w:t>18</w:t>
      </w:r>
      <w:r w:rsidR="00811A0B" w:rsidRPr="00DF0BA0">
        <w:rPr>
          <w:rFonts w:ascii="IFAO-Grec Unicode" w:hAnsi="IFAO-Grec Unicode" w:cs="Segoe UI"/>
          <w:lang w:val="el-GR"/>
        </w:rPr>
        <w:t xml:space="preserve">#&gt; </w:t>
      </w:r>
      <w:r w:rsidR="00D93F25" w:rsidRPr="00DF0BA0">
        <w:rPr>
          <w:rFonts w:ascii="IFAO-Grec Unicode" w:hAnsi="IFAO-Grec Unicode" w:cs="Segoe UI"/>
          <w:lang w:val="el-GR"/>
        </w:rPr>
        <w:t>&lt;#</w:t>
      </w:r>
      <w:r w:rsidR="00D93F25" w:rsidRPr="00DF0BA0">
        <w:rPr>
          <w:rFonts w:ascii="IFAO-Grec Unicode" w:hAnsi="IFAO-Grec Unicode" w:cs="Segoe UI"/>
        </w:rPr>
        <w:t>𐅵</w:t>
      </w:r>
      <w:r w:rsidR="00D93F25" w:rsidRPr="00DF0BA0">
        <w:rPr>
          <w:rFonts w:ascii="IFAO-Grec Unicode" w:hAnsi="IFAO-Grec Unicode" w:cs="Segoe UI"/>
          <w:lang w:val="el-GR"/>
        </w:rPr>
        <w:t xml:space="preserve">=1/2#&gt; </w:t>
      </w:r>
      <w:r w:rsidR="00FD6520" w:rsidRPr="00DF0BA0">
        <w:rPr>
          <w:rFonts w:ascii="IFAO-Grec Unicode" w:hAnsi="IFAO-Grec Unicode" w:cs="Segoe UI"/>
          <w:lang w:val="el-GR"/>
        </w:rPr>
        <w:t>&lt;#ιε</w:t>
      </w:r>
      <w:r w:rsidR="00FD6520" w:rsidRPr="00DF0BA0">
        <w:rPr>
          <w:rFonts w:ascii="IFAO-Grec Unicode" w:hAnsi="IFAO-Grec Unicode" w:cs="Segoe UI"/>
        </w:rPr>
        <w:t> </w:t>
      </w:r>
      <w:r w:rsidR="00FD6520" w:rsidRPr="00DF0BA0">
        <w:rPr>
          <w:rFonts w:ascii="IFAO-Grec Unicode" w:hAnsi="IFAO-Grec Unicode" w:cs="Segoe UI"/>
          <w:lang w:val="el-GR"/>
        </w:rPr>
        <w:t xml:space="preserve">'=1/15#&gt; </w:t>
      </w:r>
      <w:r w:rsidR="00897BDF" w:rsidRPr="00DF0BA0">
        <w:rPr>
          <w:rFonts w:ascii="IFAO-Grec Unicode" w:hAnsi="IFAO-Grec Unicode" w:cs="Segoe UI"/>
          <w:lang w:val="el-GR"/>
        </w:rPr>
        <w:t>&lt;#λ</w:t>
      </w:r>
      <w:r w:rsidR="00897BDF" w:rsidRPr="00DF0BA0">
        <w:rPr>
          <w:rFonts w:ascii="IFAO-Grec Unicode" w:hAnsi="IFAO-Grec Unicode" w:cs="Segoe UI"/>
        </w:rPr>
        <w:t> </w:t>
      </w:r>
      <w:r w:rsidR="00897BDF" w:rsidRPr="00DF0BA0">
        <w:rPr>
          <w:rFonts w:ascii="IFAO-Grec Unicode" w:hAnsi="IFAO-Grec Unicode" w:cs="Segoe UI"/>
          <w:lang w:val="el-GR"/>
        </w:rPr>
        <w:t>'=1/30#&gt;</w:t>
      </w:r>
      <w:r w:rsidR="00811A0B" w:rsidRPr="00DF0BA0">
        <w:rPr>
          <w:rFonts w:ascii="IFAO-Grec Unicode" w:hAnsi="IFAO-Grec Unicode" w:cs="Segoe UI"/>
          <w:lang w:val="el-GR"/>
        </w:rPr>
        <w:t>]</w:t>
      </w:r>
    </w:p>
    <w:p w14:paraId="7143FEF7" w14:textId="7F6B70FC"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1</w:t>
      </w:r>
      <w:r w:rsidR="009C7832" w:rsidRPr="00DF0BA0">
        <w:rPr>
          <w:rFonts w:ascii="IFAO-Grec Unicode" w:hAnsi="IFAO-Grec Unicode" w:cs="Segoe UI"/>
          <w:lang w:val="el-GR"/>
        </w:rPr>
        <w:t>1</w:t>
      </w:r>
      <w:r w:rsidRPr="00DF0BA0">
        <w:rPr>
          <w:rFonts w:ascii="IFAO-Grec Unicode" w:hAnsi="IFAO-Grec Unicode" w:cs="Segoe UI"/>
          <w:lang w:val="el-GR"/>
        </w:rPr>
        <w:t>. [τ]ὰ̣</w:t>
      </w:r>
      <w:r w:rsidRPr="00DF0BA0">
        <w:rPr>
          <w:rFonts w:ascii="IFAO-Grec Unicode" w:hAnsi="IFAO-Grec Unicode" w:cs="Segoe UI"/>
        </w:rPr>
        <w:t> </w:t>
      </w:r>
      <w:r w:rsidRPr="00DF0BA0">
        <w:rPr>
          <w:rFonts w:ascii="IFAO-Grec Unicode" w:hAnsi="IFAO-Grec Unicode" w:cs="Segoe UI"/>
          <w:lang w:val="el-GR"/>
        </w:rPr>
        <w:t>&lt;#ι̣η̣=18#&gt;[&lt;#</w:t>
      </w:r>
      <w:r w:rsidRPr="00DF0BA0">
        <w:rPr>
          <w:rFonts w:ascii="IFAO-Grec Unicode" w:hAnsi="IFAO-Grec Unicode" w:cs="Segoe UI"/>
        </w:rPr>
        <w:t>𐅵</w:t>
      </w:r>
      <w:r w:rsidRPr="00DF0BA0">
        <w:rPr>
          <w:rFonts w:ascii="IFAO-Grec Unicode" w:hAnsi="IFAO-Grec Unicode" w:cs="Segoe UI"/>
          <w:lang w:val="el-GR"/>
        </w:rPr>
        <w:t>=1/2#&gt;</w:t>
      </w:r>
      <w:r w:rsidRPr="00DF0BA0">
        <w:rPr>
          <w:rFonts w:ascii="IFAO-Grec Unicode" w:hAnsi="IFAO-Grec Unicode" w:cs="Segoe UI"/>
        </w:rPr>
        <w:t> </w:t>
      </w:r>
      <w:r w:rsidRPr="00DF0BA0">
        <w:rPr>
          <w:rFonts w:ascii="IFAO-Grec Unicode" w:hAnsi="IFAO-Grec Unicode" w:cs="Segoe UI"/>
          <w:lang w:val="el-GR"/>
        </w:rPr>
        <w:t xml:space="preserve"> &lt;#</w:t>
      </w:r>
      <w:r w:rsidRPr="00DF0BA0">
        <w:rPr>
          <w:rFonts w:ascii="IFAO-Grec Unicode" w:hAnsi="IFAO-Grec Unicode" w:cs="Segoe UI"/>
        </w:rPr>
        <w:t>𐅵</w:t>
      </w:r>
      <w:r w:rsidRPr="00DF0BA0">
        <w:rPr>
          <w:rFonts w:ascii="IFAO-Grec Unicode" w:hAnsi="IFAO-Grec Unicode" w:cs="Segoe UI"/>
          <w:lang w:val="el-GR"/>
        </w:rPr>
        <w:t>=1/2#&gt;</w:t>
      </w:r>
      <w:r w:rsidRPr="00DF0BA0">
        <w:rPr>
          <w:rFonts w:ascii="IFAO-Grec Unicode" w:hAnsi="IFAO-Grec Unicode" w:cs="Segoe UI"/>
        </w:rPr>
        <w:t> </w:t>
      </w:r>
      <w:r w:rsidRPr="00DF0BA0">
        <w:rPr>
          <w:rFonts w:ascii="IFAO-Grec Unicode" w:hAnsi="IFAO-Grec Unicode" w:cs="Segoe UI"/>
          <w:lang w:val="el-GR"/>
        </w:rPr>
        <w:t>&lt;#ι '=1/1</w:t>
      </w:r>
      <w:r w:rsidR="00A437F3" w:rsidRPr="00DF0BA0">
        <w:rPr>
          <w:rFonts w:ascii="IFAO-Grec Unicode" w:hAnsi="IFAO-Grec Unicode" w:cs="Segoe UI"/>
          <w:lang w:val="el-GR"/>
        </w:rPr>
        <w:t>0</w:t>
      </w:r>
      <w:r w:rsidRPr="00DF0BA0">
        <w:rPr>
          <w:rFonts w:ascii="IFAO-Grec Unicode" w:hAnsi="IFAO-Grec Unicode" w:cs="Segoe UI"/>
          <w:lang w:val="el-GR"/>
        </w:rPr>
        <w:t>#&gt; &lt;#</w:t>
      </w:r>
      <w:r w:rsidR="004E15C0" w:rsidRPr="00DF0BA0">
        <w:rPr>
          <w:rFonts w:ascii="IFAO-Grec Unicode" w:hAnsi="IFAO-Grec Unicode" w:cs="Segoe UI"/>
          <w:lang w:val="el-GR"/>
        </w:rPr>
        <w:t>ξ</w:t>
      </w:r>
      <w:r w:rsidRPr="00DF0BA0">
        <w:rPr>
          <w:rFonts w:ascii="IFAO-Grec Unicode" w:hAnsi="IFAO-Grec Unicode" w:cs="Segoe UI"/>
          <w:lang w:val="el-GR"/>
        </w:rPr>
        <w:t xml:space="preserve"> '=1/</w:t>
      </w:r>
      <w:r w:rsidR="004E15C0" w:rsidRPr="00DF0BA0">
        <w:rPr>
          <w:rFonts w:ascii="IFAO-Grec Unicode" w:hAnsi="IFAO-Grec Unicode" w:cs="Segoe UI"/>
          <w:lang w:val="el-GR"/>
        </w:rPr>
        <w:t>6</w:t>
      </w:r>
      <w:r w:rsidRPr="00DF0BA0">
        <w:rPr>
          <w:rFonts w:ascii="IFAO-Grec Unicode" w:hAnsi="IFAO-Grec Unicode" w:cs="Segoe UI"/>
          <w:lang w:val="el-GR"/>
        </w:rPr>
        <w:t>0#&gt;]</w:t>
      </w:r>
      <w:r w:rsidRPr="00DF0BA0">
        <w:rPr>
          <w:rFonts w:ascii="IFAO-Grec Unicode" w:hAnsi="IFAO-Grec Unicode" w:cs="Segoe UI"/>
          <w:lang w:val="en-US"/>
        </w:rPr>
        <w:t> </w:t>
      </w:r>
    </w:p>
    <w:p w14:paraId="76433478" w14:textId="2DE50536"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1</w:t>
      </w:r>
      <w:r w:rsidR="009C7832" w:rsidRPr="00DF0BA0">
        <w:rPr>
          <w:rFonts w:ascii="IFAO-Grec Unicode" w:hAnsi="IFAO-Grec Unicode" w:cs="Segoe UI"/>
          <w:lang w:val="el-GR"/>
        </w:rPr>
        <w:t>2</w:t>
      </w:r>
      <w:r w:rsidRPr="00DF0BA0">
        <w:rPr>
          <w:rFonts w:ascii="IFAO-Grec Unicode" w:hAnsi="IFAO-Grec Unicode" w:cs="Segoe UI"/>
          <w:lang w:val="el-GR"/>
        </w:rPr>
        <w:t>.</w:t>
      </w:r>
      <w:r w:rsidRPr="00DF0BA0">
        <w:rPr>
          <w:rFonts w:ascii="IFAO-Grec Unicode" w:hAnsi="IFAO-Grec Unicode" w:cs="Segoe UI"/>
        </w:rPr>
        <w:t> </w:t>
      </w:r>
      <w:r w:rsidRPr="00DF0BA0">
        <w:rPr>
          <w:rFonts w:ascii="IFAO-Grec Unicode" w:hAnsi="IFAO-Grec Unicode" w:cs="Segoe UI"/>
          <w:lang w:val="el-GR"/>
        </w:rPr>
        <w:t>τ̣ὰ̣</w:t>
      </w:r>
      <w:r w:rsidRPr="00DF0BA0">
        <w:rPr>
          <w:rFonts w:ascii="IFAO-Grec Unicode" w:hAnsi="IFAO-Grec Unicode" w:cs="Segoe UI"/>
        </w:rPr>
        <w:t> </w:t>
      </w:r>
      <w:r w:rsidRPr="00DF0BA0">
        <w:rPr>
          <w:rFonts w:ascii="IFAO-Grec Unicode" w:hAnsi="IFAO-Grec Unicode" w:cs="Segoe UI"/>
          <w:lang w:val="el-GR"/>
        </w:rPr>
        <w:t>&lt;#ι̣θ̣=19#&gt; [&lt;#</w:t>
      </w:r>
      <w:r w:rsidRPr="00DF0BA0">
        <w:rPr>
          <w:rFonts w:ascii="IFAO-Grec Unicode" w:hAnsi="IFAO-Grec Unicode" w:cs="Segoe UI"/>
        </w:rPr>
        <w:t>𐅵</w:t>
      </w:r>
      <w:r w:rsidRPr="00DF0BA0">
        <w:rPr>
          <w:rFonts w:ascii="IFAO-Grec Unicode" w:hAnsi="IFAO-Grec Unicode" w:cs="Segoe UI"/>
          <w:lang w:val="el-GR"/>
        </w:rPr>
        <w:t>=1/2#&gt;</w:t>
      </w:r>
      <w:r w:rsidRPr="00DF0BA0">
        <w:rPr>
          <w:rFonts w:ascii="IFAO-Grec Unicode" w:hAnsi="IFAO-Grec Unicode" w:cs="Segoe UI"/>
        </w:rPr>
        <w:t> </w:t>
      </w:r>
      <w:r w:rsidRPr="00DF0BA0">
        <w:rPr>
          <w:rFonts w:ascii="IFAO-Grec Unicode" w:hAnsi="IFAO-Grec Unicode" w:cs="Segoe UI"/>
          <w:lang w:val="el-GR"/>
        </w:rPr>
        <w:t>&lt;#ι '=1/10#&gt; &lt;#λ '=1/30#&gt;]</w:t>
      </w:r>
      <w:r w:rsidRPr="00DF0BA0">
        <w:rPr>
          <w:rFonts w:ascii="IFAO-Grec Unicode" w:hAnsi="IFAO-Grec Unicode" w:cs="Segoe UI"/>
          <w:lang w:val="en-US"/>
        </w:rPr>
        <w:t> </w:t>
      </w:r>
    </w:p>
    <w:p w14:paraId="0B40C9EC" w14:textId="65E51578"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1</w:t>
      </w:r>
      <w:r w:rsidR="009C7832" w:rsidRPr="00DF0BA0">
        <w:rPr>
          <w:rFonts w:ascii="IFAO-Grec Unicode" w:hAnsi="IFAO-Grec Unicode" w:cs="Segoe UI"/>
          <w:lang w:val="el-GR"/>
        </w:rPr>
        <w:t>3</w:t>
      </w:r>
      <w:r w:rsidRPr="00DF0BA0">
        <w:rPr>
          <w:rFonts w:ascii="IFAO-Grec Unicode" w:hAnsi="IFAO-Grec Unicode" w:cs="Segoe UI"/>
          <w:lang w:val="el-GR"/>
        </w:rPr>
        <w:t>.</w:t>
      </w:r>
      <w:r w:rsidRPr="00DF0BA0">
        <w:rPr>
          <w:rFonts w:ascii="IFAO-Grec Unicode" w:hAnsi="IFAO-Grec Unicode" w:cs="Segoe UI"/>
        </w:rPr>
        <w:t> </w:t>
      </w:r>
      <w:r w:rsidRPr="00DF0BA0">
        <w:rPr>
          <w:rFonts w:ascii="IFAO-Grec Unicode" w:hAnsi="IFAO-Grec Unicode" w:cs="Segoe UI"/>
          <w:lang w:val="el-GR"/>
        </w:rPr>
        <w:t>τ̣ὰ̣</w:t>
      </w:r>
      <w:r w:rsidRPr="00DF0BA0">
        <w:rPr>
          <w:rFonts w:ascii="IFAO-Grec Unicode" w:hAnsi="IFAO-Grec Unicode" w:cs="Segoe UI"/>
        </w:rPr>
        <w:t> </w:t>
      </w:r>
      <w:r w:rsidRPr="00DF0BA0">
        <w:rPr>
          <w:rFonts w:ascii="IFAO-Grec Unicode" w:hAnsi="IFAO-Grec Unicode" w:cs="Segoe UI"/>
          <w:lang w:val="el-GR"/>
        </w:rPr>
        <w:t>&lt;#ιθ=19#&gt;&lt;#</w:t>
      </w:r>
      <w:r w:rsidRPr="00DF0BA0">
        <w:rPr>
          <w:rFonts w:ascii="IFAO-Grec Unicode" w:hAnsi="IFAO-Grec Unicode" w:cs="Segoe UI"/>
        </w:rPr>
        <w:t>𐅵</w:t>
      </w:r>
      <w:r w:rsidRPr="00DF0BA0">
        <w:rPr>
          <w:rFonts w:ascii="IFAO-Grec Unicode" w:hAnsi="IFAO-Grec Unicode" w:cs="Segoe UI"/>
          <w:lang w:val="el-GR"/>
        </w:rPr>
        <w:t>=1/2#&gt;</w:t>
      </w:r>
      <w:r w:rsidRPr="00DF0BA0">
        <w:rPr>
          <w:rFonts w:ascii="IFAO-Grec Unicode" w:hAnsi="IFAO-Grec Unicode" w:cs="Segoe UI"/>
        </w:rPr>
        <w:t> </w:t>
      </w:r>
      <w:r w:rsidRPr="00DF0BA0">
        <w:rPr>
          <w:rFonts w:ascii="IFAO-Grec Unicode" w:hAnsi="IFAO-Grec Unicode" w:cs="Segoe UI"/>
          <w:lang w:val="el-GR"/>
        </w:rPr>
        <w:t>&lt;#</w:t>
      </w:r>
      <w:r w:rsidRPr="00DF0BA0">
        <w:rPr>
          <w:rFonts w:ascii="IFAO-Grec Unicode" w:hAnsi="IFAO-Grec Unicode" w:cs="Segoe UI"/>
        </w:rPr>
        <w:t>𐅵</w:t>
      </w:r>
      <w:r w:rsidRPr="00DF0BA0">
        <w:rPr>
          <w:rFonts w:ascii="IFAO-Grec Unicode" w:hAnsi="IFAO-Grec Unicode" w:cs="Segoe UI"/>
          <w:lang w:val="el-GR"/>
        </w:rPr>
        <w:t>=1/2#&gt; &lt;#ι '=1/10#&gt;</w:t>
      </w:r>
      <w:r w:rsidRPr="00DF0BA0">
        <w:rPr>
          <w:rFonts w:ascii="IFAO-Grec Unicode" w:hAnsi="IFAO-Grec Unicode" w:cs="Segoe UI"/>
        </w:rPr>
        <w:t> </w:t>
      </w:r>
      <w:r w:rsidRPr="00DF0BA0">
        <w:rPr>
          <w:rFonts w:ascii="IFAO-Grec Unicode" w:hAnsi="IFAO-Grec Unicode" w:cs="Segoe UI"/>
          <w:lang w:val="el-GR"/>
        </w:rPr>
        <w:t>&lt;#κ̣</w:t>
      </w:r>
      <w:r w:rsidRPr="00DF0BA0">
        <w:rPr>
          <w:rFonts w:ascii="IFAO-Grec Unicode" w:hAnsi="IFAO-Grec Unicode" w:cs="Segoe UI"/>
        </w:rPr>
        <w:t> </w:t>
      </w:r>
      <w:r w:rsidRPr="00DF0BA0">
        <w:rPr>
          <w:rFonts w:ascii="IFAO-Grec Unicode" w:hAnsi="IFAO-Grec Unicode" w:cs="Segoe UI"/>
          <w:lang w:val="el-GR"/>
        </w:rPr>
        <w:t>'=1/20#&gt;</w:t>
      </w:r>
      <w:r w:rsidRPr="00DF0BA0">
        <w:rPr>
          <w:rFonts w:ascii="IFAO-Grec Unicode" w:hAnsi="IFAO-Grec Unicode" w:cs="Segoe UI"/>
          <w:lang w:val="en-US"/>
        </w:rPr>
        <w:t> </w:t>
      </w:r>
    </w:p>
    <w:p w14:paraId="4F8F0C9E" w14:textId="55A94DDB"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1</w:t>
      </w:r>
      <w:r w:rsidR="009C7832" w:rsidRPr="00DF0BA0">
        <w:rPr>
          <w:rFonts w:ascii="IFAO-Grec Unicode" w:hAnsi="IFAO-Grec Unicode" w:cs="Segoe UI"/>
          <w:lang w:val="el-GR"/>
        </w:rPr>
        <w:t>4</w:t>
      </w:r>
      <w:r w:rsidRPr="00DF0BA0">
        <w:rPr>
          <w:rFonts w:ascii="IFAO-Grec Unicode" w:hAnsi="IFAO-Grec Unicode" w:cs="Segoe UI"/>
          <w:lang w:val="el-GR"/>
        </w:rPr>
        <w:t>.</w:t>
      </w:r>
      <w:r w:rsidRPr="00DF0BA0">
        <w:rPr>
          <w:rFonts w:ascii="IFAO-Grec Unicode" w:hAnsi="IFAO-Grec Unicode" w:cs="Segoe UI"/>
        </w:rPr>
        <w:t> </w:t>
      </w:r>
      <w:r w:rsidRPr="00DF0BA0">
        <w:rPr>
          <w:rFonts w:ascii="IFAO-Grec Unicode" w:hAnsi="IFAO-Grec Unicode" w:cs="Segoe UI"/>
          <w:lang w:val="el-GR"/>
        </w:rPr>
        <w:t>τ̣ὰ</w:t>
      </w:r>
      <w:r w:rsidRPr="00DF0BA0">
        <w:rPr>
          <w:rFonts w:ascii="IFAO-Grec Unicode" w:hAnsi="IFAO-Grec Unicode" w:cs="Segoe UI"/>
        </w:rPr>
        <w:t> </w:t>
      </w:r>
      <w:r w:rsidRPr="00DF0BA0">
        <w:rPr>
          <w:rFonts w:ascii="IFAO-Grec Unicode" w:hAnsi="IFAO-Grec Unicode" w:cs="Segoe UI"/>
          <w:lang w:val="el-GR"/>
        </w:rPr>
        <w:t>&lt;#κ=20#&gt; &lt;#</w:t>
      </w:r>
      <w:r w:rsidRPr="00DF0BA0">
        <w:rPr>
          <w:rFonts w:ascii="IFAO-Grec Unicode" w:hAnsi="IFAO-Grec Unicode"/>
        </w:rPr>
        <w:t>𐅷</w:t>
      </w:r>
      <w:r w:rsidRPr="00DF0BA0">
        <w:rPr>
          <w:rFonts w:ascii="IFAO-Grec Unicode" w:hAnsi="IFAO-Grec Unicode" w:cs="Segoe UI"/>
          <w:lang w:val="el-GR"/>
        </w:rPr>
        <w:t xml:space="preserve"> '=2/3#&gt;</w:t>
      </w:r>
      <w:r w:rsidRPr="00DF0BA0">
        <w:rPr>
          <w:rFonts w:ascii="IFAO-Grec Unicode" w:hAnsi="IFAO-Grec Unicode" w:cs="Segoe UI"/>
          <w:lang w:val="en-US"/>
        </w:rPr>
        <w:t> </w:t>
      </w:r>
    </w:p>
    <w:p w14:paraId="3DE3F7D8" w14:textId="78064A41" w:rsidR="001C62DB" w:rsidRPr="00DF0BA0" w:rsidRDefault="001C62DB" w:rsidP="004E43E3">
      <w:pPr>
        <w:rPr>
          <w:rFonts w:ascii="IFAO-Grec Unicode" w:hAnsi="IFAO-Grec Unicode" w:cs="Segoe UI"/>
          <w:lang w:val="el-GR"/>
        </w:rPr>
      </w:pPr>
      <w:r w:rsidRPr="00DF0BA0">
        <w:rPr>
          <w:rFonts w:ascii="IFAO-Grec Unicode" w:hAnsi="IFAO-Grec Unicode" w:cs="Segoe UI"/>
          <w:lang w:val="el-GR"/>
        </w:rPr>
        <w:t>1</w:t>
      </w:r>
      <w:r w:rsidR="009C7832" w:rsidRPr="00DF0BA0">
        <w:rPr>
          <w:rFonts w:ascii="IFAO-Grec Unicode" w:hAnsi="IFAO-Grec Unicode" w:cs="Segoe UI"/>
          <w:lang w:val="el-GR"/>
        </w:rPr>
        <w:t>5</w:t>
      </w:r>
      <w:r w:rsidRPr="00DF0BA0">
        <w:rPr>
          <w:rFonts w:ascii="IFAO-Grec Unicode" w:hAnsi="IFAO-Grec Unicode" w:cs="Segoe UI"/>
          <w:lang w:val="el-GR"/>
        </w:rPr>
        <w:t>.</w:t>
      </w:r>
      <w:r w:rsidRPr="00DF0BA0">
        <w:rPr>
          <w:rFonts w:ascii="IFAO-Grec Unicode" w:hAnsi="IFAO-Grec Unicode" w:cs="Segoe UI"/>
        </w:rPr>
        <w:t> </w:t>
      </w:r>
      <w:r w:rsidRPr="00DF0BA0">
        <w:rPr>
          <w:rFonts w:ascii="IFAO-Grec Unicode" w:hAnsi="IFAO-Grec Unicode" w:cs="Segoe UI"/>
          <w:lang w:val="el-GR"/>
        </w:rPr>
        <w:t>τὰ</w:t>
      </w:r>
      <w:r w:rsidRPr="00DF0BA0">
        <w:rPr>
          <w:rFonts w:ascii="IFAO-Grec Unicode" w:hAnsi="IFAO-Grec Unicode" w:cs="Segoe UI"/>
        </w:rPr>
        <w:t> </w:t>
      </w:r>
      <w:r w:rsidRPr="00DF0BA0">
        <w:rPr>
          <w:rFonts w:ascii="IFAO-Grec Unicode" w:hAnsi="IFAO-Grec Unicode" w:cs="Segoe UI"/>
          <w:lang w:val="el-GR"/>
        </w:rPr>
        <w:t>&lt;#κ=20#&gt;&lt;#</w:t>
      </w:r>
      <w:r w:rsidRPr="00DF0BA0">
        <w:rPr>
          <w:rFonts w:ascii="IFAO-Grec Unicode" w:hAnsi="IFAO-Grec Unicode" w:cs="Segoe UI"/>
        </w:rPr>
        <w:t>𐅵</w:t>
      </w:r>
      <w:r w:rsidRPr="00DF0BA0">
        <w:rPr>
          <w:rFonts w:ascii="IFAO-Grec Unicode" w:hAnsi="IFAO-Grec Unicode" w:cs="Segoe UI"/>
          <w:lang w:val="el-GR"/>
        </w:rPr>
        <w:t>=1/2#&gt;</w:t>
      </w:r>
      <w:r w:rsidRPr="00DF0BA0">
        <w:rPr>
          <w:rFonts w:ascii="IFAO-Grec Unicode" w:hAnsi="IFAO-Grec Unicode" w:cs="Segoe UI"/>
        </w:rPr>
        <w:t> </w:t>
      </w:r>
      <w:r w:rsidRPr="00DF0BA0">
        <w:rPr>
          <w:rFonts w:ascii="IFAO-Grec Unicode" w:hAnsi="IFAO-Grec Unicode" w:cs="Segoe UI"/>
          <w:lang w:val="el-GR"/>
        </w:rPr>
        <w:t>&lt;#</w:t>
      </w:r>
      <w:r w:rsidRPr="00DF0BA0">
        <w:rPr>
          <w:rFonts w:ascii="IFAO-Grec Unicode" w:hAnsi="IFAO-Grec Unicode"/>
        </w:rPr>
        <w:t>𐅷</w:t>
      </w:r>
      <w:r w:rsidRPr="00DF0BA0">
        <w:rPr>
          <w:rFonts w:ascii="IFAO-Grec Unicode" w:hAnsi="IFAO-Grec Unicode" w:cs="Segoe UI"/>
          <w:lang w:val="el-GR"/>
        </w:rPr>
        <w:t xml:space="preserve"> '=2/3#&gt; &lt;#ξ̣</w:t>
      </w:r>
      <w:r w:rsidRPr="00DF0BA0">
        <w:rPr>
          <w:rFonts w:ascii="IFAO-Grec Unicode" w:hAnsi="IFAO-Grec Unicode" w:cs="Segoe UI"/>
        </w:rPr>
        <w:t> </w:t>
      </w:r>
      <w:r w:rsidRPr="00DF0BA0">
        <w:rPr>
          <w:rFonts w:ascii="IFAO-Grec Unicode" w:hAnsi="IFAO-Grec Unicode" w:cs="Segoe UI"/>
          <w:lang w:val="el-GR"/>
        </w:rPr>
        <w:t>'=1/60#&gt;</w:t>
      </w:r>
      <w:r w:rsidRPr="00DF0BA0">
        <w:rPr>
          <w:rFonts w:ascii="IFAO-Grec Unicode" w:hAnsi="IFAO-Grec Unicode" w:cs="Segoe UI"/>
          <w:lang w:val="en-US"/>
        </w:rPr>
        <w:t> </w:t>
      </w:r>
    </w:p>
    <w:p w14:paraId="0DE565B9" w14:textId="30F53A4E" w:rsidR="001C62DB" w:rsidRPr="00DF0BA0" w:rsidRDefault="001C62DB" w:rsidP="004E43E3">
      <w:pPr>
        <w:rPr>
          <w:rFonts w:ascii="IFAO-Grec Unicode" w:hAnsi="IFAO-Grec Unicode"/>
          <w:lang w:val="el-GR"/>
        </w:rPr>
      </w:pPr>
      <w:r w:rsidRPr="00DF0BA0">
        <w:rPr>
          <w:rFonts w:ascii="IFAO-Grec Unicode" w:hAnsi="IFAO-Grec Unicode" w:cs="Segoe UI"/>
          <w:lang w:val="el-GR"/>
        </w:rPr>
        <w:t>----</w:t>
      </w:r>
    </w:p>
    <w:p w14:paraId="6DA7E944" w14:textId="684E7AD8"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1</w:t>
      </w:r>
      <w:r w:rsidR="009C7832" w:rsidRPr="00DF0BA0">
        <w:rPr>
          <w:rFonts w:ascii="IFAO-Grec Unicode" w:hAnsi="IFAO-Grec Unicode" w:cs="Segoe UI"/>
          <w:lang w:val="el-GR"/>
        </w:rPr>
        <w:t>6</w:t>
      </w:r>
      <w:r w:rsidRPr="00DF0BA0">
        <w:rPr>
          <w:rFonts w:ascii="IFAO-Grec Unicode" w:hAnsi="IFAO-Grec Unicode" w:cs="Segoe UI"/>
          <w:lang w:val="el-GR"/>
        </w:rPr>
        <w:t>.</w:t>
      </w:r>
      <w:r w:rsidRPr="00DF0BA0">
        <w:rPr>
          <w:rFonts w:ascii="IFAO-Grec Unicode" w:hAnsi="IFAO-Grec Unicode" w:cs="Segoe UI"/>
        </w:rPr>
        <w:t> </w:t>
      </w:r>
      <w:r w:rsidRPr="00DF0BA0">
        <w:rPr>
          <w:rFonts w:ascii="IFAO-Grec Unicode" w:hAnsi="IFAO-Grec Unicode" w:cs="Segoe UI"/>
          <w:lang w:val="el-GR"/>
        </w:rPr>
        <w:t>τὰ</w:t>
      </w:r>
      <w:r w:rsidRPr="00DF0BA0">
        <w:rPr>
          <w:rFonts w:ascii="IFAO-Grec Unicode" w:hAnsi="IFAO-Grec Unicode" w:cs="Segoe UI"/>
        </w:rPr>
        <w:t> </w:t>
      </w:r>
      <w:r w:rsidRPr="00DF0BA0">
        <w:rPr>
          <w:rFonts w:ascii="IFAO-Grec Unicode" w:hAnsi="IFAO-Grec Unicode" w:cs="Segoe UI"/>
          <w:lang w:val="el-GR"/>
        </w:rPr>
        <w:t>&lt;#κα=21#&gt;</w:t>
      </w:r>
      <w:r w:rsidRPr="00DF0BA0">
        <w:rPr>
          <w:rFonts w:ascii="IFAO-Grec Unicode" w:hAnsi="IFAO-Grec Unicode" w:cs="Segoe UI"/>
        </w:rPr>
        <w:t> </w:t>
      </w:r>
      <w:r w:rsidRPr="00DF0BA0">
        <w:rPr>
          <w:rFonts w:ascii="IFAO-Grec Unicode" w:hAnsi="IFAO-Grec Unicode" w:cs="Segoe UI"/>
          <w:lang w:val="el-GR"/>
        </w:rPr>
        <w:t>&lt;#</w:t>
      </w:r>
      <w:r w:rsidRPr="00DF0BA0">
        <w:rPr>
          <w:rFonts w:ascii="IFAO-Grec Unicode" w:hAnsi="IFAO-Grec Unicode"/>
        </w:rPr>
        <w:t>𐅷</w:t>
      </w:r>
      <w:r w:rsidRPr="00DF0BA0">
        <w:rPr>
          <w:rFonts w:ascii="IFAO-Grec Unicode" w:hAnsi="IFAO-Grec Unicode" w:cs="Segoe UI"/>
          <w:lang w:val="el-GR"/>
        </w:rPr>
        <w:t xml:space="preserve"> '=2/3#&gt; &lt;#λ̣ '=1/30#&gt;</w:t>
      </w:r>
      <w:r w:rsidRPr="00DF0BA0">
        <w:rPr>
          <w:rFonts w:ascii="IFAO-Grec Unicode" w:hAnsi="IFAO-Grec Unicode" w:cs="Segoe UI"/>
          <w:lang w:val="en-US"/>
        </w:rPr>
        <w:t> </w:t>
      </w:r>
    </w:p>
    <w:p w14:paraId="5DACC0B3" w14:textId="11DB2CF2"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1</w:t>
      </w:r>
      <w:r w:rsidR="009C7832" w:rsidRPr="00DF0BA0">
        <w:rPr>
          <w:rFonts w:ascii="IFAO-Grec Unicode" w:hAnsi="IFAO-Grec Unicode" w:cs="Segoe UI"/>
          <w:lang w:val="el-GR"/>
        </w:rPr>
        <w:t>7</w:t>
      </w:r>
      <w:r w:rsidRPr="00DF0BA0">
        <w:rPr>
          <w:rFonts w:ascii="IFAO-Grec Unicode" w:hAnsi="IFAO-Grec Unicode" w:cs="Segoe UI"/>
          <w:lang w:val="el-GR"/>
        </w:rPr>
        <w:t>.</w:t>
      </w:r>
      <w:r w:rsidRPr="00DF0BA0">
        <w:rPr>
          <w:rFonts w:ascii="IFAO-Grec Unicode" w:hAnsi="IFAO-Grec Unicode" w:cs="Segoe UI"/>
        </w:rPr>
        <w:t> </w:t>
      </w:r>
      <w:r w:rsidRPr="00DF0BA0">
        <w:rPr>
          <w:rFonts w:ascii="IFAO-Grec Unicode" w:hAnsi="IFAO-Grec Unicode" w:cs="Segoe UI"/>
          <w:lang w:val="el-GR"/>
        </w:rPr>
        <w:t>τ̣ὰ̣</w:t>
      </w:r>
      <w:r w:rsidRPr="00DF0BA0">
        <w:rPr>
          <w:rFonts w:ascii="IFAO-Grec Unicode" w:hAnsi="IFAO-Grec Unicode" w:cs="Segoe UI"/>
        </w:rPr>
        <w:t> </w:t>
      </w:r>
      <w:r w:rsidRPr="00DF0BA0">
        <w:rPr>
          <w:rFonts w:ascii="IFAO-Grec Unicode" w:hAnsi="IFAO-Grec Unicode" w:cs="Segoe UI"/>
          <w:lang w:val="el-GR"/>
        </w:rPr>
        <w:t>&lt;#κα=21#&gt;&lt;#</w:t>
      </w:r>
      <w:r w:rsidRPr="00DF0BA0">
        <w:rPr>
          <w:rFonts w:ascii="IFAO-Grec Unicode" w:hAnsi="IFAO-Grec Unicode" w:cs="Segoe UI"/>
        </w:rPr>
        <w:t>𐅵</w:t>
      </w:r>
      <w:r w:rsidRPr="00DF0BA0">
        <w:rPr>
          <w:rFonts w:ascii="IFAO-Grec Unicode" w:hAnsi="IFAO-Grec Unicode" w:cs="Segoe UI"/>
          <w:lang w:val="el-GR"/>
        </w:rPr>
        <w:t>=1/2#&gt;</w:t>
      </w:r>
      <w:r w:rsidRPr="00DF0BA0">
        <w:rPr>
          <w:rFonts w:ascii="IFAO-Grec Unicode" w:hAnsi="IFAO-Grec Unicode" w:cs="Segoe UI"/>
        </w:rPr>
        <w:t> </w:t>
      </w:r>
      <w:r w:rsidRPr="00DF0BA0">
        <w:rPr>
          <w:rFonts w:ascii="IFAO-Grec Unicode" w:hAnsi="IFAO-Grec Unicode" w:cs="Segoe UI"/>
          <w:lang w:val="el-GR"/>
        </w:rPr>
        <w:t>&lt;#</w:t>
      </w:r>
      <w:r w:rsidRPr="00DF0BA0">
        <w:rPr>
          <w:rFonts w:ascii="IFAO-Grec Unicode" w:hAnsi="IFAO-Grec Unicode"/>
        </w:rPr>
        <w:t>𐅷</w:t>
      </w:r>
      <w:r w:rsidRPr="00DF0BA0">
        <w:rPr>
          <w:rFonts w:ascii="IFAO-Grec Unicode" w:hAnsi="IFAO-Grec Unicode" w:cs="Segoe UI"/>
          <w:lang w:val="el-GR"/>
        </w:rPr>
        <w:t xml:space="preserve"> '=2/3#&gt; &lt;#κ̣ '=1/20#&gt;</w:t>
      </w:r>
      <w:r w:rsidRPr="00DF0BA0">
        <w:rPr>
          <w:rFonts w:ascii="IFAO-Grec Unicode" w:hAnsi="IFAO-Grec Unicode" w:cs="Segoe UI"/>
          <w:lang w:val="en-US"/>
        </w:rPr>
        <w:t> </w:t>
      </w:r>
    </w:p>
    <w:p w14:paraId="47697B8D" w14:textId="68EA7774"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1</w:t>
      </w:r>
      <w:r w:rsidR="009C7832" w:rsidRPr="00DF0BA0">
        <w:rPr>
          <w:rFonts w:ascii="IFAO-Grec Unicode" w:hAnsi="IFAO-Grec Unicode" w:cs="Segoe UI"/>
          <w:lang w:val="el-GR"/>
        </w:rPr>
        <w:t>8</w:t>
      </w:r>
      <w:r w:rsidRPr="00DF0BA0">
        <w:rPr>
          <w:rFonts w:ascii="IFAO-Grec Unicode" w:hAnsi="IFAO-Grec Unicode" w:cs="Segoe UI"/>
          <w:lang w:val="el-GR"/>
        </w:rPr>
        <w:t>.</w:t>
      </w:r>
      <w:r w:rsidRPr="00DF0BA0">
        <w:rPr>
          <w:rFonts w:ascii="IFAO-Grec Unicode" w:hAnsi="IFAO-Grec Unicode" w:cs="Segoe UI"/>
        </w:rPr>
        <w:t> </w:t>
      </w:r>
      <w:r w:rsidRPr="00DF0BA0">
        <w:rPr>
          <w:rFonts w:ascii="IFAO-Grec Unicode" w:hAnsi="IFAO-Grec Unicode" w:cs="Segoe UI"/>
          <w:lang w:val="el-GR"/>
        </w:rPr>
        <w:t>[τὰ]</w:t>
      </w:r>
      <w:r w:rsidRPr="00DF0BA0">
        <w:rPr>
          <w:rFonts w:ascii="IFAO-Grec Unicode" w:hAnsi="IFAO-Grec Unicode" w:cs="Segoe UI"/>
        </w:rPr>
        <w:t> </w:t>
      </w:r>
      <w:r w:rsidRPr="00DF0BA0">
        <w:rPr>
          <w:rFonts w:ascii="IFAO-Grec Unicode" w:hAnsi="IFAO-Grec Unicode" w:cs="Segoe UI"/>
          <w:lang w:val="el-GR"/>
        </w:rPr>
        <w:t>&lt;#κβ=22#&gt;</w:t>
      </w:r>
      <w:r w:rsidRPr="00DF0BA0">
        <w:rPr>
          <w:rFonts w:ascii="IFAO-Grec Unicode" w:hAnsi="IFAO-Grec Unicode" w:cs="Segoe UI"/>
        </w:rPr>
        <w:t> </w:t>
      </w:r>
      <w:r w:rsidRPr="00DF0BA0">
        <w:rPr>
          <w:rFonts w:ascii="IFAO-Grec Unicode" w:hAnsi="IFAO-Grec Unicode" w:cs="Segoe UI"/>
          <w:lang w:val="el-GR"/>
        </w:rPr>
        <w:t>&lt;#</w:t>
      </w:r>
      <w:r w:rsidRPr="00DF0BA0">
        <w:rPr>
          <w:rFonts w:ascii="IFAO-Grec Unicode" w:hAnsi="IFAO-Grec Unicode"/>
        </w:rPr>
        <w:t>𐅷</w:t>
      </w:r>
      <w:r w:rsidRPr="00DF0BA0">
        <w:rPr>
          <w:rFonts w:ascii="IFAO-Grec Unicode" w:hAnsi="IFAO-Grec Unicode" w:cs="Segoe UI"/>
          <w:lang w:val="el-GR"/>
        </w:rPr>
        <w:t xml:space="preserve"> '=2/3#&gt;</w:t>
      </w:r>
      <w:r w:rsidRPr="00DF0BA0">
        <w:rPr>
          <w:rFonts w:ascii="IFAO-Grec Unicode" w:hAnsi="IFAO-Grec Unicode" w:cs="Segoe UI"/>
        </w:rPr>
        <w:t> </w:t>
      </w:r>
      <w:r w:rsidRPr="00DF0BA0">
        <w:rPr>
          <w:rFonts w:ascii="IFAO-Grec Unicode" w:hAnsi="IFAO-Grec Unicode" w:cs="Segoe UI"/>
          <w:lang w:val="el-GR"/>
        </w:rPr>
        <w:t>&lt;#ιε</w:t>
      </w:r>
      <w:r w:rsidRPr="00DF0BA0">
        <w:rPr>
          <w:rFonts w:ascii="IFAO-Grec Unicode" w:hAnsi="IFAO-Grec Unicode" w:cs="Segoe UI"/>
        </w:rPr>
        <w:t> </w:t>
      </w:r>
      <w:r w:rsidRPr="00DF0BA0">
        <w:rPr>
          <w:rFonts w:ascii="IFAO-Grec Unicode" w:hAnsi="IFAO-Grec Unicode" w:cs="Segoe UI"/>
          <w:lang w:val="el-GR"/>
        </w:rPr>
        <w:t>'=1/15#&gt;</w:t>
      </w:r>
      <w:r w:rsidRPr="00DF0BA0">
        <w:rPr>
          <w:rFonts w:ascii="IFAO-Grec Unicode" w:hAnsi="IFAO-Grec Unicode" w:cs="Segoe UI"/>
          <w:lang w:val="en-US"/>
        </w:rPr>
        <w:t> </w:t>
      </w:r>
    </w:p>
    <w:p w14:paraId="34B5B8F9" w14:textId="14813816"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1</w:t>
      </w:r>
      <w:r w:rsidR="009C7832" w:rsidRPr="00DF0BA0">
        <w:rPr>
          <w:rFonts w:ascii="IFAO-Grec Unicode" w:hAnsi="IFAO-Grec Unicode" w:cs="Segoe UI"/>
          <w:lang w:val="el-GR"/>
        </w:rPr>
        <w:t>9</w:t>
      </w:r>
      <w:r w:rsidRPr="00DF0BA0">
        <w:rPr>
          <w:rFonts w:ascii="IFAO-Grec Unicode" w:hAnsi="IFAO-Grec Unicode" w:cs="Segoe UI"/>
          <w:lang w:val="el-GR"/>
        </w:rPr>
        <w:t>.</w:t>
      </w:r>
      <w:r w:rsidRPr="00DF0BA0">
        <w:rPr>
          <w:rFonts w:ascii="IFAO-Grec Unicode" w:hAnsi="IFAO-Grec Unicode" w:cs="Segoe UI"/>
        </w:rPr>
        <w:t> </w:t>
      </w:r>
      <w:r w:rsidRPr="00DF0BA0">
        <w:rPr>
          <w:rFonts w:ascii="IFAO-Grec Unicode" w:hAnsi="IFAO-Grec Unicode" w:cs="Segoe UI"/>
          <w:lang w:val="el-GR"/>
        </w:rPr>
        <w:t>[τὰ]</w:t>
      </w:r>
      <w:r w:rsidRPr="00DF0BA0">
        <w:rPr>
          <w:rFonts w:ascii="IFAO-Grec Unicode" w:hAnsi="IFAO-Grec Unicode" w:cs="Segoe UI"/>
        </w:rPr>
        <w:t> </w:t>
      </w:r>
      <w:r w:rsidRPr="00DF0BA0">
        <w:rPr>
          <w:rFonts w:ascii="IFAO-Grec Unicode" w:hAnsi="IFAO-Grec Unicode" w:cs="Segoe UI"/>
          <w:lang w:val="el-GR"/>
        </w:rPr>
        <w:t>&lt;#κ̣β̣=22#&gt;&lt;#</w:t>
      </w:r>
      <w:r w:rsidRPr="00DF0BA0">
        <w:rPr>
          <w:rFonts w:ascii="IFAO-Grec Unicode" w:hAnsi="IFAO-Grec Unicode" w:cs="Segoe UI"/>
        </w:rPr>
        <w:t>𐅵</w:t>
      </w:r>
      <w:r w:rsidRPr="00DF0BA0">
        <w:rPr>
          <w:rFonts w:ascii="IFAO-Grec Unicode" w:hAnsi="IFAO-Grec Unicode" w:cs="Segoe UI"/>
          <w:lang w:val="el-GR"/>
        </w:rPr>
        <w:t>̣=1/2#&gt;</w:t>
      </w:r>
      <w:r w:rsidRPr="00DF0BA0">
        <w:rPr>
          <w:rFonts w:ascii="IFAO-Grec Unicode" w:hAnsi="IFAO-Grec Unicode" w:cs="Segoe UI"/>
        </w:rPr>
        <w:t> </w:t>
      </w:r>
      <w:r w:rsidR="006B14E9" w:rsidRPr="00DF0BA0">
        <w:rPr>
          <w:rFonts w:ascii="IFAO-Grec Unicode" w:hAnsi="IFAO-Grec Unicode" w:cs="Segoe UI"/>
          <w:lang w:val="el-GR"/>
        </w:rPr>
        <w:t>&lt;#</w:t>
      </w:r>
      <w:r w:rsidR="006B14E9" w:rsidRPr="00DF0BA0">
        <w:rPr>
          <w:rFonts w:ascii="IFAO-Grec Unicode" w:hAnsi="IFAO-Grec Unicode" w:cs="Segoe UI"/>
        </w:rPr>
        <w:t>𐅵</w:t>
      </w:r>
      <w:r w:rsidR="006B14E9" w:rsidRPr="00DF0BA0">
        <w:rPr>
          <w:rFonts w:ascii="IFAO-Grec Unicode" w:hAnsi="IFAO-Grec Unicode" w:cs="Segoe UI"/>
          <w:lang w:val="el-GR"/>
        </w:rPr>
        <w:t>̣=1/2#&gt;</w:t>
      </w:r>
      <w:r w:rsidR="006B14E9" w:rsidRPr="00DF0BA0">
        <w:rPr>
          <w:rFonts w:ascii="IFAO-Grec Unicode" w:hAnsi="IFAO-Grec Unicode" w:cs="Segoe UI"/>
        </w:rPr>
        <w:t> </w:t>
      </w:r>
      <w:r w:rsidR="006B14E9" w:rsidRPr="00DF0BA0">
        <w:rPr>
          <w:rFonts w:ascii="IFAO-Grec Unicode" w:hAnsi="IFAO-Grec Unicode" w:cs="Segoe UI"/>
          <w:lang w:val="el-GR"/>
        </w:rPr>
        <w:t>&lt;#δ̣</w:t>
      </w:r>
      <w:r w:rsidR="006B14E9" w:rsidRPr="00DF0BA0">
        <w:rPr>
          <w:rFonts w:ascii="IFAO-Grec Unicode" w:hAnsi="IFAO-Grec Unicode" w:cs="Segoe UI"/>
        </w:rPr>
        <w:t> </w:t>
      </w:r>
      <w:r w:rsidR="006B14E9" w:rsidRPr="00DF0BA0">
        <w:rPr>
          <w:rFonts w:ascii="IFAO-Grec Unicode" w:hAnsi="IFAO-Grec Unicode" w:cs="Segoe UI"/>
          <w:lang w:val="el-GR"/>
        </w:rPr>
        <w:t>'=1/4#&gt;</w:t>
      </w:r>
    </w:p>
    <w:p w14:paraId="3A85FFC0" w14:textId="4A94CA27" w:rsidR="001C62DB" w:rsidRPr="00DF0BA0" w:rsidRDefault="009C7832" w:rsidP="004E43E3">
      <w:pPr>
        <w:textAlignment w:val="baseline"/>
        <w:rPr>
          <w:rFonts w:ascii="IFAO-Grec Unicode" w:hAnsi="IFAO-Grec Unicode" w:cs="Segoe UI"/>
          <w:lang w:val="el-GR"/>
        </w:rPr>
      </w:pPr>
      <w:r w:rsidRPr="00DF0BA0">
        <w:rPr>
          <w:rFonts w:ascii="IFAO-Grec Unicode" w:hAnsi="IFAO-Grec Unicode" w:cs="Segoe UI"/>
          <w:lang w:val="el-GR"/>
        </w:rPr>
        <w:t>20</w:t>
      </w:r>
      <w:r w:rsidR="001C62DB" w:rsidRPr="00DF0BA0">
        <w:rPr>
          <w:rFonts w:ascii="IFAO-Grec Unicode" w:hAnsi="IFAO-Grec Unicode" w:cs="Segoe UI"/>
          <w:lang w:val="el-GR"/>
        </w:rPr>
        <w:t>.</w:t>
      </w:r>
      <w:r w:rsidR="001C62DB" w:rsidRPr="00DF0BA0">
        <w:rPr>
          <w:rFonts w:ascii="IFAO-Grec Unicode" w:hAnsi="IFAO-Grec Unicode" w:cs="Segoe UI"/>
        </w:rPr>
        <w:t> </w:t>
      </w:r>
      <w:r w:rsidR="001C62DB" w:rsidRPr="00DF0BA0">
        <w:rPr>
          <w:rFonts w:ascii="IFAO-Grec Unicode" w:hAnsi="IFAO-Grec Unicode" w:cs="Segoe UI"/>
          <w:lang w:val="el-GR"/>
        </w:rPr>
        <w:t>[τὰ]</w:t>
      </w:r>
      <w:r w:rsidR="001C62DB" w:rsidRPr="00DF0BA0">
        <w:rPr>
          <w:rFonts w:ascii="IFAO-Grec Unicode" w:hAnsi="IFAO-Grec Unicode" w:cs="Segoe UI"/>
        </w:rPr>
        <w:t> </w:t>
      </w:r>
      <w:r w:rsidR="001C62DB" w:rsidRPr="00DF0BA0">
        <w:rPr>
          <w:rFonts w:ascii="IFAO-Grec Unicode" w:hAnsi="IFAO-Grec Unicode" w:cs="Segoe UI"/>
          <w:lang w:val="el-GR"/>
        </w:rPr>
        <w:t>&lt;#κγ=23#&gt;</w:t>
      </w:r>
      <w:r w:rsidR="001C62DB" w:rsidRPr="00DF0BA0">
        <w:rPr>
          <w:rFonts w:ascii="IFAO-Grec Unicode" w:hAnsi="IFAO-Grec Unicode" w:cs="Segoe UI"/>
        </w:rPr>
        <w:t> </w:t>
      </w:r>
      <w:r w:rsidR="001C62DB" w:rsidRPr="00DF0BA0">
        <w:rPr>
          <w:rFonts w:ascii="IFAO-Grec Unicode" w:hAnsi="IFAO-Grec Unicode" w:cs="Segoe UI"/>
          <w:lang w:val="el-GR"/>
        </w:rPr>
        <w:t>&lt;#</w:t>
      </w:r>
      <w:r w:rsidR="001C62DB" w:rsidRPr="00DF0BA0">
        <w:rPr>
          <w:rFonts w:ascii="IFAO-Grec Unicode" w:hAnsi="IFAO-Grec Unicode"/>
        </w:rPr>
        <w:t>𐅷</w:t>
      </w:r>
      <w:r w:rsidR="001C62DB" w:rsidRPr="00DF0BA0">
        <w:rPr>
          <w:rFonts w:ascii="IFAO-Grec Unicode" w:hAnsi="IFAO-Grec Unicode" w:cs="Segoe UI"/>
          <w:lang w:val="el-GR"/>
        </w:rPr>
        <w:t xml:space="preserve"> '=2/3#&gt; &lt;#ι '=1/10#&gt;</w:t>
      </w:r>
      <w:r w:rsidR="001C62DB" w:rsidRPr="00DF0BA0">
        <w:rPr>
          <w:rFonts w:ascii="IFAO-Grec Unicode" w:hAnsi="IFAO-Grec Unicode" w:cs="Segoe UI"/>
          <w:lang w:val="en-US"/>
        </w:rPr>
        <w:t> </w:t>
      </w:r>
    </w:p>
    <w:p w14:paraId="41B133AE" w14:textId="53DC920C"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2</w:t>
      </w:r>
      <w:r w:rsidR="009C7832" w:rsidRPr="00DF0BA0">
        <w:rPr>
          <w:rFonts w:ascii="IFAO-Grec Unicode" w:hAnsi="IFAO-Grec Unicode" w:cs="Segoe UI"/>
          <w:lang w:val="el-GR"/>
        </w:rPr>
        <w:t>1</w:t>
      </w:r>
      <w:r w:rsidRPr="00DF0BA0">
        <w:rPr>
          <w:rFonts w:ascii="IFAO-Grec Unicode" w:hAnsi="IFAO-Grec Unicode" w:cs="Segoe UI"/>
          <w:lang w:val="el-GR"/>
        </w:rPr>
        <w:t>.</w:t>
      </w:r>
      <w:r w:rsidRPr="00DF0BA0">
        <w:rPr>
          <w:rFonts w:ascii="IFAO-Grec Unicode" w:hAnsi="IFAO-Grec Unicode" w:cs="Segoe UI"/>
        </w:rPr>
        <w:t> </w:t>
      </w:r>
      <w:r w:rsidRPr="00DF0BA0">
        <w:rPr>
          <w:rFonts w:ascii="IFAO-Grec Unicode" w:hAnsi="IFAO-Grec Unicode" w:cs="Segoe UI"/>
          <w:lang w:val="el-GR"/>
        </w:rPr>
        <w:t>[τ]ὰ̣</w:t>
      </w:r>
      <w:r w:rsidRPr="00DF0BA0">
        <w:rPr>
          <w:rFonts w:ascii="IFAO-Grec Unicode" w:hAnsi="IFAO-Grec Unicode" w:cs="Segoe UI"/>
        </w:rPr>
        <w:t> </w:t>
      </w:r>
      <w:r w:rsidRPr="00DF0BA0">
        <w:rPr>
          <w:rFonts w:ascii="IFAO-Grec Unicode" w:hAnsi="IFAO-Grec Unicode" w:cs="Segoe UI"/>
          <w:lang w:val="el-GR"/>
        </w:rPr>
        <w:t>&lt;#κγ=23#&gt;&lt;#</w:t>
      </w:r>
      <w:r w:rsidRPr="00DF0BA0">
        <w:rPr>
          <w:rFonts w:ascii="IFAO-Grec Unicode" w:hAnsi="IFAO-Grec Unicode" w:cs="Segoe UI"/>
        </w:rPr>
        <w:t>𐅵</w:t>
      </w:r>
      <w:r w:rsidRPr="00DF0BA0">
        <w:rPr>
          <w:rFonts w:ascii="IFAO-Grec Unicode" w:hAnsi="IFAO-Grec Unicode" w:cs="Segoe UI"/>
          <w:lang w:val="el-GR"/>
        </w:rPr>
        <w:t>=1/2#&gt;</w:t>
      </w:r>
      <w:r w:rsidRPr="00DF0BA0">
        <w:rPr>
          <w:rFonts w:ascii="IFAO-Grec Unicode" w:hAnsi="IFAO-Grec Unicode" w:cs="Segoe UI"/>
        </w:rPr>
        <w:t> </w:t>
      </w:r>
      <w:r w:rsidRPr="00DF0BA0">
        <w:rPr>
          <w:rFonts w:ascii="IFAO-Grec Unicode" w:hAnsi="IFAO-Grec Unicode" w:cs="Segoe UI"/>
          <w:lang w:val="el-GR"/>
        </w:rPr>
        <w:t>&lt;#</w:t>
      </w:r>
      <w:r w:rsidRPr="00DF0BA0">
        <w:rPr>
          <w:rFonts w:ascii="IFAO-Grec Unicode" w:hAnsi="IFAO-Grec Unicode"/>
        </w:rPr>
        <w:t>𐅷</w:t>
      </w:r>
      <w:r w:rsidRPr="00DF0BA0">
        <w:rPr>
          <w:rFonts w:ascii="IFAO-Grec Unicode" w:hAnsi="IFAO-Grec Unicode" w:cs="Segoe UI"/>
          <w:lang w:val="el-GR"/>
        </w:rPr>
        <w:t xml:space="preserve"> '=2/3#&gt; &lt;#ι '=1/10#&gt; &lt;#ξ̣ '=1/60#&gt;</w:t>
      </w:r>
      <w:r w:rsidRPr="00DF0BA0">
        <w:rPr>
          <w:rFonts w:ascii="IFAO-Grec Unicode" w:hAnsi="IFAO-Grec Unicode" w:cs="Segoe UI"/>
          <w:lang w:val="en-US"/>
        </w:rPr>
        <w:t> </w:t>
      </w:r>
    </w:p>
    <w:p w14:paraId="46186643" w14:textId="14CDC175"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2</w:t>
      </w:r>
      <w:r w:rsidR="009C7832" w:rsidRPr="00DF0BA0">
        <w:rPr>
          <w:rFonts w:ascii="IFAO-Grec Unicode" w:hAnsi="IFAO-Grec Unicode" w:cs="Segoe UI"/>
          <w:lang w:val="el-GR"/>
        </w:rPr>
        <w:t>2</w:t>
      </w:r>
      <w:r w:rsidRPr="00DF0BA0">
        <w:rPr>
          <w:rFonts w:ascii="IFAO-Grec Unicode" w:hAnsi="IFAO-Grec Unicode" w:cs="Segoe UI"/>
          <w:lang w:val="el-GR"/>
        </w:rPr>
        <w:t>.</w:t>
      </w:r>
      <w:r w:rsidRPr="00DF0BA0">
        <w:rPr>
          <w:rFonts w:ascii="IFAO-Grec Unicode" w:hAnsi="IFAO-Grec Unicode" w:cs="Segoe UI"/>
        </w:rPr>
        <w:t> </w:t>
      </w:r>
      <w:r w:rsidRPr="00DF0BA0">
        <w:rPr>
          <w:rFonts w:ascii="IFAO-Grec Unicode" w:hAnsi="IFAO-Grec Unicode" w:cs="Segoe UI"/>
          <w:lang w:val="el-GR"/>
        </w:rPr>
        <w:t>[τ]ὰ</w:t>
      </w:r>
      <w:r w:rsidRPr="00DF0BA0">
        <w:rPr>
          <w:rFonts w:ascii="IFAO-Grec Unicode" w:hAnsi="IFAO-Grec Unicode" w:cs="Segoe UI"/>
        </w:rPr>
        <w:t> </w:t>
      </w:r>
      <w:r w:rsidRPr="00DF0BA0">
        <w:rPr>
          <w:rFonts w:ascii="IFAO-Grec Unicode" w:hAnsi="IFAO-Grec Unicode" w:cs="Segoe UI"/>
          <w:lang w:val="el-GR"/>
        </w:rPr>
        <w:t>&lt;#κδ=24#&gt;</w:t>
      </w:r>
      <w:r w:rsidRPr="00DF0BA0">
        <w:rPr>
          <w:rFonts w:ascii="IFAO-Grec Unicode" w:hAnsi="IFAO-Grec Unicode" w:cs="Segoe UI"/>
        </w:rPr>
        <w:t> </w:t>
      </w:r>
      <w:r w:rsidRPr="00DF0BA0">
        <w:rPr>
          <w:rFonts w:ascii="IFAO-Grec Unicode" w:hAnsi="IFAO-Grec Unicode" w:cs="Segoe UI"/>
          <w:lang w:val="el-GR"/>
        </w:rPr>
        <w:t>&lt;#</w:t>
      </w:r>
      <w:r w:rsidRPr="00DF0BA0">
        <w:rPr>
          <w:rFonts w:ascii="IFAO-Grec Unicode" w:hAnsi="IFAO-Grec Unicode"/>
        </w:rPr>
        <w:t>𐅷</w:t>
      </w:r>
      <w:r w:rsidRPr="00DF0BA0">
        <w:rPr>
          <w:rFonts w:ascii="IFAO-Grec Unicode" w:hAnsi="IFAO-Grec Unicode"/>
          <w:lang w:val="el-GR"/>
        </w:rPr>
        <w:t>̣</w:t>
      </w:r>
      <w:r w:rsidRPr="00DF0BA0">
        <w:rPr>
          <w:rFonts w:ascii="IFAO-Grec Unicode" w:hAnsi="IFAO-Grec Unicode" w:cs="Segoe UI"/>
        </w:rPr>
        <w:t> </w:t>
      </w:r>
      <w:r w:rsidRPr="00DF0BA0">
        <w:rPr>
          <w:rFonts w:ascii="IFAO-Grec Unicode" w:hAnsi="IFAO-Grec Unicode" w:cs="Segoe UI"/>
          <w:lang w:val="el-GR"/>
        </w:rPr>
        <w:t>'=2/3#&gt; &lt;#ι</w:t>
      </w:r>
      <w:r w:rsidRPr="00DF0BA0">
        <w:rPr>
          <w:rFonts w:ascii="IFAO-Grec Unicode" w:hAnsi="IFAO-Grec Unicode" w:cs="Segoe UI"/>
        </w:rPr>
        <w:t> </w:t>
      </w:r>
      <w:r w:rsidRPr="00DF0BA0">
        <w:rPr>
          <w:rFonts w:ascii="IFAO-Grec Unicode" w:hAnsi="IFAO-Grec Unicode" w:cs="Segoe UI"/>
          <w:lang w:val="el-GR"/>
        </w:rPr>
        <w:t>'=1/10#&gt; &lt;#λ</w:t>
      </w:r>
      <w:r w:rsidRPr="00DF0BA0">
        <w:rPr>
          <w:rFonts w:ascii="IFAO-Grec Unicode" w:hAnsi="IFAO-Grec Unicode" w:cs="Segoe UI"/>
        </w:rPr>
        <w:t> </w:t>
      </w:r>
      <w:r w:rsidRPr="00DF0BA0">
        <w:rPr>
          <w:rFonts w:ascii="IFAO-Grec Unicode" w:hAnsi="IFAO-Grec Unicode" w:cs="Segoe UI"/>
          <w:lang w:val="el-GR"/>
        </w:rPr>
        <w:t>'=1/30#&gt;</w:t>
      </w:r>
      <w:r w:rsidRPr="00DF0BA0">
        <w:rPr>
          <w:rFonts w:ascii="IFAO-Grec Unicode" w:hAnsi="IFAO-Grec Unicode" w:cs="Segoe UI"/>
          <w:lang w:val="en-US"/>
        </w:rPr>
        <w:t> </w:t>
      </w:r>
    </w:p>
    <w:p w14:paraId="31180031" w14:textId="0E12532E"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2</w:t>
      </w:r>
      <w:r w:rsidR="009C7832" w:rsidRPr="00DF0BA0">
        <w:rPr>
          <w:rFonts w:ascii="IFAO-Grec Unicode" w:hAnsi="IFAO-Grec Unicode" w:cs="Segoe UI"/>
          <w:lang w:val="el-GR"/>
        </w:rPr>
        <w:t>3</w:t>
      </w:r>
      <w:r w:rsidRPr="00DF0BA0">
        <w:rPr>
          <w:rFonts w:ascii="IFAO-Grec Unicode" w:hAnsi="IFAO-Grec Unicode" w:cs="Segoe UI"/>
          <w:lang w:val="el-GR"/>
        </w:rPr>
        <w:t>.</w:t>
      </w:r>
      <w:r w:rsidRPr="00DF0BA0">
        <w:rPr>
          <w:rFonts w:ascii="IFAO-Grec Unicode" w:hAnsi="IFAO-Grec Unicode" w:cs="Segoe UI"/>
        </w:rPr>
        <w:t> </w:t>
      </w:r>
      <w:r w:rsidRPr="00DF0BA0">
        <w:rPr>
          <w:rFonts w:ascii="IFAO-Grec Unicode" w:hAnsi="IFAO-Grec Unicode" w:cs="Segoe UI"/>
          <w:lang w:val="el-GR"/>
        </w:rPr>
        <w:t>[τ]ὰ̣</w:t>
      </w:r>
      <w:r w:rsidRPr="00DF0BA0">
        <w:rPr>
          <w:rFonts w:ascii="IFAO-Grec Unicode" w:hAnsi="IFAO-Grec Unicode" w:cs="Segoe UI"/>
        </w:rPr>
        <w:t> </w:t>
      </w:r>
      <w:r w:rsidRPr="00DF0BA0">
        <w:rPr>
          <w:rFonts w:ascii="IFAO-Grec Unicode" w:hAnsi="IFAO-Grec Unicode" w:cs="Segoe UI"/>
          <w:lang w:val="el-GR"/>
        </w:rPr>
        <w:t>&lt;#κδ=24#&gt;&lt;#</w:t>
      </w:r>
      <w:r w:rsidRPr="00DF0BA0">
        <w:rPr>
          <w:rFonts w:ascii="IFAO-Grec Unicode" w:hAnsi="IFAO-Grec Unicode" w:cs="Segoe UI"/>
        </w:rPr>
        <w:t>𐅵</w:t>
      </w:r>
      <w:r w:rsidRPr="00DF0BA0">
        <w:rPr>
          <w:rFonts w:ascii="IFAO-Grec Unicode" w:hAnsi="IFAO-Grec Unicode" w:cs="Segoe UI"/>
          <w:lang w:val="el-GR"/>
        </w:rPr>
        <w:t>=1/2#&gt;</w:t>
      </w:r>
      <w:r w:rsidRPr="00DF0BA0">
        <w:rPr>
          <w:rFonts w:ascii="IFAO-Grec Unicode" w:hAnsi="IFAO-Grec Unicode" w:cs="Segoe UI"/>
        </w:rPr>
        <w:t> </w:t>
      </w:r>
      <w:r w:rsidRPr="00DF0BA0">
        <w:rPr>
          <w:rFonts w:ascii="IFAO-Grec Unicode" w:hAnsi="IFAO-Grec Unicode" w:cs="Segoe UI"/>
          <w:lang w:val="el-GR"/>
        </w:rPr>
        <w:t>[&lt;#</w:t>
      </w:r>
      <w:r w:rsidRPr="00DF0BA0">
        <w:rPr>
          <w:rFonts w:ascii="IFAO-Grec Unicode" w:hAnsi="IFAO-Grec Unicode"/>
        </w:rPr>
        <w:t>𐅷</w:t>
      </w:r>
      <w:r w:rsidRPr="00DF0BA0">
        <w:rPr>
          <w:rFonts w:ascii="IFAO-Grec Unicode" w:hAnsi="IFAO-Grec Unicode" w:cs="Segoe UI"/>
          <w:lang w:val="el-GR"/>
        </w:rPr>
        <w:t xml:space="preserve"> '=2/3#&gt; &lt;#λ</w:t>
      </w:r>
      <w:r w:rsidRPr="00DF0BA0">
        <w:rPr>
          <w:rFonts w:ascii="IFAO-Grec Unicode" w:hAnsi="IFAO-Grec Unicode" w:cs="Segoe UI"/>
        </w:rPr>
        <w:t> </w:t>
      </w:r>
      <w:r w:rsidRPr="00DF0BA0">
        <w:rPr>
          <w:rFonts w:ascii="IFAO-Grec Unicode" w:hAnsi="IFAO-Grec Unicode" w:cs="Segoe UI"/>
          <w:lang w:val="el-GR"/>
        </w:rPr>
        <w:t>'=1/30#&gt;]</w:t>
      </w:r>
      <w:r w:rsidRPr="00DF0BA0">
        <w:rPr>
          <w:rFonts w:ascii="IFAO-Grec Unicode" w:hAnsi="IFAO-Grec Unicode" w:cs="Segoe UI"/>
          <w:lang w:val="en-US"/>
        </w:rPr>
        <w:t> </w:t>
      </w:r>
    </w:p>
    <w:p w14:paraId="00CC2834" w14:textId="1DAABFEC"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2</w:t>
      </w:r>
      <w:r w:rsidR="009C7832" w:rsidRPr="00DF0BA0">
        <w:rPr>
          <w:rFonts w:ascii="IFAO-Grec Unicode" w:hAnsi="IFAO-Grec Unicode" w:cs="Segoe UI"/>
          <w:lang w:val="el-GR"/>
        </w:rPr>
        <w:t>4</w:t>
      </w:r>
      <w:r w:rsidRPr="00DF0BA0">
        <w:rPr>
          <w:rFonts w:ascii="IFAO-Grec Unicode" w:hAnsi="IFAO-Grec Unicode" w:cs="Segoe UI"/>
          <w:lang w:val="el-GR"/>
        </w:rPr>
        <w:t>.</w:t>
      </w:r>
      <w:r w:rsidRPr="00DF0BA0">
        <w:rPr>
          <w:rFonts w:ascii="IFAO-Grec Unicode" w:hAnsi="IFAO-Grec Unicode" w:cs="Segoe UI"/>
        </w:rPr>
        <w:t> </w:t>
      </w:r>
      <w:r w:rsidRPr="00DF0BA0">
        <w:rPr>
          <w:rFonts w:ascii="IFAO-Grec Unicode" w:hAnsi="IFAO-Grec Unicode" w:cs="Segoe UI"/>
          <w:lang w:val="el-GR"/>
        </w:rPr>
        <w:t>[τ]ὰ̣</w:t>
      </w:r>
      <w:r w:rsidRPr="00DF0BA0">
        <w:rPr>
          <w:rFonts w:ascii="IFAO-Grec Unicode" w:hAnsi="IFAO-Grec Unicode" w:cs="Segoe UI"/>
        </w:rPr>
        <w:t> </w:t>
      </w:r>
      <w:r w:rsidRPr="00DF0BA0">
        <w:rPr>
          <w:rFonts w:ascii="IFAO-Grec Unicode" w:hAnsi="IFAO-Grec Unicode" w:cs="Segoe UI"/>
          <w:lang w:val="el-GR"/>
        </w:rPr>
        <w:t>&lt;#κ̣ε=25#&gt;</w:t>
      </w:r>
      <w:r w:rsidRPr="00DF0BA0">
        <w:rPr>
          <w:rFonts w:ascii="IFAO-Grec Unicode" w:hAnsi="IFAO-Grec Unicode" w:cs="Segoe UI"/>
        </w:rPr>
        <w:t> </w:t>
      </w:r>
      <w:r w:rsidRPr="00DF0BA0">
        <w:rPr>
          <w:rFonts w:ascii="IFAO-Grec Unicode" w:hAnsi="IFAO-Grec Unicode" w:cs="Segoe UI"/>
          <w:lang w:val="el-GR"/>
        </w:rPr>
        <w:t>&lt;#</w:t>
      </w:r>
      <w:r w:rsidR="00BA61CD" w:rsidRPr="00DF0BA0">
        <w:rPr>
          <w:rFonts w:ascii="IFAO-Grec Unicode" w:hAnsi="IFAO-Grec Unicode" w:cs="Segoe UI"/>
          <w:lang w:val="el-GR"/>
        </w:rPr>
        <w:t>[</w:t>
      </w:r>
      <w:r w:rsidRPr="00DF0BA0">
        <w:rPr>
          <w:rFonts w:ascii="IFAO-Grec Unicode" w:hAnsi="IFAO-Grec Unicode"/>
        </w:rPr>
        <w:t>𐅷</w:t>
      </w:r>
      <w:r w:rsidR="00BA61CD" w:rsidRPr="00DF0BA0">
        <w:rPr>
          <w:rFonts w:ascii="IFAO-Grec Unicode" w:hAnsi="IFAO-Grec Unicode"/>
          <w:lang w:val="el-GR"/>
        </w:rPr>
        <w:t>]</w:t>
      </w:r>
      <w:r w:rsidRPr="00DF0BA0">
        <w:rPr>
          <w:rFonts w:ascii="IFAO-Grec Unicode" w:hAnsi="IFAO-Grec Unicode" w:cs="Segoe UI"/>
          <w:lang w:val="el-GR"/>
        </w:rPr>
        <w:t xml:space="preserve"> '=2/3#&gt; &lt;#ϛ̣ '=1/6#&gt;</w:t>
      </w:r>
      <w:r w:rsidR="00BA61CD" w:rsidRPr="00DF0BA0">
        <w:rPr>
          <w:rFonts w:ascii="IFAO-Grec Unicode" w:hAnsi="IFAO-Grec Unicode" w:cs="Segoe UI"/>
          <w:lang w:val="el-GR"/>
        </w:rPr>
        <w:t xml:space="preserve"> .1</w:t>
      </w:r>
    </w:p>
    <w:p w14:paraId="332F028C" w14:textId="531DDD8E"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2</w:t>
      </w:r>
      <w:r w:rsidR="009C7832" w:rsidRPr="00DF0BA0">
        <w:rPr>
          <w:rFonts w:ascii="IFAO-Grec Unicode" w:hAnsi="IFAO-Grec Unicode" w:cs="Segoe UI"/>
          <w:lang w:val="el-GR"/>
        </w:rPr>
        <w:t>5</w:t>
      </w:r>
      <w:r w:rsidRPr="00DF0BA0">
        <w:rPr>
          <w:rFonts w:ascii="IFAO-Grec Unicode" w:hAnsi="IFAO-Grec Unicode" w:cs="Segoe UI"/>
          <w:lang w:val="el-GR"/>
        </w:rPr>
        <w:t>.</w:t>
      </w:r>
      <w:r w:rsidRPr="00DF0BA0">
        <w:rPr>
          <w:rFonts w:ascii="IFAO-Grec Unicode" w:hAnsi="IFAO-Grec Unicode" w:cs="Segoe UI"/>
        </w:rPr>
        <w:t> </w:t>
      </w:r>
      <w:r w:rsidRPr="00DF0BA0">
        <w:rPr>
          <w:rFonts w:ascii="IFAO-Grec Unicode" w:hAnsi="IFAO-Grec Unicode" w:cs="Segoe UI"/>
          <w:lang w:val="el-GR"/>
        </w:rPr>
        <w:t>[τ]ὰ̣</w:t>
      </w:r>
      <w:r w:rsidRPr="00DF0BA0">
        <w:rPr>
          <w:rFonts w:ascii="IFAO-Grec Unicode" w:hAnsi="IFAO-Grec Unicode" w:cs="Segoe UI"/>
        </w:rPr>
        <w:t> </w:t>
      </w:r>
      <w:r w:rsidRPr="00DF0BA0">
        <w:rPr>
          <w:rFonts w:ascii="IFAO-Grec Unicode" w:hAnsi="IFAO-Grec Unicode" w:cs="Segoe UI"/>
          <w:lang w:val="el-GR"/>
        </w:rPr>
        <w:t>&lt;#κ̣ε̣=25#&gt;&lt;#</w:t>
      </w:r>
      <w:r w:rsidRPr="00DF0BA0">
        <w:rPr>
          <w:rFonts w:ascii="IFAO-Grec Unicode" w:hAnsi="IFAO-Grec Unicode" w:cs="Segoe UI"/>
        </w:rPr>
        <w:t>𐅵</w:t>
      </w:r>
      <w:r w:rsidRPr="00DF0BA0">
        <w:rPr>
          <w:rFonts w:ascii="IFAO-Grec Unicode" w:hAnsi="IFAO-Grec Unicode" w:cs="Segoe UI"/>
          <w:lang w:val="el-GR"/>
        </w:rPr>
        <w:t>̣=1/2#&gt;</w:t>
      </w:r>
      <w:r w:rsidRPr="00DF0BA0">
        <w:rPr>
          <w:rFonts w:ascii="IFAO-Grec Unicode" w:hAnsi="IFAO-Grec Unicode" w:cs="Segoe UI"/>
        </w:rPr>
        <w:t> </w:t>
      </w:r>
      <w:r w:rsidRPr="00DF0BA0">
        <w:rPr>
          <w:rFonts w:ascii="IFAO-Grec Unicode" w:hAnsi="IFAO-Grec Unicode" w:cs="Segoe UI"/>
          <w:lang w:val="el-GR"/>
        </w:rPr>
        <w:t>&lt;#</w:t>
      </w:r>
      <w:r w:rsidRPr="00DF0BA0">
        <w:rPr>
          <w:rFonts w:ascii="IFAO-Grec Unicode" w:hAnsi="IFAO-Grec Unicode"/>
        </w:rPr>
        <w:t>𐅷</w:t>
      </w:r>
      <w:r w:rsidR="0062297E" w:rsidRPr="00DF0BA0">
        <w:rPr>
          <w:rFonts w:ascii="IFAO-Grec Unicode" w:hAnsi="IFAO-Grec Unicode"/>
          <w:lang w:val="el-GR"/>
        </w:rPr>
        <w:t>̣</w:t>
      </w:r>
      <w:r w:rsidRPr="00DF0BA0">
        <w:rPr>
          <w:rFonts w:ascii="IFAO-Grec Unicode" w:hAnsi="IFAO-Grec Unicode" w:cs="Segoe UI"/>
          <w:lang w:val="el-GR"/>
        </w:rPr>
        <w:t xml:space="preserve"> '=2/3#&gt; &lt;#ϛ</w:t>
      </w:r>
      <w:r w:rsidR="0062297E" w:rsidRPr="00DF0BA0">
        <w:rPr>
          <w:rFonts w:ascii="IFAO-Grec Unicode" w:hAnsi="IFAO-Grec Unicode" w:cs="Segoe UI"/>
          <w:lang w:val="el-GR"/>
        </w:rPr>
        <w:t>̣</w:t>
      </w:r>
      <w:r w:rsidRPr="00DF0BA0">
        <w:rPr>
          <w:rFonts w:ascii="IFAO-Grec Unicode" w:hAnsi="IFAO-Grec Unicode" w:cs="Segoe UI"/>
          <w:lang w:val="el-GR"/>
        </w:rPr>
        <w:t xml:space="preserve"> '=1/6#&gt; &lt;#ξ̣ '=1/60#&gt;</w:t>
      </w:r>
      <w:r w:rsidRPr="00DF0BA0">
        <w:rPr>
          <w:rFonts w:ascii="IFAO-Grec Unicode" w:hAnsi="IFAO-Grec Unicode" w:cs="Segoe UI"/>
          <w:lang w:val="en-US"/>
        </w:rPr>
        <w:t> </w:t>
      </w:r>
    </w:p>
    <w:p w14:paraId="2D817C6B" w14:textId="43C63A8D"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2</w:t>
      </w:r>
      <w:r w:rsidR="009C7832" w:rsidRPr="00DF0BA0">
        <w:rPr>
          <w:rFonts w:ascii="IFAO-Grec Unicode" w:hAnsi="IFAO-Grec Unicode" w:cs="Segoe UI"/>
          <w:lang w:val="el-GR"/>
        </w:rPr>
        <w:t>6</w:t>
      </w:r>
      <w:r w:rsidRPr="00DF0BA0">
        <w:rPr>
          <w:rFonts w:ascii="IFAO-Grec Unicode" w:hAnsi="IFAO-Grec Unicode" w:cs="Segoe UI"/>
          <w:lang w:val="el-GR"/>
        </w:rPr>
        <w:t>.</w:t>
      </w:r>
      <w:r w:rsidRPr="00DF0BA0">
        <w:rPr>
          <w:rFonts w:ascii="IFAO-Grec Unicode" w:hAnsi="IFAO-Grec Unicode" w:cs="Segoe UI"/>
        </w:rPr>
        <w:t> </w:t>
      </w:r>
      <w:r w:rsidRPr="00DF0BA0">
        <w:rPr>
          <w:rFonts w:ascii="IFAO-Grec Unicode" w:hAnsi="IFAO-Grec Unicode" w:cs="Segoe UI"/>
          <w:lang w:val="el-GR"/>
        </w:rPr>
        <w:t>[τ]ὰ</w:t>
      </w:r>
      <w:r w:rsidRPr="00DF0BA0">
        <w:rPr>
          <w:rFonts w:ascii="IFAO-Grec Unicode" w:hAnsi="IFAO-Grec Unicode" w:cs="Segoe UI"/>
        </w:rPr>
        <w:t> </w:t>
      </w:r>
      <w:r w:rsidRPr="00DF0BA0">
        <w:rPr>
          <w:rFonts w:ascii="IFAO-Grec Unicode" w:hAnsi="IFAO-Grec Unicode" w:cs="Segoe UI"/>
          <w:lang w:val="el-GR"/>
        </w:rPr>
        <w:t>&lt;#κ̣ϛ̣=26#&gt;</w:t>
      </w:r>
      <w:r w:rsidRPr="00DF0BA0">
        <w:rPr>
          <w:rFonts w:ascii="IFAO-Grec Unicode" w:hAnsi="IFAO-Grec Unicode" w:cs="Segoe UI"/>
        </w:rPr>
        <w:t> </w:t>
      </w:r>
      <w:r w:rsidR="00FE1B9F" w:rsidRPr="00DF0BA0">
        <w:rPr>
          <w:rFonts w:ascii="IFAO-Grec Unicode" w:hAnsi="IFAO-Grec Unicode" w:cs="Segoe UI"/>
          <w:lang w:val="el-GR"/>
        </w:rPr>
        <w:t>&lt;#</w:t>
      </w:r>
      <w:r w:rsidR="00FE1B9F" w:rsidRPr="00DF0BA0">
        <w:rPr>
          <w:rFonts w:ascii="IFAO-Grec Unicode" w:hAnsi="IFAO-Grec Unicode" w:cs="Segoe UI"/>
        </w:rPr>
        <w:t>𐅵</w:t>
      </w:r>
      <w:r w:rsidR="00FE1B9F" w:rsidRPr="00DF0BA0">
        <w:rPr>
          <w:rFonts w:ascii="IFAO-Grec Unicode" w:hAnsi="IFAO-Grec Unicode" w:cs="Segoe UI"/>
          <w:lang w:val="el-GR"/>
        </w:rPr>
        <w:t>̣=1/2#&gt;</w:t>
      </w:r>
      <w:r w:rsidRPr="00DF0BA0">
        <w:rPr>
          <w:rFonts w:ascii="IFAO-Grec Unicode" w:hAnsi="IFAO-Grec Unicode" w:cs="Segoe UI"/>
        </w:rPr>
        <w:t> </w:t>
      </w:r>
      <w:r w:rsidR="00FE1B9F" w:rsidRPr="00DF0BA0">
        <w:rPr>
          <w:rFonts w:ascii="IFAO-Grec Unicode" w:hAnsi="IFAO-Grec Unicode" w:cs="Segoe UI"/>
          <w:lang w:val="el-GR"/>
        </w:rPr>
        <w:t>&lt;#γ</w:t>
      </w:r>
      <w:r w:rsidR="00EC641A" w:rsidRPr="00DF0BA0">
        <w:rPr>
          <w:rFonts w:ascii="IFAO-Grec Unicode" w:hAnsi="IFAO-Grec Unicode" w:cs="Segoe UI"/>
          <w:lang w:val="el-GR"/>
        </w:rPr>
        <w:t>̣</w:t>
      </w:r>
      <w:r w:rsidR="00FE1B9F" w:rsidRPr="00DF0BA0">
        <w:rPr>
          <w:rFonts w:ascii="IFAO-Grec Unicode" w:hAnsi="IFAO-Grec Unicode" w:cs="Segoe UI"/>
        </w:rPr>
        <w:t> </w:t>
      </w:r>
      <w:r w:rsidR="00FE1B9F" w:rsidRPr="00DF0BA0">
        <w:rPr>
          <w:rFonts w:ascii="IFAO-Grec Unicode" w:hAnsi="IFAO-Grec Unicode" w:cs="Segoe UI"/>
          <w:lang w:val="el-GR"/>
        </w:rPr>
        <w:t>'=1/3#&gt; &lt;#λ̣</w:t>
      </w:r>
      <w:r w:rsidR="00FE1B9F" w:rsidRPr="00DF0BA0">
        <w:rPr>
          <w:rFonts w:ascii="IFAO-Grec Unicode" w:hAnsi="IFAO-Grec Unicode" w:cs="Segoe UI"/>
        </w:rPr>
        <w:t> </w:t>
      </w:r>
      <w:r w:rsidR="00FE1B9F" w:rsidRPr="00DF0BA0">
        <w:rPr>
          <w:rFonts w:ascii="IFAO-Grec Unicode" w:hAnsi="IFAO-Grec Unicode" w:cs="Segoe UI"/>
          <w:lang w:val="el-GR"/>
        </w:rPr>
        <w:t>'=1/30#&gt;</w:t>
      </w:r>
    </w:p>
    <w:p w14:paraId="5B8EE5C1" w14:textId="330AA53F" w:rsidR="001C62DB" w:rsidRPr="00DF0BA0" w:rsidRDefault="001C62DB" w:rsidP="004E43E3">
      <w:pPr>
        <w:textAlignment w:val="baseline"/>
        <w:rPr>
          <w:rFonts w:ascii="IFAO-Grec Unicode" w:hAnsi="IFAO-Grec Unicode" w:cs="Segoe UI"/>
          <w:lang w:val="el-GR"/>
        </w:rPr>
      </w:pPr>
      <w:r w:rsidRPr="00DF0BA0">
        <w:rPr>
          <w:rFonts w:ascii="IFAO-Grec Unicode" w:hAnsi="IFAO-Grec Unicode" w:cs="Segoe UI"/>
          <w:lang w:val="el-GR"/>
        </w:rPr>
        <w:t>2</w:t>
      </w:r>
      <w:r w:rsidR="009C7832" w:rsidRPr="00DF0BA0">
        <w:rPr>
          <w:rFonts w:ascii="IFAO-Grec Unicode" w:hAnsi="IFAO-Grec Unicode" w:cs="Segoe UI"/>
          <w:lang w:val="el-GR"/>
        </w:rPr>
        <w:t>7</w:t>
      </w:r>
      <w:r w:rsidRPr="00DF0BA0">
        <w:rPr>
          <w:rFonts w:ascii="IFAO-Grec Unicode" w:hAnsi="IFAO-Grec Unicode" w:cs="Segoe UI"/>
          <w:lang w:val="el-GR"/>
        </w:rPr>
        <w:t>.</w:t>
      </w:r>
      <w:r w:rsidRPr="00DF0BA0">
        <w:rPr>
          <w:rFonts w:ascii="IFAO-Grec Unicode" w:hAnsi="IFAO-Grec Unicode" w:cs="Segoe UI"/>
        </w:rPr>
        <w:t> </w:t>
      </w:r>
      <w:r w:rsidRPr="00DF0BA0">
        <w:rPr>
          <w:rFonts w:ascii="IFAO-Grec Unicode" w:hAnsi="IFAO-Grec Unicode" w:cs="Segoe UI"/>
          <w:lang w:val="el-GR"/>
        </w:rPr>
        <w:t>[τὰ]</w:t>
      </w:r>
      <w:r w:rsidRPr="00DF0BA0">
        <w:rPr>
          <w:rFonts w:ascii="IFAO-Grec Unicode" w:hAnsi="IFAO-Grec Unicode" w:cs="Segoe UI"/>
        </w:rPr>
        <w:t> </w:t>
      </w:r>
      <w:r w:rsidRPr="00DF0BA0">
        <w:rPr>
          <w:rFonts w:ascii="IFAO-Grec Unicode" w:hAnsi="IFAO-Grec Unicode" w:cs="Segoe UI"/>
          <w:lang w:val="el-GR"/>
        </w:rPr>
        <w:t>&lt;#κ̣ϛ̣=26#&gt;&lt;#</w:t>
      </w:r>
      <w:r w:rsidRPr="00DF0BA0">
        <w:rPr>
          <w:rFonts w:ascii="IFAO-Grec Unicode" w:hAnsi="IFAO-Grec Unicode" w:cs="Segoe UI"/>
        </w:rPr>
        <w:t>𐅵</w:t>
      </w:r>
      <w:r w:rsidRPr="00DF0BA0">
        <w:rPr>
          <w:rFonts w:ascii="IFAO-Grec Unicode" w:hAnsi="IFAO-Grec Unicode" w:cs="Segoe UI"/>
          <w:lang w:val="el-GR"/>
        </w:rPr>
        <w:t>=1/2#&gt;</w:t>
      </w:r>
      <w:r w:rsidRPr="00DF0BA0">
        <w:rPr>
          <w:rFonts w:ascii="IFAO-Grec Unicode" w:hAnsi="IFAO-Grec Unicode" w:cs="Segoe UI"/>
        </w:rPr>
        <w:t> </w:t>
      </w:r>
      <w:r w:rsidR="004143ED" w:rsidRPr="00DF0BA0">
        <w:rPr>
          <w:rFonts w:ascii="IFAO-Grec Unicode" w:hAnsi="IFAO-Grec Unicode" w:cs="Segoe UI"/>
          <w:lang w:val="el-GR"/>
        </w:rPr>
        <w:t>&lt;#</w:t>
      </w:r>
      <w:r w:rsidR="004143ED" w:rsidRPr="00DF0BA0">
        <w:rPr>
          <w:rFonts w:ascii="IFAO-Grec Unicode" w:hAnsi="IFAO-Grec Unicode" w:cs="Segoe UI"/>
        </w:rPr>
        <w:t>𐅵</w:t>
      </w:r>
      <w:r w:rsidR="00E77C13" w:rsidRPr="00DF0BA0">
        <w:rPr>
          <w:rFonts w:ascii="IFAO-Grec Unicode" w:hAnsi="IFAO-Grec Unicode" w:cs="Segoe UI"/>
          <w:lang w:val="el-GR"/>
        </w:rPr>
        <w:t>̣</w:t>
      </w:r>
      <w:r w:rsidR="004143ED" w:rsidRPr="00DF0BA0">
        <w:rPr>
          <w:rFonts w:ascii="IFAO-Grec Unicode" w:hAnsi="IFAO-Grec Unicode" w:cs="Segoe UI"/>
          <w:lang w:val="el-GR"/>
        </w:rPr>
        <w:t>=1/2#&gt;</w:t>
      </w:r>
      <w:r w:rsidRPr="00DF0BA0">
        <w:rPr>
          <w:rFonts w:ascii="IFAO-Grec Unicode" w:hAnsi="IFAO-Grec Unicode" w:cs="Segoe UI"/>
          <w:lang w:val="el-GR"/>
        </w:rPr>
        <w:t xml:space="preserve"> </w:t>
      </w:r>
      <w:r w:rsidR="0033722D" w:rsidRPr="00DF0BA0">
        <w:rPr>
          <w:rFonts w:ascii="IFAO-Grec Unicode" w:hAnsi="IFAO-Grec Unicode" w:cs="Segoe UI"/>
          <w:lang w:val="el-GR"/>
        </w:rPr>
        <w:t>&lt;#γ̣</w:t>
      </w:r>
      <w:r w:rsidR="0033722D" w:rsidRPr="00DF0BA0">
        <w:rPr>
          <w:rFonts w:ascii="IFAO-Grec Unicode" w:hAnsi="IFAO-Grec Unicode" w:cs="Segoe UI"/>
        </w:rPr>
        <w:t> </w:t>
      </w:r>
      <w:r w:rsidR="0033722D" w:rsidRPr="00DF0BA0">
        <w:rPr>
          <w:rFonts w:ascii="IFAO-Grec Unicode" w:hAnsi="IFAO-Grec Unicode" w:cs="Segoe UI"/>
          <w:lang w:val="el-GR"/>
        </w:rPr>
        <w:t xml:space="preserve">'=1/3#&gt; </w:t>
      </w:r>
      <w:r w:rsidRPr="00DF0BA0">
        <w:rPr>
          <w:rFonts w:ascii="IFAO-Grec Unicode" w:hAnsi="IFAO-Grec Unicode" w:cs="Segoe UI"/>
          <w:lang w:val="el-GR"/>
        </w:rPr>
        <w:t>[&lt;#</w:t>
      </w:r>
      <w:r w:rsidR="00374A88" w:rsidRPr="00DF0BA0">
        <w:rPr>
          <w:rFonts w:ascii="IFAO-Grec Unicode" w:hAnsi="IFAO-Grec Unicode" w:cs="Segoe UI"/>
          <w:lang w:val="el-GR"/>
        </w:rPr>
        <w:t>κ</w:t>
      </w:r>
      <w:r w:rsidRPr="00DF0BA0">
        <w:rPr>
          <w:rFonts w:ascii="IFAO-Grec Unicode" w:hAnsi="IFAO-Grec Unicode" w:cs="Segoe UI"/>
          <w:lang w:val="el-GR"/>
        </w:rPr>
        <w:t xml:space="preserve"> '=1/</w:t>
      </w:r>
      <w:r w:rsidR="00374A88" w:rsidRPr="00DF0BA0">
        <w:rPr>
          <w:rFonts w:ascii="IFAO-Grec Unicode" w:hAnsi="IFAO-Grec Unicode" w:cs="Segoe UI"/>
          <w:lang w:val="el-GR"/>
        </w:rPr>
        <w:t>2</w:t>
      </w:r>
      <w:r w:rsidRPr="00DF0BA0">
        <w:rPr>
          <w:rFonts w:ascii="IFAO-Grec Unicode" w:hAnsi="IFAO-Grec Unicode" w:cs="Segoe UI"/>
          <w:lang w:val="el-GR"/>
        </w:rPr>
        <w:t>0#&gt;]</w:t>
      </w:r>
      <w:r w:rsidRPr="00DF0BA0">
        <w:rPr>
          <w:rFonts w:ascii="IFAO-Grec Unicode" w:hAnsi="IFAO-Grec Unicode" w:cs="Segoe UI"/>
          <w:lang w:val="en-US"/>
        </w:rPr>
        <w:t> </w:t>
      </w:r>
    </w:p>
    <w:p w14:paraId="742133F2" w14:textId="64887B11"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lang w:val="en-US"/>
        </w:rPr>
        <w:t>2</w:t>
      </w:r>
      <w:r w:rsidR="009C7832" w:rsidRPr="00DF0BA0">
        <w:rPr>
          <w:rFonts w:ascii="IFAO-Grec Unicode" w:hAnsi="IFAO-Grec Unicode" w:cs="Segoe UI"/>
        </w:rPr>
        <w:t>7</w:t>
      </w:r>
      <w:r w:rsidRPr="00DF0BA0">
        <w:rPr>
          <w:rFonts w:ascii="IFAO-Grec Unicode" w:hAnsi="IFAO-Grec Unicode" w:cs="Segoe UI"/>
          <w:lang w:val="en-US"/>
        </w:rPr>
        <w:t xml:space="preserve">. </w:t>
      </w:r>
      <w:r w:rsidRPr="00DF0BA0">
        <w:rPr>
          <w:rFonts w:ascii="IFAO-Grec Unicode" w:hAnsi="IFAO-Grec Unicode" w:cs="Segoe UI"/>
        </w:rPr>
        <w:t>lost.?lin</w:t>
      </w:r>
    </w:p>
    <w:p w14:paraId="281F2187" w14:textId="1A47BD9B" w:rsidR="001C62DB" w:rsidRPr="00DF0BA0" w:rsidRDefault="001C62DB" w:rsidP="004E43E3">
      <w:pPr>
        <w:textAlignment w:val="baseline"/>
        <w:rPr>
          <w:rFonts w:ascii="IFAO-Grec Unicode" w:hAnsi="IFAO-Grec Unicode" w:cs="Segoe UI"/>
          <w:lang w:val="en-US"/>
        </w:rPr>
      </w:pPr>
      <w:r w:rsidRPr="00DF0BA0">
        <w:rPr>
          <w:rFonts w:ascii="IFAO-Grec Unicode" w:hAnsi="IFAO-Grec Unicode" w:cs="Segoe UI"/>
        </w:rPr>
        <w:t>=&gt;=D&gt;</w:t>
      </w:r>
    </w:p>
    <w:p w14:paraId="34BEF0E7" w14:textId="3DD72D8F" w:rsidR="00080008" w:rsidRPr="006063C4" w:rsidRDefault="00080008" w:rsidP="004E43E3">
      <w:pPr>
        <w:rPr>
          <w:rFonts w:ascii="IFAO-Grec Unicode" w:hAnsi="IFAO-Grec Unicode"/>
          <w:color w:val="D9D9D9" w:themeColor="background1" w:themeShade="D9"/>
        </w:rPr>
      </w:pPr>
      <w:r w:rsidRPr="00431B62">
        <w:rPr>
          <w:rFonts w:ascii="IFAO-Grec Unicode" w:hAnsi="IFAO-Grec Unicode"/>
          <w:color w:val="D9D9D9" w:themeColor="background1" w:themeShade="D9"/>
        </w:rPr>
        <w:t>#translation</w:t>
      </w:r>
      <w:r>
        <w:rPr>
          <w:rFonts w:ascii="IFAO-Grec Unicode" w:hAnsi="IFAO-Grec Unicode"/>
          <w:color w:val="D9D9D9" w:themeColor="background1" w:themeShade="D9"/>
        </w:rPr>
        <w:t xml:space="preserve"> </w:t>
      </w:r>
    </w:p>
    <w:p w14:paraId="1C2C8B23" w14:textId="77777777" w:rsidR="00080008" w:rsidRPr="00E17402" w:rsidRDefault="00080008" w:rsidP="004E43E3">
      <w:pPr>
        <w:rPr>
          <w:rFonts w:ascii="IFAO-Grec Unicode" w:hAnsi="IFAO-Grec Unicode"/>
        </w:rPr>
      </w:pPr>
      <w:r w:rsidRPr="002703F4">
        <w:rPr>
          <w:rFonts w:ascii="IFAO-Grec Unicode" w:hAnsi="IFAO-Grec Unicode"/>
        </w:rPr>
        <w:t xml:space="preserve">         </w:t>
      </w:r>
    </w:p>
    <w:p w14:paraId="73E2808C" w14:textId="77777777" w:rsidR="00080008" w:rsidRPr="00E17402" w:rsidRDefault="00080008" w:rsidP="004E43E3">
      <w:pPr>
        <w:rPr>
          <w:rFonts w:ascii="IFAO-Grec Unicode" w:hAnsi="IFAO-Grec Unicode"/>
        </w:rPr>
      </w:pPr>
      <w:r w:rsidRPr="00E17402">
        <w:rPr>
          <w:rFonts w:ascii="IFAO-Grec Unicode" w:hAnsi="IFAO-Grec Unicode"/>
        </w:rPr>
        <w:t xml:space="preserve">         &lt;T=.en</w:t>
      </w:r>
    </w:p>
    <w:p w14:paraId="536A7BF6" w14:textId="77777777" w:rsidR="00080008" w:rsidRPr="00E17402" w:rsidRDefault="00080008" w:rsidP="004E43E3">
      <w:pPr>
        <w:rPr>
          <w:rFonts w:ascii="IFAO-Grec Unicode" w:hAnsi="IFAO-Grec Unicode"/>
        </w:rPr>
      </w:pPr>
      <w:r w:rsidRPr="00E17402">
        <w:rPr>
          <w:rFonts w:ascii="IFAO-Grec Unicode" w:hAnsi="IFAO-Grec Unicode"/>
        </w:rPr>
        <w:t xml:space="preserve">&lt;D=.i </w:t>
      </w:r>
    </w:p>
    <w:p w14:paraId="37226502" w14:textId="77777777" w:rsidR="00080008" w:rsidRPr="00E17402" w:rsidRDefault="00080008" w:rsidP="004E43E3">
      <w:pPr>
        <w:rPr>
          <w:rFonts w:ascii="IFAO-Grec Unicode" w:hAnsi="IFAO-Grec Unicode"/>
        </w:rPr>
      </w:pPr>
      <w:r w:rsidRPr="00E17402">
        <w:rPr>
          <w:rFonts w:ascii="IFAO-Grec Unicode" w:hAnsi="IFAO-Grec Unicode"/>
        </w:rPr>
        <w:t>&lt;=</w:t>
      </w:r>
    </w:p>
    <w:p w14:paraId="3D89D2FF" w14:textId="77777777" w:rsidR="00080008" w:rsidRPr="00E17402" w:rsidRDefault="00080008" w:rsidP="004E43E3">
      <w:pPr>
        <w:rPr>
          <w:rFonts w:ascii="IFAO-Grec Unicode" w:hAnsi="IFAO-Grec Unicode"/>
        </w:rPr>
      </w:pPr>
      <w:r w:rsidRPr="00E17402">
        <w:rPr>
          <w:rFonts w:ascii="IFAO-Grec Unicode" w:hAnsi="IFAO-Grec Unicode"/>
        </w:rPr>
        <w:t>((1)) 2 x 1 = 2; 2 x 2 = 4; 2 x 3 = 6; 2 x 4 = 8; 2 x 5 = 10; 2 x 6 = 12; 2 x 7 = 14;</w:t>
      </w:r>
    </w:p>
    <w:p w14:paraId="6B704F3C" w14:textId="77777777" w:rsidR="00080008" w:rsidRPr="00E17402" w:rsidRDefault="00080008" w:rsidP="004E43E3">
      <w:pPr>
        <w:rPr>
          <w:rFonts w:ascii="IFAO-Grec Unicode" w:hAnsi="IFAO-Grec Unicode"/>
        </w:rPr>
      </w:pPr>
      <w:r w:rsidRPr="00E17402">
        <w:rPr>
          <w:rFonts w:ascii="IFAO-Grec Unicode" w:hAnsi="IFAO-Grec Unicode"/>
        </w:rPr>
        <w:t>=&gt;</w:t>
      </w:r>
    </w:p>
    <w:p w14:paraId="4E9C9F64" w14:textId="77777777" w:rsidR="00080008" w:rsidRPr="00E17402" w:rsidRDefault="00080008" w:rsidP="004E43E3">
      <w:pPr>
        <w:rPr>
          <w:rFonts w:ascii="IFAO-Grec Unicode" w:hAnsi="IFAO-Grec Unicode"/>
        </w:rPr>
      </w:pPr>
      <w:r w:rsidRPr="00E17402">
        <w:rPr>
          <w:rFonts w:ascii="IFAO-Grec Unicode" w:hAnsi="IFAO-Grec Unicode"/>
        </w:rPr>
        <w:t>=D&gt;</w:t>
      </w:r>
    </w:p>
    <w:p w14:paraId="699B9D10" w14:textId="77777777" w:rsidR="00080008" w:rsidRPr="00E17402" w:rsidRDefault="00080008" w:rsidP="004E43E3">
      <w:pPr>
        <w:rPr>
          <w:rFonts w:ascii="IFAO-Grec Unicode" w:hAnsi="IFAO-Grec Unicode"/>
        </w:rPr>
      </w:pPr>
      <w:r w:rsidRPr="00E17402">
        <w:rPr>
          <w:rFonts w:ascii="IFAO-Grec Unicode" w:hAnsi="IFAO-Grec Unicode"/>
        </w:rPr>
        <w:t xml:space="preserve">&lt;D=.ii </w:t>
      </w:r>
    </w:p>
    <w:p w14:paraId="11E55192" w14:textId="77777777" w:rsidR="00080008" w:rsidRPr="00E17402" w:rsidRDefault="00080008" w:rsidP="004E43E3">
      <w:pPr>
        <w:rPr>
          <w:rFonts w:ascii="IFAO-Grec Unicode" w:hAnsi="IFAO-Grec Unicode"/>
        </w:rPr>
      </w:pPr>
      <w:r w:rsidRPr="00E17402">
        <w:rPr>
          <w:rFonts w:ascii="IFAO-Grec Unicode" w:hAnsi="IFAO-Grec Unicode"/>
        </w:rPr>
        <w:t>&lt;=</w:t>
      </w:r>
    </w:p>
    <w:p w14:paraId="257710F4" w14:textId="77777777" w:rsidR="00080008" w:rsidRPr="00E17402" w:rsidRDefault="00080008" w:rsidP="004E43E3">
      <w:pPr>
        <w:rPr>
          <w:rFonts w:ascii="IFAO-Grec Unicode" w:hAnsi="IFAO-Grec Unicode"/>
        </w:rPr>
      </w:pPr>
      <w:r w:rsidRPr="00E17402">
        <w:rPr>
          <w:rFonts w:ascii="IFAO-Grec Unicode" w:hAnsi="IFAO-Grec Unicode"/>
        </w:rPr>
        <w:t>((8)) 2 x 8 = 16; 2 x 9 = 18; 2 x 10 = 20; 3 x 1 = 3; 3 x 2 = 6; 3 x 3 = 9; 3 x 4 = 12; 3 x 5 = 15; 3 x 6 = 18; 3 x 7 = 21; 3 x 8 = 24; 3 x 9 = 27; 3 x 10 = 30; 4 x 1 = 4; 4 x 2 = 8; 4 x 3 = 12; 4 x 4 = 16; 4 x 5 = 20; 4 x 6 = 24; 4 x 7 = 28; 4 x 8 = 32; 4 x 9 = 36; 4 x 10 = 40; 5 x 1 = 5; 5 x 2 = 10; 5 x 3 = 15; 5 x 4 = 20;</w:t>
      </w:r>
    </w:p>
    <w:p w14:paraId="63D21BFB" w14:textId="77777777" w:rsidR="00080008" w:rsidRPr="00E17402" w:rsidRDefault="00080008" w:rsidP="004E43E3">
      <w:pPr>
        <w:rPr>
          <w:rFonts w:ascii="IFAO-Grec Unicode" w:hAnsi="IFAO-Grec Unicode"/>
        </w:rPr>
      </w:pPr>
      <w:r w:rsidRPr="00E17402">
        <w:rPr>
          <w:rFonts w:ascii="IFAO-Grec Unicode" w:hAnsi="IFAO-Grec Unicode"/>
        </w:rPr>
        <w:t>=&gt;</w:t>
      </w:r>
    </w:p>
    <w:p w14:paraId="0E8866FF" w14:textId="77777777" w:rsidR="00080008" w:rsidRPr="00E17402" w:rsidRDefault="00080008" w:rsidP="004E43E3">
      <w:pPr>
        <w:rPr>
          <w:rFonts w:ascii="IFAO-Grec Unicode" w:hAnsi="IFAO-Grec Unicode"/>
        </w:rPr>
      </w:pPr>
      <w:r w:rsidRPr="00E17402">
        <w:rPr>
          <w:rFonts w:ascii="IFAO-Grec Unicode" w:hAnsi="IFAO-Grec Unicode"/>
        </w:rPr>
        <w:t>=D&gt;</w:t>
      </w:r>
    </w:p>
    <w:p w14:paraId="21E3ECF3" w14:textId="77777777" w:rsidR="00080008" w:rsidRPr="00E17402" w:rsidRDefault="00080008" w:rsidP="004E43E3">
      <w:pPr>
        <w:rPr>
          <w:rFonts w:ascii="IFAO-Grec Unicode" w:hAnsi="IFAO-Grec Unicode"/>
        </w:rPr>
      </w:pPr>
      <w:r w:rsidRPr="00E17402">
        <w:rPr>
          <w:rFonts w:ascii="IFAO-Grec Unicode" w:hAnsi="IFAO-Grec Unicode"/>
        </w:rPr>
        <w:t xml:space="preserve">&lt;D=.iii </w:t>
      </w:r>
    </w:p>
    <w:p w14:paraId="4005F57A"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3FA722EF" w14:textId="77777777" w:rsidR="00080008" w:rsidRPr="00E17402" w:rsidRDefault="00080008" w:rsidP="004E43E3">
      <w:pPr>
        <w:rPr>
          <w:rFonts w:ascii="IFAO-Grec Unicode" w:hAnsi="IFAO-Grec Unicode"/>
        </w:rPr>
      </w:pPr>
      <w:r w:rsidRPr="00E17402">
        <w:rPr>
          <w:rFonts w:ascii="IFAO-Grec Unicode" w:hAnsi="IFAO-Grec Unicode"/>
        </w:rPr>
        <w:t>((35)) 5 x 5 = 25; 5 x 6 = 30; 5 x 7 = 35; 5 x 8 = 40; 5 x 9 = 45; 5 x 10 = 50; 6 x 1 = 6; 6 x 2 = 12; 6 x 3 = 18; 6 x 4 = 24; 6 x 5 = 30; 6 x 6 = 36; 6 x 7 = 42; 6 x 8 = 48; 6 x 9 = 54; 6 x 10 = 60; 7 x 1 = 7; 7 x 2 = 14; 7 x 3 = 21; 7 x 4 = 28; 7 x 5 = 35; 7 x 6 = 42; 7 x 7 = 49; 7 x 8 = 56; 7 x 9 = 63; 7 x 10 = 70; 8 x 1 = 8; 8 x 2 = 16;</w:t>
      </w:r>
    </w:p>
    <w:p w14:paraId="09F40DF5" w14:textId="77777777" w:rsidR="00080008" w:rsidRPr="00E17402" w:rsidRDefault="00080008" w:rsidP="004E43E3">
      <w:pPr>
        <w:rPr>
          <w:rFonts w:ascii="IFAO-Grec Unicode" w:hAnsi="IFAO-Grec Unicode"/>
        </w:rPr>
      </w:pPr>
      <w:r w:rsidRPr="00E17402">
        <w:rPr>
          <w:rFonts w:ascii="IFAO-Grec Unicode" w:hAnsi="IFAO-Grec Unicode"/>
        </w:rPr>
        <w:t>=&gt;</w:t>
      </w:r>
    </w:p>
    <w:p w14:paraId="72C82F64" w14:textId="77777777" w:rsidR="00080008" w:rsidRPr="00E17402" w:rsidRDefault="00080008" w:rsidP="004E43E3">
      <w:pPr>
        <w:rPr>
          <w:rFonts w:ascii="IFAO-Grec Unicode" w:hAnsi="IFAO-Grec Unicode"/>
        </w:rPr>
      </w:pPr>
      <w:r w:rsidRPr="00E17402">
        <w:rPr>
          <w:rFonts w:ascii="IFAO-Grec Unicode" w:hAnsi="IFAO-Grec Unicode"/>
        </w:rPr>
        <w:t>=D&gt;</w:t>
      </w:r>
    </w:p>
    <w:p w14:paraId="04CF02CC" w14:textId="77777777" w:rsidR="00080008" w:rsidRPr="00E17402" w:rsidRDefault="00080008" w:rsidP="004E43E3">
      <w:pPr>
        <w:rPr>
          <w:rFonts w:ascii="IFAO-Grec Unicode" w:hAnsi="IFAO-Grec Unicode"/>
        </w:rPr>
      </w:pPr>
      <w:r w:rsidRPr="00E17402">
        <w:rPr>
          <w:rFonts w:ascii="IFAO-Grec Unicode" w:hAnsi="IFAO-Grec Unicode"/>
        </w:rPr>
        <w:t xml:space="preserve">&lt;D=.iv </w:t>
      </w:r>
    </w:p>
    <w:p w14:paraId="14AAFC24"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7E97B51C" w14:textId="77777777" w:rsidR="00080008" w:rsidRPr="00E17402" w:rsidRDefault="00080008" w:rsidP="004E43E3">
      <w:pPr>
        <w:rPr>
          <w:rFonts w:ascii="IFAO-Grec Unicode" w:hAnsi="IFAO-Grec Unicode"/>
        </w:rPr>
      </w:pPr>
      <w:r w:rsidRPr="00E17402">
        <w:rPr>
          <w:rFonts w:ascii="IFAO-Grec Unicode" w:hAnsi="IFAO-Grec Unicode"/>
        </w:rPr>
        <w:t>((63)) 8 x 3 = 24; 8 x 4 = 32; 8 x 5 = 40; 8 x 6 = 48; 8 x 7 = 56; 8 x 8 = 64; 8 x 9 = 72; 8 x 10 = 80; 9 x 1 = 9; 9 x 2 = 18; 9 x 3 = 27; 9 x 4 = 36; 9 x 5 = 45; 9 x 6 = 54; 9 x 7 = 63; 9 x 8 = 72; 9 x 9 = 81; 9 x 10 = 90; 10 x 1 = 10; 10 x 2 = 20; 10 x 3 = 30; 10 x 4 = 40; 10 x 5 = 50; 10 x 6 = 60; 10 x 7 = 70; 10 x 8 = 80;</w:t>
      </w:r>
    </w:p>
    <w:p w14:paraId="1D0BF0AE" w14:textId="77777777" w:rsidR="00080008" w:rsidRPr="00E17402" w:rsidRDefault="00080008" w:rsidP="004E43E3">
      <w:pPr>
        <w:rPr>
          <w:rFonts w:ascii="IFAO-Grec Unicode" w:hAnsi="IFAO-Grec Unicode"/>
        </w:rPr>
      </w:pPr>
      <w:r w:rsidRPr="00E17402">
        <w:rPr>
          <w:rFonts w:ascii="IFAO-Grec Unicode" w:hAnsi="IFAO-Grec Unicode"/>
        </w:rPr>
        <w:t>=&gt;</w:t>
      </w:r>
    </w:p>
    <w:p w14:paraId="6E1D0046" w14:textId="77777777" w:rsidR="00080008" w:rsidRPr="00E17402" w:rsidRDefault="00080008" w:rsidP="004E43E3">
      <w:pPr>
        <w:rPr>
          <w:rFonts w:ascii="IFAO-Grec Unicode" w:hAnsi="IFAO-Grec Unicode"/>
        </w:rPr>
      </w:pPr>
      <w:r w:rsidRPr="00E17402">
        <w:rPr>
          <w:rFonts w:ascii="IFAO-Grec Unicode" w:hAnsi="IFAO-Grec Unicode"/>
        </w:rPr>
        <w:t>=D&gt;</w:t>
      </w:r>
    </w:p>
    <w:p w14:paraId="69A07F0E" w14:textId="77777777" w:rsidR="00080008" w:rsidRPr="00E17402" w:rsidRDefault="00080008" w:rsidP="004E43E3">
      <w:pPr>
        <w:rPr>
          <w:rFonts w:ascii="IFAO-Grec Unicode" w:hAnsi="IFAO-Grec Unicode"/>
        </w:rPr>
      </w:pPr>
      <w:r w:rsidRPr="00E17402">
        <w:rPr>
          <w:rFonts w:ascii="IFAO-Grec Unicode" w:hAnsi="IFAO-Grec Unicode"/>
        </w:rPr>
        <w:t xml:space="preserve">&lt;D=.v </w:t>
      </w:r>
    </w:p>
    <w:p w14:paraId="4D371F37"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56B566BB" w14:textId="77777777" w:rsidR="00080008" w:rsidRPr="00E17402" w:rsidRDefault="00080008" w:rsidP="004E43E3">
      <w:pPr>
        <w:rPr>
          <w:rFonts w:ascii="IFAO-Grec Unicode" w:hAnsi="IFAO-Grec Unicode"/>
        </w:rPr>
      </w:pPr>
      <w:r w:rsidRPr="00E17402">
        <w:rPr>
          <w:rFonts w:ascii="IFAO-Grec Unicode" w:hAnsi="IFAO-Grec Unicode"/>
        </w:rPr>
        <w:t>((89)) 10 x 9 = 90; 10 x 10 = 100; 20 x 1 = 20; 20 x 2 = 40; 20 x 3 = 60; 20 x 4 = 80; 20 x 5 = 100; 20 x 6 = 120; 20 x 7 = 140; 20 x 8 = 160; 20 x 9 = 180; 20 x 10 = 200; 30 x 1 = 30; 30 x 2 = 60; 30 x 3 = 90; 30 x 4 = 120; 30 x 5 = 150; 30 x 6 = 180; 30 x 7 = 210; 30 x 8 = 240; 30 x 9 = 270; 30 x 10 = 300; 40 x 1 = 40; 40 x 2 = 80; 40 x 3 = 120;</w:t>
      </w:r>
    </w:p>
    <w:p w14:paraId="08330767" w14:textId="77777777" w:rsidR="00080008" w:rsidRPr="00E17402" w:rsidRDefault="00080008" w:rsidP="004E43E3">
      <w:pPr>
        <w:rPr>
          <w:rFonts w:ascii="IFAO-Grec Unicode" w:hAnsi="IFAO-Grec Unicode"/>
        </w:rPr>
      </w:pPr>
      <w:r w:rsidRPr="00E17402">
        <w:rPr>
          <w:rFonts w:ascii="IFAO-Grec Unicode" w:hAnsi="IFAO-Grec Unicode"/>
        </w:rPr>
        <w:t>=&gt;</w:t>
      </w:r>
    </w:p>
    <w:p w14:paraId="28AFAA60" w14:textId="77777777" w:rsidR="00080008" w:rsidRPr="00E17402" w:rsidRDefault="00080008" w:rsidP="004E43E3">
      <w:pPr>
        <w:rPr>
          <w:rFonts w:ascii="IFAO-Grec Unicode" w:hAnsi="IFAO-Grec Unicode"/>
        </w:rPr>
      </w:pPr>
      <w:r w:rsidRPr="00E17402">
        <w:rPr>
          <w:rFonts w:ascii="IFAO-Grec Unicode" w:hAnsi="IFAO-Grec Unicode"/>
        </w:rPr>
        <w:t>=D&gt;</w:t>
      </w:r>
    </w:p>
    <w:p w14:paraId="7627E1F0" w14:textId="77777777" w:rsidR="00080008" w:rsidRPr="00E17402" w:rsidRDefault="00080008" w:rsidP="004E43E3">
      <w:pPr>
        <w:rPr>
          <w:rFonts w:ascii="IFAO-Grec Unicode" w:hAnsi="IFAO-Grec Unicode"/>
        </w:rPr>
      </w:pPr>
      <w:r w:rsidRPr="00E17402">
        <w:rPr>
          <w:rFonts w:ascii="IFAO-Grec Unicode" w:hAnsi="IFAO-Grec Unicode"/>
        </w:rPr>
        <w:t xml:space="preserve">&lt;D=.vi </w:t>
      </w:r>
    </w:p>
    <w:p w14:paraId="7313B5D0"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5632CFB1" w14:textId="77777777" w:rsidR="00080008" w:rsidRPr="00E17402" w:rsidRDefault="00080008" w:rsidP="004E43E3">
      <w:pPr>
        <w:rPr>
          <w:rFonts w:ascii="IFAO-Grec Unicode" w:hAnsi="IFAO-Grec Unicode"/>
        </w:rPr>
      </w:pPr>
      <w:r w:rsidRPr="00E17402">
        <w:rPr>
          <w:rFonts w:ascii="IFAO-Grec Unicode" w:hAnsi="IFAO-Grec Unicode"/>
        </w:rPr>
        <w:t>((114)) 40 x 4 = 160; 40 x 5 = 200; 40 x 6 = 240; 40 x 7 = 280; 40 x 8 = 320; 40 x 9 = 360; 40 x 10 = 400; 50 x 1 = 50; 50 x 2 = 100; 50 x 3 = 150; 50 x 4 = 200; 50 x 5 = 250; 50 x 6 = 300; 50 x 7 = 350; 50 x 8 = 400; 50 x 9 = 450; 50 x 10 = 500; 60 x 1 = 60; 60 x 2 = 120; 60 x 3 = 180; 60 x 4 = 240; 60 x 5 = 300; 60 x 6 = 360; 60 x 7 = 420; 60 x 8 = 480; 60 x 9 = 540; 60 x 10 = 600;</w:t>
      </w:r>
    </w:p>
    <w:p w14:paraId="76569F20" w14:textId="77777777" w:rsidR="00080008" w:rsidRPr="00E17402" w:rsidRDefault="00080008" w:rsidP="004E43E3">
      <w:pPr>
        <w:rPr>
          <w:rFonts w:ascii="IFAO-Grec Unicode" w:hAnsi="IFAO-Grec Unicode"/>
        </w:rPr>
      </w:pPr>
      <w:r w:rsidRPr="00E17402">
        <w:rPr>
          <w:rFonts w:ascii="IFAO-Grec Unicode" w:hAnsi="IFAO-Grec Unicode"/>
        </w:rPr>
        <w:t>=&gt;</w:t>
      </w:r>
    </w:p>
    <w:p w14:paraId="7423890E" w14:textId="77777777" w:rsidR="00080008" w:rsidRPr="00E17402" w:rsidRDefault="00080008" w:rsidP="004E43E3">
      <w:pPr>
        <w:rPr>
          <w:rFonts w:ascii="IFAO-Grec Unicode" w:hAnsi="IFAO-Grec Unicode"/>
        </w:rPr>
      </w:pPr>
      <w:r w:rsidRPr="00E17402">
        <w:rPr>
          <w:rFonts w:ascii="IFAO-Grec Unicode" w:hAnsi="IFAO-Grec Unicode"/>
        </w:rPr>
        <w:t>=D&gt;</w:t>
      </w:r>
    </w:p>
    <w:p w14:paraId="124DD6CC" w14:textId="77777777" w:rsidR="00080008" w:rsidRPr="00E17402" w:rsidRDefault="00080008" w:rsidP="004E43E3">
      <w:pPr>
        <w:rPr>
          <w:rFonts w:ascii="IFAO-Grec Unicode" w:hAnsi="IFAO-Grec Unicode"/>
        </w:rPr>
      </w:pPr>
      <w:r w:rsidRPr="00E17402">
        <w:rPr>
          <w:rFonts w:ascii="IFAO-Grec Unicode" w:hAnsi="IFAO-Grec Unicode"/>
        </w:rPr>
        <w:t xml:space="preserve">&lt;D=.vii </w:t>
      </w:r>
    </w:p>
    <w:p w14:paraId="4F361B90"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69CC39C7" w14:textId="77777777" w:rsidR="00080008" w:rsidRPr="00E17402" w:rsidRDefault="00080008" w:rsidP="004E43E3">
      <w:pPr>
        <w:rPr>
          <w:rFonts w:ascii="IFAO-Grec Unicode" w:hAnsi="IFAO-Grec Unicode"/>
        </w:rPr>
      </w:pPr>
      <w:r w:rsidRPr="00E17402">
        <w:rPr>
          <w:rFonts w:ascii="IFAO-Grec Unicode" w:hAnsi="IFAO-Grec Unicode"/>
        </w:rPr>
        <w:t>((141)) 70 x 1 = 70; 70 x 2 = 140; 70 x 3 = 210; 70 x 4 = 280; 70 x 5 = 350; 70 x 6 = 420; 70 x 7 = 490; 70 x 8 = 560; 70 x 9 = 630; 70 x 10 = 700; 80 x 1 = 80; 80 x 2 = 160; 80 x 3 = 240; 80 x 4 = 320; 80 x 5 = 400; 80 x 6 = 480; 80 x 7 = 560; 80 x 8 = 640; 80 x 9 = 720; 80 x 10 = 800; 90 x 1 = 90; 90 x 2 = 180; 90 x 3 = 270; 90 x 4 = 360; 90 x 5 = 450; 90 x 6 = 540; 90 x 7 = 630; 90 x 8 = 720; 90 x 9 = 810; 90 x 10 = 900; 100 x 1 = 100;</w:t>
      </w:r>
    </w:p>
    <w:p w14:paraId="5AD178A8" w14:textId="77777777" w:rsidR="00080008" w:rsidRPr="00E17402" w:rsidRDefault="00080008" w:rsidP="004E43E3">
      <w:pPr>
        <w:rPr>
          <w:rFonts w:ascii="IFAO-Grec Unicode" w:hAnsi="IFAO-Grec Unicode"/>
        </w:rPr>
      </w:pPr>
      <w:r w:rsidRPr="00E17402">
        <w:rPr>
          <w:rFonts w:ascii="IFAO-Grec Unicode" w:hAnsi="IFAO-Grec Unicode"/>
        </w:rPr>
        <w:t>=&gt;</w:t>
      </w:r>
    </w:p>
    <w:p w14:paraId="310EBE6B" w14:textId="77777777" w:rsidR="00080008" w:rsidRPr="00E17402" w:rsidRDefault="00080008" w:rsidP="004E43E3">
      <w:pPr>
        <w:rPr>
          <w:rFonts w:ascii="IFAO-Grec Unicode" w:hAnsi="IFAO-Grec Unicode"/>
        </w:rPr>
      </w:pPr>
      <w:r w:rsidRPr="00E17402">
        <w:rPr>
          <w:rFonts w:ascii="IFAO-Grec Unicode" w:hAnsi="IFAO-Grec Unicode"/>
        </w:rPr>
        <w:t>=D&gt;</w:t>
      </w:r>
    </w:p>
    <w:p w14:paraId="1DABCC3D" w14:textId="77777777" w:rsidR="00080008" w:rsidRPr="00E17402" w:rsidRDefault="00080008" w:rsidP="004E43E3">
      <w:pPr>
        <w:rPr>
          <w:rFonts w:ascii="IFAO-Grec Unicode" w:hAnsi="IFAO-Grec Unicode"/>
        </w:rPr>
      </w:pPr>
      <w:r w:rsidRPr="00E17402">
        <w:rPr>
          <w:rFonts w:ascii="IFAO-Grec Unicode" w:hAnsi="IFAO-Grec Unicode"/>
        </w:rPr>
        <w:t xml:space="preserve">&lt;D=.viii </w:t>
      </w:r>
    </w:p>
    <w:p w14:paraId="62C710EE"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09E17353" w14:textId="77777777" w:rsidR="00080008" w:rsidRPr="00E17402" w:rsidRDefault="00080008" w:rsidP="004E43E3">
      <w:pPr>
        <w:rPr>
          <w:rFonts w:ascii="IFAO-Grec Unicode" w:hAnsi="IFAO-Grec Unicode"/>
        </w:rPr>
      </w:pPr>
      <w:r w:rsidRPr="00E17402">
        <w:rPr>
          <w:rFonts w:ascii="IFAO-Grec Unicode" w:hAnsi="IFAO-Grec Unicode"/>
        </w:rPr>
        <w:t>((172)) 100 x 2 = 200; 100 x 3 = 300; 100 x 4 = 400; 100 x 5 = 500; 100 x 6 = 600; 100 x 7 = 700; 100 x 8 = 800; 100 x 9 = 900; 100 x 10 = 1,000; 200 x 1 = 200; 200 x 2 = 400; 200 x 3 = 600; 200 x 4 = 800; 200 x 5 = 1,000; 200 x 6 = 1,200; 200 x 7 = 1,400; 200 x 8 = 1,600; 200 x 9 = 1,800; 200 x 10 = 2,000; 300 x 1 = 300; 300 x 2 = 600; 300 x 3 = 900; 300 x 4 = 1,200; 300 x 5 = 1,500; 300 x 6 = 1,800; 300 x 7 = 2,100; 300 x 8 = 2,400; 300 x 9 = 2,700; 300 x 10 = 3,000;</w:t>
      </w:r>
    </w:p>
    <w:p w14:paraId="2911EA1B" w14:textId="77777777" w:rsidR="00080008" w:rsidRPr="00E17402" w:rsidRDefault="00080008" w:rsidP="004E43E3">
      <w:pPr>
        <w:rPr>
          <w:rFonts w:ascii="IFAO-Grec Unicode" w:hAnsi="IFAO-Grec Unicode"/>
        </w:rPr>
      </w:pPr>
      <w:r w:rsidRPr="00E17402">
        <w:rPr>
          <w:rFonts w:ascii="IFAO-Grec Unicode" w:hAnsi="IFAO-Grec Unicode"/>
        </w:rPr>
        <w:t>=&gt;</w:t>
      </w:r>
    </w:p>
    <w:p w14:paraId="2F4ED511" w14:textId="77777777" w:rsidR="00080008" w:rsidRPr="00E17402" w:rsidRDefault="00080008" w:rsidP="004E43E3">
      <w:pPr>
        <w:rPr>
          <w:rFonts w:ascii="IFAO-Grec Unicode" w:hAnsi="IFAO-Grec Unicode"/>
        </w:rPr>
      </w:pPr>
      <w:r w:rsidRPr="00E17402">
        <w:rPr>
          <w:rFonts w:ascii="IFAO-Grec Unicode" w:hAnsi="IFAO-Grec Unicode"/>
        </w:rPr>
        <w:t>=D&gt;</w:t>
      </w:r>
    </w:p>
    <w:p w14:paraId="7E50BD0C" w14:textId="77777777" w:rsidR="00080008" w:rsidRPr="00E17402" w:rsidRDefault="00080008" w:rsidP="004E43E3">
      <w:pPr>
        <w:rPr>
          <w:rFonts w:ascii="IFAO-Grec Unicode" w:hAnsi="IFAO-Grec Unicode"/>
        </w:rPr>
      </w:pPr>
      <w:r w:rsidRPr="00E17402">
        <w:rPr>
          <w:rFonts w:ascii="IFAO-Grec Unicode" w:hAnsi="IFAO-Grec Unicode"/>
        </w:rPr>
        <w:t xml:space="preserve">&lt;D=.ix </w:t>
      </w:r>
    </w:p>
    <w:p w14:paraId="7A716752"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6B95BFA1" w14:textId="77777777" w:rsidR="00080008" w:rsidRPr="00E17402" w:rsidRDefault="00080008" w:rsidP="004E43E3">
      <w:pPr>
        <w:rPr>
          <w:rFonts w:ascii="IFAO-Grec Unicode" w:hAnsi="IFAO-Grec Unicode"/>
        </w:rPr>
      </w:pPr>
      <w:r w:rsidRPr="00E17402">
        <w:rPr>
          <w:rFonts w:ascii="IFAO-Grec Unicode" w:hAnsi="IFAO-Grec Unicode"/>
        </w:rPr>
        <w:t>((201)) 400 x 1 = 400; 400 x 2 = 800; 400 x 3 = 1,200; 400 x 4 = 1,600; 400 x 5 = 2,000; 400 x 6 = 2,400; 400 x 7 = 2,800; 400 x 8 = 3,200; 400 x 9 = 3,600; 400 x 10 = 4,000; 500 x 1 = 500; 500 x 2 = 1,000; 500 x 3 = 1,500; 500 x 4 = 2,000; 500 x 5 = 2,500; 500 x 6 = 3,000; 500 x 7 = 3,500; 500 x 8 = 4,000; 500 x 9 = 4,500; 500 x 10 = 5,000; 600 x 1 = 600; 600 x 2 = 1,200; 600 x 3 = 1,800; 600 x 4 = 2,400; 600 x 5 = 3,000; 600 x 6 = 3,600; 600 x 7 = 4,200; 600 x 8 = 4,800;</w:t>
      </w:r>
    </w:p>
    <w:p w14:paraId="6AE573A7" w14:textId="77777777" w:rsidR="00080008" w:rsidRPr="00E17402" w:rsidRDefault="00080008" w:rsidP="004E43E3">
      <w:pPr>
        <w:rPr>
          <w:rFonts w:ascii="IFAO-Grec Unicode" w:hAnsi="IFAO-Grec Unicode"/>
        </w:rPr>
      </w:pPr>
      <w:r w:rsidRPr="00E17402">
        <w:rPr>
          <w:rFonts w:ascii="IFAO-Grec Unicode" w:hAnsi="IFAO-Grec Unicode"/>
        </w:rPr>
        <w:t>=&gt;</w:t>
      </w:r>
    </w:p>
    <w:p w14:paraId="7F92CAB8" w14:textId="77777777" w:rsidR="00080008" w:rsidRPr="00E17402" w:rsidRDefault="00080008" w:rsidP="004E43E3">
      <w:pPr>
        <w:rPr>
          <w:rFonts w:ascii="IFAO-Grec Unicode" w:hAnsi="IFAO-Grec Unicode"/>
        </w:rPr>
      </w:pPr>
      <w:r w:rsidRPr="00E17402">
        <w:rPr>
          <w:rFonts w:ascii="IFAO-Grec Unicode" w:hAnsi="IFAO-Grec Unicode"/>
        </w:rPr>
        <w:t>=D&gt;</w:t>
      </w:r>
    </w:p>
    <w:p w14:paraId="3D77FB31" w14:textId="77777777" w:rsidR="00080008" w:rsidRPr="00E17402" w:rsidRDefault="00080008" w:rsidP="004E43E3">
      <w:pPr>
        <w:rPr>
          <w:rFonts w:ascii="IFAO-Grec Unicode" w:hAnsi="IFAO-Grec Unicode"/>
        </w:rPr>
      </w:pPr>
      <w:r w:rsidRPr="00E17402">
        <w:rPr>
          <w:rFonts w:ascii="IFAO-Grec Unicode" w:hAnsi="IFAO-Grec Unicode"/>
        </w:rPr>
        <w:t xml:space="preserve">&lt;D=.x </w:t>
      </w:r>
    </w:p>
    <w:p w14:paraId="3EEC5480"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0B729A34" w14:textId="77777777" w:rsidR="00080008" w:rsidRPr="00E17402" w:rsidRDefault="00080008" w:rsidP="004E43E3">
      <w:pPr>
        <w:rPr>
          <w:rFonts w:ascii="IFAO-Grec Unicode" w:hAnsi="IFAO-Grec Unicode"/>
        </w:rPr>
      </w:pPr>
      <w:r w:rsidRPr="00E17402">
        <w:rPr>
          <w:rFonts w:ascii="IFAO-Grec Unicode" w:hAnsi="IFAO-Grec Unicode"/>
        </w:rPr>
        <w:t>((229)) 600 x 9 = 5,400; 600 x 10 = 6,000; 700 x 1 = 700; 700 x 2 = 1,400; 700 x 3 = 2,100; 700 x 4 = 2,800; 700 x 5 = 3,500; 700 x 6 = 4,200; 700 x 7 = 4,900; 700 x 8 = 5,600; 700 x 9 = 6,300; 700 x 10 = 7,000; 800 x 1 = 800; 800 x 2 = 1,600; 800 x 3 = 2,400; 800 x 4 = 3,200; 800 x 5 = 4,000; 800 x 6 = 4,800; 800 x 7 = 5,600; 800 x 8 = 6,400; 800 x 9 = 7,200; 800 x 10 = 8,000; 900 x 1 = 900; 900 x 2 = 1,800; 900 x 3 = 2,700; 900 x 4 = 3,600;</w:t>
      </w:r>
    </w:p>
    <w:p w14:paraId="46927F5A" w14:textId="77777777" w:rsidR="00080008" w:rsidRPr="00E17402" w:rsidRDefault="00080008" w:rsidP="004E43E3">
      <w:pPr>
        <w:rPr>
          <w:rFonts w:ascii="IFAO-Grec Unicode" w:hAnsi="IFAO-Grec Unicode"/>
        </w:rPr>
      </w:pPr>
      <w:r w:rsidRPr="00E17402">
        <w:rPr>
          <w:rFonts w:ascii="IFAO-Grec Unicode" w:hAnsi="IFAO-Grec Unicode"/>
        </w:rPr>
        <w:t>=&gt;</w:t>
      </w:r>
    </w:p>
    <w:p w14:paraId="7D2C7DF4" w14:textId="77777777" w:rsidR="00080008" w:rsidRPr="00E17402" w:rsidRDefault="00080008" w:rsidP="004E43E3">
      <w:pPr>
        <w:rPr>
          <w:rFonts w:ascii="IFAO-Grec Unicode" w:hAnsi="IFAO-Grec Unicode"/>
        </w:rPr>
      </w:pPr>
      <w:r w:rsidRPr="00E17402">
        <w:rPr>
          <w:rFonts w:ascii="IFAO-Grec Unicode" w:hAnsi="IFAO-Grec Unicode"/>
        </w:rPr>
        <w:t>=D&gt;</w:t>
      </w:r>
    </w:p>
    <w:p w14:paraId="2EE8E6D0" w14:textId="77777777" w:rsidR="00080008" w:rsidRPr="00E17402" w:rsidRDefault="00080008" w:rsidP="004E43E3">
      <w:pPr>
        <w:rPr>
          <w:rFonts w:ascii="IFAO-Grec Unicode" w:hAnsi="IFAO-Grec Unicode"/>
        </w:rPr>
      </w:pPr>
      <w:r w:rsidRPr="00E17402">
        <w:rPr>
          <w:rFonts w:ascii="IFAO-Grec Unicode" w:hAnsi="IFAO-Grec Unicode"/>
        </w:rPr>
        <w:t xml:space="preserve">&lt;D=.xi </w:t>
      </w:r>
    </w:p>
    <w:p w14:paraId="37EB8611"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6182FF1C" w14:textId="77777777" w:rsidR="00080008" w:rsidRPr="00E17402" w:rsidRDefault="00080008" w:rsidP="004E43E3">
      <w:pPr>
        <w:rPr>
          <w:rFonts w:ascii="IFAO-Grec Unicode" w:hAnsi="IFAO-Grec Unicode"/>
        </w:rPr>
      </w:pPr>
      <w:r w:rsidRPr="00E17402">
        <w:rPr>
          <w:rFonts w:ascii="IFAO-Grec Unicode" w:hAnsi="IFAO-Grec Unicode"/>
        </w:rPr>
        <w:t>((255)) 900 x 5 = 4,500; 900 x 6 = 5,400; 900 x 7 = 6,300; 900 x 8 = 7,200; 900 x 9 = 8,100; 900 x 10 = 9,000; 1,000 x 1 = 1,000; 1,000 x 2 = 2,000; 1,000 x 3 = 3,000; 1,000 x 4 = 4,000; 1,000 x 5 = 5,000; 1,000 x 6 = 6,000; 1,000 x 7 = 7,000; 1,000 x 8 = 8,000; 1,000 x 9 = 9,000; 1,000 x 10 = 10,000; 2,000 x 1 = 2,000; 2,000 x 2 = 4,000; 2,000 x 3 = 6,000; 2,000 x 4 = 8,000; 2,000 x 5 = 10,000;</w:t>
      </w:r>
    </w:p>
    <w:p w14:paraId="7981B334" w14:textId="77777777" w:rsidR="00080008" w:rsidRPr="00E17402" w:rsidRDefault="00080008" w:rsidP="004E43E3">
      <w:pPr>
        <w:rPr>
          <w:rFonts w:ascii="IFAO-Grec Unicode" w:hAnsi="IFAO-Grec Unicode"/>
        </w:rPr>
      </w:pPr>
      <w:r w:rsidRPr="00E17402">
        <w:rPr>
          <w:rFonts w:ascii="IFAO-Grec Unicode" w:hAnsi="IFAO-Grec Unicode"/>
        </w:rPr>
        <w:t>=&gt;</w:t>
      </w:r>
    </w:p>
    <w:p w14:paraId="7FC4D084" w14:textId="77777777" w:rsidR="00080008" w:rsidRPr="00E17402" w:rsidRDefault="00080008" w:rsidP="004E43E3">
      <w:pPr>
        <w:rPr>
          <w:rFonts w:ascii="IFAO-Grec Unicode" w:hAnsi="IFAO-Grec Unicode"/>
        </w:rPr>
      </w:pPr>
      <w:r w:rsidRPr="00E17402">
        <w:rPr>
          <w:rFonts w:ascii="IFAO-Grec Unicode" w:hAnsi="IFAO-Grec Unicode"/>
        </w:rPr>
        <w:t>=D&gt;</w:t>
      </w:r>
    </w:p>
    <w:p w14:paraId="3C805742" w14:textId="77777777" w:rsidR="00080008" w:rsidRPr="00E17402" w:rsidRDefault="00080008" w:rsidP="004E43E3">
      <w:pPr>
        <w:rPr>
          <w:rFonts w:ascii="IFAO-Grec Unicode" w:hAnsi="IFAO-Grec Unicode"/>
        </w:rPr>
      </w:pPr>
      <w:r w:rsidRPr="00E17402">
        <w:rPr>
          <w:rFonts w:ascii="IFAO-Grec Unicode" w:hAnsi="IFAO-Grec Unicode"/>
        </w:rPr>
        <w:t xml:space="preserve">&lt;D=.xii </w:t>
      </w:r>
    </w:p>
    <w:p w14:paraId="22A049D5"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7A3D3576" w14:textId="77777777" w:rsidR="00080008" w:rsidRPr="00E17402" w:rsidRDefault="00080008" w:rsidP="004E43E3">
      <w:pPr>
        <w:rPr>
          <w:rFonts w:ascii="IFAO-Grec Unicode" w:hAnsi="IFAO-Grec Unicode"/>
        </w:rPr>
      </w:pPr>
      <w:r w:rsidRPr="00E17402">
        <w:rPr>
          <w:rFonts w:ascii="IFAO-Grec Unicode" w:hAnsi="IFAO-Grec Unicode"/>
        </w:rPr>
        <w:t>((276)) 2,000 x 6 = 12,000; 2,000 x 7 = 14,000; 2,000 x 8 = 16,000; 2,000 x 9 = 18,000; 2,000 x 10 = 20,000; 3,000 x 1 = 3,000; 3,000 x 2 = 6,000; 3,000 x 3 = 9,000; 3,000 x 4 = 12,000; 3,000 x 5 = 15,000; 3,000 x 6 = 18,000; 3,000 x 7 = 21,000; 3,000 x 8 = 24,000; 3,000 x 9 = 27,000; 3,000 x 10 = 30,000; 4,000 x 1 = 4,000; 4,000 x 2 = 8,000; 4,000 x 3 = 12,000; 4,000 x 4 = 16,000; 4,000 x 5 = 20,000;</w:t>
      </w:r>
    </w:p>
    <w:p w14:paraId="1938DBD7" w14:textId="77777777" w:rsidR="00080008" w:rsidRPr="00E17402" w:rsidRDefault="00080008" w:rsidP="004E43E3">
      <w:pPr>
        <w:rPr>
          <w:rFonts w:ascii="IFAO-Grec Unicode" w:hAnsi="IFAO-Grec Unicode"/>
        </w:rPr>
      </w:pPr>
      <w:r w:rsidRPr="00E17402">
        <w:rPr>
          <w:rFonts w:ascii="IFAO-Grec Unicode" w:hAnsi="IFAO-Grec Unicode"/>
        </w:rPr>
        <w:t>=&gt;</w:t>
      </w:r>
    </w:p>
    <w:p w14:paraId="35569734" w14:textId="77777777" w:rsidR="00080008" w:rsidRPr="00E17402" w:rsidRDefault="00080008" w:rsidP="004E43E3">
      <w:pPr>
        <w:rPr>
          <w:rFonts w:ascii="IFAO-Grec Unicode" w:hAnsi="IFAO-Grec Unicode"/>
        </w:rPr>
      </w:pPr>
      <w:r w:rsidRPr="00E17402">
        <w:rPr>
          <w:rFonts w:ascii="IFAO-Grec Unicode" w:hAnsi="IFAO-Grec Unicode"/>
        </w:rPr>
        <w:t>=D&gt;</w:t>
      </w:r>
    </w:p>
    <w:p w14:paraId="55F38666" w14:textId="77777777" w:rsidR="00080008" w:rsidRPr="00E17402" w:rsidRDefault="00080008" w:rsidP="004E43E3">
      <w:pPr>
        <w:rPr>
          <w:rFonts w:ascii="IFAO-Grec Unicode" w:hAnsi="IFAO-Grec Unicode"/>
        </w:rPr>
      </w:pPr>
      <w:r w:rsidRPr="00E17402">
        <w:rPr>
          <w:rFonts w:ascii="IFAO-Grec Unicode" w:hAnsi="IFAO-Grec Unicode"/>
        </w:rPr>
        <w:t xml:space="preserve">&lt;D=.xiii </w:t>
      </w:r>
    </w:p>
    <w:p w14:paraId="7A77CF18"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6150B5F7" w14:textId="77777777" w:rsidR="00080008" w:rsidRPr="00E17402" w:rsidRDefault="00080008" w:rsidP="004E43E3">
      <w:pPr>
        <w:rPr>
          <w:rFonts w:ascii="IFAO-Grec Unicode" w:hAnsi="IFAO-Grec Unicode"/>
        </w:rPr>
      </w:pPr>
      <w:r w:rsidRPr="00E17402">
        <w:rPr>
          <w:rFonts w:ascii="IFAO-Grec Unicode" w:hAnsi="IFAO-Grec Unicode"/>
        </w:rPr>
        <w:t>((296)) 4,000 x 6 = 24,000; 4,000 x 7 = 28,000; 4,000 x 8 = 32,000; 4,000 x 9 = 36,000; 4,000 x 10 = 40,000; 5,000 x 1 = 5,000; 5,000 x 2 = 10,000; 5,000 x 3 = 15,000; 5,000 x 4 = 20,000; 5,000 x 5 = 25,000; 5,000 x 6 = 30,000; 5,000 x 7 = 35,000; 5,000 x 8 = 40,000; 5,000 x 9 = 45,000; 5,000 x 10 = 50,000; 6,000 x 1 = 6,000;</w:t>
      </w:r>
    </w:p>
    <w:p w14:paraId="7061B472" w14:textId="77777777" w:rsidR="00080008" w:rsidRPr="00E17402" w:rsidRDefault="00080008" w:rsidP="004E43E3">
      <w:pPr>
        <w:rPr>
          <w:rFonts w:ascii="IFAO-Grec Unicode" w:hAnsi="IFAO-Grec Unicode"/>
        </w:rPr>
      </w:pPr>
      <w:r w:rsidRPr="00E17402">
        <w:rPr>
          <w:rFonts w:ascii="IFAO-Grec Unicode" w:hAnsi="IFAO-Grec Unicode"/>
        </w:rPr>
        <w:t>=&gt;</w:t>
      </w:r>
    </w:p>
    <w:p w14:paraId="6F5472F2" w14:textId="77777777" w:rsidR="00080008" w:rsidRPr="00E17402" w:rsidRDefault="00080008" w:rsidP="004E43E3">
      <w:pPr>
        <w:rPr>
          <w:rFonts w:ascii="IFAO-Grec Unicode" w:hAnsi="IFAO-Grec Unicode"/>
        </w:rPr>
      </w:pPr>
      <w:r w:rsidRPr="00E17402">
        <w:rPr>
          <w:rFonts w:ascii="IFAO-Grec Unicode" w:hAnsi="IFAO-Grec Unicode"/>
        </w:rPr>
        <w:t>=D&gt;</w:t>
      </w:r>
    </w:p>
    <w:p w14:paraId="15CA9FBC" w14:textId="77777777" w:rsidR="00080008" w:rsidRPr="00E17402" w:rsidRDefault="00080008" w:rsidP="004E43E3">
      <w:pPr>
        <w:rPr>
          <w:rFonts w:ascii="IFAO-Grec Unicode" w:hAnsi="IFAO-Grec Unicode"/>
        </w:rPr>
      </w:pPr>
      <w:r w:rsidRPr="00E17402">
        <w:rPr>
          <w:rFonts w:ascii="IFAO-Grec Unicode" w:hAnsi="IFAO-Grec Unicode"/>
        </w:rPr>
        <w:t xml:space="preserve">&lt;D=.xiv </w:t>
      </w:r>
    </w:p>
    <w:p w14:paraId="195E9F7A"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5E18DD4A" w14:textId="77777777" w:rsidR="00080008" w:rsidRPr="00E17402" w:rsidRDefault="00080008" w:rsidP="004E43E3">
      <w:pPr>
        <w:rPr>
          <w:rFonts w:ascii="IFAO-Grec Unicode" w:hAnsi="IFAO-Grec Unicode"/>
        </w:rPr>
      </w:pPr>
      <w:r w:rsidRPr="00E17402">
        <w:rPr>
          <w:rFonts w:ascii="IFAO-Grec Unicode" w:hAnsi="IFAO-Grec Unicode"/>
        </w:rPr>
        <w:t>((312)) 6,000 x 2 = 12,000; 6,000 x 3 = 18,000; 6,000 x 4 = 24,000; 6,000 x 5 = 30,000; 6,000 x 6 = 36,000; 6,000 x 7 = 42,000; 6,000 x 8 = 48,000; 6,000 x 9 = 54,000; 6,000 x 10 = 60,000; 7,000 x 1 = 7,000; 7,000 x 2 = 14,000; 7,000 x 3 = 21,000; 7,000 x 4 = 28,000; 7,000 x 5 = 35,000; 7,000 x 6 = 42,000; 7,000 x 7 = 49,000; 7,000 x 8 = 56,000;</w:t>
      </w:r>
    </w:p>
    <w:p w14:paraId="7AEE5524" w14:textId="77777777" w:rsidR="00080008" w:rsidRPr="00E17402" w:rsidRDefault="00080008" w:rsidP="004E43E3">
      <w:pPr>
        <w:rPr>
          <w:rFonts w:ascii="IFAO-Grec Unicode" w:hAnsi="IFAO-Grec Unicode"/>
        </w:rPr>
      </w:pPr>
      <w:r w:rsidRPr="00E17402">
        <w:rPr>
          <w:rFonts w:ascii="IFAO-Grec Unicode" w:hAnsi="IFAO-Grec Unicode"/>
        </w:rPr>
        <w:t>=&gt;</w:t>
      </w:r>
    </w:p>
    <w:p w14:paraId="2445508C" w14:textId="77777777" w:rsidR="00080008" w:rsidRPr="00E17402" w:rsidRDefault="00080008" w:rsidP="004E43E3">
      <w:pPr>
        <w:rPr>
          <w:rFonts w:ascii="IFAO-Grec Unicode" w:hAnsi="IFAO-Grec Unicode"/>
        </w:rPr>
      </w:pPr>
      <w:r w:rsidRPr="00E17402">
        <w:rPr>
          <w:rFonts w:ascii="IFAO-Grec Unicode" w:hAnsi="IFAO-Grec Unicode"/>
        </w:rPr>
        <w:t>=D&gt;</w:t>
      </w:r>
    </w:p>
    <w:p w14:paraId="122FD81D" w14:textId="77777777" w:rsidR="00080008" w:rsidRPr="00E17402" w:rsidRDefault="00080008" w:rsidP="004E43E3">
      <w:pPr>
        <w:rPr>
          <w:rFonts w:ascii="IFAO-Grec Unicode" w:hAnsi="IFAO-Grec Unicode"/>
        </w:rPr>
      </w:pPr>
      <w:r w:rsidRPr="00E17402">
        <w:rPr>
          <w:rFonts w:ascii="IFAO-Grec Unicode" w:hAnsi="IFAO-Grec Unicode"/>
        </w:rPr>
        <w:t xml:space="preserve">&lt;D=.xv </w:t>
      </w:r>
    </w:p>
    <w:p w14:paraId="50828E6D"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3B9EC6C9" w14:textId="77777777" w:rsidR="00080008" w:rsidRPr="00E17402" w:rsidRDefault="00080008" w:rsidP="004E43E3">
      <w:pPr>
        <w:rPr>
          <w:rFonts w:ascii="IFAO-Grec Unicode" w:hAnsi="IFAO-Grec Unicode"/>
        </w:rPr>
      </w:pPr>
      <w:r w:rsidRPr="00E17402">
        <w:rPr>
          <w:rFonts w:ascii="IFAO-Grec Unicode" w:hAnsi="IFAO-Grec Unicode"/>
        </w:rPr>
        <w:t>((329)) 7,000 x 9 = 63,000; 7,000 x 10 = 70,000; 8,000 x 1 = 8,000; 8,000 x 2 = 16,000; 8,000 x 3 = 24,000; 8,000 x 4 = 32,000; 8,000 x 5 = 40,000; 8,000 x 6 = 48,000; 8,000 x 7 = 56,000; 8,000 x 8 = 64,000; 8,000 x 9 = 72,000; 8,000 x 10 = 80,000; 9,000 x 1 = 9,000; 9,000 x 2 = 18,000; 9,000 x 3 = 27,000; 9,000 x 4 = 36,000;</w:t>
      </w:r>
    </w:p>
    <w:p w14:paraId="553CE908" w14:textId="77777777" w:rsidR="00080008" w:rsidRPr="00E17402" w:rsidRDefault="00080008" w:rsidP="004E43E3">
      <w:pPr>
        <w:rPr>
          <w:rFonts w:ascii="IFAO-Grec Unicode" w:hAnsi="IFAO-Grec Unicode"/>
        </w:rPr>
      </w:pPr>
      <w:r w:rsidRPr="00E17402">
        <w:rPr>
          <w:rFonts w:ascii="IFAO-Grec Unicode" w:hAnsi="IFAO-Grec Unicode"/>
        </w:rPr>
        <w:t>=&gt;</w:t>
      </w:r>
    </w:p>
    <w:p w14:paraId="1CC4B3D9" w14:textId="77777777" w:rsidR="00080008" w:rsidRPr="00E17402" w:rsidRDefault="00080008" w:rsidP="004E43E3">
      <w:pPr>
        <w:rPr>
          <w:rFonts w:ascii="IFAO-Grec Unicode" w:hAnsi="IFAO-Grec Unicode"/>
        </w:rPr>
      </w:pPr>
      <w:r w:rsidRPr="00E17402">
        <w:rPr>
          <w:rFonts w:ascii="IFAO-Grec Unicode" w:hAnsi="IFAO-Grec Unicode"/>
        </w:rPr>
        <w:t>=D&gt;</w:t>
      </w:r>
    </w:p>
    <w:p w14:paraId="41343A70" w14:textId="77777777" w:rsidR="00080008" w:rsidRPr="00E17402" w:rsidRDefault="00080008" w:rsidP="004E43E3">
      <w:pPr>
        <w:rPr>
          <w:rFonts w:ascii="IFAO-Grec Unicode" w:hAnsi="IFAO-Grec Unicode"/>
        </w:rPr>
      </w:pPr>
      <w:r w:rsidRPr="00E17402">
        <w:rPr>
          <w:rFonts w:ascii="IFAO-Grec Unicode" w:hAnsi="IFAO-Grec Unicode"/>
        </w:rPr>
        <w:t xml:space="preserve">&lt;D=.xvi </w:t>
      </w:r>
    </w:p>
    <w:p w14:paraId="0BB2B3C8"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61A7B202" w14:textId="77777777" w:rsidR="00080008" w:rsidRPr="00E17402" w:rsidRDefault="00080008" w:rsidP="004E43E3">
      <w:pPr>
        <w:rPr>
          <w:rFonts w:ascii="IFAO-Grec Unicode" w:hAnsi="IFAO-Grec Unicode"/>
        </w:rPr>
      </w:pPr>
      <w:r w:rsidRPr="00E17402">
        <w:rPr>
          <w:rFonts w:ascii="IFAO-Grec Unicode" w:hAnsi="IFAO-Grec Unicode"/>
        </w:rPr>
        <w:t>((345)) 9,000 x 5 = 45,000; 9,000 x 6 = 54,000; 9,000 x 7 = 63,000; 9,000 x 8 = 72,000; 9,000 x 9 = 81,000; 9,000 x 10 = 90,000; 10,000 x 1 = 10,000; 10,000 x 2 = 20,000; 10,000 x 3 = 30,000; 10,000 x 4 = 40,000; 10,000 x 5 = 50,000; 10,000 x 6 = 60,000; 10,000 x 7 = 70,000; 10,000 x 8 = 80,000; 10,000 x 9 = 90,000; 10,000 x 10 = 100,000;</w:t>
      </w:r>
    </w:p>
    <w:p w14:paraId="7964D2F6" w14:textId="77777777" w:rsidR="00080008" w:rsidRPr="00E17402" w:rsidRDefault="00080008" w:rsidP="004E43E3">
      <w:pPr>
        <w:rPr>
          <w:rFonts w:ascii="IFAO-Grec Unicode" w:hAnsi="IFAO-Grec Unicode"/>
        </w:rPr>
      </w:pPr>
      <w:r w:rsidRPr="00E17402">
        <w:rPr>
          <w:rFonts w:ascii="IFAO-Grec Unicode" w:hAnsi="IFAO-Grec Unicode"/>
        </w:rPr>
        <w:t>=&gt;</w:t>
      </w:r>
    </w:p>
    <w:p w14:paraId="2BFE1836" w14:textId="77777777" w:rsidR="00080008" w:rsidRPr="00E17402" w:rsidRDefault="00080008" w:rsidP="004E43E3">
      <w:pPr>
        <w:rPr>
          <w:rFonts w:ascii="IFAO-Grec Unicode" w:hAnsi="IFAO-Grec Unicode"/>
        </w:rPr>
      </w:pPr>
      <w:r w:rsidRPr="00E17402">
        <w:rPr>
          <w:rFonts w:ascii="IFAO-Grec Unicode" w:hAnsi="IFAO-Grec Unicode"/>
        </w:rPr>
        <w:t>=D&gt;</w:t>
      </w:r>
    </w:p>
    <w:p w14:paraId="4DF3985F" w14:textId="77777777" w:rsidR="00080008" w:rsidRPr="00E17402" w:rsidRDefault="00080008" w:rsidP="004E43E3">
      <w:pPr>
        <w:rPr>
          <w:rFonts w:ascii="IFAO-Grec Unicode" w:hAnsi="IFAO-Grec Unicode"/>
        </w:rPr>
      </w:pPr>
      <w:r w:rsidRPr="00E17402">
        <w:rPr>
          <w:rFonts w:ascii="IFAO-Grec Unicode" w:hAnsi="IFAO-Grec Unicode"/>
        </w:rPr>
        <w:t xml:space="preserve">&lt;D=.A </w:t>
      </w:r>
    </w:p>
    <w:p w14:paraId="15295CAA"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6ED4ABAA" w14:textId="77777777" w:rsidR="00080008" w:rsidRPr="00E17402" w:rsidRDefault="00080008" w:rsidP="004E43E3">
      <w:pPr>
        <w:rPr>
          <w:rFonts w:ascii="IFAO-Grec Unicode" w:hAnsi="IFAO-Grec Unicode"/>
        </w:rPr>
      </w:pPr>
      <w:r w:rsidRPr="00E17402">
        <w:rPr>
          <w:rFonts w:ascii="IFAO-Grec Unicode" w:hAnsi="IFAO-Grec Unicode"/>
        </w:rPr>
        <w:t xml:space="preserve">((1))the whole of 2 is 2; the </w:t>
      </w:r>
      <w:r>
        <w:rPr>
          <w:rFonts w:ascii="IFAO-Grec Unicode" w:hAnsi="IFAO-Grec Unicode"/>
        </w:rPr>
        <w:t>2′</w:t>
      </w:r>
      <w:r w:rsidRPr="00E17402">
        <w:rPr>
          <w:rFonts w:ascii="IFAO-Grec Unicode" w:hAnsi="IFAO-Grec Unicode"/>
        </w:rPr>
        <w:t xml:space="preserve"> of 3 is 1 plus 2′; the </w:t>
      </w:r>
      <w:r>
        <w:rPr>
          <w:rFonts w:ascii="IFAO-Grec Unicode" w:hAnsi="IFAO-Grec Unicode"/>
        </w:rPr>
        <w:t>3′</w:t>
      </w:r>
      <w:r w:rsidRPr="00E17402">
        <w:rPr>
          <w:rFonts w:ascii="IFAO-Grec Unicode" w:hAnsi="IFAO-Grec Unicode"/>
        </w:rPr>
        <w:t xml:space="preserve"> of 4 is 1 plus 3′; the 4′ of 5 is 1 plus 4′; the 5′ of 6 is 1 plus 5′; the 6′</w:t>
      </w:r>
      <w:r>
        <w:rPr>
          <w:rFonts w:ascii="IFAO-Grec Unicode" w:hAnsi="IFAO-Grec Unicode"/>
        </w:rPr>
        <w:t xml:space="preserve"> </w:t>
      </w:r>
      <w:r w:rsidRPr="00E17402">
        <w:rPr>
          <w:rFonts w:ascii="IFAO-Grec Unicode" w:hAnsi="IFAO-Grec Unicode"/>
        </w:rPr>
        <w:t>of 7 is 1 plus 6′; the 7′</w:t>
      </w:r>
      <w:r>
        <w:rPr>
          <w:rFonts w:ascii="IFAO-Grec Unicode" w:hAnsi="IFAO-Grec Unicode"/>
        </w:rPr>
        <w:t xml:space="preserve"> </w:t>
      </w:r>
      <w:r w:rsidRPr="00E17402">
        <w:rPr>
          <w:rFonts w:ascii="IFAO-Grec Unicode" w:hAnsi="IFAO-Grec Unicode"/>
        </w:rPr>
        <w:t xml:space="preserve">of 8 is 1 plus 7′; the </w:t>
      </w:r>
      <w:r>
        <w:rPr>
          <w:rFonts w:ascii="IFAO-Grec Unicode" w:hAnsi="IFAO-Grec Unicode"/>
        </w:rPr>
        <w:t>8</w:t>
      </w:r>
      <w:r w:rsidRPr="00E17402">
        <w:rPr>
          <w:rFonts w:ascii="IFAO-Grec Unicode" w:hAnsi="IFAO-Grec Unicode"/>
        </w:rPr>
        <w:t>′</w:t>
      </w:r>
      <w:r>
        <w:rPr>
          <w:rFonts w:ascii="IFAO-Grec Unicode" w:hAnsi="IFAO-Grec Unicode"/>
        </w:rPr>
        <w:t xml:space="preserve"> </w:t>
      </w:r>
      <w:r w:rsidRPr="00E17402">
        <w:rPr>
          <w:rFonts w:ascii="IFAO-Grec Unicode" w:hAnsi="IFAO-Grec Unicode"/>
        </w:rPr>
        <w:t xml:space="preserve">of 9 is 1 plus 8′; the </w:t>
      </w:r>
      <w:r>
        <w:rPr>
          <w:rFonts w:ascii="IFAO-Grec Unicode" w:hAnsi="IFAO-Grec Unicode"/>
        </w:rPr>
        <w:t>9</w:t>
      </w:r>
      <w:r w:rsidRPr="00E17402">
        <w:rPr>
          <w:rFonts w:ascii="IFAO-Grec Unicode" w:hAnsi="IFAO-Grec Unicode"/>
        </w:rPr>
        <w:t>′</w:t>
      </w:r>
      <w:r>
        <w:rPr>
          <w:rFonts w:ascii="IFAO-Grec Unicode" w:hAnsi="IFAO-Grec Unicode"/>
        </w:rPr>
        <w:t xml:space="preserve"> </w:t>
      </w:r>
      <w:r w:rsidRPr="00E17402">
        <w:rPr>
          <w:rFonts w:ascii="IFAO-Grec Unicode" w:hAnsi="IFAO-Grec Unicode"/>
        </w:rPr>
        <w:t xml:space="preserve">of 10 is 1 plus 9′; the </w:t>
      </w:r>
      <w:r>
        <w:rPr>
          <w:rFonts w:ascii="IFAO-Grec Unicode" w:hAnsi="IFAO-Grec Unicode"/>
        </w:rPr>
        <w:t>9</w:t>
      </w:r>
      <w:r w:rsidRPr="00E17402">
        <w:rPr>
          <w:rFonts w:ascii="IFAO-Grec Unicode" w:hAnsi="IFAO-Grec Unicode"/>
        </w:rPr>
        <w:t xml:space="preserve">′… (?); the (?); the </w:t>
      </w:r>
      <w:r>
        <w:rPr>
          <w:rFonts w:ascii="IFAO-Grec Unicode" w:hAnsi="IFAO-Grec Unicode"/>
        </w:rPr>
        <w:t>900</w:t>
      </w:r>
      <w:r w:rsidRPr="00E17402">
        <w:rPr>
          <w:rFonts w:ascii="IFAO-Grec Unicode" w:hAnsi="IFAO-Grec Unicode"/>
        </w:rPr>
        <w:t xml:space="preserve">′…; the </w:t>
      </w:r>
      <w:r>
        <w:rPr>
          <w:rFonts w:ascii="IFAO-Grec Unicode" w:hAnsi="IFAO-Grec Unicode"/>
        </w:rPr>
        <w:t>800</w:t>
      </w:r>
      <w:r w:rsidRPr="00E17402">
        <w:rPr>
          <w:rFonts w:ascii="IFAO-Grec Unicode" w:hAnsi="IFAO-Grec Unicode"/>
        </w:rPr>
        <w:t xml:space="preserve">′…; the </w:t>
      </w:r>
      <w:r>
        <w:rPr>
          <w:rFonts w:ascii="IFAO-Grec Unicode" w:hAnsi="IFAO-Grec Unicode"/>
        </w:rPr>
        <w:t>700</w:t>
      </w:r>
      <w:r w:rsidRPr="00E17402">
        <w:rPr>
          <w:rFonts w:ascii="IFAO-Grec Unicode" w:hAnsi="IFAO-Grec Unicode"/>
        </w:rPr>
        <w:t>′…; (?)</w:t>
      </w:r>
    </w:p>
    <w:p w14:paraId="6FCA84A7" w14:textId="77777777" w:rsidR="00080008" w:rsidRPr="00E17402" w:rsidRDefault="00080008" w:rsidP="004E43E3">
      <w:pPr>
        <w:rPr>
          <w:rFonts w:ascii="IFAO-Grec Unicode" w:hAnsi="IFAO-Grec Unicode"/>
        </w:rPr>
      </w:pPr>
      <w:r w:rsidRPr="00E17402">
        <w:rPr>
          <w:rFonts w:ascii="IFAO-Grec Unicode" w:hAnsi="IFAO-Grec Unicode"/>
        </w:rPr>
        <w:t>=&gt;</w:t>
      </w:r>
    </w:p>
    <w:p w14:paraId="474FEA16" w14:textId="77777777" w:rsidR="00080008" w:rsidRPr="00E17402" w:rsidRDefault="00080008" w:rsidP="004E43E3">
      <w:pPr>
        <w:rPr>
          <w:rFonts w:ascii="IFAO-Grec Unicode" w:hAnsi="IFAO-Grec Unicode"/>
        </w:rPr>
      </w:pPr>
      <w:r w:rsidRPr="00E17402">
        <w:rPr>
          <w:rFonts w:ascii="IFAO-Grec Unicode" w:hAnsi="IFAO-Grec Unicode"/>
        </w:rPr>
        <w:t>=D&gt;</w:t>
      </w:r>
    </w:p>
    <w:p w14:paraId="5FD42BBA" w14:textId="77777777" w:rsidR="00080008" w:rsidRPr="00E17402" w:rsidRDefault="00080008" w:rsidP="004E43E3">
      <w:pPr>
        <w:rPr>
          <w:rFonts w:ascii="IFAO-Grec Unicode" w:hAnsi="IFAO-Grec Unicode"/>
        </w:rPr>
      </w:pPr>
      <w:r w:rsidRPr="00E17402">
        <w:rPr>
          <w:rFonts w:ascii="IFAO-Grec Unicode" w:hAnsi="IFAO-Grec Unicode"/>
        </w:rPr>
        <w:t xml:space="preserve">&lt;D=.Bi </w:t>
      </w:r>
    </w:p>
    <w:p w14:paraId="699E6153"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7C08966C" w14:textId="77777777" w:rsidR="00080008" w:rsidRPr="00E17402" w:rsidRDefault="00080008" w:rsidP="004E43E3">
      <w:pPr>
        <w:rPr>
          <w:rFonts w:ascii="IFAO-Grec Unicode" w:hAnsi="IFAO-Grec Unicode"/>
        </w:rPr>
      </w:pPr>
      <w:r w:rsidRPr="00E17402">
        <w:rPr>
          <w:rFonts w:ascii="IFAO-Grec Unicode" w:hAnsi="IFAO-Grec Unicode"/>
        </w:rPr>
        <w:t xml:space="preserve">((1)) the </w:t>
      </w:r>
      <w:r>
        <w:rPr>
          <w:rFonts w:ascii="IFAO-Grec Unicode" w:hAnsi="IFAO-Grec Unicode"/>
        </w:rPr>
        <w:t>40</w:t>
      </w:r>
      <w:r w:rsidRPr="00E17402">
        <w:rPr>
          <w:rFonts w:ascii="IFAO-Grec Unicode" w:hAnsi="IFAO-Grec Unicode"/>
        </w:rPr>
        <w:t>′</w:t>
      </w:r>
      <w:r>
        <w:rPr>
          <w:rFonts w:ascii="IFAO-Grec Unicode" w:hAnsi="IFAO-Grec Unicode"/>
        </w:rPr>
        <w:t xml:space="preserve"> </w:t>
      </w:r>
      <w:r w:rsidRPr="00E17402">
        <w:rPr>
          <w:rFonts w:ascii="IFAO-Grec Unicode" w:hAnsi="IFAO-Grec Unicode"/>
        </w:rPr>
        <w:t xml:space="preserve">of 50 is 1 plus 4′; the </w:t>
      </w:r>
      <w:r>
        <w:rPr>
          <w:rFonts w:ascii="IFAO-Grec Unicode" w:hAnsi="IFAO-Grec Unicode"/>
        </w:rPr>
        <w:t>50</w:t>
      </w:r>
      <w:r w:rsidRPr="00E17402">
        <w:rPr>
          <w:rFonts w:ascii="IFAO-Grec Unicode" w:hAnsi="IFAO-Grec Unicode"/>
        </w:rPr>
        <w:t xml:space="preserve">′ of 60 is 1 plus 5′; the </w:t>
      </w:r>
      <w:r>
        <w:rPr>
          <w:rFonts w:ascii="IFAO-Grec Unicode" w:hAnsi="IFAO-Grec Unicode"/>
        </w:rPr>
        <w:t>60</w:t>
      </w:r>
      <w:r w:rsidRPr="00E17402">
        <w:rPr>
          <w:rFonts w:ascii="IFAO-Grec Unicode" w:hAnsi="IFAO-Grec Unicode"/>
        </w:rPr>
        <w:t>′</w:t>
      </w:r>
      <w:r>
        <w:rPr>
          <w:rFonts w:ascii="IFAO-Grec Unicode" w:hAnsi="IFAO-Grec Unicode"/>
        </w:rPr>
        <w:t xml:space="preserve"> </w:t>
      </w:r>
      <w:r w:rsidRPr="00E17402">
        <w:rPr>
          <w:rFonts w:ascii="IFAO-Grec Unicode" w:hAnsi="IFAO-Grec Unicode"/>
        </w:rPr>
        <w:t>of 70 is 1 plus 6′; the 7</w:t>
      </w:r>
      <w:r>
        <w:rPr>
          <w:rFonts w:ascii="IFAO-Grec Unicode" w:hAnsi="IFAO-Grec Unicode"/>
        </w:rPr>
        <w:t>0</w:t>
      </w:r>
      <w:r w:rsidRPr="00E17402">
        <w:rPr>
          <w:rFonts w:ascii="IFAO-Grec Unicode" w:hAnsi="IFAO-Grec Unicode"/>
        </w:rPr>
        <w:t>′</w:t>
      </w:r>
      <w:r>
        <w:rPr>
          <w:rFonts w:ascii="IFAO-Grec Unicode" w:hAnsi="IFAO-Grec Unicode"/>
        </w:rPr>
        <w:t xml:space="preserve"> </w:t>
      </w:r>
      <w:r w:rsidRPr="00E17402">
        <w:rPr>
          <w:rFonts w:ascii="IFAO-Grec Unicode" w:hAnsi="IFAO-Grec Unicode"/>
        </w:rPr>
        <w:t xml:space="preserve">of 80 is 1 plus 7′; the </w:t>
      </w:r>
      <w:r>
        <w:rPr>
          <w:rFonts w:ascii="IFAO-Grec Unicode" w:hAnsi="IFAO-Grec Unicode"/>
        </w:rPr>
        <w:t>80</w:t>
      </w:r>
      <w:r w:rsidRPr="00E17402">
        <w:rPr>
          <w:rFonts w:ascii="IFAO-Grec Unicode" w:hAnsi="IFAO-Grec Unicode"/>
        </w:rPr>
        <w:t>′</w:t>
      </w:r>
      <w:r>
        <w:rPr>
          <w:rFonts w:ascii="IFAO-Grec Unicode" w:hAnsi="IFAO-Grec Unicode"/>
        </w:rPr>
        <w:t xml:space="preserve"> </w:t>
      </w:r>
      <w:r w:rsidRPr="00E17402">
        <w:rPr>
          <w:rFonts w:ascii="IFAO-Grec Unicode" w:hAnsi="IFAO-Grec Unicode"/>
        </w:rPr>
        <w:t xml:space="preserve">of 90 is 1 plus 8′; the </w:t>
      </w:r>
      <w:r>
        <w:rPr>
          <w:rFonts w:ascii="IFAO-Grec Unicode" w:hAnsi="IFAO-Grec Unicode"/>
        </w:rPr>
        <w:t>90</w:t>
      </w:r>
      <w:r w:rsidRPr="00E17402">
        <w:rPr>
          <w:rFonts w:ascii="IFAO-Grec Unicode" w:hAnsi="IFAO-Grec Unicode"/>
        </w:rPr>
        <w:t>′</w:t>
      </w:r>
      <w:r>
        <w:rPr>
          <w:rFonts w:ascii="IFAO-Grec Unicode" w:hAnsi="IFAO-Grec Unicode"/>
        </w:rPr>
        <w:t xml:space="preserve"> </w:t>
      </w:r>
      <w:r w:rsidRPr="00E17402">
        <w:rPr>
          <w:rFonts w:ascii="IFAO-Grec Unicode" w:hAnsi="IFAO-Grec Unicode"/>
        </w:rPr>
        <w:t xml:space="preserve">of 100 is 1 plus 9′; the </w:t>
      </w:r>
      <w:r>
        <w:rPr>
          <w:rFonts w:ascii="IFAO-Grec Unicode" w:hAnsi="IFAO-Grec Unicode"/>
        </w:rPr>
        <w:t>100</w:t>
      </w:r>
      <w:r w:rsidRPr="00E17402">
        <w:rPr>
          <w:rFonts w:ascii="IFAO-Grec Unicode" w:hAnsi="IFAO-Grec Unicode"/>
        </w:rPr>
        <w:t>′</w:t>
      </w:r>
      <w:r>
        <w:rPr>
          <w:rFonts w:ascii="IFAO-Grec Unicode" w:hAnsi="IFAO-Grec Unicode"/>
        </w:rPr>
        <w:t xml:space="preserve"> </w:t>
      </w:r>
      <w:r w:rsidRPr="00E17402">
        <w:rPr>
          <w:rFonts w:ascii="IFAO-Grec Unicode" w:hAnsi="IFAO-Grec Unicode"/>
        </w:rPr>
        <w:t>of (?) is 1 plus (?);</w:t>
      </w:r>
    </w:p>
    <w:p w14:paraId="707FB54D" w14:textId="77777777" w:rsidR="00080008" w:rsidRPr="00E17402" w:rsidRDefault="00080008" w:rsidP="004E43E3">
      <w:pPr>
        <w:rPr>
          <w:rFonts w:ascii="IFAO-Grec Unicode" w:hAnsi="IFAO-Grec Unicode"/>
        </w:rPr>
      </w:pPr>
      <w:r w:rsidRPr="00E17402">
        <w:rPr>
          <w:rFonts w:ascii="IFAO-Grec Unicode" w:hAnsi="IFAO-Grec Unicode"/>
        </w:rPr>
        <w:t>=&gt;</w:t>
      </w:r>
    </w:p>
    <w:p w14:paraId="6E5B45C7" w14:textId="77777777" w:rsidR="00080008" w:rsidRPr="00E17402" w:rsidRDefault="00080008" w:rsidP="004E43E3">
      <w:pPr>
        <w:rPr>
          <w:rFonts w:ascii="IFAO-Grec Unicode" w:hAnsi="IFAO-Grec Unicode"/>
        </w:rPr>
      </w:pPr>
      <w:r w:rsidRPr="00E17402">
        <w:rPr>
          <w:rFonts w:ascii="IFAO-Grec Unicode" w:hAnsi="IFAO-Grec Unicode"/>
        </w:rPr>
        <w:t>=D&gt;</w:t>
      </w:r>
    </w:p>
    <w:p w14:paraId="3E90D868" w14:textId="77777777" w:rsidR="00080008" w:rsidRPr="00E17402" w:rsidRDefault="00080008" w:rsidP="004E43E3">
      <w:pPr>
        <w:rPr>
          <w:rFonts w:ascii="IFAO-Grec Unicode" w:hAnsi="IFAO-Grec Unicode"/>
        </w:rPr>
      </w:pPr>
      <w:r w:rsidRPr="00E17402">
        <w:rPr>
          <w:rFonts w:ascii="IFAO-Grec Unicode" w:hAnsi="IFAO-Grec Unicode"/>
        </w:rPr>
        <w:t xml:space="preserve">&lt;D=.Bii </w:t>
      </w:r>
    </w:p>
    <w:p w14:paraId="55CAE406"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639A96A4" w14:textId="77777777" w:rsidR="00080008" w:rsidRPr="00E17402" w:rsidRDefault="00080008" w:rsidP="004E43E3">
      <w:pPr>
        <w:rPr>
          <w:rFonts w:ascii="IFAO-Grec Unicode" w:hAnsi="IFAO-Grec Unicode"/>
        </w:rPr>
      </w:pPr>
      <w:r w:rsidRPr="00E17402">
        <w:rPr>
          <w:rFonts w:ascii="IFAO-Grec Unicode" w:hAnsi="IFAO-Grec Unicode"/>
        </w:rPr>
        <w:t xml:space="preserve">((1)) ...2′ 3′ 20′...; ...2′ 3′ 20′...; ...2′ 3′ 10′... </w:t>
      </w:r>
    </w:p>
    <w:p w14:paraId="3C91F0F6" w14:textId="77777777" w:rsidR="00080008" w:rsidRPr="00E17402" w:rsidRDefault="00080008" w:rsidP="004E43E3">
      <w:pPr>
        <w:rPr>
          <w:rFonts w:ascii="IFAO-Grec Unicode" w:hAnsi="IFAO-Grec Unicode"/>
        </w:rPr>
      </w:pPr>
      <w:r w:rsidRPr="00E17402">
        <w:rPr>
          <w:rFonts w:ascii="IFAO-Grec Unicode" w:hAnsi="IFAO-Grec Unicode"/>
        </w:rPr>
        <w:t>=&gt;</w:t>
      </w:r>
    </w:p>
    <w:p w14:paraId="45D5EFF9" w14:textId="77777777" w:rsidR="00080008" w:rsidRPr="00E17402" w:rsidRDefault="00080008" w:rsidP="004E43E3">
      <w:pPr>
        <w:rPr>
          <w:rFonts w:ascii="IFAO-Grec Unicode" w:hAnsi="IFAO-Grec Unicode"/>
        </w:rPr>
      </w:pPr>
      <w:r w:rsidRPr="00E17402">
        <w:rPr>
          <w:rFonts w:ascii="IFAO-Grec Unicode" w:hAnsi="IFAO-Grec Unicode"/>
        </w:rPr>
        <w:t>=D&gt;</w:t>
      </w:r>
    </w:p>
    <w:p w14:paraId="3B63FECC" w14:textId="77777777" w:rsidR="00080008" w:rsidRPr="00E17402" w:rsidRDefault="00080008" w:rsidP="004E43E3">
      <w:pPr>
        <w:rPr>
          <w:rFonts w:ascii="IFAO-Grec Unicode" w:hAnsi="IFAO-Grec Unicode"/>
        </w:rPr>
      </w:pPr>
      <w:r w:rsidRPr="00E17402">
        <w:rPr>
          <w:rFonts w:ascii="IFAO-Grec Unicode" w:hAnsi="IFAO-Grec Unicode"/>
        </w:rPr>
        <w:t xml:space="preserve">&lt;D=.C </w:t>
      </w:r>
    </w:p>
    <w:p w14:paraId="06329BB3"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5E8BCF5C" w14:textId="77777777" w:rsidR="00080008" w:rsidRPr="00E17402" w:rsidRDefault="00080008" w:rsidP="004E43E3">
      <w:pPr>
        <w:rPr>
          <w:rFonts w:ascii="IFAO-Grec Unicode" w:hAnsi="IFAO-Grec Unicode"/>
        </w:rPr>
      </w:pPr>
      <w:r w:rsidRPr="00E17402">
        <w:rPr>
          <w:rFonts w:ascii="IFAO-Grec Unicode" w:hAnsi="IFAO-Grec Unicode"/>
        </w:rPr>
        <w:t>((1))1 = 30′; 1  1/2 = 20′; 2 = 15′; 2  1/2 = 15′ plus 60′; 3 = 10′; 3  1/2 = 10′ plus 60′; 4 = 10′ plus 30′; 4  1/2 = 10′ plus 20′; 5 = 6′; 5  1/2 = 6′ plus 60′; 6 = 5′; 6  1/2 = 5′ plus 60′; 7 = 5′ plus 30′; 7  1/2 = 4′; 8 = 4′ plus 60′; 8  1/2 = 4′ plus 30′; 9 = 4′ plus 20′; 9  1/2 = 4′ plus 15′; 10 = 3′; 10  1/2 = 3′ plus 60′; 11 = 3′ plus 30′; 11  1/2 = 3′ plus 20′; 12 = 3′ plus 15′; 12 1/2 = 3′ plus 12′</w:t>
      </w:r>
    </w:p>
    <w:p w14:paraId="349ED224" w14:textId="77777777" w:rsidR="00080008" w:rsidRPr="00E17402" w:rsidRDefault="00080008" w:rsidP="004E43E3">
      <w:pPr>
        <w:rPr>
          <w:rFonts w:ascii="IFAO-Grec Unicode" w:hAnsi="IFAO-Grec Unicode"/>
        </w:rPr>
      </w:pPr>
      <w:r w:rsidRPr="00E17402">
        <w:rPr>
          <w:rFonts w:ascii="IFAO-Grec Unicode" w:hAnsi="IFAO-Grec Unicode"/>
        </w:rPr>
        <w:t>=&gt;</w:t>
      </w:r>
    </w:p>
    <w:p w14:paraId="4BF08120" w14:textId="77777777" w:rsidR="00080008" w:rsidRPr="00E17402" w:rsidRDefault="00080008" w:rsidP="004E43E3">
      <w:pPr>
        <w:rPr>
          <w:rFonts w:ascii="IFAO-Grec Unicode" w:hAnsi="IFAO-Grec Unicode"/>
        </w:rPr>
      </w:pPr>
      <w:r w:rsidRPr="00E17402">
        <w:rPr>
          <w:rFonts w:ascii="IFAO-Grec Unicode" w:hAnsi="IFAO-Grec Unicode"/>
        </w:rPr>
        <w:t>=D&gt;</w:t>
      </w:r>
    </w:p>
    <w:p w14:paraId="64967E7E" w14:textId="77777777" w:rsidR="00080008" w:rsidRPr="00E17402" w:rsidRDefault="00080008" w:rsidP="004E43E3">
      <w:pPr>
        <w:rPr>
          <w:rFonts w:ascii="IFAO-Grec Unicode" w:hAnsi="IFAO-Grec Unicode"/>
        </w:rPr>
      </w:pPr>
      <w:r w:rsidRPr="00E17402">
        <w:rPr>
          <w:rFonts w:ascii="IFAO-Grec Unicode" w:hAnsi="IFAO-Grec Unicode"/>
        </w:rPr>
        <w:t xml:space="preserve">&lt;D=.D </w:t>
      </w:r>
    </w:p>
    <w:p w14:paraId="7C7F87C1"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4387EB1A" w14:textId="77777777" w:rsidR="00080008" w:rsidRPr="00E17402" w:rsidRDefault="00080008" w:rsidP="004E43E3">
      <w:pPr>
        <w:rPr>
          <w:rFonts w:ascii="IFAO-Grec Unicode" w:hAnsi="IFAO-Grec Unicode"/>
        </w:rPr>
      </w:pPr>
      <w:r w:rsidRPr="00E17402">
        <w:rPr>
          <w:rFonts w:ascii="IFAO-Grec Unicode" w:hAnsi="IFAO-Grec Unicode"/>
        </w:rPr>
        <w:t>((1))13 = 3′ plus 10′; 13  1/2 = 3′ plus 10′ plus 60′; 14 = 3′ plus 10′ plus 30′; 14  1/2 = 3′ plus 10′ plus 20′; 15 = 2′; 15  1/2 = 2′ plus 60′; 16 = 2′ plus 30′; 16  1/2 = 2′ plus 20′; 17 = 2′ plus 15′; 17  1/2 = 2′ plus 15′ plus 60′; 18 = 2′ plus 15′ plus 30′; 18  1/2 = 2′ plus 10′ plus 60′; 19 = 2′ plus 10′ plus 30′; 19  1/2 = 2′ plus 10′ plus 20′; 20 = 3′′; 20  1/2 = 3′′ plus 60′; 21 = 3′′ plus 30′; 21 1/2 = 3′′ plus 20′; 22 = 3′′ plus 15′; 22  1/2 = 2′ plus 4′; 23 = 3′′ plus 10′; 23  1/2 = 3′′ plus 10′ plus 60′; 24 = 3′′ plus 10′ plus 30′; 24  1/2 = 3′′ plus 10′ plus 20′; 25 = 3′′ plus 6′; 25  1/2 = 3′′ plus 6′ plus 60′; 26 = 2′ plus 3′ plus 30′; 26  1/2 = 2′ plus 3′ plus 20′</w:t>
      </w:r>
    </w:p>
    <w:p w14:paraId="5053252D" w14:textId="77777777" w:rsidR="00080008" w:rsidRPr="00E17402" w:rsidRDefault="00080008" w:rsidP="004E43E3">
      <w:pPr>
        <w:rPr>
          <w:rFonts w:ascii="IFAO-Grec Unicode" w:hAnsi="IFAO-Grec Unicode"/>
        </w:rPr>
      </w:pPr>
      <w:r w:rsidRPr="00E17402">
        <w:rPr>
          <w:rFonts w:ascii="IFAO-Grec Unicode" w:hAnsi="IFAO-Grec Unicode"/>
        </w:rPr>
        <w:t>=&gt;</w:t>
      </w:r>
    </w:p>
    <w:p w14:paraId="20C61C4C" w14:textId="77777777" w:rsidR="00080008" w:rsidRPr="00E17402" w:rsidRDefault="00080008" w:rsidP="004E43E3">
      <w:pPr>
        <w:rPr>
          <w:rFonts w:ascii="IFAO-Grec Unicode" w:hAnsi="IFAO-Grec Unicode"/>
        </w:rPr>
      </w:pPr>
      <w:r w:rsidRPr="00E17402">
        <w:rPr>
          <w:rFonts w:ascii="IFAO-Grec Unicode" w:hAnsi="IFAO-Grec Unicode"/>
        </w:rPr>
        <w:t>=D&gt;</w:t>
      </w:r>
    </w:p>
    <w:p w14:paraId="690DADAE" w14:textId="4F99EC82" w:rsidR="00080008" w:rsidRPr="00431B62" w:rsidRDefault="00080008" w:rsidP="004E43E3">
      <w:pPr>
        <w:rPr>
          <w:rFonts w:ascii="IFAO-Grec Unicode" w:hAnsi="IFAO-Grec Unicode"/>
        </w:rPr>
      </w:pPr>
      <w:r w:rsidRPr="00E17402">
        <w:rPr>
          <w:rFonts w:ascii="IFAO-Grec Unicode" w:hAnsi="IFAO-Grec Unicode"/>
        </w:rPr>
        <w:t>=T&gt;</w:t>
      </w:r>
      <w:r w:rsidRPr="002703F4">
        <w:rPr>
          <w:rFonts w:ascii="IFAO-Grec Unicode" w:hAnsi="IFAO-Grec Unicode"/>
        </w:rPr>
        <w:t xml:space="preserve">      </w:t>
      </w:r>
    </w:p>
    <w:p w14:paraId="2BED8ADC" w14:textId="1C66BBBF" w:rsidR="001C62DB" w:rsidRPr="00DF0BA0" w:rsidRDefault="001C62DB" w:rsidP="004E43E3">
      <w:pPr>
        <w:rPr>
          <w:rFonts w:ascii="IFAO-Grec Unicode" w:hAnsi="IFAO-Grec Unicode"/>
          <w:color w:val="D9D9D9" w:themeColor="background1" w:themeShade="D9"/>
        </w:rPr>
      </w:pPr>
      <w:r w:rsidRPr="00DF0BA0">
        <w:rPr>
          <w:rFonts w:ascii="IFAO-Grec Unicode" w:hAnsi="IFAO-Grec Unicode"/>
          <w:color w:val="D9D9D9" w:themeColor="background1" w:themeShade="D9"/>
        </w:rPr>
        <w:t>#commentary</w:t>
      </w:r>
    </w:p>
    <w:p w14:paraId="64C6BD7B" w14:textId="68FCE153" w:rsidR="001C62DB" w:rsidRPr="00DF0BA0" w:rsidRDefault="001C62DB" w:rsidP="001C62DB">
      <w:pPr>
        <w:pStyle w:val="NoSpacing"/>
        <w:spacing w:line="480" w:lineRule="auto"/>
        <w:ind w:left="720" w:hanging="720"/>
        <w:rPr>
          <w:rFonts w:ascii="IFAO-Grec Unicode" w:eastAsia="KadmosU" w:hAnsi="IFAO-Grec Unicode" w:cs="KadmosU"/>
          <w:sz w:val="24"/>
          <w:szCs w:val="24"/>
        </w:rPr>
      </w:pPr>
      <w:r w:rsidRPr="00DF0BA0">
        <w:rPr>
          <w:rFonts w:ascii="IFAO-Grec Unicode" w:eastAsia="KadmosU" w:hAnsi="IFAO-Grec Unicode" w:cs="KadmosU"/>
          <w:sz w:val="24"/>
          <w:szCs w:val="24"/>
        </w:rPr>
        <w:t>ii.23 I discern a triangular delta underneath beta; the scribe evidently corrected the mistake by overwriting it.</w:t>
      </w:r>
    </w:p>
    <w:p w14:paraId="33C2BCD2" w14:textId="3024C65C" w:rsidR="001C62DB" w:rsidRPr="00DF0BA0" w:rsidRDefault="001C62DB" w:rsidP="001C62DB">
      <w:pPr>
        <w:pStyle w:val="NoSpacing"/>
        <w:spacing w:line="480" w:lineRule="auto"/>
        <w:ind w:left="720" w:hanging="720"/>
        <w:rPr>
          <w:rFonts w:ascii="IFAO-Grec Unicode" w:eastAsia="KadmosU" w:hAnsi="IFAO-Grec Unicode" w:cs="KadmosU"/>
          <w:sz w:val="24"/>
          <w:szCs w:val="24"/>
        </w:rPr>
      </w:pPr>
      <w:r w:rsidRPr="00DF0BA0">
        <w:rPr>
          <w:rFonts w:ascii="IFAO-Grec Unicode" w:eastAsia="KadmosU" w:hAnsi="IFAO-Grec Unicode" w:cs="KadmosU"/>
          <w:sz w:val="24"/>
          <w:szCs w:val="24"/>
        </w:rPr>
        <w:t>iii.49 The fibers are almost entirely lost between the traces of theta and the delta written at right. Although this line’s product is only lacking a nu</w:t>
      </w:r>
      <w:r w:rsidR="00BB6FE4" w:rsidRPr="00DF0BA0">
        <w:rPr>
          <w:rFonts w:ascii="IFAO-Grec Unicode" w:eastAsia="KadmosU" w:hAnsi="IFAO-Grec Unicode" w:cs="KadmosU"/>
          <w:sz w:val="24"/>
          <w:szCs w:val="24"/>
        </w:rPr>
        <w:t xml:space="preserve"> (which I have restored in the edition)</w:t>
      </w:r>
      <w:r w:rsidRPr="00DF0BA0">
        <w:rPr>
          <w:rFonts w:ascii="IFAO-Grec Unicode" w:eastAsia="KadmosU" w:hAnsi="IFAO-Grec Unicode" w:cs="KadmosU"/>
          <w:sz w:val="24"/>
          <w:szCs w:val="24"/>
        </w:rPr>
        <w:t xml:space="preserve">, the lacuna is </w:t>
      </w:r>
      <w:r w:rsidR="002230A4" w:rsidRPr="00DF0BA0">
        <w:rPr>
          <w:rFonts w:ascii="IFAO-Grec Unicode" w:eastAsia="KadmosU" w:hAnsi="IFAO-Grec Unicode" w:cs="KadmosU"/>
          <w:sz w:val="24"/>
          <w:szCs w:val="24"/>
        </w:rPr>
        <w:t xml:space="preserve">large enough </w:t>
      </w:r>
      <w:r w:rsidRPr="00DF0BA0">
        <w:rPr>
          <w:rFonts w:ascii="IFAO-Grec Unicode" w:eastAsia="KadmosU" w:hAnsi="IFAO-Grec Unicode" w:cs="KadmosU"/>
          <w:sz w:val="24"/>
          <w:szCs w:val="24"/>
        </w:rPr>
        <w:t>for two letters. I can only speculate as to the lacuna’s contents; the scribe may have made a copying error requiring deletion of a letter, written an unusually large nu, or avoided writing on an area of weak fibers.</w:t>
      </w:r>
    </w:p>
    <w:p w14:paraId="50D2A373" w14:textId="77777777" w:rsidR="001C62DB" w:rsidRPr="00DF0BA0" w:rsidRDefault="001C62DB" w:rsidP="001C62DB">
      <w:pPr>
        <w:pStyle w:val="NoSpacing"/>
        <w:spacing w:line="480" w:lineRule="auto"/>
        <w:ind w:left="720" w:hanging="720"/>
        <w:rPr>
          <w:rFonts w:ascii="IFAO-Grec Unicode" w:eastAsia="KadmosU" w:hAnsi="IFAO-Grec Unicode" w:cs="KadmosU"/>
          <w:sz w:val="24"/>
          <w:szCs w:val="24"/>
        </w:rPr>
      </w:pPr>
      <w:r w:rsidRPr="00DF0BA0">
        <w:rPr>
          <w:rFonts w:ascii="IFAO-Grec Unicode" w:eastAsia="KadmosU" w:hAnsi="IFAO-Grec Unicode" w:cs="KadmosU"/>
          <w:sz w:val="24"/>
          <w:szCs w:val="24"/>
        </w:rPr>
        <w:t>iv.76 Nu and delta are written in combination: the right hasta of the former is also the left diagonal of the latter.</w:t>
      </w:r>
    </w:p>
    <w:p w14:paraId="3BD5407B" w14:textId="77777777" w:rsidR="001C62DB" w:rsidRPr="00DF0BA0" w:rsidRDefault="001C62DB" w:rsidP="001C62DB">
      <w:pPr>
        <w:pStyle w:val="NoSpacing"/>
        <w:spacing w:line="480" w:lineRule="auto"/>
        <w:ind w:left="720" w:hanging="720"/>
        <w:rPr>
          <w:rFonts w:ascii="IFAO-Grec Unicode" w:eastAsia="KadmosU" w:hAnsi="IFAO-Grec Unicode" w:cs="KadmosU"/>
          <w:sz w:val="24"/>
          <w:szCs w:val="24"/>
        </w:rPr>
      </w:pPr>
      <w:r w:rsidRPr="00DF0BA0">
        <w:rPr>
          <w:rFonts w:ascii="IFAO-Grec Unicode" w:eastAsia="KadmosU" w:hAnsi="IFAO-Grec Unicode" w:cs="KadmosU"/>
          <w:sz w:val="24"/>
          <w:szCs w:val="24"/>
        </w:rPr>
        <w:t>iv.88 At its base, the left hasta of pi curls backward and up, nearly touching the left edge of the crossbar. The resulting traces resemble an unusually narrow omicron, but it is unlikely that the scribe write that letter in error: the left leg of pi occasionally curls backward in this way (cf. vii.151).</w:t>
      </w:r>
    </w:p>
    <w:p w14:paraId="6DD7C397" w14:textId="387C9AEC" w:rsidR="001C62DB" w:rsidRPr="00DF0BA0" w:rsidRDefault="001C62DB" w:rsidP="001C62DB">
      <w:pPr>
        <w:pStyle w:val="NoSpacing"/>
        <w:spacing w:line="480" w:lineRule="auto"/>
        <w:ind w:left="720" w:hanging="720"/>
        <w:rPr>
          <w:rFonts w:ascii="IFAO-Grec Unicode" w:eastAsia="KadmosU" w:hAnsi="IFAO-Grec Unicode" w:cs="KadmosU"/>
          <w:sz w:val="24"/>
          <w:szCs w:val="24"/>
        </w:rPr>
      </w:pPr>
      <w:r w:rsidRPr="00DF0BA0">
        <w:rPr>
          <w:rFonts w:ascii="IFAO-Grec Unicode" w:eastAsia="KadmosU" w:hAnsi="IFAO-Grec Unicode" w:cs="KadmosU"/>
          <w:sz w:val="24"/>
          <w:szCs w:val="24"/>
        </w:rPr>
        <w:t>v.108 The scribe mistakenly wrote pi instead of mu; as at ii.23, the correction was made by overwriting the original letter.</w:t>
      </w:r>
    </w:p>
    <w:p w14:paraId="413158A4" w14:textId="77777777" w:rsidR="001C62DB" w:rsidRPr="00DF0BA0" w:rsidRDefault="001C62DB" w:rsidP="001C62DB">
      <w:pPr>
        <w:pStyle w:val="NoSpacing"/>
        <w:spacing w:line="480" w:lineRule="auto"/>
        <w:ind w:left="720" w:hanging="720"/>
        <w:rPr>
          <w:rFonts w:ascii="IFAO-Grec Unicode" w:eastAsia="KadmosU" w:hAnsi="IFAO-Grec Unicode" w:cs="KadmosU"/>
          <w:sz w:val="24"/>
          <w:szCs w:val="24"/>
        </w:rPr>
      </w:pPr>
      <w:r w:rsidRPr="00DF0BA0">
        <w:rPr>
          <w:rFonts w:ascii="IFAO-Grec Unicode" w:eastAsia="KadmosU" w:hAnsi="IFAO-Grec Unicode" w:cs="KadmosU"/>
          <w:sz w:val="24"/>
          <w:szCs w:val="24"/>
        </w:rPr>
        <w:t>viii.186 Immediately below the apex of alpha there is a dot of ink which gives the impression that alpha has a horizontal base. It is more probably stray ink.</w:t>
      </w:r>
    </w:p>
    <w:p w14:paraId="3BF88354" w14:textId="610741B2" w:rsidR="001C62DB" w:rsidRPr="00DF0BA0" w:rsidRDefault="001C62DB" w:rsidP="001C62DB">
      <w:pPr>
        <w:pStyle w:val="NoSpacing"/>
        <w:spacing w:line="480" w:lineRule="auto"/>
        <w:ind w:left="720" w:hanging="720"/>
        <w:rPr>
          <w:rFonts w:ascii="IFAO-Grec Unicode" w:hAnsi="IFAO-Grec Unicode"/>
          <w:sz w:val="24"/>
          <w:szCs w:val="24"/>
        </w:rPr>
      </w:pPr>
      <w:r w:rsidRPr="00DF0BA0">
        <w:rPr>
          <w:rFonts w:ascii="IFAO-Grec Unicode" w:eastAsia="KadmosU" w:hAnsi="IFAO-Grec Unicode" w:cs="KadmosU"/>
          <w:sz w:val="24"/>
          <w:szCs w:val="24"/>
        </w:rPr>
        <w:t xml:space="preserve">viii.189 Theta is </w:t>
      </w:r>
      <w:r w:rsidRPr="00DF0BA0">
        <w:rPr>
          <w:rFonts w:ascii="IFAO-Grec Unicode" w:hAnsi="IFAO-Grec Unicode"/>
          <w:sz w:val="24"/>
          <w:szCs w:val="24"/>
        </w:rPr>
        <w:t>written slightly below the line.</w:t>
      </w:r>
    </w:p>
    <w:p w14:paraId="316A1E4A" w14:textId="5F091DCB" w:rsidR="001C62DB" w:rsidRPr="00DF0BA0" w:rsidRDefault="001C62DB"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x.249 The scribe appears to have originally wrote the product of x.249 rather low in the line – almost in between x.249 and x.250. The number is unclear, but it was a two-digit product and therefore certainly incorrect. Correcting the mistake required scribbling it out and writing the correct product in the correct space, which was still vacant thanks to the placement of the original entry.</w:t>
      </w:r>
    </w:p>
    <w:p w14:paraId="7D9E4844" w14:textId="62D514B6" w:rsidR="001C62DB" w:rsidRPr="00DF0BA0" w:rsidRDefault="001C62DB"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 xml:space="preserve">xi.269 The scribe made a mistake, entering </w:t>
      </w:r>
      <w:r w:rsidRPr="00DF0BA0">
        <w:rPr>
          <w:rFonts w:ascii="IFAO-Grec Unicode" w:hAnsi="IFAO-Grec Unicode"/>
          <w:sz w:val="24"/>
          <w:szCs w:val="24"/>
          <w:lang w:val="el-GR"/>
        </w:rPr>
        <w:t>Α</w:t>
      </w:r>
      <w:r w:rsidRPr="00DF0BA0">
        <w:rPr>
          <w:rFonts w:ascii="IFAO-Grec Unicode" w:hAnsi="IFAO-Grec Unicode"/>
          <w:sz w:val="24"/>
          <w:szCs w:val="24"/>
        </w:rPr>
        <w:t xml:space="preserve"> (=1,000) instead of </w:t>
      </w:r>
      <w:r w:rsidRPr="00DF0BA0">
        <w:rPr>
          <w:rFonts w:ascii="IFAO-Grec Unicode" w:hAnsi="IFAO-Grec Unicode"/>
          <w:sz w:val="24"/>
          <w:szCs w:val="24"/>
          <w:lang w:val="el-GR"/>
        </w:rPr>
        <w:t>Θ</w:t>
      </w:r>
      <w:r w:rsidRPr="00DF0BA0">
        <w:rPr>
          <w:rFonts w:ascii="IFAO-Grec Unicode" w:hAnsi="IFAO-Grec Unicode"/>
          <w:sz w:val="24"/>
          <w:szCs w:val="24"/>
        </w:rPr>
        <w:t xml:space="preserve"> (=9,000) as the product of 1,000 and 9. One might alternatively read </w:t>
      </w:r>
      <w:r w:rsidRPr="00DF0BA0">
        <w:rPr>
          <w:rFonts w:ascii="IFAO-Grec Unicode" w:hAnsi="IFAO-Grec Unicode"/>
          <w:sz w:val="24"/>
          <w:szCs w:val="24"/>
          <w:lang w:val="el-GR"/>
        </w:rPr>
        <w:t>Α</w:t>
      </w:r>
      <w:r w:rsidRPr="00DF0BA0">
        <w:rPr>
          <w:rFonts w:ascii="IFAO-Grec Unicode" w:hAnsi="IFAO-Grec Unicode"/>
          <w:sz w:val="24"/>
          <w:szCs w:val="24"/>
        </w:rPr>
        <w:t xml:space="preserve"> as a mu [i.e., </w:t>
      </w:r>
      <w:r w:rsidRPr="00DF0BA0">
        <w:rPr>
          <w:rFonts w:ascii="IFAO-Grec Unicode" w:hAnsi="IFAO-Grec Unicode"/>
          <w:sz w:val="24"/>
          <w:szCs w:val="24"/>
          <w:lang w:val="el-GR"/>
        </w:rPr>
        <w:t>μ</w:t>
      </w:r>
      <w:r w:rsidRPr="00DF0BA0">
        <w:rPr>
          <w:rFonts w:ascii="IFAO-Grec Unicode" w:hAnsi="IFAO-Grec Unicode"/>
          <w:sz w:val="24"/>
          <w:szCs w:val="24"/>
        </w:rPr>
        <w:t>(</w:t>
      </w:r>
      <w:r w:rsidRPr="00DF0BA0">
        <w:rPr>
          <w:rFonts w:ascii="IFAO-Grec Unicode" w:hAnsi="IFAO-Grec Unicode"/>
          <w:sz w:val="24"/>
          <w:szCs w:val="24"/>
          <w:lang w:val="el-GR"/>
        </w:rPr>
        <w:t>υριάς</w:t>
      </w:r>
      <w:r w:rsidRPr="00DF0BA0">
        <w:rPr>
          <w:rFonts w:ascii="IFAO-Grec Unicode" w:hAnsi="IFAO-Grec Unicode"/>
          <w:sz w:val="24"/>
          <w:szCs w:val="24"/>
        </w:rPr>
        <w:t xml:space="preserve">)], but that analysis is no more correct mathematically, and fails to account for the traces resembling the hook on a numeral in the thousands. </w:t>
      </w:r>
    </w:p>
    <w:p w14:paraId="4A4B803E" w14:textId="4726C95C" w:rsidR="001C62DB" w:rsidRPr="00DF0BA0" w:rsidRDefault="001C62DB"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 xml:space="preserve">xi.270 Here and at xi.275, the scribe indicates explicitly the number of myriads with a superscripted alpha. Subsequently, however, a single myriad is frequently indicated solely by mu: e.g., xii.294: </w:t>
      </w:r>
      <w:r w:rsidRPr="00DF0BA0">
        <w:rPr>
          <w:rFonts w:ascii="IFAO-Grec Unicode" w:hAnsi="IFAO-Grec Unicode"/>
          <w:sz w:val="24"/>
          <w:szCs w:val="24"/>
          <w:lang w:val="el-GR"/>
        </w:rPr>
        <w:t>Δ</w:t>
      </w:r>
      <w:r w:rsidRPr="00DF0BA0">
        <w:rPr>
          <w:rFonts w:ascii="IFAO-Grec Unicode" w:hAnsi="IFAO-Grec Unicode"/>
          <w:sz w:val="24"/>
          <w:szCs w:val="24"/>
        </w:rPr>
        <w:t xml:space="preserve"> </w:t>
      </w:r>
      <w:r w:rsidRPr="00DF0BA0">
        <w:rPr>
          <w:rFonts w:ascii="IFAO-Grec Unicode" w:hAnsi="IFAO-Grec Unicode"/>
          <w:sz w:val="24"/>
          <w:szCs w:val="24"/>
          <w:lang w:val="el-GR"/>
        </w:rPr>
        <w:t>δ</w:t>
      </w:r>
      <w:r w:rsidRPr="00DF0BA0">
        <w:rPr>
          <w:rFonts w:ascii="IFAO-Grec Unicode" w:hAnsi="IFAO-Grec Unicode"/>
          <w:sz w:val="24"/>
          <w:szCs w:val="24"/>
        </w:rPr>
        <w:t xml:space="preserve"> </w:t>
      </w:r>
      <w:r w:rsidRPr="00DF0BA0">
        <w:rPr>
          <w:rFonts w:ascii="IFAO-Grec Unicode" w:hAnsi="IFAO-Grec Unicode"/>
          <w:sz w:val="24"/>
          <w:szCs w:val="24"/>
          <w:lang w:val="el-GR"/>
        </w:rPr>
        <w:t>μ</w:t>
      </w:r>
      <w:r w:rsidRPr="00DF0BA0">
        <w:rPr>
          <w:rFonts w:ascii="IFAO-Grec Unicode" w:hAnsi="IFAO-Grec Unicode"/>
          <w:sz w:val="24"/>
          <w:szCs w:val="24"/>
        </w:rPr>
        <w:t>(</w:t>
      </w:r>
      <w:r w:rsidRPr="00DF0BA0">
        <w:rPr>
          <w:rFonts w:ascii="IFAO-Grec Unicode" w:hAnsi="IFAO-Grec Unicode"/>
          <w:sz w:val="24"/>
          <w:szCs w:val="24"/>
          <w:lang w:val="el-GR"/>
        </w:rPr>
        <w:t>υριὰς</w:t>
      </w:r>
      <w:r w:rsidRPr="00DF0BA0">
        <w:rPr>
          <w:rFonts w:ascii="IFAO-Grec Unicode" w:hAnsi="IFAO-Grec Unicode"/>
          <w:sz w:val="24"/>
          <w:szCs w:val="24"/>
        </w:rPr>
        <w:t>) \</w:t>
      </w:r>
      <w:r w:rsidRPr="00DF0BA0">
        <w:rPr>
          <w:rFonts w:ascii="IFAO-Grec Unicode" w:eastAsia="KadmosU" w:hAnsi="IFAO-Grec Unicode"/>
          <w:sz w:val="24"/>
          <w:szCs w:val="24"/>
        </w:rPr>
        <w:t>Ϛ</w:t>
      </w:r>
      <w:r w:rsidRPr="00DF0BA0">
        <w:rPr>
          <w:rFonts w:ascii="IFAO-Grec Unicode" w:hAnsi="IFAO-Grec Unicode"/>
          <w:sz w:val="24"/>
          <w:szCs w:val="24"/>
        </w:rPr>
        <w:t xml:space="preserve">/ (4,000 x 4 = 16,000); xiv.322: </w:t>
      </w:r>
      <w:r w:rsidRPr="00DF0BA0">
        <w:rPr>
          <w:rStyle w:val="normaltextrun"/>
          <w:rFonts w:ascii="IFAO-Grec Unicode" w:hAnsi="IFAO-Grec Unicode"/>
          <w:sz w:val="24"/>
          <w:szCs w:val="24"/>
          <w:lang w:val="el-GR"/>
        </w:rPr>
        <w:t>Ζ</w:t>
      </w:r>
      <w:r w:rsidRPr="00DF0BA0">
        <w:rPr>
          <w:rStyle w:val="normaltextrun"/>
          <w:rFonts w:ascii="IFAO-Grec Unicode" w:hAnsi="IFAO-Grec Unicode"/>
          <w:sz w:val="24"/>
          <w:szCs w:val="24"/>
        </w:rPr>
        <w:t>̣</w:t>
      </w:r>
      <w:r w:rsidRPr="00DF0BA0">
        <w:rPr>
          <w:rStyle w:val="normaltextrun"/>
          <w:rFonts w:ascii="IFAO-Grec Unicode" w:hAnsi="IFAO-Grec Unicode" w:cs="Segoe UI"/>
          <w:sz w:val="24"/>
          <w:szCs w:val="24"/>
        </w:rPr>
        <w:t xml:space="preserve"> </w:t>
      </w:r>
      <w:r w:rsidRPr="00DF0BA0">
        <w:rPr>
          <w:rStyle w:val="normaltextrun"/>
          <w:rFonts w:ascii="IFAO-Grec Unicode" w:hAnsi="IFAO-Grec Unicode" w:cs="Cambria"/>
          <w:sz w:val="24"/>
          <w:szCs w:val="24"/>
          <w:lang w:val="el-GR"/>
        </w:rPr>
        <w:t>β</w:t>
      </w:r>
      <w:r w:rsidRPr="00DF0BA0">
        <w:rPr>
          <w:rStyle w:val="normaltextrun"/>
          <w:rFonts w:ascii="IFAO-Grec Unicode" w:hAnsi="IFAO-Grec Unicode" w:cs="Segoe UI"/>
          <w:sz w:val="24"/>
          <w:szCs w:val="24"/>
        </w:rPr>
        <w:t xml:space="preserve"> (</w:t>
      </w:r>
      <w:r w:rsidRPr="00DF0BA0">
        <w:rPr>
          <w:rStyle w:val="normaltextrun"/>
          <w:rFonts w:ascii="IFAO-Grec Unicode" w:hAnsi="IFAO-Grec Unicode" w:cs="Segoe UI"/>
          <w:sz w:val="24"/>
          <w:szCs w:val="24"/>
          <w:lang w:val="el-GR"/>
        </w:rPr>
        <w:t>μ</w:t>
      </w:r>
      <w:r w:rsidRPr="00DF0BA0">
        <w:rPr>
          <w:rStyle w:val="normaltextrun"/>
          <w:rFonts w:ascii="IFAO-Grec Unicode" w:hAnsi="IFAO-Grec Unicode" w:cs="Segoe UI"/>
          <w:sz w:val="24"/>
          <w:szCs w:val="24"/>
        </w:rPr>
        <w:t>(</w:t>
      </w:r>
      <w:r w:rsidRPr="00DF0BA0">
        <w:rPr>
          <w:rStyle w:val="normaltextrun"/>
          <w:rFonts w:ascii="IFAO-Grec Unicode" w:hAnsi="IFAO-Grec Unicode" w:cs="Cambria"/>
          <w:sz w:val="24"/>
          <w:szCs w:val="24"/>
          <w:lang w:val="el-GR"/>
        </w:rPr>
        <w:t>υριὰς</w:t>
      </w:r>
      <w:r w:rsidRPr="00DF0BA0">
        <w:rPr>
          <w:rStyle w:val="normaltextrun"/>
          <w:rFonts w:ascii="IFAO-Grec Unicode" w:hAnsi="IFAO-Grec Unicode" w:cs="Segoe UI"/>
          <w:sz w:val="24"/>
          <w:szCs w:val="24"/>
        </w:rPr>
        <w:t>)) \</w:t>
      </w:r>
      <w:r w:rsidRPr="00DF0BA0">
        <w:rPr>
          <w:rStyle w:val="normaltextrun"/>
          <w:rFonts w:ascii="IFAO-Grec Unicode" w:hAnsi="IFAO-Grec Unicode"/>
          <w:sz w:val="24"/>
          <w:szCs w:val="24"/>
          <w:lang w:val="el-GR"/>
        </w:rPr>
        <w:t>Δ</w:t>
      </w:r>
      <w:r w:rsidRPr="00DF0BA0">
        <w:rPr>
          <w:rStyle w:val="normaltextrun"/>
          <w:rFonts w:ascii="IFAO-Grec Unicode" w:hAnsi="IFAO-Grec Unicode" w:cs="Segoe UI"/>
          <w:sz w:val="24"/>
          <w:szCs w:val="24"/>
        </w:rPr>
        <w:t>/ (7,000 x 2 = 14,000)</w:t>
      </w:r>
      <w:r w:rsidRPr="00DF0BA0">
        <w:rPr>
          <w:rFonts w:ascii="IFAO-Grec Unicode" w:hAnsi="IFAO-Grec Unicode"/>
          <w:sz w:val="24"/>
          <w:szCs w:val="24"/>
        </w:rPr>
        <w:t>. But the scribe’s practice is inconsistent: cf. xvi.351–353.</w:t>
      </w:r>
    </w:p>
    <w:p w14:paraId="188A8B2A" w14:textId="5E112C8C" w:rsidR="001C62DB" w:rsidRPr="00DF0BA0" w:rsidRDefault="001C62DB" w:rsidP="001C62DB">
      <w:pPr>
        <w:pStyle w:val="NoSpacing"/>
        <w:spacing w:line="480" w:lineRule="auto"/>
        <w:ind w:left="720" w:hanging="720"/>
        <w:rPr>
          <w:rFonts w:ascii="IFAO-Grec Unicode" w:eastAsia="KadmosU" w:hAnsi="IFAO-Grec Unicode" w:cs="KadmosU"/>
          <w:sz w:val="24"/>
          <w:szCs w:val="24"/>
        </w:rPr>
      </w:pPr>
      <w:r w:rsidRPr="00DF0BA0">
        <w:rPr>
          <w:rFonts w:ascii="IFAO-Grec Unicode" w:hAnsi="IFAO-Grec Unicode"/>
          <w:sz w:val="24"/>
          <w:szCs w:val="24"/>
        </w:rPr>
        <w:t>xi.273 The scribe appears to have originally wrote epsilon. Correction was made by overwriting the incorrect numeral</w:t>
      </w:r>
      <w:r w:rsidRPr="00DF0BA0">
        <w:rPr>
          <w:rFonts w:ascii="IFAO-Grec Unicode" w:eastAsia="KadmosU" w:hAnsi="IFAO-Grec Unicode" w:cs="KadmosU"/>
          <w:sz w:val="24"/>
          <w:szCs w:val="24"/>
        </w:rPr>
        <w:t>.</w:t>
      </w:r>
    </w:p>
    <w:p w14:paraId="7E3091AB" w14:textId="59542F86" w:rsidR="001C62DB" w:rsidRPr="00DF0BA0" w:rsidRDefault="001C62DB"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 xml:space="preserve">xii.277–278 Fragment 4 has been placed here by virtue of the reading: </w:t>
      </w:r>
      <w:r w:rsidRPr="00DF0BA0">
        <w:rPr>
          <w:rFonts w:ascii="IFAO-Grec Unicode" w:hAnsi="IFAO-Grec Unicode"/>
          <w:sz w:val="24"/>
          <w:szCs w:val="24"/>
          <w:lang w:val="el-GR"/>
        </w:rPr>
        <w:t>μ</w:t>
      </w:r>
      <w:r w:rsidRPr="00DF0BA0">
        <w:rPr>
          <w:rFonts w:ascii="IFAO-Grec Unicode" w:hAnsi="IFAO-Grec Unicode"/>
          <w:sz w:val="24"/>
          <w:szCs w:val="24"/>
        </w:rPr>
        <w:t>(</w:t>
      </w:r>
      <w:r w:rsidRPr="00DF0BA0">
        <w:rPr>
          <w:rFonts w:ascii="IFAO-Grec Unicode" w:hAnsi="IFAO-Grec Unicode"/>
          <w:sz w:val="24"/>
          <w:szCs w:val="24"/>
          <w:lang w:val="el-GR"/>
        </w:rPr>
        <w:t>υρίας</w:t>
      </w:r>
      <w:r w:rsidRPr="00DF0BA0">
        <w:rPr>
          <w:rFonts w:ascii="IFAO-Grec Unicode" w:hAnsi="IFAO-Grec Unicode"/>
          <w:sz w:val="24"/>
          <w:szCs w:val="24"/>
        </w:rPr>
        <w:t xml:space="preserve">) </w:t>
      </w:r>
      <w:r w:rsidRPr="00DF0BA0">
        <w:rPr>
          <w:rFonts w:ascii="IFAO-Grec Unicode" w:eastAsia="KadmosU" w:hAnsi="IFAO-Grec Unicode"/>
          <w:sz w:val="24"/>
          <w:szCs w:val="24"/>
        </w:rPr>
        <w:t>Ϛ</w:t>
      </w:r>
      <w:r w:rsidRPr="00DF0BA0">
        <w:rPr>
          <w:rFonts w:ascii="IFAO-Grec Unicode" w:hAnsi="IFAO-Grec Unicode"/>
          <w:sz w:val="24"/>
          <w:szCs w:val="24"/>
        </w:rPr>
        <w:t xml:space="preserve"> (= 16,000). The only other places in the table that number should appear are xii.294 or xv.332, where it is already preserved and read with certainty. </w:t>
      </w:r>
    </w:p>
    <w:p w14:paraId="6F4C31EA" w14:textId="4E7FE136" w:rsidR="0004466B" w:rsidRPr="00DF0BA0" w:rsidRDefault="0004466B"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 xml:space="preserve">xiii.308 </w:t>
      </w:r>
      <w:r w:rsidR="00940E61" w:rsidRPr="00DF0BA0">
        <w:rPr>
          <w:rFonts w:ascii="IFAO-Grec Unicode" w:hAnsi="IFAO-Grec Unicode"/>
          <w:sz w:val="24"/>
          <w:szCs w:val="24"/>
        </w:rPr>
        <w:t xml:space="preserve">There is sufficient blank papyrus to the right of eta </w:t>
      </w:r>
      <w:r w:rsidR="00147299" w:rsidRPr="00DF0BA0">
        <w:rPr>
          <w:rFonts w:ascii="IFAO-Grec Unicode" w:hAnsi="IFAO-Grec Unicode"/>
          <w:sz w:val="24"/>
          <w:szCs w:val="24"/>
        </w:rPr>
        <w:t xml:space="preserve">for the product to be entered; it is unclear whether the ink has been abraded or whether the scribe </w:t>
      </w:r>
      <w:r w:rsidR="0007363D" w:rsidRPr="00DF0BA0">
        <w:rPr>
          <w:rFonts w:ascii="IFAO-Grec Unicode" w:hAnsi="IFAO-Grec Unicode"/>
          <w:sz w:val="24"/>
          <w:szCs w:val="24"/>
        </w:rPr>
        <w:t>erred in omitting it.</w:t>
      </w:r>
    </w:p>
    <w:p w14:paraId="7A7305F8" w14:textId="2ACD2C50" w:rsidR="00DF2008" w:rsidRPr="00DF0BA0" w:rsidRDefault="00DF2008"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 xml:space="preserve">xiii.311 </w:t>
      </w:r>
      <w:r w:rsidR="00476AB9" w:rsidRPr="00DF0BA0">
        <w:rPr>
          <w:rFonts w:ascii="IFAO-Grec Unicode" w:hAnsi="IFAO-Grec Unicode"/>
          <w:sz w:val="24"/>
          <w:szCs w:val="24"/>
        </w:rPr>
        <w:t xml:space="preserve">Both the </w:t>
      </w:r>
      <w:r w:rsidR="00476AB9" w:rsidRPr="00DF0BA0">
        <w:rPr>
          <w:rFonts w:ascii="IFAO-Grec Unicode" w:hAnsi="IFAO-Grec Unicode"/>
          <w:i/>
          <w:iCs/>
          <w:sz w:val="24"/>
          <w:szCs w:val="24"/>
        </w:rPr>
        <w:t>paragraphos</w:t>
      </w:r>
      <w:r w:rsidR="00476AB9" w:rsidRPr="00DF0BA0">
        <w:rPr>
          <w:rFonts w:ascii="IFAO-Grec Unicode" w:hAnsi="IFAO-Grec Unicode"/>
          <w:sz w:val="24"/>
          <w:szCs w:val="24"/>
        </w:rPr>
        <w:t xml:space="preserve"> and the traces below it are </w:t>
      </w:r>
      <w:r w:rsidR="005128D1" w:rsidRPr="00DF0BA0">
        <w:rPr>
          <w:rFonts w:ascii="IFAO-Grec Unicode" w:hAnsi="IFAO-Grec Unicode"/>
          <w:sz w:val="24"/>
          <w:szCs w:val="24"/>
        </w:rPr>
        <w:t xml:space="preserve">difficult to discern. But the line should include the first calculation for </w:t>
      </w:r>
      <w:r w:rsidR="008202A9" w:rsidRPr="00DF0BA0">
        <w:rPr>
          <w:rFonts w:ascii="IFAO-Grec Unicode" w:hAnsi="IFAO-Grec Unicode"/>
          <w:sz w:val="24"/>
          <w:szCs w:val="24"/>
        </w:rPr>
        <w:t xml:space="preserve">6,000: </w:t>
      </w:r>
      <w:r w:rsidR="00E57C96" w:rsidRPr="00DF0BA0">
        <w:rPr>
          <w:rFonts w:ascii="IFAO-Grec Unicode" w:eastAsia="KadmosU" w:hAnsi="IFAO-Grec Unicode"/>
          <w:sz w:val="24"/>
          <w:szCs w:val="24"/>
          <w:lang w:val="el-GR"/>
        </w:rPr>
        <w:t>Ϛ</w:t>
      </w:r>
      <w:r w:rsidR="00E57C96" w:rsidRPr="00DF0BA0">
        <w:rPr>
          <w:rFonts w:ascii="IFAO-Grec Unicode" w:hAnsi="IFAO-Grec Unicode"/>
          <w:sz w:val="24"/>
          <w:szCs w:val="24"/>
        </w:rPr>
        <w:t xml:space="preserve"> </w:t>
      </w:r>
      <w:r w:rsidR="00E57C96" w:rsidRPr="00DF0BA0">
        <w:rPr>
          <w:rFonts w:ascii="IFAO-Grec Unicode" w:hAnsi="IFAO-Grec Unicode"/>
          <w:sz w:val="24"/>
          <w:szCs w:val="24"/>
          <w:lang w:val="el-GR"/>
        </w:rPr>
        <w:t>α</w:t>
      </w:r>
      <w:r w:rsidR="00E57C96" w:rsidRPr="00DF0BA0">
        <w:rPr>
          <w:rFonts w:ascii="IFAO-Grec Unicode" w:hAnsi="IFAO-Grec Unicode"/>
          <w:sz w:val="24"/>
          <w:szCs w:val="24"/>
        </w:rPr>
        <w:t xml:space="preserve"> </w:t>
      </w:r>
      <w:r w:rsidR="00E57C96" w:rsidRPr="00DF0BA0">
        <w:rPr>
          <w:rFonts w:ascii="IFAO-Grec Unicode" w:eastAsia="KadmosU" w:hAnsi="IFAO-Grec Unicode"/>
          <w:sz w:val="24"/>
          <w:szCs w:val="24"/>
          <w:lang w:val="el-GR"/>
        </w:rPr>
        <w:t>Ϛ</w:t>
      </w:r>
      <w:r w:rsidR="00E57C96" w:rsidRPr="00DF0BA0">
        <w:rPr>
          <w:rFonts w:ascii="IFAO-Grec Unicode" w:hAnsi="IFAO-Grec Unicode"/>
          <w:sz w:val="24"/>
          <w:szCs w:val="24"/>
        </w:rPr>
        <w:t xml:space="preserve"> </w:t>
      </w:r>
      <w:r w:rsidR="00594314" w:rsidRPr="00DF0BA0">
        <w:rPr>
          <w:rFonts w:ascii="IFAO-Grec Unicode" w:hAnsi="IFAO-Grec Unicode"/>
          <w:sz w:val="24"/>
          <w:szCs w:val="24"/>
        </w:rPr>
        <w:t xml:space="preserve">(i.e., </w:t>
      </w:r>
      <w:r w:rsidR="005128D1" w:rsidRPr="00DF0BA0">
        <w:rPr>
          <w:rFonts w:ascii="IFAO-Grec Unicode" w:hAnsi="IFAO-Grec Unicode"/>
          <w:sz w:val="24"/>
          <w:szCs w:val="24"/>
        </w:rPr>
        <w:t>6,000 x 1 = 6,000</w:t>
      </w:r>
      <w:r w:rsidR="00594314" w:rsidRPr="00DF0BA0">
        <w:rPr>
          <w:rFonts w:ascii="IFAO-Grec Unicode" w:hAnsi="IFAO-Grec Unicode"/>
          <w:sz w:val="24"/>
          <w:szCs w:val="24"/>
        </w:rPr>
        <w:t>)</w:t>
      </w:r>
      <w:r w:rsidR="005128D1" w:rsidRPr="00DF0BA0">
        <w:rPr>
          <w:rFonts w:ascii="IFAO-Grec Unicode" w:hAnsi="IFAO-Grec Unicode"/>
          <w:sz w:val="24"/>
          <w:szCs w:val="24"/>
        </w:rPr>
        <w:t>.</w:t>
      </w:r>
    </w:p>
    <w:p w14:paraId="50DA130B" w14:textId="06AE7F09" w:rsidR="001C62DB" w:rsidRPr="00DF0BA0" w:rsidRDefault="001C62DB"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 xml:space="preserve">xiv.312–313 Two observations support the placement of fragment 5 in this position: it appears to preserve the top of the column; and its second line’s reading – </w:t>
      </w:r>
      <w:r w:rsidRPr="00DF0BA0">
        <w:rPr>
          <w:rFonts w:ascii="IFAO-Grec Unicode" w:hAnsi="IFAO-Grec Unicode"/>
          <w:sz w:val="24"/>
          <w:szCs w:val="24"/>
          <w:lang w:val="el-GR"/>
        </w:rPr>
        <w:t>μ</w:t>
      </w:r>
      <w:r w:rsidRPr="00DF0BA0">
        <w:rPr>
          <w:rFonts w:ascii="IFAO-Grec Unicode" w:hAnsi="IFAO-Grec Unicode"/>
          <w:sz w:val="24"/>
          <w:szCs w:val="24"/>
        </w:rPr>
        <w:t>(</w:t>
      </w:r>
      <w:r w:rsidRPr="00DF0BA0">
        <w:rPr>
          <w:rFonts w:ascii="IFAO-Grec Unicode" w:hAnsi="IFAO-Grec Unicode"/>
          <w:sz w:val="24"/>
          <w:szCs w:val="24"/>
          <w:lang w:val="el-GR"/>
        </w:rPr>
        <w:t>υρίας</w:t>
      </w:r>
      <w:r w:rsidRPr="00DF0BA0">
        <w:rPr>
          <w:rFonts w:ascii="IFAO-Grec Unicode" w:hAnsi="IFAO-Grec Unicode"/>
          <w:sz w:val="24"/>
          <w:szCs w:val="24"/>
        </w:rPr>
        <w:t xml:space="preserve">) </w:t>
      </w:r>
      <w:r w:rsidRPr="00DF0BA0">
        <w:rPr>
          <w:rFonts w:ascii="IFAO-Grec Unicode" w:hAnsi="IFAO-Grec Unicode"/>
          <w:sz w:val="24"/>
          <w:szCs w:val="24"/>
          <w:lang w:val="el-GR"/>
        </w:rPr>
        <w:t>Η</w:t>
      </w:r>
      <w:r w:rsidRPr="00DF0BA0">
        <w:rPr>
          <w:rFonts w:ascii="IFAO-Grec Unicode" w:hAnsi="IFAO-Grec Unicode"/>
          <w:sz w:val="24"/>
          <w:szCs w:val="24"/>
        </w:rPr>
        <w:t xml:space="preserve"> (= 18,000) – is expected by the reconstruction of column xiv. Other possible placements for the numeral 18,000 are less likely: if it were xii.279 it would overlap physically with the small fragment already placed at xii.277–278; if it were xii.286 it would require reading </w:t>
      </w:r>
      <w:r w:rsidRPr="00DF0BA0">
        <w:rPr>
          <w:rFonts w:ascii="IFAO-Grec Unicode" w:hAnsi="IFAO-Grec Unicode"/>
          <w:sz w:val="24"/>
          <w:szCs w:val="24"/>
          <w:lang w:val="el-GR"/>
        </w:rPr>
        <w:t>μ</w:t>
      </w:r>
      <w:r w:rsidRPr="00DF0BA0">
        <w:rPr>
          <w:rFonts w:ascii="IFAO-Grec Unicode" w:hAnsi="IFAO-Grec Unicode"/>
          <w:sz w:val="24"/>
          <w:szCs w:val="24"/>
        </w:rPr>
        <w:t>(</w:t>
      </w:r>
      <w:r w:rsidRPr="00DF0BA0">
        <w:rPr>
          <w:rFonts w:ascii="IFAO-Grec Unicode" w:hAnsi="IFAO-Grec Unicode"/>
          <w:sz w:val="24"/>
          <w:szCs w:val="24"/>
          <w:lang w:val="el-GR"/>
        </w:rPr>
        <w:t>υρίας</w:t>
      </w:r>
      <w:r w:rsidRPr="00DF0BA0">
        <w:rPr>
          <w:rFonts w:ascii="IFAO-Grec Unicode" w:hAnsi="IFAO-Grec Unicode"/>
          <w:sz w:val="24"/>
          <w:szCs w:val="24"/>
        </w:rPr>
        <w:t xml:space="preserve">) </w:t>
      </w:r>
      <w:r w:rsidRPr="00DF0BA0">
        <w:rPr>
          <w:rFonts w:ascii="IFAO-Grec Unicode" w:hAnsi="IFAO-Grec Unicode"/>
          <w:sz w:val="24"/>
          <w:szCs w:val="24"/>
          <w:lang w:val="el-GR"/>
        </w:rPr>
        <w:t>Ε</w:t>
      </w:r>
      <w:r w:rsidRPr="00DF0BA0">
        <w:rPr>
          <w:rFonts w:ascii="IFAO-Grec Unicode" w:hAnsi="IFAO-Grec Unicode"/>
          <w:sz w:val="24"/>
          <w:szCs w:val="24"/>
        </w:rPr>
        <w:t xml:space="preserve"> (= 15,000) in the line above, which does not suit the traces; if it were xv.342 it would require reading </w:t>
      </w:r>
      <w:r w:rsidRPr="00DF0BA0">
        <w:rPr>
          <w:rFonts w:ascii="IFAO-Grec Unicode" w:hAnsi="IFAO-Grec Unicode"/>
          <w:sz w:val="24"/>
          <w:szCs w:val="24"/>
          <w:lang w:val="el-GR"/>
        </w:rPr>
        <w:t>Θ</w:t>
      </w:r>
      <w:r w:rsidRPr="00DF0BA0">
        <w:rPr>
          <w:rFonts w:ascii="IFAO-Grec Unicode" w:hAnsi="IFAO-Grec Unicode"/>
          <w:sz w:val="24"/>
          <w:szCs w:val="24"/>
        </w:rPr>
        <w:t xml:space="preserve"> (= 9,000) in the line above, which is similarly unsuitable for the traces. Although I admit that the reading </w:t>
      </w:r>
      <w:r w:rsidRPr="00DF0BA0">
        <w:rPr>
          <w:rFonts w:ascii="IFAO-Grec Unicode" w:hAnsi="IFAO-Grec Unicode"/>
          <w:sz w:val="24"/>
          <w:szCs w:val="24"/>
          <w:lang w:val="el-GR"/>
        </w:rPr>
        <w:t>μ</w:t>
      </w:r>
      <w:r w:rsidRPr="00DF0BA0">
        <w:rPr>
          <w:rFonts w:ascii="IFAO-Grec Unicode" w:hAnsi="IFAO-Grec Unicode"/>
          <w:sz w:val="24"/>
          <w:szCs w:val="24"/>
        </w:rPr>
        <w:t>(</w:t>
      </w:r>
      <w:r w:rsidRPr="00DF0BA0">
        <w:rPr>
          <w:rFonts w:ascii="IFAO-Grec Unicode" w:hAnsi="IFAO-Grec Unicode"/>
          <w:sz w:val="24"/>
          <w:szCs w:val="24"/>
          <w:lang w:val="el-GR"/>
        </w:rPr>
        <w:t>υρίας</w:t>
      </w:r>
      <w:r w:rsidRPr="00DF0BA0">
        <w:rPr>
          <w:rFonts w:ascii="IFAO-Grec Unicode" w:hAnsi="IFAO-Grec Unicode"/>
          <w:sz w:val="24"/>
          <w:szCs w:val="24"/>
        </w:rPr>
        <w:t xml:space="preserve">) </w:t>
      </w:r>
      <w:r w:rsidRPr="00DF0BA0">
        <w:rPr>
          <w:rFonts w:ascii="IFAO-Grec Unicode" w:hAnsi="IFAO-Grec Unicode"/>
          <w:sz w:val="24"/>
          <w:szCs w:val="24"/>
          <w:lang w:val="el-GR"/>
        </w:rPr>
        <w:t>Β</w:t>
      </w:r>
      <w:r w:rsidRPr="00DF0BA0">
        <w:rPr>
          <w:rFonts w:ascii="IFAO-Grec Unicode" w:hAnsi="IFAO-Grec Unicode"/>
          <w:sz w:val="24"/>
          <w:szCs w:val="24"/>
        </w:rPr>
        <w:t xml:space="preserve"> (= 12,000) in xiv.312 is difficult, it is better than the alternatives. </w:t>
      </w:r>
    </w:p>
    <w:p w14:paraId="48F042BC" w14:textId="09085702" w:rsidR="00255F38" w:rsidRPr="00DF0BA0" w:rsidRDefault="00255F38"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xiv.323 Only two flecks of ink are visible</w:t>
      </w:r>
      <w:r w:rsidR="006020E7" w:rsidRPr="00DF0BA0">
        <w:rPr>
          <w:rFonts w:ascii="IFAO-Grec Unicode" w:hAnsi="IFAO-Grec Unicode"/>
          <w:sz w:val="24"/>
          <w:szCs w:val="24"/>
        </w:rPr>
        <w:t xml:space="preserve">, </w:t>
      </w:r>
      <w:r w:rsidR="000F7224" w:rsidRPr="00DF0BA0">
        <w:rPr>
          <w:rFonts w:ascii="IFAO-Grec Unicode" w:hAnsi="IFAO-Grec Unicode"/>
          <w:sz w:val="24"/>
          <w:szCs w:val="24"/>
        </w:rPr>
        <w:t xml:space="preserve">which I </w:t>
      </w:r>
      <w:r w:rsidR="00F00954" w:rsidRPr="00DF0BA0">
        <w:rPr>
          <w:rFonts w:ascii="IFAO-Grec Unicode" w:hAnsi="IFAO-Grec Unicode"/>
          <w:sz w:val="24"/>
          <w:szCs w:val="24"/>
        </w:rPr>
        <w:t xml:space="preserve">both </w:t>
      </w:r>
      <w:r w:rsidR="006020E7" w:rsidRPr="00DF0BA0">
        <w:rPr>
          <w:rFonts w:ascii="IFAO-Grec Unicode" w:hAnsi="IFAO-Grec Unicode"/>
          <w:sz w:val="24"/>
          <w:szCs w:val="24"/>
        </w:rPr>
        <w:t>presum</w:t>
      </w:r>
      <w:r w:rsidR="000F7224" w:rsidRPr="00DF0BA0">
        <w:rPr>
          <w:rFonts w:ascii="IFAO-Grec Unicode" w:hAnsi="IFAO-Grec Unicode"/>
          <w:sz w:val="24"/>
          <w:szCs w:val="24"/>
        </w:rPr>
        <w:t>e</w:t>
      </w:r>
      <w:r w:rsidR="006020E7" w:rsidRPr="00DF0BA0">
        <w:rPr>
          <w:rFonts w:ascii="IFAO-Grec Unicode" w:hAnsi="IFAO-Grec Unicode"/>
          <w:sz w:val="24"/>
          <w:szCs w:val="24"/>
        </w:rPr>
        <w:t xml:space="preserve"> </w:t>
      </w:r>
      <w:r w:rsidR="000F7224" w:rsidRPr="00DF0BA0">
        <w:rPr>
          <w:rFonts w:ascii="IFAO-Grec Unicode" w:hAnsi="IFAO-Grec Unicode"/>
          <w:sz w:val="24"/>
          <w:szCs w:val="24"/>
        </w:rPr>
        <w:t xml:space="preserve">are </w:t>
      </w:r>
      <w:r w:rsidR="006020E7" w:rsidRPr="00DF0BA0">
        <w:rPr>
          <w:rFonts w:ascii="IFAO-Grec Unicode" w:hAnsi="IFAO-Grec Unicode"/>
          <w:sz w:val="24"/>
          <w:szCs w:val="24"/>
        </w:rPr>
        <w:t xml:space="preserve">the digits written above </w:t>
      </w:r>
      <w:r w:rsidR="006020E7" w:rsidRPr="00DF0BA0">
        <w:rPr>
          <w:rFonts w:ascii="IFAO-Grec Unicode" w:hAnsi="IFAO-Grec Unicode"/>
          <w:sz w:val="24"/>
          <w:szCs w:val="24"/>
          <w:lang w:val="el-GR"/>
        </w:rPr>
        <w:t>μ</w:t>
      </w:r>
      <w:r w:rsidR="006020E7" w:rsidRPr="00DF0BA0">
        <w:rPr>
          <w:rFonts w:ascii="IFAO-Grec Unicode" w:hAnsi="IFAO-Grec Unicode"/>
          <w:sz w:val="24"/>
          <w:szCs w:val="24"/>
        </w:rPr>
        <w:t>(</w:t>
      </w:r>
      <w:r w:rsidR="006020E7" w:rsidRPr="00DF0BA0">
        <w:rPr>
          <w:rFonts w:ascii="IFAO-Grec Unicode" w:hAnsi="IFAO-Grec Unicode"/>
          <w:sz w:val="24"/>
          <w:szCs w:val="24"/>
          <w:lang w:val="el-GR"/>
        </w:rPr>
        <w:t>υριάδες</w:t>
      </w:r>
      <w:r w:rsidR="006020E7" w:rsidRPr="00DF0BA0">
        <w:rPr>
          <w:rFonts w:ascii="IFAO-Grec Unicode" w:hAnsi="IFAO-Grec Unicode"/>
          <w:sz w:val="24"/>
          <w:szCs w:val="24"/>
        </w:rPr>
        <w:t>)</w:t>
      </w:r>
      <w:r w:rsidR="000F7224" w:rsidRPr="00DF0BA0">
        <w:rPr>
          <w:rFonts w:ascii="IFAO-Grec Unicode" w:hAnsi="IFAO-Grec Unicode"/>
          <w:sz w:val="24"/>
          <w:szCs w:val="24"/>
        </w:rPr>
        <w:t xml:space="preserve"> and restore as</w:t>
      </w:r>
      <w:r w:rsidR="006020E7" w:rsidRPr="00DF0BA0">
        <w:rPr>
          <w:rFonts w:ascii="IFAO-Grec Unicode" w:hAnsi="IFAO-Grec Unicode"/>
          <w:sz w:val="24"/>
          <w:szCs w:val="24"/>
        </w:rPr>
        <w:t xml:space="preserve"> required by the calculation. </w:t>
      </w:r>
    </w:p>
    <w:p w14:paraId="115A4DF8" w14:textId="0EA0C69E" w:rsidR="001C62DB" w:rsidRPr="00DF0BA0" w:rsidRDefault="001C62DB"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xv.336 There are two curiosities in this line. The first is that the number of myriads was initially entered incorrectly (seemingly as stigma) before the correct form (delta) was overwritten. The second is that the product’s second digit is also wrong, but was in this case left uncorrected. The fragment preserves enough of this and the subsequent column to both guarantee its position in the table and understand the mistake.</w:t>
      </w:r>
    </w:p>
    <w:p w14:paraId="0A0228D6" w14:textId="410C1BEC" w:rsidR="001C62DB" w:rsidRPr="00DF0BA0" w:rsidRDefault="001C62DB"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 xml:space="preserve">xv. 338–340 The correct analysis of the initial etas in the first column of fragment 6 – the first of which is level with xiv.322 – is facilitated by the reconstruction of the columns. With allowances for irregular spacing of the lines across columns, an eta opposite the first two entries for zeta is almost certainly one of the last three entries for that multiplicand.  It seems reasonable to conclude that column xv therefore had seventeen lines, while columns xiv and xvi both had sixteen. </w:t>
      </w:r>
    </w:p>
    <w:p w14:paraId="2C756628" w14:textId="102E9749" w:rsidR="001C62DB" w:rsidRPr="00DF0BA0" w:rsidRDefault="001C62DB" w:rsidP="001C62DB">
      <w:pPr>
        <w:pStyle w:val="NoSpacing"/>
        <w:spacing w:line="480" w:lineRule="auto"/>
        <w:ind w:left="720" w:hanging="720"/>
        <w:rPr>
          <w:rFonts w:ascii="IFAO-Grec Unicode" w:hAnsi="IFAO-Grec Unicode" w:cs="Times New Roman"/>
          <w:sz w:val="24"/>
          <w:szCs w:val="24"/>
        </w:rPr>
      </w:pPr>
      <w:r w:rsidRPr="00DF0BA0">
        <w:rPr>
          <w:rFonts w:ascii="IFAO-Grec Unicode" w:hAnsi="IFAO-Grec Unicode" w:cs="Times New Roman"/>
          <w:sz w:val="24"/>
          <w:szCs w:val="24"/>
        </w:rPr>
        <w:t xml:space="preserve">xvi.347–349 The readings are not in doubt, but point to faulty arithmetic in the lines immediately before xvi.350 (9,000 x 10 = 90,000). Evidently, in each of the three preceding entries, the number of myriads has been omitted (despite being greater than one), </w:t>
      </w:r>
      <w:r w:rsidR="000A0E0D" w:rsidRPr="00DF0BA0">
        <w:rPr>
          <w:rFonts w:ascii="IFAO-Grec Unicode" w:hAnsi="IFAO-Grec Unicode" w:cs="Times New Roman"/>
          <w:sz w:val="24"/>
          <w:szCs w:val="24"/>
        </w:rPr>
        <w:t xml:space="preserve">and </w:t>
      </w:r>
      <w:r w:rsidRPr="00DF0BA0">
        <w:rPr>
          <w:rFonts w:ascii="IFAO-Grec Unicode" w:hAnsi="IFAO-Grec Unicode" w:cs="Times New Roman"/>
          <w:sz w:val="24"/>
          <w:szCs w:val="24"/>
        </w:rPr>
        <w:t xml:space="preserve">the digit for thousands is incorrect </w:t>
      </w:r>
      <w:r w:rsidR="000A0E0D" w:rsidRPr="00DF0BA0">
        <w:rPr>
          <w:rFonts w:ascii="IFAO-Grec Unicode" w:hAnsi="IFAO-Grec Unicode" w:cs="Times New Roman"/>
          <w:sz w:val="24"/>
          <w:szCs w:val="24"/>
        </w:rPr>
        <w:t xml:space="preserve">(as it belongs rather in </w:t>
      </w:r>
      <w:r w:rsidRPr="00DF0BA0">
        <w:rPr>
          <w:rFonts w:ascii="IFAO-Grec Unicode" w:hAnsi="IFAO-Grec Unicode" w:cs="Times New Roman"/>
          <w:sz w:val="24"/>
          <w:szCs w:val="24"/>
        </w:rPr>
        <w:t>the entry above</w:t>
      </w:r>
      <w:r w:rsidR="00EA4A61" w:rsidRPr="00DF0BA0">
        <w:rPr>
          <w:rFonts w:ascii="IFAO-Grec Unicode" w:hAnsi="IFAO-Grec Unicode" w:cs="Times New Roman"/>
          <w:sz w:val="24"/>
          <w:szCs w:val="24"/>
        </w:rPr>
        <w:t>)</w:t>
      </w:r>
      <w:r w:rsidRPr="00DF0BA0">
        <w:rPr>
          <w:rFonts w:ascii="IFAO-Grec Unicode" w:hAnsi="IFAO-Grec Unicode" w:cs="Times New Roman"/>
          <w:sz w:val="24"/>
          <w:szCs w:val="24"/>
        </w:rPr>
        <w:t xml:space="preserve">. In other words, a </w:t>
      </w:r>
      <w:r w:rsidR="0084006D" w:rsidRPr="00DF0BA0">
        <w:rPr>
          <w:rFonts w:ascii="IFAO-Grec Unicode" w:hAnsi="IFAO-Grec Unicode" w:cs="Times New Roman"/>
          <w:sz w:val="24"/>
          <w:szCs w:val="24"/>
        </w:rPr>
        <w:t xml:space="preserve">product </w:t>
      </w:r>
      <w:r w:rsidRPr="00DF0BA0">
        <w:rPr>
          <w:rFonts w:ascii="IFAO-Grec Unicode" w:hAnsi="IFAO-Grec Unicode" w:cs="Times New Roman"/>
          <w:sz w:val="24"/>
          <w:szCs w:val="24"/>
        </w:rPr>
        <w:t>was dropped out somewhere before xvi.350.</w:t>
      </w:r>
    </w:p>
    <w:p w14:paraId="69A84CEA" w14:textId="5A298B1E" w:rsidR="001C62DB" w:rsidRPr="00DF0BA0" w:rsidRDefault="00FF0947" w:rsidP="001C62DB">
      <w:pPr>
        <w:pStyle w:val="NoSpacing"/>
        <w:spacing w:line="480" w:lineRule="auto"/>
        <w:ind w:left="720" w:hanging="720"/>
        <w:rPr>
          <w:rFonts w:ascii="IFAO-Grec Unicode" w:hAnsi="IFAO-Grec Unicode" w:cs="Times New Roman"/>
          <w:sz w:val="24"/>
          <w:szCs w:val="24"/>
        </w:rPr>
      </w:pPr>
      <w:r w:rsidRPr="00DF0BA0">
        <w:rPr>
          <w:rFonts w:ascii="IFAO-Grec Unicode" w:hAnsi="IFAO-Grec Unicode" w:cs="Times New Roman"/>
          <w:sz w:val="24"/>
          <w:szCs w:val="24"/>
        </w:rPr>
        <w:t>A</w:t>
      </w:r>
      <w:r w:rsidR="001C62DB" w:rsidRPr="00DF0BA0">
        <w:rPr>
          <w:rFonts w:ascii="IFAO-Grec Unicode" w:hAnsi="IFAO-Grec Unicode" w:cs="Times New Roman"/>
          <w:sz w:val="24"/>
          <w:szCs w:val="24"/>
        </w:rPr>
        <w:t xml:space="preserve">.1 The formula according to which the first nine lines of this fragment are restored </w:t>
      </w:r>
      <w:r w:rsidR="00CD0A3F" w:rsidRPr="00DF0BA0">
        <w:rPr>
          <w:rFonts w:ascii="IFAO-Grec Unicode" w:hAnsi="IFAO-Grec Unicode" w:cs="Times New Roman"/>
          <w:sz w:val="24"/>
          <w:szCs w:val="24"/>
        </w:rPr>
        <w:t>(</w:t>
      </w:r>
      <w:r w:rsidR="001C62DB" w:rsidRPr="00DF0BA0">
        <w:rPr>
          <w:rFonts w:ascii="IFAO-Grec Unicode" w:hAnsi="IFAO-Grec Unicode" w:cs="Times New Roman"/>
          <w:sz w:val="24"/>
          <w:szCs w:val="24"/>
        </w:rPr>
        <w:t xml:space="preserve">i.e., </w:t>
      </w:r>
      <w:commentRangeStart w:id="29"/>
      <w:commentRangeStart w:id="30"/>
      <m:oMath>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n</m:t>
            </m:r>
          </m:den>
        </m:f>
        <m:r>
          <w:rPr>
            <w:rFonts w:ascii="Cambria Math" w:hAnsi="Cambria Math" w:cs="Times New Roman"/>
            <w:sz w:val="24"/>
            <w:szCs w:val="24"/>
          </w:rPr>
          <m:t>=</m:t>
        </m:r>
        <w:commentRangeEnd w:id="29"/>
        <m:r>
          <m:rPr>
            <m:sty m:val="p"/>
          </m:rPr>
          <w:rPr>
            <w:rStyle w:val="CommentReference"/>
            <w:rFonts w:ascii="Cambria Math" w:hAnsi="Cambria Math"/>
            <w:sz w:val="24"/>
            <w:szCs w:val="24"/>
          </w:rPr>
          <w:commentReference w:id="29"/>
        </m:r>
        <w:commentRangeEnd w:id="30"/>
        <m:r>
          <m:rPr>
            <m:sty m:val="p"/>
          </m:rPr>
          <w:rPr>
            <w:rStyle w:val="CommentReference"/>
            <w:rFonts w:ascii="Cambria Math" w:hAnsi="Cambria Math"/>
            <w:sz w:val="24"/>
            <w:szCs w:val="24"/>
          </w:rPr>
          <w:commentReference w:id="30"/>
        </m:r>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00CD0A3F" w:rsidRPr="00DF0BA0">
        <w:rPr>
          <w:rFonts w:ascii="IFAO-Grec Unicode" w:hAnsi="IFAO-Grec Unicode" w:cs="Times New Roman"/>
          <w:sz w:val="24"/>
          <w:szCs w:val="24"/>
        </w:rPr>
        <w:t>)</w:t>
      </w:r>
      <w:r w:rsidR="001C62DB" w:rsidRPr="00DF0BA0">
        <w:rPr>
          <w:rFonts w:ascii="IFAO-Grec Unicode" w:hAnsi="IFAO-Grec Unicode" w:cs="Times New Roman"/>
          <w:sz w:val="24"/>
          <w:szCs w:val="24"/>
        </w:rPr>
        <w:t xml:space="preserve"> is based on fr</w:t>
      </w:r>
      <w:r w:rsidR="007B45FF" w:rsidRPr="00DF0BA0">
        <w:rPr>
          <w:rFonts w:ascii="IFAO-Grec Unicode" w:hAnsi="IFAO-Grec Unicode" w:cs="Times New Roman"/>
          <w:sz w:val="24"/>
          <w:szCs w:val="24"/>
        </w:rPr>
        <w:t>agment</w:t>
      </w:r>
      <w:r w:rsidR="001C62DB" w:rsidRPr="00DF0BA0">
        <w:rPr>
          <w:rFonts w:ascii="IFAO-Grec Unicode" w:hAnsi="IFAO-Grec Unicode" w:cs="Times New Roman"/>
          <w:sz w:val="24"/>
          <w:szCs w:val="24"/>
        </w:rPr>
        <w:t xml:space="preserve"> </w:t>
      </w:r>
      <w:r w:rsidRPr="00DF0BA0">
        <w:rPr>
          <w:rFonts w:ascii="IFAO-Grec Unicode" w:hAnsi="IFAO-Grec Unicode" w:cs="Times New Roman"/>
          <w:sz w:val="24"/>
          <w:szCs w:val="24"/>
        </w:rPr>
        <w:t>B</w:t>
      </w:r>
      <w:r w:rsidR="001C62DB" w:rsidRPr="00DF0BA0">
        <w:rPr>
          <w:rFonts w:ascii="IFAO-Grec Unicode" w:hAnsi="IFAO-Grec Unicode" w:cs="Times New Roman"/>
          <w:sz w:val="24"/>
          <w:szCs w:val="24"/>
        </w:rPr>
        <w:t xml:space="preserve">’s first column, whose formula is </w:t>
      </w:r>
      <w:commentRangeStart w:id="31"/>
      <w:commentRangeStart w:id="32"/>
      <m:oMath>
        <m:f>
          <m:fPr>
            <m:ctrlPr>
              <w:rPr>
                <w:rFonts w:ascii="Cambria Math" w:hAnsi="Cambria Math" w:cs="Times New Roman"/>
                <w:i/>
                <w:sz w:val="24"/>
                <w:szCs w:val="24"/>
              </w:rPr>
            </m:ctrlPr>
          </m:fPr>
          <m:num>
            <m:r>
              <w:rPr>
                <w:rFonts w:ascii="Cambria Math" w:hAnsi="Cambria Math" w:cs="Times New Roman"/>
                <w:sz w:val="24"/>
                <w:szCs w:val="24"/>
              </w:rPr>
              <m:t>10n+10</m:t>
            </m:r>
          </m:num>
          <m:den>
            <m:r>
              <w:rPr>
                <w:rFonts w:ascii="Cambria Math" w:hAnsi="Cambria Math" w:cs="Times New Roman"/>
                <w:sz w:val="24"/>
                <w:szCs w:val="24"/>
              </w:rPr>
              <m:t>10n</m:t>
            </m:r>
          </m:den>
        </m:f>
        <m:r>
          <w:rPr>
            <w:rFonts w:ascii="Cambria Math" w:hAnsi="Cambria Math" w:cs="Times New Roman"/>
            <w:sz w:val="24"/>
            <w:szCs w:val="24"/>
          </w:rPr>
          <m:t>=</m:t>
        </m:r>
        <w:commentRangeEnd w:id="31"/>
        <m:r>
          <m:rPr>
            <m:sty m:val="p"/>
          </m:rPr>
          <w:rPr>
            <w:rStyle w:val="CommentReference"/>
            <w:rFonts w:ascii="Cambria Math" w:hAnsi="Cambria Math"/>
            <w:sz w:val="24"/>
            <w:szCs w:val="24"/>
          </w:rPr>
          <w:commentReference w:id="31"/>
        </m:r>
        <w:commentRangeEnd w:id="32"/>
        <m:r>
          <m:rPr>
            <m:sty m:val="p"/>
          </m:rPr>
          <w:rPr>
            <w:rStyle w:val="CommentReference"/>
            <w:rFonts w:ascii="Cambria Math" w:hAnsi="Cambria Math"/>
            <w:sz w:val="24"/>
            <w:szCs w:val="24"/>
          </w:rPr>
          <w:commentReference w:id="32"/>
        </m:r>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001C62DB" w:rsidRPr="00DF0BA0">
        <w:rPr>
          <w:rFonts w:ascii="IFAO-Grec Unicode" w:eastAsiaTheme="minorEastAsia" w:hAnsi="IFAO-Grec Unicode" w:cs="Times New Roman"/>
          <w:sz w:val="24"/>
          <w:szCs w:val="24"/>
        </w:rPr>
        <w:t xml:space="preserve">. </w:t>
      </w:r>
    </w:p>
    <w:p w14:paraId="7F21D26E" w14:textId="673E6BCC" w:rsidR="001C62DB" w:rsidRPr="00DF0BA0" w:rsidRDefault="00FF0947" w:rsidP="001C62DB">
      <w:pPr>
        <w:pStyle w:val="NoSpacing"/>
        <w:spacing w:line="480" w:lineRule="auto"/>
        <w:ind w:left="720" w:hanging="720"/>
        <w:rPr>
          <w:rFonts w:ascii="IFAO-Grec Unicode" w:hAnsi="IFAO-Grec Unicode" w:cs="Times New Roman"/>
          <w:sz w:val="24"/>
          <w:szCs w:val="24"/>
        </w:rPr>
      </w:pPr>
      <w:r w:rsidRPr="00DF0BA0">
        <w:rPr>
          <w:rFonts w:ascii="IFAO-Grec Unicode" w:hAnsi="IFAO-Grec Unicode" w:cs="Times New Roman"/>
          <w:sz w:val="24"/>
          <w:szCs w:val="24"/>
        </w:rPr>
        <w:t>A</w:t>
      </w:r>
      <w:r w:rsidR="001C62DB" w:rsidRPr="00DF0BA0">
        <w:rPr>
          <w:rFonts w:ascii="IFAO-Grec Unicode" w:hAnsi="IFAO-Grec Unicode" w:cs="Times New Roman"/>
          <w:sz w:val="24"/>
          <w:szCs w:val="24"/>
        </w:rPr>
        <w:t xml:space="preserve">.10–14 Infrared images render the text of the </w:t>
      </w:r>
      <w:r w:rsidR="001C62DB" w:rsidRPr="00DF0BA0">
        <w:rPr>
          <w:rFonts w:ascii="IFAO-Grec Unicode" w:hAnsi="IFAO-Grec Unicode" w:cs="Times New Roman"/>
          <w:i/>
          <w:iCs/>
          <w:sz w:val="24"/>
          <w:szCs w:val="24"/>
        </w:rPr>
        <w:t>ed.pr</w:t>
      </w:r>
      <w:r w:rsidR="001C62DB" w:rsidRPr="00DF0BA0">
        <w:rPr>
          <w:rFonts w:ascii="IFAO-Grec Unicode" w:hAnsi="IFAO-Grec Unicode" w:cs="Times New Roman"/>
          <w:sz w:val="24"/>
          <w:szCs w:val="24"/>
        </w:rPr>
        <w:t xml:space="preserve">. untenable. </w:t>
      </w:r>
      <w:r w:rsidR="00AF7031">
        <w:rPr>
          <w:rFonts w:ascii="IFAO-Grec Unicode" w:hAnsi="IFAO-Grec Unicode" w:cs="Times New Roman"/>
          <w:sz w:val="24"/>
          <w:szCs w:val="24"/>
        </w:rPr>
        <w:t>T</w:t>
      </w:r>
      <w:r w:rsidR="001C62DB" w:rsidRPr="00DF0BA0">
        <w:rPr>
          <w:rFonts w:ascii="IFAO-Grec Unicode" w:hAnsi="IFAO-Grec Unicode" w:cs="Times New Roman"/>
          <w:sz w:val="24"/>
          <w:szCs w:val="24"/>
        </w:rPr>
        <w:t xml:space="preserve">he </w:t>
      </w:r>
      <w:r w:rsidR="000835B0">
        <w:rPr>
          <w:rFonts w:ascii="IFAO-Grec Unicode" w:hAnsi="IFAO-Grec Unicode" w:cs="Times New Roman"/>
          <w:sz w:val="24"/>
          <w:szCs w:val="24"/>
        </w:rPr>
        <w:t>preceding lines</w:t>
      </w:r>
      <w:r w:rsidR="00AF7031">
        <w:rPr>
          <w:rFonts w:ascii="IFAO-Grec Unicode" w:hAnsi="IFAO-Grec Unicode" w:cs="Times New Roman"/>
          <w:sz w:val="24"/>
          <w:szCs w:val="24"/>
        </w:rPr>
        <w:t xml:space="preserve">’ </w:t>
      </w:r>
      <w:r w:rsidR="001C62DB" w:rsidRPr="00DF0BA0">
        <w:rPr>
          <w:rFonts w:ascii="IFAO-Grec Unicode" w:hAnsi="IFAO-Grec Unicode" w:cs="Times New Roman"/>
          <w:sz w:val="24"/>
          <w:szCs w:val="24"/>
        </w:rPr>
        <w:t xml:space="preserve">sequence suggests that the calculation should involve a tenth of another quantity, but iota is not easily read: the traces better resemble a theta. Below the </w:t>
      </w:r>
      <w:r w:rsidR="001C62DB" w:rsidRPr="00DF0BA0">
        <w:rPr>
          <w:rFonts w:ascii="IFAO-Grec Unicode" w:hAnsi="IFAO-Grec Unicode" w:cs="Times New Roman"/>
          <w:i/>
          <w:iCs/>
          <w:sz w:val="24"/>
          <w:szCs w:val="24"/>
        </w:rPr>
        <w:t>paragraphos</w:t>
      </w:r>
      <w:r w:rsidR="001C62DB" w:rsidRPr="00DF0BA0">
        <w:rPr>
          <w:rFonts w:ascii="IFAO-Grec Unicode" w:hAnsi="IFAO-Grec Unicode" w:cs="Times New Roman"/>
          <w:sz w:val="24"/>
          <w:szCs w:val="24"/>
        </w:rPr>
        <w:t>, we appear to be in an entirely different section of the table, one organized in descending order. The first fraction (a.11) is illegible, but below it I read sampi, omega, and psi with tick marks (=</w:t>
      </w:r>
      <w:r w:rsidR="00E87C7A" w:rsidRPr="00DF0BA0">
        <w:rPr>
          <w:rFonts w:ascii="IFAO-Grec Unicode" w:hAnsi="IFAO-Grec Unicode" w:cs="Times New Roman"/>
          <w:sz w:val="24"/>
          <w:szCs w:val="24"/>
        </w:rPr>
        <w:t xml:space="preserve"> </w:t>
      </w:r>
      <w:r w:rsidR="00E87C7A" w:rsidRPr="00DF0BA0">
        <w:rPr>
          <w:rFonts w:ascii="IFAO-Grec Unicode" w:hAnsi="IFAO-Grec Unicode"/>
          <w:color w:val="000000"/>
          <w:sz w:val="24"/>
          <w:szCs w:val="24"/>
        </w:rPr>
        <w:t>900′</w:t>
      </w:r>
      <w:r w:rsidR="001C62DB" w:rsidRPr="00DF0BA0">
        <w:rPr>
          <w:rFonts w:ascii="IFAO-Grec Unicode" w:hAnsi="IFAO-Grec Unicode" w:cs="Times New Roman"/>
          <w:sz w:val="24"/>
          <w:szCs w:val="24"/>
        </w:rPr>
        <w:t xml:space="preserve">, </w:t>
      </w:r>
      <w:r w:rsidR="00E87C7A" w:rsidRPr="00DF0BA0">
        <w:rPr>
          <w:rFonts w:ascii="IFAO-Grec Unicode" w:hAnsi="IFAO-Grec Unicode"/>
          <w:color w:val="000000"/>
          <w:sz w:val="24"/>
          <w:szCs w:val="24"/>
        </w:rPr>
        <w:t>800′</w:t>
      </w:r>
      <w:r w:rsidR="001C62DB" w:rsidRPr="00DF0BA0">
        <w:rPr>
          <w:rFonts w:ascii="IFAO-Grec Unicode" w:hAnsi="IFAO-Grec Unicode" w:cs="Times New Roman"/>
          <w:sz w:val="24"/>
          <w:szCs w:val="24"/>
        </w:rPr>
        <w:t xml:space="preserve">, </w:t>
      </w:r>
      <w:r w:rsidR="00E87C7A" w:rsidRPr="00DF0BA0">
        <w:rPr>
          <w:rFonts w:ascii="IFAO-Grec Unicode" w:hAnsi="IFAO-Grec Unicode"/>
          <w:color w:val="000000"/>
          <w:sz w:val="24"/>
          <w:szCs w:val="24"/>
        </w:rPr>
        <w:t>700′</w:t>
      </w:r>
      <w:r w:rsidR="001C62DB" w:rsidRPr="00DF0BA0">
        <w:rPr>
          <w:rFonts w:ascii="IFAO-Grec Unicode" w:hAnsi="IFAO-Grec Unicode" w:cs="Times New Roman"/>
          <w:sz w:val="24"/>
          <w:szCs w:val="24"/>
        </w:rPr>
        <w:t xml:space="preserve">). Line 11, in other words, appears to begin a new sequence involving fractions of hundred parts. But unlike elsewhere in the table, these fractions are presented in descending order. If the </w:t>
      </w:r>
      <w:r w:rsidR="00D523E2">
        <w:rPr>
          <w:rFonts w:ascii="IFAO-Grec Unicode" w:hAnsi="IFAO-Grec Unicode" w:cs="Times New Roman"/>
          <w:sz w:val="24"/>
          <w:szCs w:val="24"/>
        </w:rPr>
        <w:t xml:space="preserve">text </w:t>
      </w:r>
      <w:r w:rsidR="001C62DB" w:rsidRPr="00DF0BA0">
        <w:rPr>
          <w:rFonts w:ascii="IFAO-Grec Unicode" w:hAnsi="IFAO-Grec Unicode" w:cs="Times New Roman"/>
          <w:sz w:val="24"/>
          <w:szCs w:val="24"/>
        </w:rPr>
        <w:t xml:space="preserve">is the same one as elsewhere on fragments A and B, we might restore, e.g., </w:t>
      </w:r>
      <w:r w:rsidR="001C62DB" w:rsidRPr="00DF0BA0">
        <w:rPr>
          <w:rFonts w:ascii="IFAO-Grec Unicode" w:hAnsi="IFAO-Grec Unicode" w:cs="Segoe UI"/>
          <w:sz w:val="24"/>
          <w:szCs w:val="24"/>
        </w:rPr>
        <w:t>τὸ </w:t>
      </w:r>
      <w:r w:rsidR="001C62DB" w:rsidRPr="00DF0BA0">
        <w:rPr>
          <w:rFonts w:ascii="IFAO-Grec Unicode" w:eastAsia="KadmosU" w:hAnsi="IFAO-Grec Unicode" w:cs="KadmosU"/>
          <w:sz w:val="24"/>
          <w:szCs w:val="24"/>
        </w:rPr>
        <w:t>Ϡ̣</w:t>
      </w:r>
      <w:r w:rsidR="00C05ABE" w:rsidRPr="00DF0BA0">
        <w:rPr>
          <w:rFonts w:ascii="IFAO-Grec Unicode" w:hAnsi="IFAO-Grec Unicode"/>
          <w:color w:val="000000"/>
          <w:sz w:val="24"/>
          <w:szCs w:val="24"/>
        </w:rPr>
        <w:t>′</w:t>
      </w:r>
      <w:r w:rsidR="001C62DB" w:rsidRPr="00DF0BA0">
        <w:rPr>
          <w:rFonts w:ascii="IFAO-Grec Unicode" w:hAnsi="IFAO-Grec Unicode" w:cs="Segoe UI"/>
          <w:sz w:val="24"/>
          <w:szCs w:val="24"/>
        </w:rPr>
        <w:t> [</w:t>
      </w:r>
      <w:r w:rsidR="001C62DB" w:rsidRPr="00DF0BA0">
        <w:rPr>
          <w:rFonts w:ascii="IFAO-Grec Unicode" w:hAnsi="IFAO-Grec Unicode" w:cs="Segoe UI"/>
          <w:sz w:val="24"/>
          <w:szCs w:val="24"/>
          <w:lang w:val="el-GR"/>
        </w:rPr>
        <w:t>τῆς</w:t>
      </w:r>
      <w:r w:rsidR="001C62DB" w:rsidRPr="00DF0BA0">
        <w:rPr>
          <w:rFonts w:ascii="IFAO-Grec Unicode" w:hAnsi="IFAO-Grec Unicode" w:cs="Segoe UI"/>
          <w:sz w:val="24"/>
          <w:szCs w:val="24"/>
        </w:rPr>
        <w:t xml:space="preserve"> </w:t>
      </w:r>
      <w:r w:rsidR="001C62DB" w:rsidRPr="00DF0BA0">
        <w:rPr>
          <w:rFonts w:ascii="IFAO-Grec Unicode" w:hAnsi="IFAO-Grec Unicode" w:cs="Segoe UI"/>
          <w:sz w:val="24"/>
          <w:szCs w:val="24"/>
          <w:lang w:val="el-GR"/>
        </w:rPr>
        <w:t>μ</w:t>
      </w:r>
      <w:r w:rsidR="001C62DB" w:rsidRPr="00DF0BA0">
        <w:rPr>
          <w:rFonts w:ascii="IFAO-Grec Unicode" w:hAnsi="IFAO-Grec Unicode" w:cs="Segoe UI"/>
          <w:sz w:val="24"/>
          <w:szCs w:val="24"/>
        </w:rPr>
        <w:t>(</w:t>
      </w:r>
      <w:r w:rsidR="001C62DB" w:rsidRPr="00DF0BA0">
        <w:rPr>
          <w:rFonts w:ascii="IFAO-Grec Unicode" w:hAnsi="IFAO-Grec Unicode" w:cs="Segoe UI"/>
          <w:sz w:val="24"/>
          <w:szCs w:val="24"/>
          <w:lang w:val="el-GR"/>
        </w:rPr>
        <w:t>υρίας</w:t>
      </w:r>
      <w:r w:rsidR="001C62DB" w:rsidRPr="00DF0BA0">
        <w:rPr>
          <w:rFonts w:ascii="IFAO-Grec Unicode" w:hAnsi="IFAO-Grec Unicode" w:cs="Segoe UI"/>
          <w:sz w:val="24"/>
          <w:szCs w:val="24"/>
        </w:rPr>
        <w:t xml:space="preserve">) </w:t>
      </w:r>
      <w:r w:rsidR="001C62DB" w:rsidRPr="00DF0BA0">
        <w:rPr>
          <w:rFonts w:ascii="IFAO-Grec Unicode" w:hAnsi="IFAO-Grec Unicode" w:cs="Segoe UI"/>
          <w:sz w:val="24"/>
          <w:szCs w:val="24"/>
          <w:lang w:val="el-GR"/>
        </w:rPr>
        <w:t>α</w:t>
      </w:r>
      <w:r w:rsidR="001C62DB" w:rsidRPr="00DF0BA0">
        <w:rPr>
          <w:rFonts w:ascii="IFAO-Grec Unicode" w:hAnsi="IFAO-Grec Unicode" w:cs="Segoe UI"/>
          <w:sz w:val="24"/>
          <w:szCs w:val="24"/>
        </w:rPr>
        <w:t xml:space="preserve"> θ</w:t>
      </w:r>
      <w:r w:rsidR="00C05ABE" w:rsidRPr="00DF0BA0">
        <w:rPr>
          <w:rFonts w:ascii="IFAO-Grec Unicode" w:hAnsi="IFAO-Grec Unicode"/>
          <w:color w:val="000000"/>
          <w:sz w:val="24"/>
          <w:szCs w:val="24"/>
        </w:rPr>
        <w:t>′</w:t>
      </w:r>
      <w:r w:rsidR="001C62DB" w:rsidRPr="00DF0BA0">
        <w:rPr>
          <w:rFonts w:ascii="IFAO-Grec Unicode" w:hAnsi="IFAO-Grec Unicode" w:cs="Segoe UI"/>
          <w:sz w:val="24"/>
          <w:szCs w:val="24"/>
        </w:rPr>
        <w:t>] (a.12).</w:t>
      </w:r>
    </w:p>
    <w:p w14:paraId="6D292A1C" w14:textId="3EB8A912" w:rsidR="001C62DB" w:rsidRPr="00DF0BA0" w:rsidRDefault="00FF0947" w:rsidP="001C62DB">
      <w:pPr>
        <w:pStyle w:val="NoSpacing"/>
        <w:spacing w:line="480" w:lineRule="auto"/>
        <w:ind w:left="720" w:hanging="720"/>
        <w:rPr>
          <w:rFonts w:ascii="IFAO-Grec Unicode" w:hAnsi="IFAO-Grec Unicode" w:cs="Times New Roman"/>
          <w:sz w:val="24"/>
          <w:szCs w:val="24"/>
        </w:rPr>
      </w:pPr>
      <w:r w:rsidRPr="00DF0BA0">
        <w:rPr>
          <w:rFonts w:ascii="IFAO-Grec Unicode" w:hAnsi="IFAO-Grec Unicode" w:cs="Times New Roman"/>
          <w:sz w:val="24"/>
          <w:szCs w:val="24"/>
        </w:rPr>
        <w:t>B</w:t>
      </w:r>
      <w:r w:rsidR="001C62DB" w:rsidRPr="00DF0BA0">
        <w:rPr>
          <w:rFonts w:ascii="IFAO-Grec Unicode" w:hAnsi="IFAO-Grec Unicode" w:cs="Times New Roman"/>
          <w:sz w:val="24"/>
          <w:szCs w:val="24"/>
        </w:rPr>
        <w:t xml:space="preserve"> i.7 The </w:t>
      </w:r>
      <w:r w:rsidR="001C62DB" w:rsidRPr="00DF0BA0">
        <w:rPr>
          <w:rFonts w:ascii="IFAO-Grec Unicode" w:hAnsi="IFAO-Grec Unicode" w:cs="Times New Roman"/>
          <w:i/>
          <w:iCs/>
          <w:sz w:val="24"/>
          <w:szCs w:val="24"/>
        </w:rPr>
        <w:t>paragraphos</w:t>
      </w:r>
      <w:r w:rsidR="001C62DB" w:rsidRPr="00DF0BA0">
        <w:rPr>
          <w:rFonts w:ascii="IFAO-Grec Unicode" w:hAnsi="IFAO-Grec Unicode" w:cs="Times New Roman"/>
          <w:sz w:val="24"/>
          <w:szCs w:val="24"/>
        </w:rPr>
        <w:t xml:space="preserve"> below this line indicates it is the final entry in a section, but several of the values are read with difficulty, making the restoration uncertain. The first, a fraction with a tick, consists of an upright stroke with very faint traces on either side at its top. The pattern of the </w:t>
      </w:r>
      <w:r w:rsidR="00E31C88">
        <w:rPr>
          <w:rFonts w:ascii="IFAO-Grec Unicode" w:hAnsi="IFAO-Grec Unicode" w:cs="Times New Roman"/>
          <w:sz w:val="24"/>
          <w:szCs w:val="24"/>
        </w:rPr>
        <w:t xml:space="preserve">preceding lines </w:t>
      </w:r>
      <w:r w:rsidR="001C62DB" w:rsidRPr="00DF0BA0">
        <w:rPr>
          <w:rFonts w:ascii="IFAO-Grec Unicode" w:hAnsi="IFAO-Grec Unicode" w:cs="Times New Roman"/>
          <w:sz w:val="24"/>
          <w:szCs w:val="24"/>
        </w:rPr>
        <w:t>suggests rho, but iota or even koppa cannot be definitively excluded. Only two flecks of ink from the second value survive: one at letter-bottom and one on the upper-right side. The quotient consist of two digits: the traces of the first are the apex of an angular letter – almost certainly alpha – surmounted by an overstroke; of the second only lunate traces at right survive.</w:t>
      </w:r>
    </w:p>
    <w:p w14:paraId="493A9AC0" w14:textId="75089DA6" w:rsidR="001C62DB" w:rsidRPr="00DF0BA0" w:rsidRDefault="001C62DB" w:rsidP="001C62DB">
      <w:pPr>
        <w:pStyle w:val="NoSpacing"/>
        <w:spacing w:line="480" w:lineRule="auto"/>
        <w:ind w:left="720"/>
        <w:rPr>
          <w:rFonts w:ascii="IFAO-Grec Unicode" w:hAnsi="IFAO-Grec Unicode" w:cs="Times New Roman"/>
          <w:sz w:val="24"/>
          <w:szCs w:val="24"/>
        </w:rPr>
      </w:pPr>
      <w:r w:rsidRPr="00DF0BA0">
        <w:rPr>
          <w:rFonts w:ascii="IFAO-Grec Unicode" w:hAnsi="IFAO-Grec Unicode" w:cs="Times New Roman"/>
          <w:sz w:val="24"/>
          <w:szCs w:val="24"/>
        </w:rPr>
        <w:t xml:space="preserve">Below the </w:t>
      </w:r>
      <w:r w:rsidRPr="00DF0BA0">
        <w:rPr>
          <w:rFonts w:ascii="IFAO-Grec Unicode" w:hAnsi="IFAO-Grec Unicode" w:cs="Times New Roman"/>
          <w:i/>
          <w:iCs/>
          <w:sz w:val="24"/>
          <w:szCs w:val="24"/>
        </w:rPr>
        <w:t>paragraphos</w:t>
      </w:r>
      <w:r w:rsidRPr="00DF0BA0">
        <w:rPr>
          <w:rFonts w:ascii="IFAO-Grec Unicode" w:hAnsi="IFAO-Grec Unicode" w:cs="Times New Roman"/>
          <w:sz w:val="24"/>
          <w:szCs w:val="24"/>
        </w:rPr>
        <w:t xml:space="preserve"> there are faint traces of one line in the same hand – apparently a prior version of the text that has been washed out – as well as a second text in a much larger hand, which appears to have been erased with much less success. On the infrared image, the ink appears to have been smeared rather than washed away. </w:t>
      </w:r>
      <w:commentRangeStart w:id="33"/>
      <w:commentRangeStart w:id="34"/>
      <w:r w:rsidRPr="00DF0BA0">
        <w:rPr>
          <w:rFonts w:ascii="IFAO-Grec Unicode" w:hAnsi="IFAO-Grec Unicode" w:cs="Times New Roman"/>
          <w:sz w:val="24"/>
          <w:szCs w:val="24"/>
        </w:rPr>
        <w:t xml:space="preserve">The layout of the second column suggests that the area below the </w:t>
      </w:r>
      <w:r w:rsidRPr="00DF0BA0">
        <w:rPr>
          <w:rFonts w:ascii="IFAO-Grec Unicode" w:hAnsi="IFAO-Grec Unicode" w:cs="Times New Roman"/>
          <w:i/>
          <w:iCs/>
          <w:sz w:val="24"/>
          <w:szCs w:val="24"/>
        </w:rPr>
        <w:t>paragraphos</w:t>
      </w:r>
      <w:r w:rsidRPr="00DF0BA0">
        <w:rPr>
          <w:rFonts w:ascii="IFAO-Grec Unicode" w:hAnsi="IFAO-Grec Unicode" w:cs="Times New Roman"/>
          <w:sz w:val="24"/>
          <w:szCs w:val="24"/>
        </w:rPr>
        <w:t xml:space="preserve"> was the lower margin.</w:t>
      </w:r>
      <w:commentRangeEnd w:id="33"/>
      <w:r w:rsidRPr="00DF0BA0">
        <w:rPr>
          <w:rStyle w:val="CommentReference"/>
          <w:rFonts w:ascii="IFAO-Grec Unicode" w:hAnsi="IFAO-Grec Unicode"/>
          <w:sz w:val="24"/>
          <w:szCs w:val="24"/>
        </w:rPr>
        <w:commentReference w:id="33"/>
      </w:r>
      <w:commentRangeEnd w:id="34"/>
      <w:r w:rsidR="00B229CA" w:rsidRPr="00DF0BA0">
        <w:rPr>
          <w:rStyle w:val="CommentReference"/>
          <w:rFonts w:ascii="IFAO-Grec Unicode" w:hAnsi="IFAO-Grec Unicode"/>
        </w:rPr>
        <w:commentReference w:id="34"/>
      </w:r>
    </w:p>
    <w:p w14:paraId="530FCBED" w14:textId="6A4D22E1" w:rsidR="00360C78" w:rsidRPr="00DF0BA0" w:rsidRDefault="008015E5" w:rsidP="001C62DB">
      <w:pPr>
        <w:pStyle w:val="NoSpacing"/>
        <w:spacing w:line="480" w:lineRule="auto"/>
        <w:ind w:left="720" w:hanging="720"/>
        <w:rPr>
          <w:rFonts w:ascii="IFAO-Grec Unicode" w:hAnsi="IFAO-Grec Unicode" w:cs="Times New Roman"/>
          <w:sz w:val="24"/>
          <w:szCs w:val="24"/>
        </w:rPr>
      </w:pPr>
      <w:r w:rsidRPr="00DF0BA0">
        <w:rPr>
          <w:rFonts w:ascii="IFAO-Grec Unicode" w:hAnsi="IFAO-Grec Unicode" w:cs="Times New Roman"/>
          <w:sz w:val="24"/>
          <w:szCs w:val="24"/>
        </w:rPr>
        <w:t>C</w:t>
      </w:r>
      <w:r w:rsidR="00360C78" w:rsidRPr="00DF0BA0">
        <w:rPr>
          <w:rFonts w:ascii="IFAO-Grec Unicode" w:hAnsi="IFAO-Grec Unicode" w:cs="Times New Roman"/>
          <w:sz w:val="24"/>
          <w:szCs w:val="24"/>
        </w:rPr>
        <w:t xml:space="preserve">.11 Following </w:t>
      </w:r>
      <w:r w:rsidR="00EC1D34" w:rsidRPr="00DF0BA0">
        <w:rPr>
          <w:rFonts w:ascii="IFAO-Grec Unicode" w:hAnsi="IFAO-Grec Unicode" w:cs="Times New Roman"/>
          <w:sz w:val="24"/>
          <w:szCs w:val="24"/>
        </w:rPr>
        <w:t>epsilon</w:t>
      </w:r>
      <w:r w:rsidR="00360C78" w:rsidRPr="00DF0BA0">
        <w:rPr>
          <w:rFonts w:ascii="IFAO-Grec Unicode" w:hAnsi="IFAO-Grec Unicode" w:cs="Times New Roman"/>
          <w:sz w:val="24"/>
          <w:szCs w:val="24"/>
        </w:rPr>
        <w:t>, there are additional traces of ink</w:t>
      </w:r>
      <w:r w:rsidR="00EC1D34" w:rsidRPr="00DF0BA0">
        <w:rPr>
          <w:rFonts w:ascii="IFAO-Grec Unicode" w:hAnsi="IFAO-Grec Unicode" w:cs="Times New Roman"/>
          <w:sz w:val="24"/>
          <w:szCs w:val="24"/>
        </w:rPr>
        <w:t xml:space="preserve"> – two faint </w:t>
      </w:r>
      <w:r w:rsidR="00A5584D" w:rsidRPr="00DF0BA0">
        <w:rPr>
          <w:rFonts w:ascii="IFAO-Grec Unicode" w:hAnsi="IFAO-Grec Unicode" w:cs="Times New Roman"/>
          <w:sz w:val="24"/>
          <w:szCs w:val="24"/>
        </w:rPr>
        <w:t xml:space="preserve">hastas that recline slightly to the left (cf. the usual shape of iota, which inclines slightly to the right). </w:t>
      </w:r>
      <w:r w:rsidR="00C21F16" w:rsidRPr="00DF0BA0">
        <w:rPr>
          <w:rFonts w:ascii="IFAO-Grec Unicode" w:hAnsi="IFAO-Grec Unicode" w:cs="Times New Roman"/>
          <w:sz w:val="24"/>
          <w:szCs w:val="24"/>
        </w:rPr>
        <w:t xml:space="preserve">But the </w:t>
      </w:r>
      <w:r w:rsidR="006F106A" w:rsidRPr="00DF0BA0">
        <w:rPr>
          <w:rFonts w:ascii="IFAO-Grec Unicode" w:hAnsi="IFAO-Grec Unicode" w:cs="Times New Roman"/>
          <w:sz w:val="24"/>
          <w:szCs w:val="24"/>
        </w:rPr>
        <w:t xml:space="preserve">entry </w:t>
      </w:r>
      <w:r w:rsidR="00C21F16" w:rsidRPr="00DF0BA0">
        <w:rPr>
          <w:rFonts w:ascii="IFAO-Grec Unicode" w:hAnsi="IFAO-Grec Unicode" w:cs="Times New Roman"/>
          <w:sz w:val="24"/>
          <w:szCs w:val="24"/>
        </w:rPr>
        <w:t>is complete</w:t>
      </w:r>
      <w:r w:rsidR="006F106A" w:rsidRPr="00DF0BA0">
        <w:rPr>
          <w:rFonts w:ascii="IFAO-Grec Unicode" w:hAnsi="IFAO-Grec Unicode" w:cs="Times New Roman"/>
          <w:sz w:val="24"/>
          <w:szCs w:val="24"/>
        </w:rPr>
        <w:t xml:space="preserve"> without the need for any</w:t>
      </w:r>
      <w:r w:rsidR="00AD1899" w:rsidRPr="00DF0BA0">
        <w:rPr>
          <w:rFonts w:ascii="IFAO-Grec Unicode" w:hAnsi="IFAO-Grec Unicode" w:cs="Times New Roman"/>
          <w:sz w:val="24"/>
          <w:szCs w:val="24"/>
        </w:rPr>
        <w:t>thing more.</w:t>
      </w:r>
    </w:p>
    <w:p w14:paraId="2A4CD26F" w14:textId="345958DA" w:rsidR="001C62DB" w:rsidRPr="00DF0BA0" w:rsidRDefault="008015E5" w:rsidP="001C62DB">
      <w:pPr>
        <w:pStyle w:val="NoSpacing"/>
        <w:spacing w:line="480" w:lineRule="auto"/>
        <w:ind w:left="720" w:hanging="720"/>
        <w:rPr>
          <w:rFonts w:ascii="IFAO-Grec Unicode" w:hAnsi="IFAO-Grec Unicode" w:cs="Times New Roman"/>
          <w:sz w:val="24"/>
          <w:szCs w:val="24"/>
        </w:rPr>
      </w:pPr>
      <w:r w:rsidRPr="00DF0BA0">
        <w:rPr>
          <w:rFonts w:ascii="IFAO-Grec Unicode" w:hAnsi="IFAO-Grec Unicode" w:cs="Times New Roman"/>
          <w:sz w:val="24"/>
          <w:szCs w:val="24"/>
        </w:rPr>
        <w:t>C</w:t>
      </w:r>
      <w:r w:rsidR="001C62DB" w:rsidRPr="00DF0BA0">
        <w:rPr>
          <w:rFonts w:ascii="IFAO-Grec Unicode" w:hAnsi="IFAO-Grec Unicode" w:cs="Times New Roman"/>
          <w:sz w:val="24"/>
          <w:szCs w:val="24"/>
        </w:rPr>
        <w:t xml:space="preserve">.25 A bottom margin measuring 1.9 cm follows this line, and to the left of the final six lines there also appears 4.2 cm of blank space, evidently a margin. That layout permits several inferences regarding the structure of both the column and this particular </w:t>
      </w:r>
      <w:r w:rsidR="002570DF">
        <w:rPr>
          <w:rFonts w:ascii="IFAO-Grec Unicode" w:hAnsi="IFAO-Grec Unicode" w:cs="Times New Roman"/>
          <w:sz w:val="24"/>
          <w:szCs w:val="24"/>
        </w:rPr>
        <w:t>section of the text</w:t>
      </w:r>
      <w:r w:rsidR="001C62DB" w:rsidRPr="00DF0BA0">
        <w:rPr>
          <w:rFonts w:ascii="IFAO-Grec Unicode" w:hAnsi="IFAO-Grec Unicode" w:cs="Times New Roman"/>
          <w:sz w:val="24"/>
          <w:szCs w:val="24"/>
        </w:rPr>
        <w:t xml:space="preserve">. 1) The </w:t>
      </w:r>
      <w:r w:rsidR="00BE3C84">
        <w:rPr>
          <w:rFonts w:ascii="IFAO-Grec Unicode" w:hAnsi="IFAO-Grec Unicode" w:cs="Times New Roman"/>
          <w:sz w:val="24"/>
          <w:szCs w:val="24"/>
        </w:rPr>
        <w:t xml:space="preserve">table </w:t>
      </w:r>
      <w:r w:rsidR="001C62DB" w:rsidRPr="00DF0BA0">
        <w:rPr>
          <w:rFonts w:ascii="IFAO-Grec Unicode" w:hAnsi="IFAO-Grec Unicode" w:cs="Times New Roman"/>
          <w:sz w:val="24"/>
          <w:szCs w:val="24"/>
        </w:rPr>
        <w:t>on this sheet began at the top of the column, and its first eight lines have been lost. Based on the size and spacing of the letters, the sheet would have measured at least 17 cm, not including an upper margin and a table header. 2) The second column is preserved on fr</w:t>
      </w:r>
      <w:r w:rsidR="00FF0947" w:rsidRPr="00DF0BA0">
        <w:rPr>
          <w:rFonts w:ascii="IFAO-Grec Unicode" w:hAnsi="IFAO-Grec Unicode" w:cs="Times New Roman"/>
          <w:sz w:val="24"/>
          <w:szCs w:val="24"/>
        </w:rPr>
        <w:t>agment</w:t>
      </w:r>
      <w:r w:rsidR="001C62DB" w:rsidRPr="00DF0BA0">
        <w:rPr>
          <w:rFonts w:ascii="IFAO-Grec Unicode" w:hAnsi="IFAO-Grec Unicode" w:cs="Times New Roman"/>
          <w:sz w:val="24"/>
          <w:szCs w:val="24"/>
        </w:rPr>
        <w:t xml:space="preserve"> D</w:t>
      </w:r>
      <w:r w:rsidR="003C1AC9" w:rsidRPr="00DF0BA0">
        <w:rPr>
          <w:rFonts w:ascii="IFAO-Grec Unicode" w:hAnsi="IFAO-Grec Unicode" w:cs="Times New Roman"/>
          <w:sz w:val="24"/>
          <w:szCs w:val="24"/>
        </w:rPr>
        <w:t>, which</w:t>
      </w:r>
      <w:r w:rsidR="001C62DB" w:rsidRPr="00DF0BA0">
        <w:rPr>
          <w:rFonts w:ascii="IFAO-Grec Unicode" w:hAnsi="IFAO-Grec Unicode" w:cs="Times New Roman"/>
          <w:sz w:val="24"/>
          <w:szCs w:val="24"/>
        </w:rPr>
        <w:t xml:space="preserve"> is missing nine lines from its top. 3) The third column, were it extant, would have contained seven lines.</w:t>
      </w:r>
    </w:p>
    <w:p w14:paraId="653D3C9E" w14:textId="06C99E0F" w:rsidR="00EF46F3" w:rsidRPr="00DF0BA0" w:rsidRDefault="008015E5" w:rsidP="001C62DB">
      <w:pPr>
        <w:pStyle w:val="NoSpacing"/>
        <w:spacing w:line="480" w:lineRule="auto"/>
        <w:ind w:left="720" w:hanging="720"/>
        <w:rPr>
          <w:rFonts w:ascii="IFAO-Grec Unicode" w:hAnsi="IFAO-Grec Unicode" w:cs="Times New Roman"/>
          <w:sz w:val="24"/>
          <w:szCs w:val="24"/>
        </w:rPr>
      </w:pPr>
      <w:r w:rsidRPr="00DF0BA0">
        <w:rPr>
          <w:rFonts w:ascii="IFAO-Grec Unicode" w:hAnsi="IFAO-Grec Unicode" w:cs="Times New Roman"/>
          <w:sz w:val="24"/>
          <w:szCs w:val="24"/>
        </w:rPr>
        <w:t>D</w:t>
      </w:r>
      <w:r w:rsidR="00EF46F3" w:rsidRPr="00DF0BA0">
        <w:rPr>
          <w:rFonts w:ascii="IFAO-Grec Unicode" w:hAnsi="IFAO-Grec Unicode" w:cs="Times New Roman"/>
          <w:sz w:val="24"/>
          <w:szCs w:val="24"/>
        </w:rPr>
        <w:t>.2</w:t>
      </w:r>
      <w:r w:rsidR="00096475" w:rsidRPr="00DF0BA0">
        <w:rPr>
          <w:rFonts w:ascii="IFAO-Grec Unicode" w:hAnsi="IFAO-Grec Unicode" w:cs="Times New Roman"/>
          <w:sz w:val="24"/>
          <w:szCs w:val="24"/>
        </w:rPr>
        <w:t>4</w:t>
      </w:r>
      <w:r w:rsidR="00EF46F3" w:rsidRPr="00DF0BA0">
        <w:rPr>
          <w:rFonts w:ascii="IFAO-Grec Unicode" w:hAnsi="IFAO-Grec Unicode" w:cs="Times New Roman"/>
          <w:sz w:val="24"/>
          <w:szCs w:val="24"/>
        </w:rPr>
        <w:t xml:space="preserve"> A difficult reading. The diagonal tick following the fraction is clear but the</w:t>
      </w:r>
      <w:r w:rsidR="00F0501F" w:rsidRPr="00DF0BA0">
        <w:rPr>
          <w:rFonts w:ascii="IFAO-Grec Unicode" w:hAnsi="IFAO-Grec Unicode" w:cs="Times New Roman"/>
          <w:sz w:val="24"/>
          <w:szCs w:val="24"/>
        </w:rPr>
        <w:t xml:space="preserve">re are no traces of the fraction. The traces that follow are consistent with stigma, which permits the restoration of the </w:t>
      </w:r>
      <w:r w:rsidR="00354642" w:rsidRPr="00DF0BA0">
        <w:rPr>
          <w:rFonts w:ascii="IFAO-Grec Unicode" w:hAnsi="IFAO-Grec Unicode" w:cs="Times New Roman"/>
          <w:sz w:val="24"/>
          <w:szCs w:val="24"/>
        </w:rPr>
        <w:t>calculation. B</w:t>
      </w:r>
      <w:r w:rsidR="00F0501F" w:rsidRPr="00DF0BA0">
        <w:rPr>
          <w:rFonts w:ascii="IFAO-Grec Unicode" w:hAnsi="IFAO-Grec Unicode" w:cs="Times New Roman"/>
          <w:sz w:val="24"/>
          <w:szCs w:val="24"/>
        </w:rPr>
        <w:t xml:space="preserve">ut there are traces of another hasta </w:t>
      </w:r>
      <w:r w:rsidR="00354642" w:rsidRPr="00DF0BA0">
        <w:rPr>
          <w:rFonts w:ascii="IFAO-Grec Unicode" w:hAnsi="IFAO-Grec Unicode" w:cs="Times New Roman"/>
          <w:sz w:val="24"/>
          <w:szCs w:val="24"/>
        </w:rPr>
        <w:t>following stigma, which I cannot explain.</w:t>
      </w:r>
    </w:p>
    <w:p w14:paraId="53931581" w14:textId="57DC4257" w:rsidR="0022691A" w:rsidRDefault="0022691A" w:rsidP="0022691A">
      <w:pPr>
        <w:rPr>
          <w:rFonts w:ascii="IFAO-Grec Unicode" w:hAnsi="IFAO-Grec Unicode"/>
          <w:color w:val="D9D9D9" w:themeColor="background1" w:themeShade="D9"/>
        </w:rPr>
      </w:pPr>
      <w:r w:rsidRPr="00DF0BA0">
        <w:rPr>
          <w:rFonts w:ascii="IFAO-Grec Unicode" w:hAnsi="IFAO-Grec Unicode"/>
          <w:color w:val="D9D9D9" w:themeColor="background1" w:themeShade="D9"/>
        </w:rPr>
        <w:t>#</w:t>
      </w:r>
      <w:r>
        <w:rPr>
          <w:rFonts w:ascii="IFAO-Grec Unicode" w:hAnsi="IFAO-Grec Unicode"/>
          <w:color w:val="D9D9D9" w:themeColor="background1" w:themeShade="D9"/>
        </w:rPr>
        <w:t>articleHeader</w:t>
      </w:r>
    </w:p>
    <w:p w14:paraId="6F53CCA0" w14:textId="12F59989" w:rsidR="00B03A26" w:rsidRDefault="00B03A26" w:rsidP="0022691A">
      <w:pPr>
        <w:rPr>
          <w:rFonts w:ascii="IFAO-Grec Unicode" w:hAnsi="IFAO-Grec Unicode"/>
          <w:b/>
          <w:bCs/>
        </w:rPr>
      </w:pPr>
      <w:r w:rsidRPr="00B03A26">
        <w:rPr>
          <w:rFonts w:ascii="IFAO-Grec Unicode" w:hAnsi="IFAO-Grec Unicode"/>
          <w:b/>
          <w:bCs/>
        </w:rPr>
        <w:t>Appendices</w:t>
      </w:r>
    </w:p>
    <w:p w14:paraId="3FC91D2A" w14:textId="77777777" w:rsidR="00B03A26" w:rsidRPr="00B03A26" w:rsidRDefault="00B03A26" w:rsidP="0022691A">
      <w:pPr>
        <w:rPr>
          <w:rFonts w:ascii="IFAO-Grec Unicode" w:hAnsi="IFAO-Grec Unicode"/>
          <w:b/>
          <w:bCs/>
          <w:color w:val="D9D9D9" w:themeColor="background1" w:themeShade="D9"/>
        </w:rPr>
      </w:pPr>
    </w:p>
    <w:tbl>
      <w:tblPr>
        <w:tblStyle w:val="ListTable3"/>
        <w:tblW w:w="0" w:type="auto"/>
        <w:tblLook w:val="04A0" w:firstRow="1" w:lastRow="0" w:firstColumn="1" w:lastColumn="0" w:noHBand="0" w:noVBand="1"/>
      </w:tblPr>
      <w:tblGrid>
        <w:gridCol w:w="723"/>
        <w:gridCol w:w="3650"/>
        <w:gridCol w:w="1530"/>
      </w:tblGrid>
      <w:tr w:rsidR="00130DEC" w:rsidRPr="00DF0BA0" w14:paraId="1671C231" w14:textId="77777777" w:rsidTr="008034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3"/>
          </w:tcPr>
          <w:p w14:paraId="1DF68C51" w14:textId="2C98777B" w:rsidR="00130DEC" w:rsidRPr="00DF0BA0" w:rsidRDefault="00130DEC" w:rsidP="004829D7">
            <w:pPr>
              <w:pStyle w:val="NoSpacing"/>
              <w:spacing w:line="480" w:lineRule="auto"/>
              <w:jc w:val="center"/>
              <w:rPr>
                <w:rFonts w:ascii="IFAO-Grec Unicode" w:eastAsia="KadmosU" w:hAnsi="IFAO-Grec Unicode" w:cs="Times New Roman"/>
                <w:sz w:val="24"/>
                <w:szCs w:val="24"/>
              </w:rPr>
            </w:pPr>
            <w:r w:rsidRPr="00DF0BA0">
              <w:rPr>
                <w:rFonts w:ascii="IFAO-Grec Unicode" w:eastAsia="KadmosU" w:hAnsi="IFAO-Grec Unicode" w:cs="Times New Roman"/>
                <w:sz w:val="24"/>
                <w:szCs w:val="24"/>
              </w:rPr>
              <w:t>Appendix A: Dimensions and Contents of the Fragments</w:t>
            </w:r>
          </w:p>
        </w:tc>
      </w:tr>
      <w:tr w:rsidR="005C2A3B" w:rsidRPr="00DF0BA0" w14:paraId="72ADED8F" w14:textId="77777777" w:rsidTr="0080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37F36" w14:textId="4E335106" w:rsidR="005C2A3B" w:rsidRPr="00DF0BA0" w:rsidRDefault="005C2A3B" w:rsidP="005C2A3B">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1</w:t>
            </w:r>
          </w:p>
        </w:tc>
        <w:tc>
          <w:tcPr>
            <w:tcW w:w="0" w:type="auto"/>
          </w:tcPr>
          <w:p w14:paraId="43A3F0F1" w14:textId="4D7EE7F0" w:rsidR="005C2A3B" w:rsidRPr="00DF0BA0" w:rsidRDefault="005C2A3B" w:rsidP="005C2A3B">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col. ii–</w:t>
            </w:r>
            <w:r w:rsidR="006B6EA6" w:rsidRPr="00DF0BA0">
              <w:rPr>
                <w:rFonts w:ascii="IFAO-Grec Unicode" w:eastAsia="KadmosU" w:hAnsi="IFAO-Grec Unicode" w:cs="Times New Roman"/>
                <w:sz w:val="24"/>
                <w:szCs w:val="24"/>
              </w:rPr>
              <w:t>xiii</w:t>
            </w:r>
          </w:p>
        </w:tc>
        <w:tc>
          <w:tcPr>
            <w:tcW w:w="0" w:type="auto"/>
          </w:tcPr>
          <w:p w14:paraId="035F1B7B" w14:textId="63C5DEAB" w:rsidR="005C2A3B" w:rsidRPr="00DF0BA0" w:rsidRDefault="005C2A3B" w:rsidP="005C2A3B">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 xml:space="preserve">21 x 42 cm </w:t>
            </w:r>
          </w:p>
        </w:tc>
      </w:tr>
      <w:tr w:rsidR="005C2A3B" w:rsidRPr="00DF0BA0" w14:paraId="6C62223D" w14:textId="77777777" w:rsidTr="00803487">
        <w:tc>
          <w:tcPr>
            <w:cnfStyle w:val="001000000000" w:firstRow="0" w:lastRow="0" w:firstColumn="1" w:lastColumn="0" w:oddVBand="0" w:evenVBand="0" w:oddHBand="0" w:evenHBand="0" w:firstRowFirstColumn="0" w:firstRowLastColumn="0" w:lastRowFirstColumn="0" w:lastRowLastColumn="0"/>
            <w:tcW w:w="0" w:type="auto"/>
          </w:tcPr>
          <w:p w14:paraId="157F89C7" w14:textId="3F036844" w:rsidR="005C2A3B" w:rsidRPr="00DF0BA0" w:rsidRDefault="005C2A3B" w:rsidP="005C2A3B">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2</w:t>
            </w:r>
          </w:p>
        </w:tc>
        <w:tc>
          <w:tcPr>
            <w:tcW w:w="0" w:type="auto"/>
          </w:tcPr>
          <w:p w14:paraId="58D55076" w14:textId="751D3CE5" w:rsidR="005C2A3B" w:rsidRPr="00DF0BA0" w:rsidRDefault="005C2A3B" w:rsidP="005C2A3B">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ix.202–206, x.229–239, xi.256–258</w:t>
            </w:r>
          </w:p>
        </w:tc>
        <w:tc>
          <w:tcPr>
            <w:tcW w:w="0" w:type="auto"/>
          </w:tcPr>
          <w:p w14:paraId="0A7CAF6A" w14:textId="4E78AA11" w:rsidR="005C2A3B" w:rsidRPr="00DF0BA0" w:rsidRDefault="005C2A3B" w:rsidP="005C2A3B">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8.1 x 8.5 cm</w:t>
            </w:r>
          </w:p>
        </w:tc>
      </w:tr>
      <w:tr w:rsidR="005C2A3B" w:rsidRPr="00DF0BA0" w14:paraId="03E9713A" w14:textId="77777777" w:rsidTr="0080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868DD" w14:textId="40A177C8" w:rsidR="005C2A3B" w:rsidRPr="00DF0BA0" w:rsidRDefault="005C2A3B" w:rsidP="005C2A3B">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3</w:t>
            </w:r>
          </w:p>
        </w:tc>
        <w:tc>
          <w:tcPr>
            <w:tcW w:w="0" w:type="auto"/>
          </w:tcPr>
          <w:p w14:paraId="226B8C93" w14:textId="10A6DC62" w:rsidR="005C2A3B" w:rsidRPr="00DF0BA0" w:rsidRDefault="005C2A3B" w:rsidP="005C2A3B">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xii.282–283</w:t>
            </w:r>
          </w:p>
        </w:tc>
        <w:tc>
          <w:tcPr>
            <w:tcW w:w="0" w:type="auto"/>
          </w:tcPr>
          <w:p w14:paraId="12FCB647" w14:textId="6BC78813" w:rsidR="005C2A3B" w:rsidRPr="00DF0BA0" w:rsidRDefault="005C2A3B" w:rsidP="005C2A3B">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2.2 x 2.9 cm</w:t>
            </w:r>
          </w:p>
        </w:tc>
      </w:tr>
      <w:tr w:rsidR="005C2A3B" w:rsidRPr="00DF0BA0" w14:paraId="24C7EF6D" w14:textId="77777777" w:rsidTr="00803487">
        <w:tc>
          <w:tcPr>
            <w:cnfStyle w:val="001000000000" w:firstRow="0" w:lastRow="0" w:firstColumn="1" w:lastColumn="0" w:oddVBand="0" w:evenVBand="0" w:oddHBand="0" w:evenHBand="0" w:firstRowFirstColumn="0" w:firstRowLastColumn="0" w:lastRowFirstColumn="0" w:lastRowLastColumn="0"/>
            <w:tcW w:w="0" w:type="auto"/>
          </w:tcPr>
          <w:p w14:paraId="05B84538" w14:textId="2DD32052" w:rsidR="005C2A3B" w:rsidRPr="00DF0BA0" w:rsidRDefault="005C2A3B" w:rsidP="005C2A3B">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4</w:t>
            </w:r>
          </w:p>
        </w:tc>
        <w:tc>
          <w:tcPr>
            <w:tcW w:w="0" w:type="auto"/>
          </w:tcPr>
          <w:p w14:paraId="09441F75" w14:textId="653387CF" w:rsidR="005C2A3B" w:rsidRPr="00DF0BA0" w:rsidRDefault="005C2A3B" w:rsidP="005C2A3B">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xii.277–278</w:t>
            </w:r>
          </w:p>
        </w:tc>
        <w:tc>
          <w:tcPr>
            <w:tcW w:w="0" w:type="auto"/>
          </w:tcPr>
          <w:p w14:paraId="15778221" w14:textId="38CA95B1" w:rsidR="005C2A3B" w:rsidRPr="00DF0BA0" w:rsidRDefault="005C2A3B" w:rsidP="005C2A3B">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1.9 x 1.8 cm</w:t>
            </w:r>
          </w:p>
        </w:tc>
      </w:tr>
      <w:tr w:rsidR="005C2A3B" w:rsidRPr="00DF0BA0" w14:paraId="689DD172" w14:textId="77777777" w:rsidTr="0080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8EE5C" w14:textId="1F2C5C3B" w:rsidR="005C2A3B" w:rsidRPr="00DF0BA0" w:rsidRDefault="005C2A3B" w:rsidP="005C2A3B">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5</w:t>
            </w:r>
          </w:p>
        </w:tc>
        <w:tc>
          <w:tcPr>
            <w:tcW w:w="0" w:type="auto"/>
          </w:tcPr>
          <w:p w14:paraId="141CF706" w14:textId="05C2D1D7" w:rsidR="005C2A3B" w:rsidRPr="00DF0BA0" w:rsidRDefault="005C2A3B" w:rsidP="005C2A3B">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xiv.312–313</w:t>
            </w:r>
          </w:p>
        </w:tc>
        <w:tc>
          <w:tcPr>
            <w:tcW w:w="0" w:type="auto"/>
          </w:tcPr>
          <w:p w14:paraId="363D4C1D" w14:textId="70B3259D" w:rsidR="005C2A3B" w:rsidRPr="00DF0BA0" w:rsidRDefault="005C2A3B" w:rsidP="005C2A3B">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2.3 x 2.5 cm</w:t>
            </w:r>
          </w:p>
        </w:tc>
      </w:tr>
      <w:tr w:rsidR="005C2A3B" w:rsidRPr="00DF0BA0" w14:paraId="12F4E948" w14:textId="77777777" w:rsidTr="00803487">
        <w:tc>
          <w:tcPr>
            <w:cnfStyle w:val="001000000000" w:firstRow="0" w:lastRow="0" w:firstColumn="1" w:lastColumn="0" w:oddVBand="0" w:evenVBand="0" w:oddHBand="0" w:evenHBand="0" w:firstRowFirstColumn="0" w:firstRowLastColumn="0" w:lastRowFirstColumn="0" w:lastRowLastColumn="0"/>
            <w:tcW w:w="0" w:type="auto"/>
          </w:tcPr>
          <w:p w14:paraId="0978E540" w14:textId="3CCB746E" w:rsidR="005C2A3B" w:rsidRPr="00DF0BA0" w:rsidRDefault="005C2A3B" w:rsidP="005C2A3B">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6</w:t>
            </w:r>
          </w:p>
        </w:tc>
        <w:tc>
          <w:tcPr>
            <w:tcW w:w="0" w:type="auto"/>
          </w:tcPr>
          <w:p w14:paraId="7DFF6BC3" w14:textId="48C2C273" w:rsidR="005C2A3B" w:rsidRPr="00DF0BA0" w:rsidRDefault="005C2A3B" w:rsidP="005C2A3B">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xiv.321–322, xv.338–340</w:t>
            </w:r>
          </w:p>
        </w:tc>
        <w:tc>
          <w:tcPr>
            <w:tcW w:w="0" w:type="auto"/>
          </w:tcPr>
          <w:p w14:paraId="4AD61BCA" w14:textId="16233D40" w:rsidR="005C2A3B" w:rsidRPr="00DF0BA0" w:rsidRDefault="005C2A3B" w:rsidP="005C2A3B">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5 x 8 cm</w:t>
            </w:r>
          </w:p>
        </w:tc>
      </w:tr>
      <w:tr w:rsidR="005C2A3B" w:rsidRPr="00DF0BA0" w14:paraId="2C4C3408" w14:textId="77777777" w:rsidTr="0080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A61AEA" w14:textId="2DF0CA34" w:rsidR="005C2A3B" w:rsidRPr="00DF0BA0" w:rsidRDefault="005C2A3B" w:rsidP="005C2A3B">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7</w:t>
            </w:r>
          </w:p>
        </w:tc>
        <w:tc>
          <w:tcPr>
            <w:tcW w:w="0" w:type="auto"/>
          </w:tcPr>
          <w:p w14:paraId="77635FD7" w14:textId="0DBB566C" w:rsidR="005C2A3B" w:rsidRPr="00DF0BA0" w:rsidRDefault="005C2A3B" w:rsidP="005C2A3B">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xv.331–336, xvi.347–354</w:t>
            </w:r>
          </w:p>
        </w:tc>
        <w:tc>
          <w:tcPr>
            <w:tcW w:w="0" w:type="auto"/>
          </w:tcPr>
          <w:p w14:paraId="3A60BD55" w14:textId="7E81BAE4" w:rsidR="005C2A3B" w:rsidRPr="00DF0BA0" w:rsidRDefault="005C2A3B" w:rsidP="005C2A3B">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8.7 x 10.5 cm</w:t>
            </w:r>
          </w:p>
        </w:tc>
      </w:tr>
      <w:tr w:rsidR="005C2A3B" w:rsidRPr="00DF0BA0" w14:paraId="0134355C" w14:textId="77777777" w:rsidTr="00803487">
        <w:tc>
          <w:tcPr>
            <w:cnfStyle w:val="001000000000" w:firstRow="0" w:lastRow="0" w:firstColumn="1" w:lastColumn="0" w:oddVBand="0" w:evenVBand="0" w:oddHBand="0" w:evenHBand="0" w:firstRowFirstColumn="0" w:firstRowLastColumn="0" w:lastRowFirstColumn="0" w:lastRowLastColumn="0"/>
            <w:tcW w:w="0" w:type="auto"/>
          </w:tcPr>
          <w:p w14:paraId="0274DBB2" w14:textId="59418A5D" w:rsidR="005C2A3B" w:rsidRPr="00DF0BA0" w:rsidRDefault="005C2A3B" w:rsidP="005C2A3B">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A</w:t>
            </w:r>
          </w:p>
        </w:tc>
        <w:tc>
          <w:tcPr>
            <w:tcW w:w="0" w:type="auto"/>
          </w:tcPr>
          <w:p w14:paraId="581CE566" w14:textId="77777777" w:rsidR="005C2A3B" w:rsidRPr="00DF0BA0" w:rsidRDefault="005C2A3B" w:rsidP="005C2A3B">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p>
        </w:tc>
        <w:tc>
          <w:tcPr>
            <w:tcW w:w="0" w:type="auto"/>
          </w:tcPr>
          <w:p w14:paraId="67995A90" w14:textId="5B2709A2" w:rsidR="005C2A3B" w:rsidRPr="00DF0BA0" w:rsidRDefault="005C2A3B" w:rsidP="005C2A3B">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8.9 x 4.8 cm</w:t>
            </w:r>
          </w:p>
        </w:tc>
      </w:tr>
      <w:tr w:rsidR="005C2A3B" w:rsidRPr="00DF0BA0" w14:paraId="2AB8212E" w14:textId="77777777" w:rsidTr="0080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EFC53E" w14:textId="14CEA78E" w:rsidR="005C2A3B" w:rsidRPr="00DF0BA0" w:rsidRDefault="005C2A3B" w:rsidP="005C2A3B">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B</w:t>
            </w:r>
          </w:p>
        </w:tc>
        <w:tc>
          <w:tcPr>
            <w:tcW w:w="0" w:type="auto"/>
          </w:tcPr>
          <w:p w14:paraId="6B6EA58D" w14:textId="77777777" w:rsidR="005C2A3B" w:rsidRPr="00DF0BA0" w:rsidRDefault="005C2A3B" w:rsidP="005C2A3B">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p>
        </w:tc>
        <w:tc>
          <w:tcPr>
            <w:tcW w:w="0" w:type="auto"/>
          </w:tcPr>
          <w:p w14:paraId="0ED20936" w14:textId="0118F24B" w:rsidR="005C2A3B" w:rsidRPr="00DF0BA0" w:rsidRDefault="005C2A3B" w:rsidP="005C2A3B">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6.9 x 9.5 cm</w:t>
            </w:r>
          </w:p>
        </w:tc>
      </w:tr>
      <w:tr w:rsidR="005C2A3B" w:rsidRPr="00DF0BA0" w14:paraId="4555CA5E" w14:textId="77777777" w:rsidTr="00803487">
        <w:tc>
          <w:tcPr>
            <w:cnfStyle w:val="001000000000" w:firstRow="0" w:lastRow="0" w:firstColumn="1" w:lastColumn="0" w:oddVBand="0" w:evenVBand="0" w:oddHBand="0" w:evenHBand="0" w:firstRowFirstColumn="0" w:firstRowLastColumn="0" w:lastRowFirstColumn="0" w:lastRowLastColumn="0"/>
            <w:tcW w:w="0" w:type="auto"/>
          </w:tcPr>
          <w:p w14:paraId="74DD9CE7" w14:textId="538FF5D7" w:rsidR="005C2A3B" w:rsidRPr="00DF0BA0" w:rsidRDefault="005C2A3B" w:rsidP="005C2A3B">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C</w:t>
            </w:r>
          </w:p>
        </w:tc>
        <w:tc>
          <w:tcPr>
            <w:tcW w:w="0" w:type="auto"/>
          </w:tcPr>
          <w:p w14:paraId="74D936C9" w14:textId="77777777" w:rsidR="005C2A3B" w:rsidRPr="00DF0BA0" w:rsidRDefault="005C2A3B" w:rsidP="005C2A3B">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p>
        </w:tc>
        <w:tc>
          <w:tcPr>
            <w:tcW w:w="0" w:type="auto"/>
          </w:tcPr>
          <w:p w14:paraId="4C17BA60" w14:textId="5A1CCE30" w:rsidR="005C2A3B" w:rsidRPr="00DF0BA0" w:rsidRDefault="005C2A3B" w:rsidP="005C2A3B">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12 x 9 cm</w:t>
            </w:r>
          </w:p>
        </w:tc>
      </w:tr>
      <w:tr w:rsidR="005C2A3B" w:rsidRPr="00DF0BA0" w14:paraId="1B7CE7DA" w14:textId="77777777" w:rsidTr="0080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415BA8" w14:textId="2621BF83" w:rsidR="005C2A3B" w:rsidRPr="00DF0BA0" w:rsidRDefault="005C2A3B" w:rsidP="005C2A3B">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D</w:t>
            </w:r>
          </w:p>
        </w:tc>
        <w:tc>
          <w:tcPr>
            <w:tcW w:w="0" w:type="auto"/>
          </w:tcPr>
          <w:p w14:paraId="7165F7E5" w14:textId="77777777" w:rsidR="005C2A3B" w:rsidRPr="00DF0BA0" w:rsidRDefault="005C2A3B" w:rsidP="005C2A3B">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p>
        </w:tc>
        <w:tc>
          <w:tcPr>
            <w:tcW w:w="0" w:type="auto"/>
          </w:tcPr>
          <w:p w14:paraId="6FE41169" w14:textId="21BF89E1" w:rsidR="005C2A3B" w:rsidRPr="00DF0BA0" w:rsidRDefault="005C2A3B" w:rsidP="005C2A3B">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11.9 x 5.5 cm</w:t>
            </w:r>
          </w:p>
        </w:tc>
      </w:tr>
    </w:tbl>
    <w:p w14:paraId="56706039" w14:textId="6A5A00BD" w:rsidR="009C4E85" w:rsidRPr="00DF0BA0" w:rsidRDefault="009C4E85" w:rsidP="004829D7">
      <w:pPr>
        <w:pStyle w:val="NoSpacing"/>
        <w:spacing w:line="480" w:lineRule="auto"/>
        <w:rPr>
          <w:rFonts w:ascii="IFAO-Grec Unicode" w:hAnsi="IFAO-Grec Unicode"/>
          <w:b/>
          <w:sz w:val="24"/>
          <w:szCs w:val="24"/>
        </w:rPr>
      </w:pPr>
    </w:p>
    <w:tbl>
      <w:tblPr>
        <w:tblStyle w:val="ListTable3"/>
        <w:tblW w:w="8992" w:type="dxa"/>
        <w:tblLook w:val="04A0" w:firstRow="1" w:lastRow="0" w:firstColumn="1" w:lastColumn="0" w:noHBand="0" w:noVBand="1"/>
      </w:tblPr>
      <w:tblGrid>
        <w:gridCol w:w="1615"/>
        <w:gridCol w:w="7377"/>
      </w:tblGrid>
      <w:tr w:rsidR="00FB680C" w:rsidRPr="00DF0BA0" w14:paraId="53324063" w14:textId="77777777" w:rsidTr="005110FE">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8992" w:type="dxa"/>
            <w:gridSpan w:val="2"/>
            <w:noWrap/>
            <w:vAlign w:val="center"/>
          </w:tcPr>
          <w:p w14:paraId="1AD0B165" w14:textId="78499AA8" w:rsidR="00FB680C" w:rsidRPr="00DF0BA0" w:rsidRDefault="00FB680C" w:rsidP="004829D7">
            <w:pPr>
              <w:spacing w:line="480" w:lineRule="auto"/>
              <w:jc w:val="center"/>
              <w:rPr>
                <w:rFonts w:ascii="IFAO-Grec Unicode" w:hAnsi="IFAO-Grec Unicode"/>
                <w:color w:val="000000"/>
              </w:rPr>
            </w:pPr>
            <w:r w:rsidRPr="00DF0BA0">
              <w:rPr>
                <w:rFonts w:ascii="IFAO-Grec Unicode" w:eastAsia="KadmosU" w:hAnsi="IFAO-Grec Unicode" w:cs="KadmosU"/>
              </w:rPr>
              <w:t xml:space="preserve">Appendix </w:t>
            </w:r>
            <w:r w:rsidR="00562D42" w:rsidRPr="00DF0BA0">
              <w:rPr>
                <w:rFonts w:ascii="IFAO-Grec Unicode" w:eastAsia="KadmosU" w:hAnsi="IFAO-Grec Unicode" w:cs="KadmosU"/>
              </w:rPr>
              <w:t>B</w:t>
            </w:r>
            <w:r w:rsidRPr="00DF0BA0">
              <w:rPr>
                <w:rFonts w:ascii="IFAO-Grec Unicode" w:eastAsia="KadmosU" w:hAnsi="IFAO-Grec Unicode" w:cs="KadmosU"/>
              </w:rPr>
              <w:t>: Record of Objects from House 125</w:t>
            </w:r>
            <w:r w:rsidR="00BE3D8C" w:rsidRPr="00DF0BA0">
              <w:rPr>
                <w:rFonts w:ascii="IFAO-Grec Unicode" w:eastAsia="KadmosU" w:hAnsi="IFAO-Grec Unicode" w:cs="KadmosU"/>
              </w:rPr>
              <w:t xml:space="preserve"> / </w:t>
            </w:r>
            <w:r w:rsidRPr="00DF0BA0">
              <w:rPr>
                <w:rFonts w:ascii="IFAO-Grec Unicode" w:eastAsia="KadmosU" w:hAnsi="IFAO-Grec Unicode" w:cs="KadmosU"/>
              </w:rPr>
              <w:t>B163</w:t>
            </w:r>
            <w:r w:rsidR="00BE3D8C" w:rsidRPr="00DF0BA0">
              <w:rPr>
                <w:rFonts w:ascii="IFAO-Grec Unicode" w:eastAsia="KadmosU" w:hAnsi="IFAO-Grec Unicode" w:cs="KadmosU"/>
              </w:rPr>
              <w:t xml:space="preserve"> / </w:t>
            </w:r>
            <w:r w:rsidRPr="00DF0BA0">
              <w:rPr>
                <w:rFonts w:ascii="IFAO-Grec Unicode" w:eastAsia="KadmosU" w:hAnsi="IFAO-Grec Unicode" w:cs="KadmosU"/>
              </w:rPr>
              <w:t>C163</w:t>
            </w:r>
          </w:p>
        </w:tc>
      </w:tr>
      <w:tr w:rsidR="008E302A" w:rsidRPr="00DF0BA0" w14:paraId="089D978C"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tcPr>
          <w:p w14:paraId="7DABBAC6" w14:textId="75A9B740" w:rsidR="008E302A" w:rsidRPr="00DF0BA0" w:rsidRDefault="008E302A" w:rsidP="004829D7">
            <w:pPr>
              <w:spacing w:line="480" w:lineRule="auto"/>
              <w:rPr>
                <w:rFonts w:ascii="IFAO-Grec Unicode" w:hAnsi="IFAO-Grec Unicode"/>
                <w:color w:val="000000"/>
              </w:rPr>
            </w:pPr>
            <w:r w:rsidRPr="00DF0BA0">
              <w:rPr>
                <w:rFonts w:ascii="IFAO-Grec Unicode" w:hAnsi="IFAO-Grec Unicode"/>
                <w:color w:val="000000"/>
              </w:rPr>
              <w:t>24-125C</w:t>
            </w:r>
          </w:p>
        </w:tc>
        <w:tc>
          <w:tcPr>
            <w:tcW w:w="7377" w:type="dxa"/>
            <w:noWrap/>
          </w:tcPr>
          <w:p w14:paraId="402939DD" w14:textId="77777777" w:rsidR="008E302A" w:rsidRPr="00DF0BA0" w:rsidRDefault="008E302A"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p>
        </w:tc>
      </w:tr>
      <w:tr w:rsidR="000A0853" w:rsidRPr="00DF0BA0" w14:paraId="55FDE13B"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tcPr>
          <w:p w14:paraId="046D4597" w14:textId="09946D2C" w:rsidR="000A0853"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0A0853" w:rsidRPr="00DF0BA0">
              <w:rPr>
                <w:rFonts w:ascii="IFAO-Grec Unicode" w:hAnsi="IFAO-Grec Unicode"/>
                <w:b w:val="0"/>
                <w:bCs w:val="0"/>
                <w:color w:val="000000"/>
              </w:rPr>
              <w:t>A</w:t>
            </w:r>
          </w:p>
        </w:tc>
        <w:tc>
          <w:tcPr>
            <w:tcW w:w="7377" w:type="dxa"/>
            <w:noWrap/>
          </w:tcPr>
          <w:p w14:paraId="6F13645B" w14:textId="2FB3112A" w:rsidR="000A0853" w:rsidRPr="00DF0BA0" w:rsidRDefault="000A0853"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Wooden spindle whirl.</w:t>
            </w:r>
          </w:p>
        </w:tc>
      </w:tr>
      <w:tr w:rsidR="000A0853" w:rsidRPr="00DF0BA0" w14:paraId="274DDC1A"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tcPr>
          <w:p w14:paraId="29B5CFF1" w14:textId="1E2CF8B1" w:rsidR="000A0853"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0A0853" w:rsidRPr="00DF0BA0">
              <w:rPr>
                <w:rFonts w:ascii="IFAO-Grec Unicode" w:hAnsi="IFAO-Grec Unicode"/>
                <w:b w:val="0"/>
                <w:bCs w:val="0"/>
                <w:color w:val="000000"/>
              </w:rPr>
              <w:t>B</w:t>
            </w:r>
          </w:p>
        </w:tc>
        <w:tc>
          <w:tcPr>
            <w:tcW w:w="7377" w:type="dxa"/>
            <w:noWrap/>
          </w:tcPr>
          <w:p w14:paraId="3EF710D7" w14:textId="1E01A242" w:rsidR="000A0853" w:rsidRPr="00DF0BA0" w:rsidRDefault="000A0853"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Glass.</w:t>
            </w:r>
          </w:p>
        </w:tc>
      </w:tr>
      <w:tr w:rsidR="00F13671" w:rsidRPr="00DF0BA0" w14:paraId="4E5FFBD2"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tcPr>
          <w:p w14:paraId="4EB43051" w14:textId="4DB44CBA" w:rsidR="00F13671" w:rsidRPr="00DF0BA0" w:rsidRDefault="00F13671" w:rsidP="004829D7">
            <w:pPr>
              <w:spacing w:line="480" w:lineRule="auto"/>
              <w:rPr>
                <w:rFonts w:ascii="IFAO-Grec Unicode" w:hAnsi="IFAO-Grec Unicode"/>
                <w:color w:val="000000"/>
              </w:rPr>
            </w:pPr>
            <w:r w:rsidRPr="00DF0BA0">
              <w:rPr>
                <w:rFonts w:ascii="IFAO-Grec Unicode" w:hAnsi="IFAO-Grec Unicode"/>
                <w:color w:val="000000"/>
              </w:rPr>
              <w:t>28-B163A</w:t>
            </w:r>
          </w:p>
        </w:tc>
        <w:tc>
          <w:tcPr>
            <w:tcW w:w="7377" w:type="dxa"/>
            <w:noWrap/>
          </w:tcPr>
          <w:p w14:paraId="71AE7F8B" w14:textId="77777777" w:rsidR="00F13671" w:rsidRPr="00DF0BA0" w:rsidRDefault="00F13671"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p>
        </w:tc>
      </w:tr>
      <w:tr w:rsidR="00651908" w:rsidRPr="00DF0BA0" w14:paraId="15391812"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6509D33" w14:textId="3E4D719F"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A</w:t>
            </w:r>
          </w:p>
        </w:tc>
        <w:tc>
          <w:tcPr>
            <w:tcW w:w="7377" w:type="dxa"/>
            <w:noWrap/>
            <w:hideMark/>
          </w:tcPr>
          <w:p w14:paraId="5DAB71C9" w14:textId="0ACBCD4D" w:rsidR="00651908" w:rsidRPr="00DF0BA0" w:rsidRDefault="00651908"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Papyrus.</w:t>
            </w:r>
            <w:r w:rsidR="003B0E05">
              <w:rPr>
                <w:rFonts w:ascii="IFAO-Grec Unicode" w:hAnsi="IFAO-Grec Unicode"/>
                <w:color w:val="000000"/>
              </w:rPr>
              <w:t xml:space="preserve"> (P.Mich. inv. 5375</w:t>
            </w:r>
            <w:r w:rsidR="000328F9">
              <w:rPr>
                <w:rFonts w:ascii="IFAO-Grec Unicode" w:hAnsi="IFAO-Grec Unicode"/>
                <w:color w:val="000000"/>
              </w:rPr>
              <w:t>–5378)</w:t>
            </w:r>
          </w:p>
        </w:tc>
      </w:tr>
      <w:tr w:rsidR="00651908" w:rsidRPr="00DF0BA0" w14:paraId="316C2A4E"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96A0A0B" w14:textId="4F4878A7"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B</w:t>
            </w:r>
          </w:p>
        </w:tc>
        <w:tc>
          <w:tcPr>
            <w:tcW w:w="7377" w:type="dxa"/>
            <w:noWrap/>
            <w:hideMark/>
          </w:tcPr>
          <w:p w14:paraId="741053CF" w14:textId="77777777" w:rsidR="00651908" w:rsidRPr="00DF0BA0" w:rsidRDefault="00651908"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Shell amulet on fragment of braided leather.</w:t>
            </w:r>
          </w:p>
        </w:tc>
      </w:tr>
      <w:tr w:rsidR="00651908" w:rsidRPr="00DF0BA0" w14:paraId="4ECD35D3"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D9FC0CA" w14:textId="2A4972AA"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C</w:t>
            </w:r>
          </w:p>
        </w:tc>
        <w:tc>
          <w:tcPr>
            <w:tcW w:w="7377" w:type="dxa"/>
            <w:noWrap/>
            <w:hideMark/>
          </w:tcPr>
          <w:p w14:paraId="14B3BFAE" w14:textId="77777777" w:rsidR="00651908" w:rsidRPr="00DF0BA0" w:rsidRDefault="00651908"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End of bronze necklace with one glass bead.</w:t>
            </w:r>
          </w:p>
        </w:tc>
      </w:tr>
      <w:tr w:rsidR="00651908" w:rsidRPr="00DF0BA0" w14:paraId="5B1B4CE2"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3196C1A9" w14:textId="5EC0AEFC"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D</w:t>
            </w:r>
          </w:p>
        </w:tc>
        <w:tc>
          <w:tcPr>
            <w:tcW w:w="7377" w:type="dxa"/>
            <w:noWrap/>
            <w:hideMark/>
          </w:tcPr>
          <w:p w14:paraId="7F903A58" w14:textId="77777777" w:rsidR="00651908" w:rsidRPr="00DF0BA0" w:rsidRDefault="00651908"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Beads.</w:t>
            </w:r>
          </w:p>
        </w:tc>
      </w:tr>
      <w:tr w:rsidR="00651908" w:rsidRPr="00DF0BA0" w14:paraId="34012412"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46DED9A" w14:textId="53139ABA"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E</w:t>
            </w:r>
          </w:p>
        </w:tc>
        <w:tc>
          <w:tcPr>
            <w:tcW w:w="7377" w:type="dxa"/>
            <w:noWrap/>
            <w:hideMark/>
          </w:tcPr>
          <w:p w14:paraId="3841164C" w14:textId="77777777" w:rsidR="00651908" w:rsidRPr="00DF0BA0" w:rsidRDefault="00651908"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Bronze frag.</w:t>
            </w:r>
          </w:p>
        </w:tc>
      </w:tr>
      <w:tr w:rsidR="00651908" w:rsidRPr="00DF0BA0" w14:paraId="2F6C7D96"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2AD1A4CD" w14:textId="3223C0C4"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F</w:t>
            </w:r>
          </w:p>
        </w:tc>
        <w:tc>
          <w:tcPr>
            <w:tcW w:w="7377" w:type="dxa"/>
            <w:noWrap/>
            <w:hideMark/>
          </w:tcPr>
          <w:p w14:paraId="47AC1348" w14:textId="77777777" w:rsidR="00651908" w:rsidRPr="00DF0BA0" w:rsidRDefault="00651908"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7 coins.</w:t>
            </w:r>
          </w:p>
        </w:tc>
      </w:tr>
      <w:tr w:rsidR="00651908" w:rsidRPr="00DF0BA0" w14:paraId="45B4166F"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01AA175" w14:textId="20A6E7F6"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G</w:t>
            </w:r>
          </w:p>
        </w:tc>
        <w:tc>
          <w:tcPr>
            <w:tcW w:w="7377" w:type="dxa"/>
            <w:noWrap/>
            <w:hideMark/>
          </w:tcPr>
          <w:p w14:paraId="48B0E7A9" w14:textId="77777777" w:rsidR="00651908" w:rsidRPr="00DF0BA0" w:rsidRDefault="00651908"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Segmental glass inlay, with two small bored hollows on one edge.</w:t>
            </w:r>
          </w:p>
        </w:tc>
      </w:tr>
      <w:tr w:rsidR="00F13671" w:rsidRPr="00DF0BA0" w14:paraId="37CA7C65"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tcPr>
          <w:p w14:paraId="2C38C17B" w14:textId="1D3E82CA" w:rsidR="00F13671" w:rsidRPr="00DF0BA0" w:rsidRDefault="00F13671" w:rsidP="004829D7">
            <w:pPr>
              <w:spacing w:line="480" w:lineRule="auto"/>
              <w:rPr>
                <w:rFonts w:ascii="IFAO-Grec Unicode" w:hAnsi="IFAO-Grec Unicode"/>
                <w:color w:val="000000"/>
              </w:rPr>
            </w:pPr>
            <w:r w:rsidRPr="00DF0BA0">
              <w:rPr>
                <w:rFonts w:ascii="IFAO-Grec Unicode" w:hAnsi="IFAO-Grec Unicode"/>
                <w:color w:val="000000"/>
              </w:rPr>
              <w:t>28-B163A*</w:t>
            </w:r>
          </w:p>
        </w:tc>
        <w:tc>
          <w:tcPr>
            <w:tcW w:w="7377" w:type="dxa"/>
            <w:noWrap/>
          </w:tcPr>
          <w:p w14:paraId="1863629A" w14:textId="77777777" w:rsidR="00F13671" w:rsidRPr="00DF0BA0" w:rsidRDefault="00F13671"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p>
        </w:tc>
      </w:tr>
      <w:tr w:rsidR="00651908" w:rsidRPr="00DF0BA0" w14:paraId="5FED0FE7"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28CD8A93" w14:textId="3E1D8A28"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A</w:t>
            </w:r>
          </w:p>
        </w:tc>
        <w:tc>
          <w:tcPr>
            <w:tcW w:w="7377" w:type="dxa"/>
            <w:noWrap/>
            <w:hideMark/>
          </w:tcPr>
          <w:p w14:paraId="7049F29B" w14:textId="77777777" w:rsidR="00651908" w:rsidRPr="00DF0BA0" w:rsidRDefault="00651908"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Stirring stick.</w:t>
            </w:r>
          </w:p>
        </w:tc>
      </w:tr>
      <w:tr w:rsidR="00651908" w:rsidRPr="00DF0BA0" w14:paraId="2B542266"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24880AD4" w14:textId="0E49E671"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B</w:t>
            </w:r>
          </w:p>
        </w:tc>
        <w:tc>
          <w:tcPr>
            <w:tcW w:w="7377" w:type="dxa"/>
            <w:noWrap/>
            <w:hideMark/>
          </w:tcPr>
          <w:p w14:paraId="12142ECD" w14:textId="77777777" w:rsidR="00651908" w:rsidRPr="00DF0BA0" w:rsidRDefault="00651908"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Wooden scythe handle (?).</w:t>
            </w:r>
          </w:p>
        </w:tc>
      </w:tr>
      <w:tr w:rsidR="00651908" w:rsidRPr="00DF0BA0" w14:paraId="5C6A9E90"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5B8782C" w14:textId="441A4296"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C</w:t>
            </w:r>
          </w:p>
        </w:tc>
        <w:tc>
          <w:tcPr>
            <w:tcW w:w="7377" w:type="dxa"/>
            <w:noWrap/>
            <w:hideMark/>
          </w:tcPr>
          <w:p w14:paraId="20E71703" w14:textId="77777777" w:rsidR="00651908" w:rsidRPr="00DF0BA0" w:rsidRDefault="00651908"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Strap handle, perhaps door bar catch, wood.</w:t>
            </w:r>
          </w:p>
        </w:tc>
      </w:tr>
      <w:tr w:rsidR="00651908" w:rsidRPr="00DF0BA0" w14:paraId="6C5B49E7"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151D74D" w14:textId="3E793D8C"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D</w:t>
            </w:r>
          </w:p>
        </w:tc>
        <w:tc>
          <w:tcPr>
            <w:tcW w:w="7377" w:type="dxa"/>
            <w:noWrap/>
            <w:hideMark/>
          </w:tcPr>
          <w:p w14:paraId="3BBD6869" w14:textId="77777777" w:rsidR="00651908" w:rsidRPr="00DF0BA0" w:rsidRDefault="00651908"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Part of door panel, roughly hewn.</w:t>
            </w:r>
          </w:p>
        </w:tc>
      </w:tr>
      <w:tr w:rsidR="00651908" w:rsidRPr="00DF0BA0" w14:paraId="104B2453"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52F0C59" w14:textId="4C3B0185"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E</w:t>
            </w:r>
          </w:p>
        </w:tc>
        <w:tc>
          <w:tcPr>
            <w:tcW w:w="7377" w:type="dxa"/>
            <w:noWrap/>
            <w:hideMark/>
          </w:tcPr>
          <w:p w14:paraId="78F95552" w14:textId="77777777" w:rsidR="00651908" w:rsidRPr="00DF0BA0" w:rsidRDefault="00651908"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3 tiny wooden spindle whorls.</w:t>
            </w:r>
          </w:p>
        </w:tc>
      </w:tr>
      <w:tr w:rsidR="00651908" w:rsidRPr="00DF0BA0" w14:paraId="6F9A744B"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2DBD4F9B" w14:textId="0EB6271B"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F</w:t>
            </w:r>
          </w:p>
        </w:tc>
        <w:tc>
          <w:tcPr>
            <w:tcW w:w="7377" w:type="dxa"/>
            <w:noWrap/>
            <w:hideMark/>
          </w:tcPr>
          <w:p w14:paraId="52A3C3C6" w14:textId="77777777" w:rsidR="00651908" w:rsidRPr="00DF0BA0" w:rsidRDefault="00651908"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Tiny wooden hammer head.</w:t>
            </w:r>
          </w:p>
        </w:tc>
      </w:tr>
      <w:tr w:rsidR="00651908" w:rsidRPr="00DF0BA0" w14:paraId="5AA4531D"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36C5AA2" w14:textId="7D06FDD6"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G</w:t>
            </w:r>
          </w:p>
        </w:tc>
        <w:tc>
          <w:tcPr>
            <w:tcW w:w="7377" w:type="dxa"/>
            <w:noWrap/>
            <w:hideMark/>
          </w:tcPr>
          <w:p w14:paraId="3EDDB638" w14:textId="6A789D06" w:rsidR="00651908" w:rsidRPr="00DF0BA0" w:rsidRDefault="00651908"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 xml:space="preserve">Colorless glass fragments to house; many green bowl frag., and </w:t>
            </w:r>
            <w:r w:rsidR="000A0853" w:rsidRPr="00DF0BA0">
              <w:rPr>
                <w:rFonts w:ascii="IFAO-Grec Unicode" w:hAnsi="IFAO-Grec Unicode"/>
                <w:color w:val="000000"/>
              </w:rPr>
              <w:t>iridescent</w:t>
            </w:r>
            <w:r w:rsidRPr="00DF0BA0">
              <w:rPr>
                <w:rFonts w:ascii="IFAO-Grec Unicode" w:hAnsi="IFAO-Grec Unicode"/>
                <w:color w:val="000000"/>
              </w:rPr>
              <w:t xml:space="preserve"> pieces NTH.</w:t>
            </w:r>
          </w:p>
        </w:tc>
      </w:tr>
      <w:tr w:rsidR="00651908" w:rsidRPr="00DF0BA0" w14:paraId="2312D7FC"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D157864" w14:textId="10450271"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G</w:t>
            </w:r>
          </w:p>
        </w:tc>
        <w:tc>
          <w:tcPr>
            <w:tcW w:w="7377" w:type="dxa"/>
            <w:noWrap/>
            <w:hideMark/>
          </w:tcPr>
          <w:p w14:paraId="6BB89401" w14:textId="4D70ED30" w:rsidR="00651908" w:rsidRPr="00DF0BA0" w:rsidRDefault="00651908"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 xml:space="preserve">Colorless glass fragments to house; many green bowl frag., and </w:t>
            </w:r>
            <w:r w:rsidR="00F62C51" w:rsidRPr="00DF0BA0">
              <w:rPr>
                <w:rFonts w:ascii="IFAO-Grec Unicode" w:hAnsi="IFAO-Grec Unicode"/>
                <w:color w:val="000000"/>
              </w:rPr>
              <w:t>iridescent</w:t>
            </w:r>
            <w:r w:rsidRPr="00DF0BA0">
              <w:rPr>
                <w:rFonts w:ascii="IFAO-Grec Unicode" w:hAnsi="IFAO-Grec Unicode"/>
                <w:color w:val="000000"/>
              </w:rPr>
              <w:t xml:space="preserve"> pieces NTH.</w:t>
            </w:r>
          </w:p>
        </w:tc>
      </w:tr>
      <w:tr w:rsidR="00651908" w:rsidRPr="00DF0BA0" w14:paraId="2AA8D00A"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24F4AE7F" w14:textId="427B5ABA"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H</w:t>
            </w:r>
          </w:p>
        </w:tc>
        <w:tc>
          <w:tcPr>
            <w:tcW w:w="7377" w:type="dxa"/>
            <w:noWrap/>
            <w:hideMark/>
          </w:tcPr>
          <w:p w14:paraId="59D710B5" w14:textId="77777777" w:rsidR="00651908" w:rsidRPr="00DF0BA0" w:rsidRDefault="00651908"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2 head rings of palm fibre.</w:t>
            </w:r>
          </w:p>
        </w:tc>
      </w:tr>
      <w:tr w:rsidR="00651908" w:rsidRPr="00DF0BA0" w14:paraId="6CE2DD01"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2941D2C5" w14:textId="6690F90E"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J</w:t>
            </w:r>
          </w:p>
        </w:tc>
        <w:tc>
          <w:tcPr>
            <w:tcW w:w="7377" w:type="dxa"/>
            <w:noWrap/>
            <w:hideMark/>
          </w:tcPr>
          <w:p w14:paraId="5D3F9FD0" w14:textId="77777777" w:rsidR="00651908" w:rsidRPr="00DF0BA0" w:rsidRDefault="00651908"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Rope muzzle.</w:t>
            </w:r>
          </w:p>
        </w:tc>
      </w:tr>
      <w:tr w:rsidR="00651908" w:rsidRPr="00DF0BA0" w14:paraId="2F0DA53F"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6456586" w14:textId="62AF7C3B"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K</w:t>
            </w:r>
            <w:r w:rsidRPr="00DF0BA0">
              <w:rPr>
                <w:rFonts w:ascii="IFAO-Grec Unicode" w:hAnsi="IFAO-Grec Unicode"/>
                <w:b w:val="0"/>
                <w:bCs w:val="0"/>
                <w:color w:val="000000"/>
              </w:rPr>
              <w:t xml:space="preserve"> </w:t>
            </w:r>
          </w:p>
        </w:tc>
        <w:tc>
          <w:tcPr>
            <w:tcW w:w="7377" w:type="dxa"/>
            <w:noWrap/>
            <w:hideMark/>
          </w:tcPr>
          <w:p w14:paraId="3F54B0C1" w14:textId="77777777" w:rsidR="00651908" w:rsidRPr="00DF0BA0" w:rsidRDefault="00651908"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Terracotta votive arm with hole for suspension.</w:t>
            </w:r>
          </w:p>
        </w:tc>
      </w:tr>
      <w:tr w:rsidR="00651908" w:rsidRPr="00DF0BA0" w14:paraId="003A8C27"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39892027" w14:textId="013DBDBA"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L</w:t>
            </w:r>
          </w:p>
        </w:tc>
        <w:tc>
          <w:tcPr>
            <w:tcW w:w="7377" w:type="dxa"/>
            <w:noWrap/>
            <w:hideMark/>
          </w:tcPr>
          <w:p w14:paraId="5CA34FD5" w14:textId="77777777" w:rsidR="00651908" w:rsidRPr="00DF0BA0" w:rsidRDefault="00651908"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Frag. gourd husk.</w:t>
            </w:r>
          </w:p>
        </w:tc>
      </w:tr>
      <w:tr w:rsidR="00651908" w:rsidRPr="00DF0BA0" w14:paraId="28B0B905"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11F6B9D" w14:textId="38A43754"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M</w:t>
            </w:r>
          </w:p>
        </w:tc>
        <w:tc>
          <w:tcPr>
            <w:tcW w:w="7377" w:type="dxa"/>
            <w:noWrap/>
            <w:hideMark/>
          </w:tcPr>
          <w:p w14:paraId="0D704FC4" w14:textId="77777777" w:rsidR="00651908" w:rsidRPr="00DF0BA0" w:rsidRDefault="00651908"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Blue glaze frag.</w:t>
            </w:r>
          </w:p>
        </w:tc>
      </w:tr>
      <w:tr w:rsidR="00651908" w:rsidRPr="00DF0BA0" w14:paraId="251A15BC"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EB6ABBE" w14:textId="0EEB522F"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N</w:t>
            </w:r>
          </w:p>
        </w:tc>
        <w:tc>
          <w:tcPr>
            <w:tcW w:w="7377" w:type="dxa"/>
            <w:noWrap/>
            <w:hideMark/>
          </w:tcPr>
          <w:p w14:paraId="60E750F8" w14:textId="444F30B7" w:rsidR="00651908" w:rsidRPr="00DF0BA0" w:rsidRDefault="00651908"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Papyrus ca. m. 2.00 below base of east wall.</w:t>
            </w:r>
            <w:r w:rsidR="00A867F9">
              <w:rPr>
                <w:rFonts w:ascii="IFAO-Grec Unicode" w:hAnsi="IFAO-Grec Unicode"/>
                <w:color w:val="000000"/>
              </w:rPr>
              <w:t xml:space="preserve"> (P.Mich. inv. 5379)</w:t>
            </w:r>
          </w:p>
        </w:tc>
      </w:tr>
      <w:tr w:rsidR="00651908" w:rsidRPr="00DF0BA0" w14:paraId="6066DC35"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4C08664" w14:textId="74BC8AA5"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O</w:t>
            </w:r>
          </w:p>
        </w:tc>
        <w:tc>
          <w:tcPr>
            <w:tcW w:w="7377" w:type="dxa"/>
            <w:noWrap/>
            <w:hideMark/>
          </w:tcPr>
          <w:p w14:paraId="18F093E8" w14:textId="3FCDA455" w:rsidR="00651908" w:rsidRPr="00DF0BA0" w:rsidRDefault="008513D8"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Demotic </w:t>
            </w:r>
            <w:r w:rsidR="00651908" w:rsidRPr="00DF0BA0">
              <w:rPr>
                <w:rFonts w:ascii="IFAO-Grec Unicode" w:hAnsi="IFAO-Grec Unicode"/>
                <w:color w:val="000000"/>
              </w:rPr>
              <w:t>Papyrus.</w:t>
            </w:r>
            <w:r w:rsidR="00A867F9">
              <w:rPr>
                <w:rFonts w:ascii="IFAO-Grec Unicode" w:hAnsi="IFAO-Grec Unicode"/>
                <w:color w:val="000000"/>
              </w:rPr>
              <w:t xml:space="preserve"> (P.Mich. inv. 5380)</w:t>
            </w:r>
          </w:p>
        </w:tc>
      </w:tr>
      <w:tr w:rsidR="00651908" w:rsidRPr="00DF0BA0" w14:paraId="57FA7E7E"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51ACE8B" w14:textId="001FD747"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P</w:t>
            </w:r>
          </w:p>
        </w:tc>
        <w:tc>
          <w:tcPr>
            <w:tcW w:w="7377" w:type="dxa"/>
            <w:noWrap/>
            <w:hideMark/>
          </w:tcPr>
          <w:p w14:paraId="50729CE9" w14:textId="77777777" w:rsidR="00651908" w:rsidRPr="00DF0BA0" w:rsidRDefault="00651908"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Beads.</w:t>
            </w:r>
          </w:p>
        </w:tc>
      </w:tr>
      <w:tr w:rsidR="00651908" w:rsidRPr="00DF0BA0" w14:paraId="24E4E3F1"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3FD39E89" w14:textId="609271AB"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Q</w:t>
            </w:r>
          </w:p>
        </w:tc>
        <w:tc>
          <w:tcPr>
            <w:tcW w:w="7377" w:type="dxa"/>
            <w:noWrap/>
            <w:hideMark/>
          </w:tcPr>
          <w:p w14:paraId="3475C3CA" w14:textId="77777777" w:rsidR="00651908" w:rsidRPr="00DF0BA0" w:rsidRDefault="00651908"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Plaster of mud with traces of painting, a yellow panel with black border, with decoration in white and red dots.</w:t>
            </w:r>
          </w:p>
        </w:tc>
      </w:tr>
      <w:tr w:rsidR="00651908" w:rsidRPr="00DF0BA0" w14:paraId="67412150"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C0959EE" w14:textId="6D1F93C6"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R</w:t>
            </w:r>
          </w:p>
        </w:tc>
        <w:tc>
          <w:tcPr>
            <w:tcW w:w="7377" w:type="dxa"/>
            <w:noWrap/>
            <w:hideMark/>
          </w:tcPr>
          <w:p w14:paraId="0DCC074F" w14:textId="4A903CDC" w:rsidR="00651908" w:rsidRPr="00DF0BA0" w:rsidRDefault="00651908"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Very tiny blue beads on string, 18 beads.</w:t>
            </w:r>
          </w:p>
        </w:tc>
      </w:tr>
      <w:tr w:rsidR="00651908" w:rsidRPr="00DF0BA0" w14:paraId="595F8E53"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8A7DC12" w14:textId="6F74F54F"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S</w:t>
            </w:r>
          </w:p>
        </w:tc>
        <w:tc>
          <w:tcPr>
            <w:tcW w:w="7377" w:type="dxa"/>
            <w:noWrap/>
            <w:hideMark/>
          </w:tcPr>
          <w:p w14:paraId="6AB2687E" w14:textId="77777777" w:rsidR="00651908" w:rsidRPr="00DF0BA0" w:rsidRDefault="00651908"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Coin</w:t>
            </w:r>
          </w:p>
        </w:tc>
      </w:tr>
      <w:tr w:rsidR="00651908" w:rsidRPr="00DF0BA0" w14:paraId="61E542A9"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1E3FD37" w14:textId="74F3C491"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T</w:t>
            </w:r>
          </w:p>
        </w:tc>
        <w:tc>
          <w:tcPr>
            <w:tcW w:w="7377" w:type="dxa"/>
            <w:noWrap/>
            <w:hideMark/>
          </w:tcPr>
          <w:p w14:paraId="6275F282" w14:textId="77777777" w:rsidR="00651908" w:rsidRPr="00DF0BA0" w:rsidRDefault="00651908"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Bronze frag.</w:t>
            </w:r>
          </w:p>
        </w:tc>
      </w:tr>
      <w:tr w:rsidR="00651908" w:rsidRPr="00DF0BA0" w14:paraId="3E3EC8AA"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333B3AA4" w14:textId="68F996C8"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a</w:t>
            </w:r>
            <w:r w:rsidRPr="00DF0BA0">
              <w:rPr>
                <w:rFonts w:ascii="IFAO-Grec Unicode" w:hAnsi="IFAO-Grec Unicode"/>
                <w:b w:val="0"/>
                <w:bCs w:val="0"/>
                <w:color w:val="000000"/>
              </w:rPr>
              <w:t xml:space="preserve"> </w:t>
            </w:r>
          </w:p>
        </w:tc>
        <w:tc>
          <w:tcPr>
            <w:tcW w:w="7377" w:type="dxa"/>
            <w:noWrap/>
            <w:hideMark/>
          </w:tcPr>
          <w:p w14:paraId="024578FA" w14:textId="24410516" w:rsidR="00651908" w:rsidRPr="00DF0BA0" w:rsidRDefault="008513D8"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00651908" w:rsidRPr="00DF0BA0">
              <w:rPr>
                <w:rFonts w:ascii="IFAO-Grec Unicode" w:hAnsi="IFAO-Grec Unicode"/>
                <w:color w:val="000000"/>
              </w:rPr>
              <w:t>62 (VII)  NTH.</w:t>
            </w:r>
          </w:p>
        </w:tc>
      </w:tr>
      <w:tr w:rsidR="00651908" w:rsidRPr="00DF0BA0" w14:paraId="659F809D"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9A5044B" w14:textId="4A1A628D"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b</w:t>
            </w:r>
          </w:p>
        </w:tc>
        <w:tc>
          <w:tcPr>
            <w:tcW w:w="7377" w:type="dxa"/>
            <w:noWrap/>
            <w:hideMark/>
          </w:tcPr>
          <w:p w14:paraId="1AA27642" w14:textId="07A5224C" w:rsidR="00651908" w:rsidRPr="00DF0BA0" w:rsidRDefault="008513D8"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00651908" w:rsidRPr="00DF0BA0">
              <w:rPr>
                <w:rFonts w:ascii="IFAO-Grec Unicode" w:hAnsi="IFAO-Grec Unicode"/>
                <w:color w:val="000000"/>
              </w:rPr>
              <w:t>5 - 55 (XI) two only to house.</w:t>
            </w:r>
          </w:p>
        </w:tc>
      </w:tr>
      <w:tr w:rsidR="00651908" w:rsidRPr="00DF0BA0" w14:paraId="1013D515"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3316018B" w14:textId="458E9402"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c</w:t>
            </w:r>
            <w:r w:rsidRPr="00DF0BA0">
              <w:rPr>
                <w:rFonts w:ascii="IFAO-Grec Unicode" w:hAnsi="IFAO-Grec Unicode"/>
                <w:b w:val="0"/>
                <w:bCs w:val="0"/>
                <w:color w:val="000000"/>
              </w:rPr>
              <w:t xml:space="preserve"> </w:t>
            </w:r>
          </w:p>
        </w:tc>
        <w:tc>
          <w:tcPr>
            <w:tcW w:w="7377" w:type="dxa"/>
            <w:noWrap/>
            <w:hideMark/>
          </w:tcPr>
          <w:p w14:paraId="6E460AA9" w14:textId="65217162" w:rsidR="00651908" w:rsidRPr="00DF0BA0" w:rsidRDefault="008513D8"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00651908" w:rsidRPr="00DF0BA0">
              <w:rPr>
                <w:rFonts w:ascii="IFAO-Grec Unicode" w:hAnsi="IFAO-Grec Unicode"/>
                <w:color w:val="000000"/>
              </w:rPr>
              <w:t>217  (XI)  NTH.</w:t>
            </w:r>
          </w:p>
        </w:tc>
      </w:tr>
      <w:tr w:rsidR="00651908" w:rsidRPr="00DF0BA0" w14:paraId="2E72017B"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3E23874" w14:textId="09D0F150"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d</w:t>
            </w:r>
          </w:p>
        </w:tc>
        <w:tc>
          <w:tcPr>
            <w:tcW w:w="7377" w:type="dxa"/>
            <w:noWrap/>
            <w:hideMark/>
          </w:tcPr>
          <w:p w14:paraId="789CB253" w14:textId="3A40A6E5" w:rsidR="00651908" w:rsidRPr="00DF0BA0" w:rsidRDefault="008513D8"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00651908" w:rsidRPr="00DF0BA0">
              <w:rPr>
                <w:rFonts w:ascii="IFAO-Grec Unicode" w:hAnsi="IFAO-Grec Unicode"/>
                <w:color w:val="000000"/>
              </w:rPr>
              <w:t>2 - 159  (</w:t>
            </w:r>
            <w:commentRangeStart w:id="35"/>
            <w:r w:rsidR="00651908" w:rsidRPr="00DF0BA0">
              <w:rPr>
                <w:rFonts w:ascii="IFAO-Grec Unicode" w:hAnsi="IFAO-Grec Unicode"/>
                <w:color w:val="000000"/>
              </w:rPr>
              <w:t>VII, b</w:t>
            </w:r>
            <w:commentRangeEnd w:id="35"/>
            <w:r w:rsidR="000246EB" w:rsidRPr="00DF0BA0">
              <w:rPr>
                <w:rStyle w:val="CommentReference"/>
                <w:rFonts w:ascii="IFAO-Grec Unicode" w:hAnsi="IFAO-Grec Unicode"/>
                <w:sz w:val="24"/>
                <w:szCs w:val="24"/>
              </w:rPr>
              <w:commentReference w:id="35"/>
            </w:r>
            <w:r w:rsidR="00651908" w:rsidRPr="00DF0BA0">
              <w:rPr>
                <w:rFonts w:ascii="IFAO-Grec Unicode" w:hAnsi="IFAO-Grec Unicode"/>
                <w:color w:val="000000"/>
              </w:rPr>
              <w:t>) one only to house.</w:t>
            </w:r>
            <w:r w:rsidR="007A6DD0">
              <w:rPr>
                <w:rStyle w:val="FootnoteReference"/>
                <w:rFonts w:ascii="IFAO-Grec Unicode" w:hAnsi="IFAO-Grec Unicode"/>
                <w:color w:val="000000"/>
              </w:rPr>
              <w:footnoteReference w:id="49"/>
            </w:r>
          </w:p>
        </w:tc>
      </w:tr>
      <w:tr w:rsidR="00651908" w:rsidRPr="00DF0BA0" w14:paraId="074E3DF4"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6AF91BD" w14:textId="2FC642B6" w:rsidR="00651908"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651908" w:rsidRPr="00DF0BA0">
              <w:rPr>
                <w:rFonts w:ascii="IFAO-Grec Unicode" w:hAnsi="IFAO-Grec Unicode"/>
                <w:b w:val="0"/>
                <w:bCs w:val="0"/>
                <w:color w:val="000000"/>
              </w:rPr>
              <w:t>e</w:t>
            </w:r>
          </w:p>
        </w:tc>
        <w:tc>
          <w:tcPr>
            <w:tcW w:w="7377" w:type="dxa"/>
            <w:noWrap/>
            <w:hideMark/>
          </w:tcPr>
          <w:p w14:paraId="7876F97E" w14:textId="74173CB5" w:rsidR="00651908" w:rsidRPr="00DF0BA0" w:rsidRDefault="008513D8"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00651908" w:rsidRPr="00DF0BA0">
              <w:rPr>
                <w:rFonts w:ascii="IFAO-Grec Unicode" w:hAnsi="IFAO-Grec Unicode"/>
                <w:color w:val="000000"/>
              </w:rPr>
              <w:t>Frag. of shallow bowl, flat base, good glaze, perhaps Samian.</w:t>
            </w:r>
          </w:p>
        </w:tc>
      </w:tr>
      <w:tr w:rsidR="00122002" w:rsidRPr="00DF0BA0" w14:paraId="5A38E4EB"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tcPr>
          <w:p w14:paraId="47262780" w14:textId="47445E13" w:rsidR="00122002" w:rsidRPr="00DF0BA0" w:rsidRDefault="00122002" w:rsidP="004829D7">
            <w:pPr>
              <w:spacing w:line="480" w:lineRule="auto"/>
              <w:rPr>
                <w:rFonts w:ascii="IFAO-Grec Unicode" w:hAnsi="IFAO-Grec Unicode"/>
                <w:color w:val="000000"/>
              </w:rPr>
            </w:pPr>
            <w:r w:rsidRPr="00DF0BA0">
              <w:rPr>
                <w:rFonts w:ascii="IFAO-Grec Unicode" w:hAnsi="IFAO-Grec Unicode"/>
                <w:color w:val="000000"/>
              </w:rPr>
              <w:t>29-B163*</w:t>
            </w:r>
          </w:p>
        </w:tc>
        <w:tc>
          <w:tcPr>
            <w:tcW w:w="7377" w:type="dxa"/>
            <w:noWrap/>
          </w:tcPr>
          <w:p w14:paraId="1DC6445A" w14:textId="77777777" w:rsidR="00122002" w:rsidRPr="00DF0BA0" w:rsidRDefault="00122002"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p>
        </w:tc>
      </w:tr>
      <w:tr w:rsidR="00F00A46" w:rsidRPr="00DF0BA0" w14:paraId="1BD9798D"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DDDA1CC" w14:textId="63F9FFE1"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A</w:t>
            </w:r>
          </w:p>
        </w:tc>
        <w:tc>
          <w:tcPr>
            <w:tcW w:w="7377" w:type="dxa"/>
            <w:noWrap/>
            <w:hideMark/>
          </w:tcPr>
          <w:p w14:paraId="5A94DC6F" w14:textId="77777777"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Blue glaze frags.</w:t>
            </w:r>
          </w:p>
        </w:tc>
      </w:tr>
      <w:tr w:rsidR="00F00A46" w:rsidRPr="00DF0BA0" w14:paraId="0A93C378"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118C6EE" w14:textId="08DA4AAF"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B</w:t>
            </w:r>
          </w:p>
        </w:tc>
        <w:tc>
          <w:tcPr>
            <w:tcW w:w="7377" w:type="dxa"/>
            <w:noWrap/>
            <w:hideMark/>
          </w:tcPr>
          <w:p w14:paraId="2E944E7C"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Wooden comb.</w:t>
            </w:r>
          </w:p>
        </w:tc>
      </w:tr>
      <w:tr w:rsidR="00F00A46" w:rsidRPr="00DF0BA0" w14:paraId="4888F65C"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1BE7818" w14:textId="396FDD49"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C</w:t>
            </w:r>
          </w:p>
        </w:tc>
        <w:tc>
          <w:tcPr>
            <w:tcW w:w="7377" w:type="dxa"/>
            <w:noWrap/>
            <w:hideMark/>
          </w:tcPr>
          <w:p w14:paraId="63121A54" w14:textId="77777777"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Pot sherd with decoration.</w:t>
            </w:r>
          </w:p>
        </w:tc>
      </w:tr>
      <w:tr w:rsidR="00F00A46" w:rsidRPr="00DF0BA0" w14:paraId="77496583"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9600C33" w14:textId="13891ED3"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D</w:t>
            </w:r>
          </w:p>
        </w:tc>
        <w:tc>
          <w:tcPr>
            <w:tcW w:w="7377" w:type="dxa"/>
            <w:noWrap/>
            <w:hideMark/>
          </w:tcPr>
          <w:p w14:paraId="04C0E622"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11 mud loom weights  NTH.</w:t>
            </w:r>
          </w:p>
        </w:tc>
      </w:tr>
      <w:tr w:rsidR="00F00A46" w:rsidRPr="00DF0BA0" w14:paraId="750C3C1C"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5C85783" w14:textId="0E704E4F"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E</w:t>
            </w:r>
          </w:p>
        </w:tc>
        <w:tc>
          <w:tcPr>
            <w:tcW w:w="7377" w:type="dxa"/>
            <w:noWrap/>
            <w:hideMark/>
          </w:tcPr>
          <w:p w14:paraId="01D21F6D" w14:textId="77777777"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Coarsely plaited palm leaf basket, oval shaped.</w:t>
            </w:r>
          </w:p>
        </w:tc>
      </w:tr>
      <w:tr w:rsidR="00F00A46" w:rsidRPr="00DF0BA0" w14:paraId="17764D28"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16B021F" w14:textId="0578F562"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F</w:t>
            </w:r>
          </w:p>
        </w:tc>
        <w:tc>
          <w:tcPr>
            <w:tcW w:w="7377" w:type="dxa"/>
            <w:noWrap/>
            <w:hideMark/>
          </w:tcPr>
          <w:p w14:paraId="313D4B16"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Section of a rounded bone pierced bead.</w:t>
            </w:r>
          </w:p>
        </w:tc>
      </w:tr>
      <w:tr w:rsidR="00F00A46" w:rsidRPr="00DF0BA0" w14:paraId="4F9F9BAF"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307AB9EB" w14:textId="0C6A6B6C"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G</w:t>
            </w:r>
          </w:p>
        </w:tc>
        <w:tc>
          <w:tcPr>
            <w:tcW w:w="7377" w:type="dxa"/>
            <w:noWrap/>
            <w:hideMark/>
          </w:tcPr>
          <w:p w14:paraId="6F3B43A9" w14:textId="77777777"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Glass inlay set.</w:t>
            </w:r>
          </w:p>
        </w:tc>
      </w:tr>
      <w:tr w:rsidR="00F00A46" w:rsidRPr="00DF0BA0" w14:paraId="595BC03D"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39247AFE" w14:textId="69A7D843"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H</w:t>
            </w:r>
          </w:p>
        </w:tc>
        <w:tc>
          <w:tcPr>
            <w:tcW w:w="7377" w:type="dxa"/>
            <w:noWrap/>
            <w:hideMark/>
          </w:tcPr>
          <w:p w14:paraId="478F23C3"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Beads.</w:t>
            </w:r>
          </w:p>
        </w:tc>
      </w:tr>
      <w:tr w:rsidR="00F00A46" w:rsidRPr="00DF0BA0" w14:paraId="2A12A1C4"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5C2CF60" w14:textId="737D5907"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J</w:t>
            </w:r>
          </w:p>
        </w:tc>
        <w:tc>
          <w:tcPr>
            <w:tcW w:w="7377" w:type="dxa"/>
            <w:noWrap/>
            <w:hideMark/>
          </w:tcPr>
          <w:p w14:paraId="7D9A78A1" w14:textId="5BE44EDE"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Papyrus.</w:t>
            </w:r>
            <w:r w:rsidR="002542B9">
              <w:rPr>
                <w:rFonts w:ascii="IFAO-Grec Unicode" w:hAnsi="IFAO-Grec Unicode"/>
                <w:color w:val="000000"/>
              </w:rPr>
              <w:t xml:space="preserve"> (P.Mich. inv. 5663)</w:t>
            </w:r>
          </w:p>
        </w:tc>
      </w:tr>
      <w:tr w:rsidR="00F00A46" w:rsidRPr="00DF0BA0" w14:paraId="4BC6AAE7"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27D497A0" w14:textId="2ACD65A5"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K</w:t>
            </w:r>
          </w:p>
        </w:tc>
        <w:tc>
          <w:tcPr>
            <w:tcW w:w="7377" w:type="dxa"/>
            <w:noWrap/>
            <w:hideMark/>
          </w:tcPr>
          <w:p w14:paraId="21C98A2D"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Frags. of terracotta Harpocrates.</w:t>
            </w:r>
          </w:p>
        </w:tc>
      </w:tr>
      <w:tr w:rsidR="00F00A46" w:rsidRPr="00DF0BA0" w14:paraId="2744752D"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F972F7E" w14:textId="24C12769"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L</w:t>
            </w:r>
          </w:p>
        </w:tc>
        <w:tc>
          <w:tcPr>
            <w:tcW w:w="7377" w:type="dxa"/>
            <w:noWrap/>
            <w:hideMark/>
          </w:tcPr>
          <w:p w14:paraId="0605CADF" w14:textId="77777777"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17 coins.</w:t>
            </w:r>
          </w:p>
        </w:tc>
      </w:tr>
      <w:tr w:rsidR="00F00A46" w:rsidRPr="00DF0BA0" w14:paraId="6FE9176C"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850009D" w14:textId="2111B107"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M</w:t>
            </w:r>
          </w:p>
        </w:tc>
        <w:tc>
          <w:tcPr>
            <w:tcW w:w="7377" w:type="dxa"/>
            <w:noWrap/>
            <w:hideMark/>
          </w:tcPr>
          <w:p w14:paraId="00344288"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Flat piece of bone, pointed end.</w:t>
            </w:r>
          </w:p>
        </w:tc>
      </w:tr>
      <w:tr w:rsidR="00F00A46" w:rsidRPr="00DF0BA0" w14:paraId="6FC4B44C"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C347708" w14:textId="3EC110C4"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N</w:t>
            </w:r>
          </w:p>
        </w:tc>
        <w:tc>
          <w:tcPr>
            <w:tcW w:w="7377" w:type="dxa"/>
            <w:noWrap/>
            <w:hideMark/>
          </w:tcPr>
          <w:p w14:paraId="63C74C3D" w14:textId="60B27469" w:rsidR="00F00A46" w:rsidRPr="00DF0BA0" w:rsidRDefault="002542B9"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00F00A46" w:rsidRPr="00DF0BA0">
              <w:rPr>
                <w:rFonts w:ascii="IFAO-Grec Unicode" w:hAnsi="IFAO-Grec Unicode"/>
                <w:color w:val="000000"/>
              </w:rPr>
              <w:t>Pottery lamp, type VIII.</w:t>
            </w:r>
          </w:p>
        </w:tc>
      </w:tr>
      <w:tr w:rsidR="00F00A46" w:rsidRPr="00DF0BA0" w14:paraId="10F914A5"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845B647" w14:textId="0FAD0406"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O</w:t>
            </w:r>
          </w:p>
        </w:tc>
        <w:tc>
          <w:tcPr>
            <w:tcW w:w="7377" w:type="dxa"/>
            <w:noWrap/>
            <w:hideMark/>
          </w:tcPr>
          <w:p w14:paraId="556EA692"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Frag. of bronze band ring.</w:t>
            </w:r>
          </w:p>
        </w:tc>
      </w:tr>
      <w:tr w:rsidR="00F00A46" w:rsidRPr="00DF0BA0" w14:paraId="1D3A5FD5"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3E99BD1B" w14:textId="7B802554"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P</w:t>
            </w:r>
          </w:p>
        </w:tc>
        <w:tc>
          <w:tcPr>
            <w:tcW w:w="7377" w:type="dxa"/>
            <w:noWrap/>
            <w:hideMark/>
          </w:tcPr>
          <w:p w14:paraId="2AF8935F" w14:textId="3928D136" w:rsidR="00F00A46" w:rsidRPr="00DF0BA0" w:rsidRDefault="002542B9"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00F00A46" w:rsidRPr="00DF0BA0">
              <w:rPr>
                <w:rFonts w:ascii="IFAO-Grec Unicode" w:hAnsi="IFAO-Grec Unicode"/>
                <w:color w:val="000000"/>
              </w:rPr>
              <w:t>Pottery lamp, type VIII.</w:t>
            </w:r>
          </w:p>
        </w:tc>
      </w:tr>
      <w:tr w:rsidR="00F00A46" w:rsidRPr="00DF0BA0" w14:paraId="0FFA8E79"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37B2A52" w14:textId="7E250ED5"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Q</w:t>
            </w:r>
          </w:p>
        </w:tc>
        <w:tc>
          <w:tcPr>
            <w:tcW w:w="7377" w:type="dxa"/>
            <w:noWrap/>
            <w:hideMark/>
          </w:tcPr>
          <w:p w14:paraId="0713719F"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Wooden comb.</w:t>
            </w:r>
          </w:p>
        </w:tc>
      </w:tr>
      <w:tr w:rsidR="00F00A46" w:rsidRPr="00DF0BA0" w14:paraId="7634A92D"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A3863CB" w14:textId="6EB70361"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R</w:t>
            </w:r>
          </w:p>
        </w:tc>
        <w:tc>
          <w:tcPr>
            <w:tcW w:w="7377" w:type="dxa"/>
            <w:noWrap/>
            <w:hideMark/>
          </w:tcPr>
          <w:p w14:paraId="00592031" w14:textId="11362290"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Ostracon.</w:t>
            </w:r>
            <w:r w:rsidR="00C84246">
              <w:rPr>
                <w:rFonts w:ascii="IFAO-Grec Unicode" w:hAnsi="IFAO-Grec Unicode"/>
                <w:color w:val="000000"/>
              </w:rPr>
              <w:t xml:space="preserve"> (</w:t>
            </w:r>
            <w:hyperlink r:id="rId24" w:history="1">
              <w:r w:rsidR="00C84246" w:rsidRPr="00244A58">
                <w:rPr>
                  <w:rStyle w:val="Hyperlink"/>
                  <w:rFonts w:ascii="IFAO-Grec Unicode" w:hAnsi="IFAO-Grec Unicode"/>
                </w:rPr>
                <w:t>O.Mich. inv. 9307</w:t>
              </w:r>
            </w:hyperlink>
            <w:r w:rsidR="00C84246">
              <w:rPr>
                <w:rFonts w:ascii="IFAO-Grec Unicode" w:hAnsi="IFAO-Grec Unicode"/>
                <w:color w:val="000000"/>
              </w:rPr>
              <w:t>)</w:t>
            </w:r>
          </w:p>
        </w:tc>
      </w:tr>
      <w:tr w:rsidR="00F00A46" w:rsidRPr="00DF0BA0" w14:paraId="70582D7A"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D4B1816" w14:textId="7E097FC5"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S</w:t>
            </w:r>
          </w:p>
        </w:tc>
        <w:tc>
          <w:tcPr>
            <w:tcW w:w="7377" w:type="dxa"/>
            <w:noWrap/>
            <w:hideMark/>
          </w:tcPr>
          <w:p w14:paraId="24E7EC12" w14:textId="6B76725F" w:rsidR="00F00A46" w:rsidRPr="00DF0BA0" w:rsidRDefault="005F2613"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00F00A46" w:rsidRPr="00DF0BA0">
              <w:rPr>
                <w:rFonts w:ascii="IFAO-Grec Unicode" w:hAnsi="IFAO-Grec Unicode"/>
                <w:color w:val="000000"/>
              </w:rPr>
              <w:t>Pottery lamp, type III, b.</w:t>
            </w:r>
          </w:p>
        </w:tc>
      </w:tr>
      <w:tr w:rsidR="00F00A46" w:rsidRPr="00DF0BA0" w14:paraId="1463D494"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1D59158" w14:textId="4D77992F"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T</w:t>
            </w:r>
          </w:p>
        </w:tc>
        <w:tc>
          <w:tcPr>
            <w:tcW w:w="7377" w:type="dxa"/>
            <w:noWrap/>
            <w:hideMark/>
          </w:tcPr>
          <w:p w14:paraId="79357F5C" w14:textId="77777777"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Bone die.</w:t>
            </w:r>
          </w:p>
        </w:tc>
      </w:tr>
      <w:tr w:rsidR="00F00A46" w:rsidRPr="00DF0BA0" w14:paraId="5EE4AFF6"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4DEE863" w14:textId="003C7A38"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U</w:t>
            </w:r>
          </w:p>
        </w:tc>
        <w:tc>
          <w:tcPr>
            <w:tcW w:w="7377" w:type="dxa"/>
            <w:noWrap/>
            <w:hideMark/>
          </w:tcPr>
          <w:p w14:paraId="068607C4"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Terracotta head projections, above head is pierced as if for use as amulet.</w:t>
            </w:r>
          </w:p>
        </w:tc>
      </w:tr>
      <w:tr w:rsidR="00F00A46" w:rsidRPr="00DF0BA0" w14:paraId="0EFAB17A"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63F4E55" w14:textId="2B29572A"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V</w:t>
            </w:r>
          </w:p>
        </w:tc>
        <w:tc>
          <w:tcPr>
            <w:tcW w:w="7377" w:type="dxa"/>
            <w:noWrap/>
            <w:hideMark/>
          </w:tcPr>
          <w:p w14:paraId="45ACBDD0" w14:textId="77777777"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Wooden wall lamp bracket.</w:t>
            </w:r>
          </w:p>
        </w:tc>
      </w:tr>
      <w:tr w:rsidR="00F00A46" w:rsidRPr="00DF0BA0" w14:paraId="1370F3EE"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27751CA" w14:textId="6C01AF2A"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W</w:t>
            </w:r>
          </w:p>
        </w:tc>
        <w:tc>
          <w:tcPr>
            <w:tcW w:w="7377" w:type="dxa"/>
            <w:noWrap/>
            <w:hideMark/>
          </w:tcPr>
          <w:p w14:paraId="76897C42" w14:textId="3A0E8A64" w:rsidR="00F00A46" w:rsidRPr="00DF0BA0" w:rsidRDefault="005F2613"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00F00A46" w:rsidRPr="00DF0BA0">
              <w:rPr>
                <w:rFonts w:ascii="IFAO-Grec Unicode" w:hAnsi="IFAO-Grec Unicode"/>
                <w:color w:val="000000"/>
              </w:rPr>
              <w:t>Top of lamp, type V, e, NTH.</w:t>
            </w:r>
          </w:p>
        </w:tc>
      </w:tr>
      <w:tr w:rsidR="00F00A46" w:rsidRPr="00DF0BA0" w14:paraId="241DF088"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F4A9FFD" w14:textId="17A9BC5F"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X</w:t>
            </w:r>
          </w:p>
        </w:tc>
        <w:tc>
          <w:tcPr>
            <w:tcW w:w="7377" w:type="dxa"/>
            <w:noWrap/>
            <w:hideMark/>
          </w:tcPr>
          <w:p w14:paraId="1CE8A566" w14:textId="77777777"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Spindle whorl.</w:t>
            </w:r>
          </w:p>
        </w:tc>
      </w:tr>
      <w:tr w:rsidR="00F00A46" w:rsidRPr="00DF0BA0" w14:paraId="1759A75F"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2BA146E8" w14:textId="65AC4161"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Y</w:t>
            </w:r>
          </w:p>
        </w:tc>
        <w:tc>
          <w:tcPr>
            <w:tcW w:w="7377" w:type="dxa"/>
            <w:noWrap/>
            <w:hideMark/>
          </w:tcPr>
          <w:p w14:paraId="652A0048"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Large coarsely plaited palm leaf basket, closely woven.</w:t>
            </w:r>
          </w:p>
        </w:tc>
      </w:tr>
      <w:tr w:rsidR="00F00A46" w:rsidRPr="00DF0BA0" w14:paraId="06A3C0B5"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576997D" w14:textId="1C552146"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Z</w:t>
            </w:r>
          </w:p>
        </w:tc>
        <w:tc>
          <w:tcPr>
            <w:tcW w:w="7377" w:type="dxa"/>
            <w:noWrap/>
            <w:hideMark/>
          </w:tcPr>
          <w:p w14:paraId="11EB302C" w14:textId="77777777"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Frag. of sieve  NTH.</w:t>
            </w:r>
          </w:p>
        </w:tc>
      </w:tr>
      <w:tr w:rsidR="00F00A46" w:rsidRPr="00DF0BA0" w14:paraId="52F40319"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324A67C" w14:textId="08EA37A6"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AI</w:t>
            </w:r>
          </w:p>
        </w:tc>
        <w:tc>
          <w:tcPr>
            <w:tcW w:w="7377" w:type="dxa"/>
            <w:noWrap/>
            <w:hideMark/>
          </w:tcPr>
          <w:p w14:paraId="4013CEDE" w14:textId="33323896"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Frag. of large coiled basket, round, NTH.</w:t>
            </w:r>
          </w:p>
        </w:tc>
      </w:tr>
      <w:tr w:rsidR="00F00A46" w:rsidRPr="00DF0BA0" w14:paraId="6E1AC194"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627B7DC" w14:textId="1C659E25"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BI</w:t>
            </w:r>
          </w:p>
        </w:tc>
        <w:tc>
          <w:tcPr>
            <w:tcW w:w="7377" w:type="dxa"/>
            <w:noWrap/>
            <w:hideMark/>
          </w:tcPr>
          <w:p w14:paraId="6CC574B2" w14:textId="77777777"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Head ring of palm leaf.</w:t>
            </w:r>
          </w:p>
        </w:tc>
      </w:tr>
      <w:tr w:rsidR="00F00A46" w:rsidRPr="00DF0BA0" w14:paraId="4C542055"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38140C8" w14:textId="0170A5D2"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CI</w:t>
            </w:r>
          </w:p>
        </w:tc>
        <w:tc>
          <w:tcPr>
            <w:tcW w:w="7377" w:type="dxa"/>
            <w:noWrap/>
            <w:hideMark/>
          </w:tcPr>
          <w:p w14:paraId="609EEF6D"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A flat bone marker for pots.  m. 0.01 long.</w:t>
            </w:r>
          </w:p>
        </w:tc>
      </w:tr>
      <w:tr w:rsidR="00F00A46" w:rsidRPr="00DF0BA0" w14:paraId="5BF9C8B1"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26940C2" w14:textId="59961B7D"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DI</w:t>
            </w:r>
          </w:p>
        </w:tc>
        <w:tc>
          <w:tcPr>
            <w:tcW w:w="7377" w:type="dxa"/>
            <w:noWrap/>
            <w:hideMark/>
          </w:tcPr>
          <w:p w14:paraId="2AE63130" w14:textId="71C205DB"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Ostracon.</w:t>
            </w:r>
            <w:r w:rsidR="00D542AF">
              <w:rPr>
                <w:rFonts w:ascii="IFAO-Grec Unicode" w:hAnsi="IFAO-Grec Unicode"/>
                <w:color w:val="000000"/>
              </w:rPr>
              <w:t xml:space="preserve"> (</w:t>
            </w:r>
            <w:hyperlink r:id="rId25" w:history="1">
              <w:r w:rsidR="00D542AF" w:rsidRPr="00244A58">
                <w:rPr>
                  <w:rStyle w:val="Hyperlink"/>
                  <w:rFonts w:ascii="IFAO-Grec Unicode" w:hAnsi="IFAO-Grec Unicode"/>
                </w:rPr>
                <w:t>O.Mich. inv. 930</w:t>
              </w:r>
              <w:r w:rsidR="00D542AF">
                <w:rPr>
                  <w:rStyle w:val="Hyperlink"/>
                  <w:rFonts w:ascii="IFAO-Grec Unicode" w:hAnsi="IFAO-Grec Unicode"/>
                </w:rPr>
                <w:t>8</w:t>
              </w:r>
            </w:hyperlink>
            <w:r w:rsidR="00D542AF">
              <w:rPr>
                <w:rFonts w:ascii="IFAO-Grec Unicode" w:hAnsi="IFAO-Grec Unicode"/>
                <w:color w:val="000000"/>
              </w:rPr>
              <w:t>)</w:t>
            </w:r>
          </w:p>
        </w:tc>
      </w:tr>
      <w:tr w:rsidR="00F00A46" w:rsidRPr="00DF0BA0" w14:paraId="3B89C2D0"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895085E" w14:textId="6EA97F12"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EI</w:t>
            </w:r>
          </w:p>
        </w:tc>
        <w:tc>
          <w:tcPr>
            <w:tcW w:w="7377" w:type="dxa"/>
            <w:noWrap/>
            <w:hideMark/>
          </w:tcPr>
          <w:p w14:paraId="286EBE5D"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Small blue glaze amulet.</w:t>
            </w:r>
          </w:p>
        </w:tc>
      </w:tr>
      <w:tr w:rsidR="00F00A46" w:rsidRPr="00DF0BA0" w14:paraId="16F9B70E"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2F0374EA" w14:textId="777CDA16"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FI</w:t>
            </w:r>
          </w:p>
        </w:tc>
        <w:tc>
          <w:tcPr>
            <w:tcW w:w="7377" w:type="dxa"/>
            <w:noWrap/>
            <w:hideMark/>
          </w:tcPr>
          <w:p w14:paraId="32A8F632" w14:textId="77777777"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Three beads on a frag of string.</w:t>
            </w:r>
          </w:p>
        </w:tc>
      </w:tr>
      <w:tr w:rsidR="00F00A46" w:rsidRPr="00DF0BA0" w14:paraId="1C3DF476"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4F0543A" w14:textId="0BC76446"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GI</w:t>
            </w:r>
          </w:p>
        </w:tc>
        <w:tc>
          <w:tcPr>
            <w:tcW w:w="7377" w:type="dxa"/>
            <w:noWrap/>
            <w:hideMark/>
          </w:tcPr>
          <w:p w14:paraId="12DBFB22" w14:textId="5BD2707C"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Bone marker for pots m. 0.095 long.</w:t>
            </w:r>
          </w:p>
        </w:tc>
      </w:tr>
      <w:tr w:rsidR="00F00A46" w:rsidRPr="00DF0BA0" w14:paraId="63BE2081"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FD813AF" w14:textId="7B5E82A7"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HI</w:t>
            </w:r>
          </w:p>
        </w:tc>
        <w:tc>
          <w:tcPr>
            <w:tcW w:w="7377" w:type="dxa"/>
            <w:noWrap/>
            <w:hideMark/>
          </w:tcPr>
          <w:p w14:paraId="6F77D89E" w14:textId="77777777"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Small rope hobble</w:t>
            </w:r>
          </w:p>
        </w:tc>
      </w:tr>
      <w:tr w:rsidR="00F00A46" w:rsidRPr="00DF0BA0" w14:paraId="1A3363B7"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FF1DF7D" w14:textId="1F21AE20"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JI</w:t>
            </w:r>
          </w:p>
        </w:tc>
        <w:tc>
          <w:tcPr>
            <w:tcW w:w="7377" w:type="dxa"/>
            <w:noWrap/>
            <w:hideMark/>
          </w:tcPr>
          <w:p w14:paraId="4D178418"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Two frags. of yellowish brown glass.  Decorated with white streamers and red blob.</w:t>
            </w:r>
          </w:p>
        </w:tc>
      </w:tr>
      <w:tr w:rsidR="00F00A46" w:rsidRPr="00DF0BA0" w14:paraId="3FD70CB0"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0851289" w14:textId="6A21CAE7"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KI</w:t>
            </w:r>
          </w:p>
        </w:tc>
        <w:tc>
          <w:tcPr>
            <w:tcW w:w="7377" w:type="dxa"/>
            <w:noWrap/>
            <w:hideMark/>
          </w:tcPr>
          <w:p w14:paraId="4C24EE4E" w14:textId="77777777"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Frag. of very roughly made terracotta horse.</w:t>
            </w:r>
          </w:p>
        </w:tc>
      </w:tr>
      <w:tr w:rsidR="00F00A46" w:rsidRPr="00DF0BA0" w14:paraId="7562B657"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380E9A6C" w14:textId="2D71F27C"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LI</w:t>
            </w:r>
          </w:p>
        </w:tc>
        <w:tc>
          <w:tcPr>
            <w:tcW w:w="7377" w:type="dxa"/>
            <w:noWrap/>
            <w:hideMark/>
          </w:tcPr>
          <w:p w14:paraId="2346FCF3"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Straight toggle  NTH.</w:t>
            </w:r>
          </w:p>
        </w:tc>
      </w:tr>
      <w:tr w:rsidR="00F00A46" w:rsidRPr="00DF0BA0" w14:paraId="55E6B62D"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6FA0D0E" w14:textId="07704E7A"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MI</w:t>
            </w:r>
          </w:p>
        </w:tc>
        <w:tc>
          <w:tcPr>
            <w:tcW w:w="7377" w:type="dxa"/>
            <w:noWrap/>
            <w:hideMark/>
          </w:tcPr>
          <w:p w14:paraId="21D3D031" w14:textId="77777777"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Rope hobble  NTH.</w:t>
            </w:r>
          </w:p>
        </w:tc>
      </w:tr>
      <w:tr w:rsidR="00F00A46" w:rsidRPr="00DF0BA0" w14:paraId="1C8734C8"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EE7B60A" w14:textId="7A7F401C"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NI</w:t>
            </w:r>
          </w:p>
        </w:tc>
        <w:tc>
          <w:tcPr>
            <w:tcW w:w="7377" w:type="dxa"/>
            <w:noWrap/>
            <w:hideMark/>
          </w:tcPr>
          <w:p w14:paraId="6A3F615E"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Palm fiber sandal  NTH.</w:t>
            </w:r>
          </w:p>
        </w:tc>
      </w:tr>
      <w:tr w:rsidR="00F00A46" w:rsidRPr="00DF0BA0" w14:paraId="477E59A1"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A00AA23" w14:textId="7ECB6F4C"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OI</w:t>
            </w:r>
          </w:p>
        </w:tc>
        <w:tc>
          <w:tcPr>
            <w:tcW w:w="7377" w:type="dxa"/>
            <w:noWrap/>
            <w:hideMark/>
          </w:tcPr>
          <w:p w14:paraId="568BAD25" w14:textId="77777777"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Small round, burnt pottery bead.</w:t>
            </w:r>
          </w:p>
        </w:tc>
      </w:tr>
      <w:tr w:rsidR="00F00A46" w:rsidRPr="00DF0BA0" w14:paraId="45730D04"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54152A0" w14:textId="5D79C3FF"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PI</w:t>
            </w:r>
          </w:p>
        </w:tc>
        <w:tc>
          <w:tcPr>
            <w:tcW w:w="7377" w:type="dxa"/>
            <w:noWrap/>
            <w:hideMark/>
          </w:tcPr>
          <w:p w14:paraId="460B957F"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Frags. of mud plaster with colored decoration.</w:t>
            </w:r>
          </w:p>
        </w:tc>
      </w:tr>
      <w:tr w:rsidR="00F00A46" w:rsidRPr="00DF0BA0" w14:paraId="71BF95A7"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9C73129" w14:textId="2361048D"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QI</w:t>
            </w:r>
          </w:p>
        </w:tc>
        <w:tc>
          <w:tcPr>
            <w:tcW w:w="7377" w:type="dxa"/>
            <w:noWrap/>
            <w:hideMark/>
          </w:tcPr>
          <w:p w14:paraId="19B5E284" w14:textId="77777777"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Small turned wooden knob handle of box lid.</w:t>
            </w:r>
          </w:p>
        </w:tc>
      </w:tr>
      <w:tr w:rsidR="00F00A46" w:rsidRPr="00DF0BA0" w14:paraId="173AE73B"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DDD0E3E" w14:textId="5BF852D0"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RI</w:t>
            </w:r>
          </w:p>
        </w:tc>
        <w:tc>
          <w:tcPr>
            <w:tcW w:w="7377" w:type="dxa"/>
            <w:noWrap/>
            <w:hideMark/>
          </w:tcPr>
          <w:p w14:paraId="047853FE"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Small woven grass basket, perhaps a covering for a small pot or glass.</w:t>
            </w:r>
          </w:p>
        </w:tc>
      </w:tr>
      <w:tr w:rsidR="00F00A46" w:rsidRPr="00DF0BA0" w14:paraId="32F717D2"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9C57F80" w14:textId="608DDB3D"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SI</w:t>
            </w:r>
          </w:p>
        </w:tc>
        <w:tc>
          <w:tcPr>
            <w:tcW w:w="7377" w:type="dxa"/>
            <w:noWrap/>
            <w:hideMark/>
          </w:tcPr>
          <w:p w14:paraId="38B92CC3" w14:textId="0FDA2BF3" w:rsidR="00F00A46" w:rsidRPr="00DF0BA0" w:rsidRDefault="00F00A46"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Ostracon high in filling.</w:t>
            </w:r>
            <w:r w:rsidR="003C02F2">
              <w:rPr>
                <w:rFonts w:ascii="IFAO-Grec Unicode" w:hAnsi="IFAO-Grec Unicode"/>
                <w:color w:val="000000"/>
              </w:rPr>
              <w:t xml:space="preserve"> (</w:t>
            </w:r>
            <w:r w:rsidR="003C02F2" w:rsidRPr="00A43683">
              <w:rPr>
                <w:rFonts w:ascii="IFAO-Grec Unicode" w:hAnsi="IFAO-Grec Unicode"/>
                <w:color w:val="000000"/>
              </w:rPr>
              <w:t>O.Mich. inv. 9309</w:t>
            </w:r>
            <w:r w:rsidR="003C02F2">
              <w:rPr>
                <w:rFonts w:ascii="IFAO-Grec Unicode" w:hAnsi="IFAO-Grec Unicode"/>
                <w:color w:val="000000"/>
              </w:rPr>
              <w:t>)</w:t>
            </w:r>
          </w:p>
        </w:tc>
      </w:tr>
      <w:tr w:rsidR="00F00A46" w:rsidRPr="00DF0BA0" w14:paraId="2C40ADBD"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C59AB1B" w14:textId="3D209FA8"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TI</w:t>
            </w:r>
          </w:p>
        </w:tc>
        <w:tc>
          <w:tcPr>
            <w:tcW w:w="7377" w:type="dxa"/>
            <w:noWrap/>
            <w:hideMark/>
          </w:tcPr>
          <w:p w14:paraId="27060027" w14:textId="77777777" w:rsidR="00F00A46" w:rsidRPr="00DF0BA0" w:rsidRDefault="00F00A46"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Small blue glaze "Bes amulet".</w:t>
            </w:r>
          </w:p>
        </w:tc>
      </w:tr>
      <w:tr w:rsidR="00F00A46" w:rsidRPr="00DF0BA0" w14:paraId="522A6A15"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855EFC5" w14:textId="2799CA79"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a</w:t>
            </w:r>
          </w:p>
        </w:tc>
        <w:tc>
          <w:tcPr>
            <w:tcW w:w="7377" w:type="dxa"/>
            <w:noWrap/>
            <w:hideMark/>
          </w:tcPr>
          <w:p w14:paraId="23DC36AE" w14:textId="5C10E6FB" w:rsidR="00F00A46" w:rsidRPr="00DF0BA0" w:rsidRDefault="00A43683"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00F00A46" w:rsidRPr="00DF0BA0">
              <w:rPr>
                <w:rFonts w:ascii="IFAO-Grec Unicode" w:hAnsi="IFAO-Grec Unicode"/>
                <w:color w:val="000000"/>
              </w:rPr>
              <w:t>217, XI, c, i  NTH.</w:t>
            </w:r>
          </w:p>
        </w:tc>
      </w:tr>
      <w:tr w:rsidR="00F00A46" w:rsidRPr="00DF0BA0" w14:paraId="3A3141A3"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0347C4C" w14:textId="51F940A6"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b</w:t>
            </w:r>
          </w:p>
        </w:tc>
        <w:tc>
          <w:tcPr>
            <w:tcW w:w="7377" w:type="dxa"/>
            <w:noWrap/>
            <w:hideMark/>
          </w:tcPr>
          <w:p w14:paraId="38915331" w14:textId="0F7A1895" w:rsidR="00F00A46" w:rsidRPr="00DF0BA0" w:rsidRDefault="00A43683"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00F00A46" w:rsidRPr="00DF0BA0">
              <w:rPr>
                <w:rFonts w:ascii="IFAO-Grec Unicode" w:hAnsi="IFAO-Grec Unicode"/>
                <w:color w:val="000000"/>
              </w:rPr>
              <w:t>40, XI, a, i</w:t>
            </w:r>
          </w:p>
        </w:tc>
      </w:tr>
      <w:tr w:rsidR="00F00A46" w:rsidRPr="00DF0BA0" w14:paraId="510BE88E"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EAFE4F5" w14:textId="6231FF16"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c</w:t>
            </w:r>
          </w:p>
        </w:tc>
        <w:tc>
          <w:tcPr>
            <w:tcW w:w="7377" w:type="dxa"/>
            <w:noWrap/>
            <w:hideMark/>
          </w:tcPr>
          <w:p w14:paraId="0CEF3D36" w14:textId="5A0DC719" w:rsidR="00F00A46" w:rsidRPr="00DF0BA0" w:rsidRDefault="00A43683"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00F00A46" w:rsidRPr="00DF0BA0">
              <w:rPr>
                <w:rFonts w:ascii="IFAO-Grec Unicode" w:hAnsi="IFAO-Grec Unicode"/>
                <w:color w:val="000000"/>
              </w:rPr>
              <w:t xml:space="preserve">380, XV, a </w:t>
            </w:r>
          </w:p>
        </w:tc>
      </w:tr>
      <w:tr w:rsidR="00F00A46" w:rsidRPr="00DF0BA0" w14:paraId="15FB80D9"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0E5624E" w14:textId="3313E694"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d</w:t>
            </w:r>
          </w:p>
        </w:tc>
        <w:tc>
          <w:tcPr>
            <w:tcW w:w="7377" w:type="dxa"/>
            <w:noWrap/>
            <w:hideMark/>
          </w:tcPr>
          <w:p w14:paraId="0AF9388F" w14:textId="5D9BE20C" w:rsidR="00F00A46" w:rsidRPr="00DF0BA0" w:rsidRDefault="00A43683"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00F00A46" w:rsidRPr="00DF0BA0">
              <w:rPr>
                <w:rFonts w:ascii="IFAO-Grec Unicode" w:hAnsi="IFAO-Grec Unicode"/>
                <w:color w:val="000000"/>
              </w:rPr>
              <w:t>V?</w:t>
            </w:r>
          </w:p>
        </w:tc>
      </w:tr>
      <w:tr w:rsidR="00F00A46" w:rsidRPr="00DF0BA0" w14:paraId="324DC6CE" w14:textId="77777777" w:rsidTr="00BD5A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C8AAF77" w14:textId="1D8191B6"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e</w:t>
            </w:r>
          </w:p>
        </w:tc>
        <w:tc>
          <w:tcPr>
            <w:tcW w:w="7377" w:type="dxa"/>
            <w:noWrap/>
            <w:hideMark/>
          </w:tcPr>
          <w:p w14:paraId="1F7A4FA2" w14:textId="403BC9A4" w:rsidR="00F00A46" w:rsidRPr="00DF0BA0" w:rsidRDefault="00A43683" w:rsidP="004829D7">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00F00A46" w:rsidRPr="00DF0BA0">
              <w:rPr>
                <w:rFonts w:ascii="IFAO-Grec Unicode" w:hAnsi="IFAO-Grec Unicode"/>
                <w:color w:val="000000"/>
              </w:rPr>
              <w:t>199, type XXXVI, b</w:t>
            </w:r>
          </w:p>
        </w:tc>
      </w:tr>
      <w:tr w:rsidR="00F00A46" w:rsidRPr="00DF0BA0" w14:paraId="2EB1C342" w14:textId="77777777" w:rsidTr="00BD5AD8">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CD09537" w14:textId="0EBFB3B5" w:rsidR="00F00A46" w:rsidRPr="00DF0BA0" w:rsidRDefault="00FB680C" w:rsidP="004829D7">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t>
            </w:r>
            <w:r w:rsidR="00F00A46" w:rsidRPr="00DF0BA0">
              <w:rPr>
                <w:rFonts w:ascii="IFAO-Grec Unicode" w:hAnsi="IFAO-Grec Unicode"/>
                <w:b w:val="0"/>
                <w:bCs w:val="0"/>
                <w:color w:val="000000"/>
              </w:rPr>
              <w:t>f</w:t>
            </w:r>
          </w:p>
        </w:tc>
        <w:tc>
          <w:tcPr>
            <w:tcW w:w="7377" w:type="dxa"/>
            <w:noWrap/>
            <w:hideMark/>
          </w:tcPr>
          <w:p w14:paraId="18F94AA8" w14:textId="50B365E7" w:rsidR="00F00A46" w:rsidRPr="00DF0BA0" w:rsidRDefault="00A43683" w:rsidP="004829D7">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00F00A46" w:rsidRPr="00DF0BA0">
              <w:rPr>
                <w:rFonts w:ascii="IFAO-Grec Unicode" w:hAnsi="IFAO-Grec Unicode"/>
                <w:color w:val="000000"/>
              </w:rPr>
              <w:t>XXI, b.</w:t>
            </w:r>
          </w:p>
        </w:tc>
      </w:tr>
    </w:tbl>
    <w:p w14:paraId="7819985D" w14:textId="77777777" w:rsidR="00816E53" w:rsidRPr="00DF0BA0" w:rsidRDefault="00816E53" w:rsidP="004829D7">
      <w:pPr>
        <w:spacing w:line="480" w:lineRule="auto"/>
        <w:rPr>
          <w:rFonts w:ascii="IFAO-Grec Unicode" w:hAnsi="IFAO-Grec Unicode"/>
          <w:color w:val="D9D9D9" w:themeColor="background1" w:themeShade="D9"/>
        </w:rPr>
      </w:pPr>
    </w:p>
    <w:p w14:paraId="441F176A" w14:textId="5F772028" w:rsidR="00B03684" w:rsidRPr="00DF0BA0" w:rsidRDefault="00B03684" w:rsidP="00727CDF">
      <w:pPr>
        <w:spacing w:after="80"/>
        <w:rPr>
          <w:rFonts w:ascii="IFAO-Grec Unicode" w:hAnsi="IFAO-Grec Unicode"/>
          <w:color w:val="D9D9D9" w:themeColor="background1" w:themeShade="D9"/>
        </w:rPr>
      </w:pPr>
      <w:r w:rsidRPr="00DF0BA0">
        <w:rPr>
          <w:rFonts w:ascii="IFAO-Grec Unicode" w:hAnsi="IFAO-Grec Unicode"/>
          <w:color w:val="D9D9D9" w:themeColor="background1" w:themeShade="D9"/>
        </w:rPr>
        <w:t>#bibliography</w:t>
      </w:r>
    </w:p>
    <w:p w14:paraId="598029BC" w14:textId="71C30DFB" w:rsidR="003725E1" w:rsidRPr="00DF0BA0" w:rsidRDefault="001C2CEF" w:rsidP="00727CDF">
      <w:pPr>
        <w:pStyle w:val="NormalWeb"/>
        <w:spacing w:before="0" w:beforeAutospacing="0" w:after="80" w:afterAutospacing="0"/>
        <w:ind w:left="720" w:hanging="720"/>
        <w:rPr>
          <w:rFonts w:ascii="IFAO-Grec Unicode" w:hAnsi="IFAO-Grec Unicode"/>
        </w:rPr>
      </w:pPr>
      <w:hyperlink r:id="rId26" w:history="1">
        <w:r w:rsidR="003725E1" w:rsidRPr="00DF0BA0">
          <w:rPr>
            <w:rStyle w:val="Hyperlink"/>
            <w:rFonts w:ascii="IFAO-Grec Unicode" w:hAnsi="IFAO-Grec Unicode"/>
          </w:rPr>
          <w:t>Azzarello, G. (2019</w:t>
        </w:r>
        <w:r w:rsidR="00F77AFA" w:rsidRPr="00DF0BA0">
          <w:rPr>
            <w:rStyle w:val="Hyperlink"/>
            <w:rFonts w:ascii="IFAO-Grec Unicode" w:hAnsi="IFAO-Grec Unicode"/>
          </w:rPr>
          <w:t>)</w:t>
        </w:r>
      </w:hyperlink>
      <w:r w:rsidR="003725E1" w:rsidRPr="00DF0BA0">
        <w:rPr>
          <w:rFonts w:ascii="IFAO-Grec Unicode" w:hAnsi="IFAO-Grec Unicode"/>
        </w:rPr>
        <w:t xml:space="preserve"> “SB XX 15071 + P.Mich. III 146:</w:t>
      </w:r>
      <w:r w:rsidR="00F21253" w:rsidRPr="00DF0BA0">
        <w:rPr>
          <w:rFonts w:ascii="IFAO-Grec Unicode" w:hAnsi="IFAO-Grec Unicode"/>
        </w:rPr>
        <w:t xml:space="preserve"> </w:t>
      </w:r>
      <w:r w:rsidR="003725E1" w:rsidRPr="00DF0BA0">
        <w:rPr>
          <w:rFonts w:ascii="IFAO-Grec Unicode" w:hAnsi="IFAO-Grec Unicode"/>
        </w:rPr>
        <w:t xml:space="preserve">The American Journey of a Parted </w:t>
      </w:r>
      <w:r w:rsidR="0006561A" w:rsidRPr="00DF0BA0">
        <w:rPr>
          <w:rFonts w:ascii="IFAO-Grec Unicode" w:hAnsi="IFAO-Grec Unicode"/>
        </w:rPr>
        <w:t>‘</w:t>
      </w:r>
      <w:r w:rsidR="003725E1" w:rsidRPr="00DF0BA0">
        <w:rPr>
          <w:rFonts w:ascii="IFAO-Grec Unicode" w:hAnsi="IFAO-Grec Unicode"/>
        </w:rPr>
        <w:t>Table of Parts</w:t>
      </w:r>
      <w:r w:rsidR="0006561A" w:rsidRPr="00DF0BA0">
        <w:rPr>
          <w:rFonts w:ascii="IFAO-Grec Unicode" w:hAnsi="IFAO-Grec Unicode"/>
        </w:rPr>
        <w:t>’</w:t>
      </w:r>
      <w:r w:rsidR="00433535">
        <w:rPr>
          <w:rFonts w:ascii="IFAO-Grec Unicode" w:hAnsi="IFAO-Grec Unicode"/>
        </w:rPr>
        <w:t>,</w:t>
      </w:r>
      <w:r w:rsidR="003725E1" w:rsidRPr="00DF0BA0">
        <w:rPr>
          <w:rFonts w:ascii="IFAO-Grec Unicode" w:hAnsi="IFAO-Grec Unicode"/>
        </w:rPr>
        <w:t>”</w:t>
      </w:r>
      <w:r w:rsidR="0006561A" w:rsidRPr="00DF0BA0">
        <w:rPr>
          <w:rFonts w:ascii="IFAO-Grec Unicode" w:hAnsi="IFAO-Grec Unicode"/>
        </w:rPr>
        <w:t xml:space="preserve"> APF </w:t>
      </w:r>
      <w:r w:rsidR="00145CCC" w:rsidRPr="00DF0BA0">
        <w:rPr>
          <w:rFonts w:ascii="IFAO-Grec Unicode" w:hAnsi="IFAO-Grec Unicode"/>
        </w:rPr>
        <w:t>65: 52–98.</w:t>
      </w:r>
    </w:p>
    <w:p w14:paraId="58982155" w14:textId="01C5112B" w:rsidR="00387CD8" w:rsidRPr="00DF0BA0" w:rsidRDefault="001C2CEF" w:rsidP="00727CDF">
      <w:pPr>
        <w:autoSpaceDE w:val="0"/>
        <w:autoSpaceDN w:val="0"/>
        <w:adjustRightInd w:val="0"/>
        <w:spacing w:after="80"/>
        <w:ind w:left="720" w:hanging="720"/>
        <w:rPr>
          <w:rFonts w:ascii="IFAO-Grec Unicode" w:hAnsi="IFAO-Grec Unicode"/>
        </w:rPr>
      </w:pPr>
      <w:hyperlink r:id="rId27" w:history="1">
        <w:r w:rsidR="00387CD8" w:rsidRPr="00DF0BA0">
          <w:rPr>
            <w:rStyle w:val="Hyperlink"/>
            <w:rFonts w:ascii="IFAO-Grec Unicode" w:hAnsi="IFAO-Grec Unicode"/>
          </w:rPr>
          <w:t xml:space="preserve">Azzarello, G. </w:t>
        </w:r>
        <w:r w:rsidR="009C2319" w:rsidRPr="00DF0BA0">
          <w:rPr>
            <w:rStyle w:val="Hyperlink"/>
            <w:rFonts w:ascii="IFAO-Grec Unicode" w:hAnsi="IFAO-Grec Unicode"/>
          </w:rPr>
          <w:t>(</w:t>
        </w:r>
        <w:r w:rsidR="00387CD8" w:rsidRPr="00DF0BA0">
          <w:rPr>
            <w:rStyle w:val="Hyperlink"/>
            <w:rFonts w:ascii="IFAO-Grec Unicode" w:hAnsi="IFAO-Grec Unicode"/>
          </w:rPr>
          <w:t>2018</w:t>
        </w:r>
        <w:r w:rsidR="009C2319" w:rsidRPr="00DF0BA0">
          <w:rPr>
            <w:rStyle w:val="Hyperlink"/>
            <w:rFonts w:ascii="IFAO-Grec Unicode" w:hAnsi="IFAO-Grec Unicode"/>
          </w:rPr>
          <w:t>)</w:t>
        </w:r>
      </w:hyperlink>
      <w:r w:rsidR="00387CD8" w:rsidRPr="00DF0BA0">
        <w:rPr>
          <w:rFonts w:ascii="IFAO-Grec Unicode" w:hAnsi="IFAO-Grec Unicode"/>
        </w:rPr>
        <w:t xml:space="preserve"> “Titles of Parts and Parts of a Title: Incipits as Possible Indicators of Textual Traditions in Graeco-Roman Tables of Division</w:t>
      </w:r>
      <w:r w:rsidR="00433535">
        <w:rPr>
          <w:rFonts w:ascii="IFAO-Grec Unicode" w:hAnsi="IFAO-Grec Unicode"/>
        </w:rPr>
        <w:t>,</w:t>
      </w:r>
      <w:r w:rsidR="00387CD8" w:rsidRPr="00DF0BA0">
        <w:rPr>
          <w:rFonts w:ascii="IFAO-Grec Unicode" w:hAnsi="IFAO-Grec Unicode"/>
        </w:rPr>
        <w:t>” APap</w:t>
      </w:r>
      <w:r w:rsidR="00E07C90" w:rsidRPr="00DF0BA0">
        <w:rPr>
          <w:rFonts w:ascii="IFAO-Grec Unicode" w:hAnsi="IFAO-Grec Unicode"/>
        </w:rPr>
        <w:t>yrol</w:t>
      </w:r>
      <w:r w:rsidR="00145CCC" w:rsidRPr="00DF0BA0">
        <w:rPr>
          <w:rFonts w:ascii="IFAO-Grec Unicode" w:hAnsi="IFAO-Grec Unicode"/>
        </w:rPr>
        <w:t xml:space="preserve"> </w:t>
      </w:r>
      <w:r w:rsidR="00387CD8" w:rsidRPr="00DF0BA0">
        <w:rPr>
          <w:rFonts w:ascii="IFAO-Grec Unicode" w:hAnsi="IFAO-Grec Unicode"/>
        </w:rPr>
        <w:t>30: 95–111.</w:t>
      </w:r>
    </w:p>
    <w:p w14:paraId="5F438D6C" w14:textId="5A4E694C" w:rsidR="00387CD8" w:rsidRPr="00DF0BA0" w:rsidRDefault="001C2CEF" w:rsidP="00727CDF">
      <w:pPr>
        <w:autoSpaceDE w:val="0"/>
        <w:autoSpaceDN w:val="0"/>
        <w:adjustRightInd w:val="0"/>
        <w:spacing w:after="80"/>
        <w:ind w:left="720" w:hanging="720"/>
        <w:rPr>
          <w:rFonts w:ascii="IFAO-Grec Unicode" w:hAnsi="IFAO-Grec Unicode"/>
        </w:rPr>
      </w:pPr>
      <w:hyperlink r:id="rId28" w:history="1">
        <w:r w:rsidR="00387CD8" w:rsidRPr="00DF0BA0">
          <w:rPr>
            <w:rStyle w:val="Hyperlink"/>
            <w:rFonts w:ascii="IFAO-Grec Unicode" w:hAnsi="IFAO-Grec Unicode"/>
          </w:rPr>
          <w:t xml:space="preserve">Azzarello, G. </w:t>
        </w:r>
        <w:r w:rsidR="009C2319" w:rsidRPr="00DF0BA0">
          <w:rPr>
            <w:rStyle w:val="Hyperlink"/>
            <w:rFonts w:ascii="IFAO-Grec Unicode" w:hAnsi="IFAO-Grec Unicode"/>
          </w:rPr>
          <w:t>(</w:t>
        </w:r>
        <w:r w:rsidR="00387CD8" w:rsidRPr="00DF0BA0">
          <w:rPr>
            <w:rStyle w:val="Hyperlink"/>
            <w:rFonts w:ascii="IFAO-Grec Unicode" w:hAnsi="IFAO-Grec Unicode"/>
          </w:rPr>
          <w:t>2008</w:t>
        </w:r>
        <w:r w:rsidR="009C2319" w:rsidRPr="00DF0BA0">
          <w:rPr>
            <w:rStyle w:val="Hyperlink"/>
            <w:rFonts w:ascii="IFAO-Grec Unicode" w:hAnsi="IFAO-Grec Unicode"/>
          </w:rPr>
          <w:t>)</w:t>
        </w:r>
      </w:hyperlink>
      <w:r w:rsidR="00387CD8" w:rsidRPr="00DF0BA0">
        <w:rPr>
          <w:rFonts w:ascii="IFAO-Grec Unicode" w:hAnsi="IFAO-Grec Unicode"/>
        </w:rPr>
        <w:t xml:space="preserve"> “Tornano i conti: (ri)edizione di UC Inv. 31914: O.Crum 480 (= Mertens-Pack</w:t>
      </w:r>
      <w:r w:rsidR="00387CD8" w:rsidRPr="00DF0BA0">
        <w:rPr>
          <w:rFonts w:ascii="IFAO-Grec Unicode" w:hAnsi="IFAO-Grec Unicode"/>
          <w:vertAlign w:val="superscript"/>
        </w:rPr>
        <w:t xml:space="preserve"> </w:t>
      </w:r>
      <w:r w:rsidR="00387CD8" w:rsidRPr="00DF0BA0">
        <w:rPr>
          <w:rFonts w:ascii="IFAO-Grec Unicode" w:hAnsi="IFAO-Grec Unicode"/>
        </w:rPr>
        <w:t>2309.5) e due frammenti inediti di divisione</w:t>
      </w:r>
      <w:r w:rsidR="00433535">
        <w:rPr>
          <w:rFonts w:ascii="IFAO-Grec Unicode" w:hAnsi="IFAO-Grec Unicode"/>
        </w:rPr>
        <w:t>,</w:t>
      </w:r>
      <w:r w:rsidR="00387CD8" w:rsidRPr="00DF0BA0">
        <w:rPr>
          <w:rFonts w:ascii="IFAO-Grec Unicode" w:hAnsi="IFAO-Grec Unicode"/>
        </w:rPr>
        <w:t>” Z</w:t>
      </w:r>
      <w:r w:rsidR="00145CCC" w:rsidRPr="00DF0BA0">
        <w:rPr>
          <w:rFonts w:ascii="IFAO-Grec Unicode" w:hAnsi="IFAO-Grec Unicode"/>
        </w:rPr>
        <w:t xml:space="preserve">PE </w:t>
      </w:r>
      <w:r w:rsidR="00387CD8" w:rsidRPr="00DF0BA0">
        <w:rPr>
          <w:rFonts w:ascii="IFAO-Grec Unicode" w:hAnsi="IFAO-Grec Unicode"/>
        </w:rPr>
        <w:t>166: 159–170.</w:t>
      </w:r>
    </w:p>
    <w:p w14:paraId="685D2802" w14:textId="2E8DEB23" w:rsidR="00722C92" w:rsidRPr="00DF0BA0" w:rsidRDefault="001C2CEF" w:rsidP="00727CDF">
      <w:pPr>
        <w:spacing w:after="80"/>
        <w:ind w:left="720" w:hanging="720"/>
        <w:rPr>
          <w:rFonts w:ascii="IFAO-Grec Unicode" w:hAnsi="IFAO-Grec Unicode"/>
        </w:rPr>
      </w:pPr>
      <w:hyperlink r:id="rId29" w:history="1">
        <w:r w:rsidR="00266712" w:rsidRPr="00DF0BA0">
          <w:rPr>
            <w:rStyle w:val="Hyperlink"/>
            <w:rFonts w:ascii="IFAO-Grec Unicode" w:hAnsi="IFAO-Grec Unicode"/>
          </w:rPr>
          <w:t>Boak, A. E. R. (1926)</w:t>
        </w:r>
      </w:hyperlink>
      <w:r w:rsidR="00722C92" w:rsidRPr="00DF0BA0">
        <w:rPr>
          <w:rFonts w:ascii="IFAO-Grec Unicode" w:hAnsi="IFAO-Grec Unicode"/>
        </w:rPr>
        <w:t xml:space="preserve"> “The University of Michigan’s Excavations at Karanis: 1924–5</w:t>
      </w:r>
      <w:r w:rsidR="00433535">
        <w:rPr>
          <w:rFonts w:ascii="IFAO-Grec Unicode" w:hAnsi="IFAO-Grec Unicode"/>
        </w:rPr>
        <w:t>,</w:t>
      </w:r>
      <w:r w:rsidR="00722C92" w:rsidRPr="00DF0BA0">
        <w:rPr>
          <w:rFonts w:ascii="IFAO-Grec Unicode" w:hAnsi="IFAO-Grec Unicode"/>
        </w:rPr>
        <w:t>” J</w:t>
      </w:r>
      <w:r w:rsidR="00145CCC" w:rsidRPr="00DF0BA0">
        <w:rPr>
          <w:rFonts w:ascii="IFAO-Grec Unicode" w:hAnsi="IFAO-Grec Unicode"/>
        </w:rPr>
        <w:t xml:space="preserve">EA </w:t>
      </w:r>
      <w:r w:rsidR="00722C92" w:rsidRPr="00DF0BA0">
        <w:rPr>
          <w:rFonts w:ascii="IFAO-Grec Unicode" w:hAnsi="IFAO-Grec Unicode"/>
        </w:rPr>
        <w:t xml:space="preserve">12: 19–21. </w:t>
      </w:r>
    </w:p>
    <w:p w14:paraId="0E157D1D" w14:textId="2E657E0D" w:rsidR="006A539D" w:rsidRPr="00DF0BA0" w:rsidRDefault="001C2CEF" w:rsidP="00727CDF">
      <w:pPr>
        <w:spacing w:after="80"/>
        <w:ind w:left="720" w:hanging="720"/>
        <w:rPr>
          <w:rFonts w:ascii="IFAO-Grec Unicode" w:hAnsi="IFAO-Grec Unicode"/>
        </w:rPr>
      </w:pPr>
      <w:hyperlink r:id="rId30" w:history="1">
        <w:r w:rsidR="006A539D" w:rsidRPr="00DF0BA0">
          <w:rPr>
            <w:rStyle w:val="Hyperlink"/>
            <w:rFonts w:ascii="IFAO-Grec Unicode" w:hAnsi="IFAO-Grec Unicode"/>
          </w:rPr>
          <w:t xml:space="preserve">Boak, </w:t>
        </w:r>
        <w:r w:rsidR="007B2371" w:rsidRPr="00DF0BA0">
          <w:rPr>
            <w:rStyle w:val="Hyperlink"/>
            <w:rFonts w:ascii="IFAO-Grec Unicode" w:hAnsi="IFAO-Grec Unicode"/>
          </w:rPr>
          <w:t>A. E. R. (1933)</w:t>
        </w:r>
      </w:hyperlink>
      <w:r w:rsidR="007B2371" w:rsidRPr="00DF0BA0">
        <w:rPr>
          <w:rFonts w:ascii="IFAO-Grec Unicode" w:hAnsi="IFAO-Grec Unicode"/>
        </w:rPr>
        <w:t xml:space="preserve"> </w:t>
      </w:r>
      <w:r w:rsidR="006A539D" w:rsidRPr="00DF0BA0">
        <w:rPr>
          <w:rFonts w:ascii="IFAO-Grec Unicode" w:hAnsi="IFAO-Grec Unicode"/>
        </w:rPr>
        <w:t>Karanis: the Temples, Coin-Hoards, Botanical and Zoölogical Reports; Seasons 1924–1931</w:t>
      </w:r>
      <w:r w:rsidR="007B2371" w:rsidRPr="00DF0BA0">
        <w:rPr>
          <w:rFonts w:ascii="IFAO-Grec Unicode" w:hAnsi="IFAO-Grec Unicode"/>
        </w:rPr>
        <w:t>. Ann Arbor.</w:t>
      </w:r>
    </w:p>
    <w:p w14:paraId="58D4CFC2" w14:textId="06A18394" w:rsidR="00722C92" w:rsidRPr="00DF0BA0" w:rsidRDefault="001C2CEF" w:rsidP="00727CDF">
      <w:pPr>
        <w:spacing w:after="80"/>
        <w:ind w:left="720" w:hanging="720"/>
        <w:rPr>
          <w:rFonts w:ascii="IFAO-Grec Unicode" w:hAnsi="IFAO-Grec Unicode"/>
        </w:rPr>
      </w:pPr>
      <w:hyperlink r:id="rId31" w:history="1">
        <w:r w:rsidR="00722C92" w:rsidRPr="00DF0BA0">
          <w:rPr>
            <w:rStyle w:val="Hyperlink"/>
            <w:rFonts w:ascii="IFAO-Grec Unicode" w:hAnsi="IFAO-Grec Unicode"/>
          </w:rPr>
          <w:t xml:space="preserve">Boak, A. E. R., and Peterson, E. E. </w:t>
        </w:r>
        <w:r w:rsidR="009C2319" w:rsidRPr="00DF0BA0">
          <w:rPr>
            <w:rStyle w:val="Hyperlink"/>
            <w:rFonts w:ascii="IFAO-Grec Unicode" w:hAnsi="IFAO-Grec Unicode"/>
          </w:rPr>
          <w:t>(</w:t>
        </w:r>
        <w:r w:rsidR="00722C92" w:rsidRPr="00DF0BA0">
          <w:rPr>
            <w:rStyle w:val="Hyperlink"/>
            <w:rFonts w:ascii="IFAO-Grec Unicode" w:hAnsi="IFAO-Grec Unicode"/>
          </w:rPr>
          <w:t>1931</w:t>
        </w:r>
        <w:r w:rsidR="009C2319" w:rsidRPr="00DF0BA0">
          <w:rPr>
            <w:rStyle w:val="Hyperlink"/>
            <w:rFonts w:ascii="IFAO-Grec Unicode" w:hAnsi="IFAO-Grec Unicode"/>
          </w:rPr>
          <w:t>)</w:t>
        </w:r>
      </w:hyperlink>
      <w:r w:rsidR="00722C92" w:rsidRPr="00DF0BA0">
        <w:rPr>
          <w:rFonts w:ascii="IFAO-Grec Unicode" w:hAnsi="IFAO-Grec Unicode"/>
        </w:rPr>
        <w:t xml:space="preserve"> Karanis: Topographical and Architectural Report of Excavations during the Seasons 1924–1928. University of Michigan Studies, Humanistic Series vol. XXV. Ann Arbor.</w:t>
      </w:r>
    </w:p>
    <w:p w14:paraId="7D9E4E07" w14:textId="484E3E79" w:rsidR="00D20971" w:rsidRPr="00DF0BA0" w:rsidRDefault="001C2CEF" w:rsidP="00727CDF">
      <w:pPr>
        <w:spacing w:after="80"/>
        <w:ind w:left="720" w:hanging="720"/>
        <w:rPr>
          <w:rFonts w:ascii="IFAO-Grec Unicode" w:hAnsi="IFAO-Grec Unicode"/>
        </w:rPr>
      </w:pPr>
      <w:hyperlink r:id="rId32" w:history="1">
        <w:r w:rsidR="00D20971" w:rsidRPr="00DF0BA0">
          <w:rPr>
            <w:rStyle w:val="Hyperlink"/>
            <w:rFonts w:ascii="IFAO-Grec Unicode" w:hAnsi="IFAO-Grec Unicode"/>
          </w:rPr>
          <w:t xml:space="preserve">Bruins, E. M. </w:t>
        </w:r>
        <w:r w:rsidR="002430A7" w:rsidRPr="00DF0BA0">
          <w:rPr>
            <w:rStyle w:val="Hyperlink"/>
            <w:rFonts w:ascii="IFAO-Grec Unicode" w:hAnsi="IFAO-Grec Unicode"/>
          </w:rPr>
          <w:t>(</w:t>
        </w:r>
        <w:r w:rsidR="00D20971" w:rsidRPr="00DF0BA0">
          <w:rPr>
            <w:rStyle w:val="Hyperlink"/>
            <w:rFonts w:ascii="IFAO-Grec Unicode" w:hAnsi="IFAO-Grec Unicode"/>
          </w:rPr>
          <w:t>1981</w:t>
        </w:r>
        <w:r w:rsidR="002430A7" w:rsidRPr="00DF0BA0">
          <w:rPr>
            <w:rStyle w:val="Hyperlink"/>
            <w:rFonts w:ascii="IFAO-Grec Unicode" w:hAnsi="IFAO-Grec Unicode"/>
          </w:rPr>
          <w:t>)</w:t>
        </w:r>
      </w:hyperlink>
      <w:r w:rsidR="00D20971" w:rsidRPr="00DF0BA0">
        <w:rPr>
          <w:rFonts w:ascii="IFAO-Grec Unicode" w:hAnsi="IFAO-Grec Unicode"/>
        </w:rPr>
        <w:t xml:space="preserve"> “Reducible and Trivial Decompositions Concerning Egyptian Arithmetics</w:t>
      </w:r>
      <w:r w:rsidR="00433535">
        <w:rPr>
          <w:rFonts w:ascii="IFAO-Grec Unicode" w:hAnsi="IFAO-Grec Unicode"/>
        </w:rPr>
        <w:t>,</w:t>
      </w:r>
      <w:r w:rsidR="00D20971" w:rsidRPr="00DF0BA0">
        <w:rPr>
          <w:rFonts w:ascii="IFAO-Grec Unicode" w:hAnsi="IFAO-Grec Unicode"/>
        </w:rPr>
        <w:t>” Janus 68: 281–297.</w:t>
      </w:r>
    </w:p>
    <w:p w14:paraId="21693C02" w14:textId="565235CD" w:rsidR="006B7103" w:rsidRPr="00DF0BA0" w:rsidRDefault="001C2CEF" w:rsidP="00727CDF">
      <w:pPr>
        <w:spacing w:after="80"/>
        <w:ind w:left="720" w:hanging="720"/>
        <w:rPr>
          <w:rFonts w:ascii="IFAO-Grec Unicode" w:hAnsi="IFAO-Grec Unicode"/>
        </w:rPr>
      </w:pPr>
      <w:hyperlink r:id="rId33" w:history="1">
        <w:r w:rsidR="006B7103" w:rsidRPr="00DF0BA0">
          <w:rPr>
            <w:rStyle w:val="Hyperlink"/>
            <w:rFonts w:ascii="IFAO-Grec Unicode" w:hAnsi="IFAO-Grec Unicode"/>
          </w:rPr>
          <w:t>Burkert, W. (19</w:t>
        </w:r>
        <w:r w:rsidR="006B638B" w:rsidRPr="00DF0BA0">
          <w:rPr>
            <w:rStyle w:val="Hyperlink"/>
            <w:rFonts w:ascii="IFAO-Grec Unicode" w:hAnsi="IFAO-Grec Unicode"/>
          </w:rPr>
          <w:t>6</w:t>
        </w:r>
        <w:r w:rsidR="006B7103" w:rsidRPr="00DF0BA0">
          <w:rPr>
            <w:rStyle w:val="Hyperlink"/>
            <w:rFonts w:ascii="IFAO-Grec Unicode" w:hAnsi="IFAO-Grec Unicode"/>
          </w:rPr>
          <w:t>2)</w:t>
        </w:r>
      </w:hyperlink>
      <w:r w:rsidR="006B7103" w:rsidRPr="00DF0BA0">
        <w:rPr>
          <w:rFonts w:ascii="IFAO-Grec Unicode" w:hAnsi="IFAO-Grec Unicode"/>
        </w:rPr>
        <w:t xml:space="preserve"> </w:t>
      </w:r>
      <w:r w:rsidR="00060F0A" w:rsidRPr="00DF0BA0">
        <w:rPr>
          <w:rFonts w:ascii="IFAO-Grec Unicode" w:hAnsi="IFAO-Grec Unicode"/>
        </w:rPr>
        <w:t xml:space="preserve">Weisheit und Wissenschaft: Studien zur Pythagoras, Philolaos und Platon. </w:t>
      </w:r>
      <w:r w:rsidR="00FE762D" w:rsidRPr="00DF0BA0">
        <w:rPr>
          <w:rFonts w:ascii="IFAO-Grec Unicode" w:hAnsi="IFAO-Grec Unicode"/>
        </w:rPr>
        <w:t>Nürnberg.</w:t>
      </w:r>
    </w:p>
    <w:p w14:paraId="64758C68" w14:textId="2AE6EFF0" w:rsidR="002F66A7" w:rsidRPr="00DF0BA0" w:rsidRDefault="001C2CEF" w:rsidP="00727CDF">
      <w:pPr>
        <w:pStyle w:val="NormalWeb"/>
        <w:shd w:val="clear" w:color="auto" w:fill="FFFFFF"/>
        <w:spacing w:before="0" w:beforeAutospacing="0" w:after="80" w:afterAutospacing="0"/>
        <w:ind w:left="720" w:hanging="720"/>
        <w:rPr>
          <w:rFonts w:ascii="IFAO-Grec Unicode" w:hAnsi="IFAO-Grec Unicode"/>
        </w:rPr>
      </w:pPr>
      <w:hyperlink r:id="rId34" w:history="1">
        <w:r w:rsidR="002F66A7" w:rsidRPr="00DF0BA0">
          <w:rPr>
            <w:rStyle w:val="Hyperlink"/>
            <w:rFonts w:ascii="IFAO-Grec Unicode" w:hAnsi="IFAO-Grec Unicode"/>
          </w:rPr>
          <w:t>Cavallo, G. and Maehler, H. (2008)</w:t>
        </w:r>
      </w:hyperlink>
      <w:r w:rsidR="002F66A7" w:rsidRPr="00DF0BA0">
        <w:rPr>
          <w:rFonts w:ascii="IFAO-Grec Unicode" w:hAnsi="IFAO-Grec Unicode"/>
        </w:rPr>
        <w:t xml:space="preserve"> Hellenistic Bookhands. </w:t>
      </w:r>
      <w:r w:rsidR="00A74361" w:rsidRPr="00DF0BA0">
        <w:rPr>
          <w:rFonts w:ascii="IFAO-Grec Unicode" w:hAnsi="IFAO-Grec Unicode"/>
        </w:rPr>
        <w:t>Berlin/New York.</w:t>
      </w:r>
    </w:p>
    <w:p w14:paraId="5A74B20E" w14:textId="6ED3ECEF" w:rsidR="00353994" w:rsidRPr="00DF0BA0" w:rsidRDefault="001C2CEF" w:rsidP="00727CDF">
      <w:pPr>
        <w:pStyle w:val="NormalWeb"/>
        <w:shd w:val="clear" w:color="auto" w:fill="FFFFFF"/>
        <w:spacing w:before="0" w:beforeAutospacing="0" w:after="80" w:afterAutospacing="0"/>
        <w:ind w:left="720" w:hanging="720"/>
        <w:rPr>
          <w:rFonts w:ascii="IFAO-Grec Unicode" w:hAnsi="IFAO-Grec Unicode"/>
        </w:rPr>
      </w:pPr>
      <w:hyperlink r:id="rId35" w:history="1">
        <w:r w:rsidR="00353994" w:rsidRPr="00DF0BA0">
          <w:rPr>
            <w:rStyle w:val="Hyperlink"/>
            <w:rFonts w:ascii="IFAO-Grec Unicode" w:hAnsi="IFAO-Grec Unicode"/>
          </w:rPr>
          <w:t>Claytor, W. G. and Verhoogt, A. (2018)</w:t>
        </w:r>
      </w:hyperlink>
      <w:r w:rsidR="002E515B" w:rsidRPr="00DF0BA0">
        <w:rPr>
          <w:rFonts w:ascii="IFAO-Grec Unicode" w:hAnsi="IFAO-Grec Unicode"/>
        </w:rPr>
        <w:t xml:space="preserve"> eds.,</w:t>
      </w:r>
      <w:r w:rsidR="00353994" w:rsidRPr="00DF0BA0">
        <w:rPr>
          <w:rFonts w:ascii="IFAO-Grec Unicode" w:hAnsi="IFAO-Grec Unicode"/>
        </w:rPr>
        <w:t xml:space="preserve"> Papyri from Karanis: the Granary C123. Ann Arbor.</w:t>
      </w:r>
    </w:p>
    <w:p w14:paraId="3F0CDE4A" w14:textId="5335909F" w:rsidR="00E66C54" w:rsidRPr="00DF0BA0" w:rsidRDefault="001C2CEF" w:rsidP="00727CDF">
      <w:pPr>
        <w:pStyle w:val="NormalWeb"/>
        <w:shd w:val="clear" w:color="auto" w:fill="FFFFFF"/>
        <w:spacing w:before="0" w:beforeAutospacing="0" w:after="80" w:afterAutospacing="0"/>
        <w:ind w:left="720" w:hanging="720"/>
        <w:rPr>
          <w:rFonts w:ascii="IFAO-Grec Unicode" w:hAnsi="IFAO-Grec Unicode"/>
          <w:color w:val="000000"/>
        </w:rPr>
      </w:pPr>
      <w:hyperlink r:id="rId36" w:history="1">
        <w:r w:rsidR="00E66C54" w:rsidRPr="00DF0BA0">
          <w:rPr>
            <w:rStyle w:val="Hyperlink"/>
            <w:rFonts w:ascii="IFAO-Grec Unicode" w:hAnsi="IFAO-Grec Unicode"/>
          </w:rPr>
          <w:t xml:space="preserve">Cribiore, R. </w:t>
        </w:r>
        <w:r w:rsidR="009C2319" w:rsidRPr="00DF0BA0">
          <w:rPr>
            <w:rStyle w:val="Hyperlink"/>
            <w:rFonts w:ascii="IFAO-Grec Unicode" w:hAnsi="IFAO-Grec Unicode"/>
          </w:rPr>
          <w:t>(</w:t>
        </w:r>
        <w:r w:rsidR="00E66C54" w:rsidRPr="00DF0BA0">
          <w:rPr>
            <w:rStyle w:val="Hyperlink"/>
            <w:rFonts w:ascii="IFAO-Grec Unicode" w:hAnsi="IFAO-Grec Unicode"/>
          </w:rPr>
          <w:t>1996</w:t>
        </w:r>
        <w:r w:rsidR="009C2319" w:rsidRPr="00DF0BA0">
          <w:rPr>
            <w:rStyle w:val="Hyperlink"/>
            <w:rFonts w:ascii="IFAO-Grec Unicode" w:hAnsi="IFAO-Grec Unicode"/>
          </w:rPr>
          <w:t>)</w:t>
        </w:r>
      </w:hyperlink>
      <w:r w:rsidR="00E66C54" w:rsidRPr="00DF0BA0">
        <w:rPr>
          <w:rFonts w:ascii="IFAO-Grec Unicode" w:hAnsi="IFAO-Grec Unicode"/>
          <w:color w:val="000000"/>
        </w:rPr>
        <w:t> </w:t>
      </w:r>
      <w:r w:rsidR="00E66C54" w:rsidRPr="00DF0BA0">
        <w:rPr>
          <w:rStyle w:val="Emphasis"/>
          <w:rFonts w:ascii="IFAO-Grec Unicode" w:hAnsi="IFAO-Grec Unicode"/>
          <w:i w:val="0"/>
          <w:iCs w:val="0"/>
          <w:color w:val="000000"/>
        </w:rPr>
        <w:t>Writing, teachers, and students in Graeco-Roman Egypt.</w:t>
      </w:r>
      <w:r w:rsidR="00E66C54" w:rsidRPr="00DF0BA0">
        <w:rPr>
          <w:rFonts w:ascii="IFAO-Grec Unicode" w:hAnsi="IFAO-Grec Unicode"/>
          <w:color w:val="000000"/>
        </w:rPr>
        <w:t> American Studies in Papyrology 36. Atlanta.</w:t>
      </w:r>
    </w:p>
    <w:p w14:paraId="2E595748" w14:textId="3C6E2CFE" w:rsidR="00AB6E31" w:rsidRPr="00DF0BA0" w:rsidRDefault="001C2CEF" w:rsidP="00727CDF">
      <w:pPr>
        <w:spacing w:after="80"/>
        <w:ind w:left="720" w:hanging="720"/>
        <w:rPr>
          <w:rFonts w:ascii="IFAO-Grec Unicode" w:hAnsi="IFAO-Grec Unicode"/>
        </w:rPr>
      </w:pPr>
      <w:hyperlink r:id="rId37" w:history="1">
        <w:r w:rsidR="00AB6E31" w:rsidRPr="00DF0BA0">
          <w:rPr>
            <w:rStyle w:val="Hyperlink"/>
            <w:rFonts w:ascii="IFAO-Grec Unicode" w:hAnsi="IFAO-Grec Unicode"/>
          </w:rPr>
          <w:t>Fowler, D. H. (1999)</w:t>
        </w:r>
      </w:hyperlink>
      <w:r w:rsidR="00AB6E31" w:rsidRPr="00DF0BA0">
        <w:rPr>
          <w:rFonts w:ascii="IFAO-Grec Unicode" w:hAnsi="IFAO-Grec Unicode"/>
        </w:rPr>
        <w:t xml:space="preserve"> </w:t>
      </w:r>
      <w:r w:rsidR="0050746D" w:rsidRPr="00DF0BA0">
        <w:rPr>
          <w:rFonts w:ascii="IFAO-Grec Unicode" w:hAnsi="IFAO-Grec Unicode"/>
        </w:rPr>
        <w:t xml:space="preserve">The </w:t>
      </w:r>
      <w:r w:rsidR="00AB6E31" w:rsidRPr="00DF0BA0">
        <w:rPr>
          <w:rFonts w:ascii="IFAO-Grec Unicode" w:hAnsi="IFAO-Grec Unicode"/>
        </w:rPr>
        <w:t xml:space="preserve">Mathematics of Plato’s Academy. </w:t>
      </w:r>
      <w:r w:rsidR="0050746D" w:rsidRPr="00DF0BA0">
        <w:rPr>
          <w:rFonts w:ascii="IFAO-Grec Unicode" w:hAnsi="IFAO-Grec Unicode"/>
        </w:rPr>
        <w:t>A New Reconstruction</w:t>
      </w:r>
      <w:r w:rsidR="00AB6E31" w:rsidRPr="00DF0BA0">
        <w:rPr>
          <w:rFonts w:ascii="IFAO-Grec Unicode" w:hAnsi="IFAO-Grec Unicode"/>
        </w:rPr>
        <w:t>.</w:t>
      </w:r>
      <w:r w:rsidR="0050746D" w:rsidRPr="00DF0BA0">
        <w:rPr>
          <w:rFonts w:ascii="IFAO-Grec Unicode" w:hAnsi="IFAO-Grec Unicode"/>
        </w:rPr>
        <w:t xml:space="preserve"> Second Edition. Oxford.</w:t>
      </w:r>
    </w:p>
    <w:p w14:paraId="552AA4C7" w14:textId="7C79B3E6" w:rsidR="00436382" w:rsidRPr="00DF0BA0" w:rsidRDefault="001C2CEF" w:rsidP="00727CDF">
      <w:pPr>
        <w:spacing w:after="80"/>
        <w:ind w:left="720" w:hanging="720"/>
        <w:rPr>
          <w:rFonts w:ascii="IFAO-Grec Unicode" w:hAnsi="IFAO-Grec Unicode"/>
        </w:rPr>
      </w:pPr>
      <w:hyperlink r:id="rId38" w:history="1">
        <w:r w:rsidR="00436382" w:rsidRPr="00DF0BA0">
          <w:rPr>
            <w:rStyle w:val="Hyperlink"/>
            <w:rFonts w:ascii="IFAO-Grec Unicode" w:hAnsi="IFAO-Grec Unicode"/>
          </w:rPr>
          <w:t xml:space="preserve">Fowler, D. H. </w:t>
        </w:r>
        <w:r w:rsidR="0088202E" w:rsidRPr="00DF0BA0">
          <w:rPr>
            <w:rStyle w:val="Hyperlink"/>
            <w:rFonts w:ascii="IFAO-Grec Unicode" w:hAnsi="IFAO-Grec Unicode"/>
          </w:rPr>
          <w:t>(</w:t>
        </w:r>
        <w:r w:rsidR="00436382" w:rsidRPr="00DF0BA0">
          <w:rPr>
            <w:rStyle w:val="Hyperlink"/>
            <w:rFonts w:ascii="IFAO-Grec Unicode" w:hAnsi="IFAO-Grec Unicode"/>
          </w:rPr>
          <w:t>1995</w:t>
        </w:r>
        <w:r w:rsidR="0088202E" w:rsidRPr="00DF0BA0">
          <w:rPr>
            <w:rStyle w:val="Hyperlink"/>
            <w:rFonts w:ascii="IFAO-Grec Unicode" w:hAnsi="IFAO-Grec Unicode"/>
          </w:rPr>
          <w:t>)</w:t>
        </w:r>
      </w:hyperlink>
      <w:r w:rsidR="00436382" w:rsidRPr="00DF0BA0">
        <w:rPr>
          <w:rFonts w:ascii="IFAO-Grec Unicode" w:hAnsi="IFAO-Grec Unicode"/>
        </w:rPr>
        <w:t xml:space="preserve"> “Further Arithmetical Tables</w:t>
      </w:r>
      <w:r w:rsidR="006F1822">
        <w:rPr>
          <w:rFonts w:ascii="IFAO-Grec Unicode" w:hAnsi="IFAO-Grec Unicode"/>
        </w:rPr>
        <w:t>,</w:t>
      </w:r>
      <w:r w:rsidR="00436382" w:rsidRPr="00DF0BA0">
        <w:rPr>
          <w:rFonts w:ascii="IFAO-Grec Unicode" w:hAnsi="IFAO-Grec Unicode"/>
        </w:rPr>
        <w:t xml:space="preserve">” </w:t>
      </w:r>
      <w:r w:rsidR="006C5EDB" w:rsidRPr="00DF0BA0">
        <w:rPr>
          <w:rFonts w:ascii="IFAO-Grec Unicode" w:hAnsi="IFAO-Grec Unicode"/>
        </w:rPr>
        <w:t xml:space="preserve">ZPE </w:t>
      </w:r>
      <w:r w:rsidR="00436382" w:rsidRPr="00DF0BA0">
        <w:rPr>
          <w:rFonts w:ascii="IFAO-Grec Unicode" w:hAnsi="IFAO-Grec Unicode"/>
        </w:rPr>
        <w:t>105: 225–228.</w:t>
      </w:r>
    </w:p>
    <w:p w14:paraId="60004EE4" w14:textId="2978E235" w:rsidR="00436382" w:rsidRPr="00DF0BA0" w:rsidRDefault="001C2CEF" w:rsidP="00727CDF">
      <w:pPr>
        <w:spacing w:after="80"/>
        <w:ind w:left="720" w:hanging="720"/>
        <w:rPr>
          <w:rFonts w:ascii="IFAO-Grec Unicode" w:hAnsi="IFAO-Grec Unicode"/>
        </w:rPr>
      </w:pPr>
      <w:hyperlink r:id="rId39" w:history="1">
        <w:r w:rsidR="00436382" w:rsidRPr="00DF0BA0">
          <w:rPr>
            <w:rStyle w:val="Hyperlink"/>
            <w:rFonts w:ascii="IFAO-Grec Unicode" w:hAnsi="IFAO-Grec Unicode"/>
          </w:rPr>
          <w:t xml:space="preserve">Fowler, D. H. </w:t>
        </w:r>
        <w:r w:rsidR="0088202E" w:rsidRPr="00DF0BA0">
          <w:rPr>
            <w:rStyle w:val="Hyperlink"/>
            <w:rFonts w:ascii="IFAO-Grec Unicode" w:hAnsi="IFAO-Grec Unicode"/>
          </w:rPr>
          <w:t>(</w:t>
        </w:r>
        <w:r w:rsidR="00436382" w:rsidRPr="00DF0BA0">
          <w:rPr>
            <w:rStyle w:val="Hyperlink"/>
            <w:rFonts w:ascii="IFAO-Grec Unicode" w:hAnsi="IFAO-Grec Unicode"/>
          </w:rPr>
          <w:t>1988</w:t>
        </w:r>
        <w:r w:rsidR="0088202E" w:rsidRPr="00DF0BA0">
          <w:rPr>
            <w:rStyle w:val="Hyperlink"/>
            <w:rFonts w:ascii="IFAO-Grec Unicode" w:hAnsi="IFAO-Grec Unicode"/>
          </w:rPr>
          <w:t>)</w:t>
        </w:r>
      </w:hyperlink>
      <w:r w:rsidR="00436382" w:rsidRPr="00DF0BA0">
        <w:rPr>
          <w:rFonts w:ascii="IFAO-Grec Unicode" w:hAnsi="IFAO-Grec Unicode"/>
        </w:rPr>
        <w:t xml:space="preserve"> “A Catalogue of Tables</w:t>
      </w:r>
      <w:r w:rsidR="006F1822">
        <w:rPr>
          <w:rFonts w:ascii="IFAO-Grec Unicode" w:hAnsi="IFAO-Grec Unicode"/>
        </w:rPr>
        <w:t>,</w:t>
      </w:r>
      <w:r w:rsidR="00436382" w:rsidRPr="00DF0BA0">
        <w:rPr>
          <w:rFonts w:ascii="IFAO-Grec Unicode" w:hAnsi="IFAO-Grec Unicode"/>
        </w:rPr>
        <w:t xml:space="preserve">” </w:t>
      </w:r>
      <w:r w:rsidR="006C5EDB" w:rsidRPr="00DF0BA0">
        <w:rPr>
          <w:rFonts w:ascii="IFAO-Grec Unicode" w:hAnsi="IFAO-Grec Unicode"/>
        </w:rPr>
        <w:t xml:space="preserve">ZPE </w:t>
      </w:r>
      <w:r w:rsidR="00436382" w:rsidRPr="00DF0BA0">
        <w:rPr>
          <w:rFonts w:ascii="IFAO-Grec Unicode" w:hAnsi="IFAO-Grec Unicode"/>
        </w:rPr>
        <w:t>75: 273–280.</w:t>
      </w:r>
    </w:p>
    <w:p w14:paraId="06DF708D" w14:textId="71B21BD9" w:rsidR="00436382" w:rsidRPr="00DF0BA0" w:rsidRDefault="001C2CEF" w:rsidP="00727CDF">
      <w:pPr>
        <w:spacing w:after="80"/>
        <w:ind w:left="720" w:hanging="720"/>
        <w:rPr>
          <w:rFonts w:ascii="IFAO-Grec Unicode" w:hAnsi="IFAO-Grec Unicode"/>
        </w:rPr>
      </w:pPr>
      <w:hyperlink r:id="rId40" w:history="1">
        <w:r w:rsidR="00436382" w:rsidRPr="00DF0BA0">
          <w:rPr>
            <w:rStyle w:val="Hyperlink"/>
            <w:rFonts w:ascii="IFAO-Grec Unicode" w:hAnsi="IFAO-Grec Unicode"/>
          </w:rPr>
          <w:t xml:space="preserve">Fowler, D. H. </w:t>
        </w:r>
        <w:r w:rsidR="0088202E" w:rsidRPr="00DF0BA0">
          <w:rPr>
            <w:rStyle w:val="Hyperlink"/>
            <w:rFonts w:ascii="IFAO-Grec Unicode" w:hAnsi="IFAO-Grec Unicode"/>
          </w:rPr>
          <w:t>(</w:t>
        </w:r>
        <w:r w:rsidR="00436382" w:rsidRPr="00DF0BA0">
          <w:rPr>
            <w:rStyle w:val="Hyperlink"/>
            <w:rFonts w:ascii="IFAO-Grec Unicode" w:hAnsi="IFAO-Grec Unicode"/>
          </w:rPr>
          <w:t>1983</w:t>
        </w:r>
        <w:r w:rsidR="0088202E" w:rsidRPr="00DF0BA0">
          <w:rPr>
            <w:rStyle w:val="Hyperlink"/>
            <w:rFonts w:ascii="IFAO-Grec Unicode" w:hAnsi="IFAO-Grec Unicode"/>
          </w:rPr>
          <w:t>)</w:t>
        </w:r>
      </w:hyperlink>
      <w:r w:rsidR="00436382" w:rsidRPr="00DF0BA0">
        <w:rPr>
          <w:rFonts w:ascii="IFAO-Grec Unicode" w:hAnsi="IFAO-Grec Unicode"/>
        </w:rPr>
        <w:t xml:space="preserve"> “Tables of Parts</w:t>
      </w:r>
      <w:r w:rsidR="006F1822">
        <w:rPr>
          <w:rFonts w:ascii="IFAO-Grec Unicode" w:hAnsi="IFAO-Grec Unicode"/>
        </w:rPr>
        <w:t>,</w:t>
      </w:r>
      <w:r w:rsidR="00436382" w:rsidRPr="00DF0BA0">
        <w:rPr>
          <w:rFonts w:ascii="IFAO-Grec Unicode" w:hAnsi="IFAO-Grec Unicode"/>
        </w:rPr>
        <w:t xml:space="preserve">” </w:t>
      </w:r>
      <w:r w:rsidR="006C5EDB" w:rsidRPr="00DF0BA0">
        <w:rPr>
          <w:rFonts w:ascii="IFAO-Grec Unicode" w:hAnsi="IFAO-Grec Unicode"/>
        </w:rPr>
        <w:t xml:space="preserve">ZPE </w:t>
      </w:r>
      <w:r w:rsidR="00436382" w:rsidRPr="00DF0BA0">
        <w:rPr>
          <w:rFonts w:ascii="IFAO-Grec Unicode" w:hAnsi="IFAO-Grec Unicode"/>
        </w:rPr>
        <w:t>53: 263–264.</w:t>
      </w:r>
    </w:p>
    <w:p w14:paraId="6308E88A" w14:textId="23D3D254" w:rsidR="00446EE6" w:rsidRPr="00DF0BA0" w:rsidRDefault="001C2CEF" w:rsidP="00727CDF">
      <w:pPr>
        <w:spacing w:after="80"/>
        <w:ind w:left="720" w:hanging="720"/>
        <w:jc w:val="both"/>
        <w:rPr>
          <w:rFonts w:ascii="IFAO-Grec Unicode" w:hAnsi="IFAO-Grec Unicode"/>
        </w:rPr>
      </w:pPr>
      <w:hyperlink r:id="rId41" w:history="1">
        <w:r w:rsidR="00446EE6" w:rsidRPr="00DF0BA0">
          <w:rPr>
            <w:rStyle w:val="Hyperlink"/>
            <w:rFonts w:ascii="IFAO-Grec Unicode" w:hAnsi="IFAO-Grec Unicode"/>
          </w:rPr>
          <w:t xml:space="preserve">Goodspeed, E. J. </w:t>
        </w:r>
        <w:r w:rsidR="002430A7" w:rsidRPr="00DF0BA0">
          <w:rPr>
            <w:rStyle w:val="Hyperlink"/>
            <w:rFonts w:ascii="IFAO-Grec Unicode" w:hAnsi="IFAO-Grec Unicode"/>
          </w:rPr>
          <w:t>(</w:t>
        </w:r>
        <w:r w:rsidR="00446EE6" w:rsidRPr="00DF0BA0">
          <w:rPr>
            <w:rStyle w:val="Hyperlink"/>
            <w:rFonts w:ascii="IFAO-Grec Unicode" w:hAnsi="IFAO-Grec Unicode"/>
          </w:rPr>
          <w:t>1898</w:t>
        </w:r>
        <w:r w:rsidR="002430A7" w:rsidRPr="00DF0BA0">
          <w:rPr>
            <w:rStyle w:val="Hyperlink"/>
            <w:rFonts w:ascii="IFAO-Grec Unicode" w:hAnsi="IFAO-Grec Unicode"/>
          </w:rPr>
          <w:t>)</w:t>
        </w:r>
      </w:hyperlink>
      <w:r w:rsidR="00446EE6" w:rsidRPr="00DF0BA0">
        <w:rPr>
          <w:rFonts w:ascii="IFAO-Grec Unicode" w:hAnsi="IFAO-Grec Unicode"/>
        </w:rPr>
        <w:t xml:space="preserve"> “The Washîm Papyrus of Iliad Θ 1-68</w:t>
      </w:r>
      <w:r w:rsidR="006F1822">
        <w:rPr>
          <w:rFonts w:ascii="IFAO-Grec Unicode" w:hAnsi="IFAO-Grec Unicode"/>
        </w:rPr>
        <w:t>,</w:t>
      </w:r>
      <w:r w:rsidR="00446EE6" w:rsidRPr="00DF0BA0">
        <w:rPr>
          <w:rFonts w:ascii="IFAO-Grec Unicode" w:hAnsi="IFAO-Grec Unicode"/>
        </w:rPr>
        <w:t xml:space="preserve">” </w:t>
      </w:r>
      <w:r w:rsidR="006C5EDB" w:rsidRPr="00DF0BA0">
        <w:rPr>
          <w:rFonts w:ascii="IFAO-Grec Unicode" w:hAnsi="IFAO-Grec Unicode"/>
        </w:rPr>
        <w:t xml:space="preserve">AJA </w:t>
      </w:r>
      <w:r w:rsidR="00446EE6" w:rsidRPr="00DF0BA0">
        <w:rPr>
          <w:rFonts w:ascii="IFAO-Grec Unicode" w:hAnsi="IFAO-Grec Unicode"/>
        </w:rPr>
        <w:t>2: 347–356.</w:t>
      </w:r>
    </w:p>
    <w:p w14:paraId="42AFE5E1" w14:textId="645F1497" w:rsidR="008A00B7" w:rsidRPr="00DF0BA0" w:rsidRDefault="001C2CEF" w:rsidP="00727CDF">
      <w:pPr>
        <w:spacing w:after="80"/>
        <w:ind w:left="720" w:hanging="720"/>
        <w:rPr>
          <w:rFonts w:ascii="IFAO-Grec Unicode" w:hAnsi="IFAO-Grec Unicode"/>
        </w:rPr>
      </w:pPr>
      <w:hyperlink r:id="rId42" w:history="1">
        <w:r w:rsidR="008A00B7" w:rsidRPr="00DF0BA0">
          <w:rPr>
            <w:rStyle w:val="Hyperlink"/>
            <w:rFonts w:ascii="IFAO-Grec Unicode" w:hAnsi="IFAO-Grec Unicode"/>
          </w:rPr>
          <w:t xml:space="preserve">Grenfell, B. P., Hunt, A. S., and Hogarth, D. G. </w:t>
        </w:r>
        <w:r w:rsidR="002430A7" w:rsidRPr="00DF0BA0">
          <w:rPr>
            <w:rStyle w:val="Hyperlink"/>
            <w:rFonts w:ascii="IFAO-Grec Unicode" w:hAnsi="IFAO-Grec Unicode"/>
          </w:rPr>
          <w:t>(</w:t>
        </w:r>
        <w:r w:rsidR="008A00B7" w:rsidRPr="00DF0BA0">
          <w:rPr>
            <w:rStyle w:val="Hyperlink"/>
            <w:rFonts w:ascii="IFAO-Grec Unicode" w:hAnsi="IFAO-Grec Unicode"/>
          </w:rPr>
          <w:t>1900</w:t>
        </w:r>
        <w:r w:rsidR="002430A7" w:rsidRPr="00DF0BA0">
          <w:rPr>
            <w:rStyle w:val="Hyperlink"/>
            <w:rFonts w:ascii="IFAO-Grec Unicode" w:hAnsi="IFAO-Grec Unicode"/>
          </w:rPr>
          <w:t>)</w:t>
        </w:r>
      </w:hyperlink>
      <w:r w:rsidR="008A00B7" w:rsidRPr="00DF0BA0">
        <w:rPr>
          <w:rFonts w:ascii="IFAO-Grec Unicode" w:hAnsi="IFAO-Grec Unicode"/>
        </w:rPr>
        <w:t xml:space="preserve"> Fayum Towns and their Papyri. London.</w:t>
      </w:r>
    </w:p>
    <w:p w14:paraId="127191A4" w14:textId="7BEA8369" w:rsidR="005F4312" w:rsidRPr="00DF0BA0" w:rsidRDefault="001C2CEF" w:rsidP="00727CDF">
      <w:pPr>
        <w:spacing w:after="80"/>
        <w:ind w:left="720" w:hanging="720"/>
        <w:rPr>
          <w:rFonts w:ascii="IFAO-Grec Unicode" w:hAnsi="IFAO-Grec Unicode"/>
        </w:rPr>
      </w:pPr>
      <w:hyperlink r:id="rId43" w:history="1">
        <w:r w:rsidR="005F4312" w:rsidRPr="00DF0BA0">
          <w:rPr>
            <w:rStyle w:val="Hyperlink"/>
            <w:rFonts w:ascii="IFAO-Grec Unicode" w:hAnsi="IFAO-Grec Unicode"/>
          </w:rPr>
          <w:t xml:space="preserve">Landvatter, T. </w:t>
        </w:r>
        <w:r w:rsidR="002430A7" w:rsidRPr="00DF0BA0">
          <w:rPr>
            <w:rStyle w:val="Hyperlink"/>
            <w:rFonts w:ascii="IFAO-Grec Unicode" w:hAnsi="IFAO-Grec Unicode"/>
          </w:rPr>
          <w:t>(</w:t>
        </w:r>
        <w:r w:rsidR="005F4312" w:rsidRPr="00DF0BA0">
          <w:rPr>
            <w:rStyle w:val="Hyperlink"/>
            <w:rFonts w:ascii="IFAO-Grec Unicode" w:hAnsi="IFAO-Grec Unicode"/>
          </w:rPr>
          <w:t>2016</w:t>
        </w:r>
        <w:r w:rsidR="002430A7" w:rsidRPr="00DF0BA0">
          <w:rPr>
            <w:rStyle w:val="Hyperlink"/>
            <w:rFonts w:ascii="IFAO-Grec Unicode" w:hAnsi="IFAO-Grec Unicode"/>
          </w:rPr>
          <w:t>)</w:t>
        </w:r>
      </w:hyperlink>
      <w:r w:rsidR="005F4312" w:rsidRPr="00DF0BA0">
        <w:rPr>
          <w:rFonts w:ascii="IFAO-Grec Unicode" w:hAnsi="IFAO-Grec Unicode"/>
        </w:rPr>
        <w:t xml:space="preserve"> “Archaeological and Papyrological Inquiries at Karanis: Problems and Potentialities</w:t>
      </w:r>
      <w:r w:rsidR="006F1822">
        <w:rPr>
          <w:rFonts w:ascii="IFAO-Grec Unicode" w:hAnsi="IFAO-Grec Unicode"/>
        </w:rPr>
        <w:t>,</w:t>
      </w:r>
      <w:r w:rsidR="005F4312" w:rsidRPr="00DF0BA0">
        <w:rPr>
          <w:rFonts w:ascii="IFAO-Grec Unicode" w:hAnsi="IFAO-Grec Unicode"/>
        </w:rPr>
        <w:t xml:space="preserve">” </w:t>
      </w:r>
      <w:r w:rsidR="006F1822">
        <w:rPr>
          <w:rFonts w:ascii="IFAO-Grec Unicode" w:hAnsi="IFAO-Grec Unicode"/>
        </w:rPr>
        <w:t>i</w:t>
      </w:r>
      <w:r w:rsidR="005F4312" w:rsidRPr="00DF0BA0">
        <w:rPr>
          <w:rFonts w:ascii="IFAO-Grec Unicode" w:hAnsi="IFAO-Grec Unicode"/>
        </w:rPr>
        <w:t>n Proceedings of the 27</w:t>
      </w:r>
      <w:r w:rsidR="005F4312" w:rsidRPr="00DF0BA0">
        <w:rPr>
          <w:rFonts w:ascii="IFAO-Grec Unicode" w:hAnsi="IFAO-Grec Unicode"/>
          <w:vertAlign w:val="superscript"/>
        </w:rPr>
        <w:t>th</w:t>
      </w:r>
      <w:r w:rsidR="005F4312" w:rsidRPr="00DF0BA0">
        <w:rPr>
          <w:rFonts w:ascii="IFAO-Grec Unicode" w:hAnsi="IFAO-Grec Unicode"/>
        </w:rPr>
        <w:t xml:space="preserve"> International Congress of Papyrology: Warsaw, July 29–Aug. 3 2013, eds. T. Derda, A. </w:t>
      </w:r>
      <w:r w:rsidR="005F4312" w:rsidRPr="00DF0BA0">
        <w:rPr>
          <w:rFonts w:ascii="IFAO-Grec Unicode" w:hAnsi="IFAO-Grec Unicode"/>
          <w:color w:val="202124"/>
        </w:rPr>
        <w:t>Ł</w:t>
      </w:r>
      <w:r w:rsidR="005F4312" w:rsidRPr="00DF0BA0">
        <w:rPr>
          <w:rFonts w:ascii="IFAO-Grec Unicode" w:hAnsi="IFAO-Grec Unicode"/>
        </w:rPr>
        <w:t>ajtar, J. Urbanik. Warsaw: 3.1493–1518.</w:t>
      </w:r>
    </w:p>
    <w:p w14:paraId="13018FCE" w14:textId="143A675C" w:rsidR="00D7175E" w:rsidRPr="00DF0BA0" w:rsidRDefault="001C2CEF" w:rsidP="00727CDF">
      <w:pPr>
        <w:spacing w:after="80"/>
        <w:ind w:left="720" w:hanging="720"/>
        <w:rPr>
          <w:rFonts w:ascii="IFAO-Grec Unicode" w:hAnsi="IFAO-Grec Unicode"/>
        </w:rPr>
      </w:pPr>
      <w:hyperlink r:id="rId44" w:history="1">
        <w:r w:rsidR="00D7175E" w:rsidRPr="00DF0BA0">
          <w:rPr>
            <w:rStyle w:val="Hyperlink"/>
            <w:rFonts w:ascii="IFAO-Grec Unicode" w:hAnsi="IFAO-Grec Unicode"/>
          </w:rPr>
          <w:t xml:space="preserve">Liesker, W. H. M. and Sijpesteijn, P. J. </w:t>
        </w:r>
        <w:r w:rsidR="009C2319" w:rsidRPr="00DF0BA0">
          <w:rPr>
            <w:rStyle w:val="Hyperlink"/>
            <w:rFonts w:ascii="IFAO-Grec Unicode" w:hAnsi="IFAO-Grec Unicode"/>
          </w:rPr>
          <w:t>(</w:t>
        </w:r>
        <w:r w:rsidR="00D7175E" w:rsidRPr="00DF0BA0">
          <w:rPr>
            <w:rStyle w:val="Hyperlink"/>
            <w:rFonts w:ascii="IFAO-Grec Unicode" w:hAnsi="IFAO-Grec Unicode"/>
          </w:rPr>
          <w:t>1996</w:t>
        </w:r>
        <w:r w:rsidR="009C2319" w:rsidRPr="00DF0BA0">
          <w:rPr>
            <w:rStyle w:val="Hyperlink"/>
            <w:rFonts w:ascii="IFAO-Grec Unicode" w:hAnsi="IFAO-Grec Unicode"/>
          </w:rPr>
          <w:t>)</w:t>
        </w:r>
      </w:hyperlink>
      <w:r w:rsidR="00D7175E" w:rsidRPr="00DF0BA0">
        <w:rPr>
          <w:rFonts w:ascii="IFAO-Grec Unicode" w:hAnsi="IFAO-Grec Unicode"/>
        </w:rPr>
        <w:t xml:space="preserve"> “Bruchstücke antiker Geometrie</w:t>
      </w:r>
      <w:r w:rsidR="00A827ED">
        <w:rPr>
          <w:rFonts w:ascii="IFAO-Grec Unicode" w:hAnsi="IFAO-Grec Unicode"/>
        </w:rPr>
        <w:t>,</w:t>
      </w:r>
      <w:r w:rsidR="00D7175E" w:rsidRPr="00DF0BA0">
        <w:rPr>
          <w:rFonts w:ascii="IFAO-Grec Unicode" w:hAnsi="IFAO-Grec Unicode"/>
        </w:rPr>
        <w:t xml:space="preserve">” </w:t>
      </w:r>
      <w:r w:rsidR="006C5EDB" w:rsidRPr="00DF0BA0">
        <w:rPr>
          <w:rFonts w:ascii="IFAO-Grec Unicode" w:hAnsi="IFAO-Grec Unicode"/>
        </w:rPr>
        <w:t xml:space="preserve">ZPE </w:t>
      </w:r>
      <w:r w:rsidR="00D7175E" w:rsidRPr="00DF0BA0">
        <w:rPr>
          <w:rFonts w:ascii="IFAO-Grec Unicode" w:hAnsi="IFAO-Grec Unicode"/>
        </w:rPr>
        <w:t>113: 183–186.</w:t>
      </w:r>
    </w:p>
    <w:p w14:paraId="5ECB8C15" w14:textId="2FB7C28A" w:rsidR="00ED0D2C" w:rsidRPr="00DF0BA0" w:rsidRDefault="001C2CEF" w:rsidP="00727CDF">
      <w:pPr>
        <w:spacing w:after="80"/>
        <w:ind w:left="720" w:hanging="720"/>
        <w:rPr>
          <w:rFonts w:ascii="IFAO-Grec Unicode" w:hAnsi="IFAO-Grec Unicode"/>
        </w:rPr>
      </w:pPr>
      <w:hyperlink r:id="rId45" w:history="1">
        <w:r w:rsidR="00ED0D2C" w:rsidRPr="00DF0BA0">
          <w:rPr>
            <w:rStyle w:val="Hyperlink"/>
            <w:rFonts w:ascii="IFAO-Grec Unicode" w:hAnsi="IFAO-Grec Unicode"/>
          </w:rPr>
          <w:t>Lougovaya, J. (2022)</w:t>
        </w:r>
      </w:hyperlink>
      <w:r w:rsidR="00ED0D2C" w:rsidRPr="00DF0BA0">
        <w:rPr>
          <w:rFonts w:ascii="IFAO-Grec Unicode" w:hAnsi="IFAO-Grec Unicode"/>
        </w:rPr>
        <w:t xml:space="preserve"> “</w:t>
      </w:r>
      <w:r w:rsidR="00236B01" w:rsidRPr="00DF0BA0">
        <w:rPr>
          <w:rFonts w:ascii="IFAO-Grec Unicode" w:hAnsi="IFAO-Grec Unicode"/>
        </w:rPr>
        <w:t>Computational Workout: Division Tables as Training Exercises</w:t>
      </w:r>
      <w:r w:rsidR="00A827ED">
        <w:rPr>
          <w:rFonts w:ascii="IFAO-Grec Unicode" w:hAnsi="IFAO-Grec Unicode"/>
        </w:rPr>
        <w:t>,</w:t>
      </w:r>
      <w:r w:rsidR="00ED0D2C" w:rsidRPr="00DF0BA0">
        <w:rPr>
          <w:rFonts w:ascii="IFAO-Grec Unicode" w:hAnsi="IFAO-Grec Unicode"/>
        </w:rPr>
        <w:t xml:space="preserve">” </w:t>
      </w:r>
      <w:r w:rsidR="00A827ED">
        <w:rPr>
          <w:rFonts w:ascii="IFAO-Grec Unicode" w:hAnsi="IFAO-Grec Unicode"/>
        </w:rPr>
        <w:t>i</w:t>
      </w:r>
      <w:r w:rsidR="00ED0D2C" w:rsidRPr="00DF0BA0">
        <w:rPr>
          <w:rFonts w:ascii="IFAO-Grec Unicode" w:hAnsi="IFAO-Grec Unicode"/>
        </w:rPr>
        <w:t xml:space="preserve">n </w:t>
      </w:r>
      <w:r w:rsidR="006B000B" w:rsidRPr="00DF0BA0">
        <w:rPr>
          <w:rFonts w:ascii="IFAO-Grec Unicode" w:hAnsi="IFAO-Grec Unicode"/>
        </w:rPr>
        <w:t>Proceedings of the 29</w:t>
      </w:r>
      <w:r w:rsidR="006B000B" w:rsidRPr="00DF0BA0">
        <w:rPr>
          <w:rFonts w:ascii="IFAO-Grec Unicode" w:hAnsi="IFAO-Grec Unicode"/>
          <w:vertAlign w:val="superscript"/>
        </w:rPr>
        <w:t>th</w:t>
      </w:r>
      <w:r w:rsidR="006B000B" w:rsidRPr="00DF0BA0">
        <w:rPr>
          <w:rFonts w:ascii="IFAO-Grec Unicode" w:hAnsi="IFAO-Grec Unicode"/>
        </w:rPr>
        <w:t xml:space="preserve"> International Congress of Papyrology: Lecce, 28</w:t>
      </w:r>
      <w:r w:rsidR="006B000B" w:rsidRPr="00DF0BA0">
        <w:rPr>
          <w:rFonts w:ascii="IFAO-Grec Unicode" w:hAnsi="IFAO-Grec Unicode"/>
          <w:vertAlign w:val="superscript"/>
        </w:rPr>
        <w:t>th</w:t>
      </w:r>
      <w:r w:rsidR="006B000B" w:rsidRPr="00DF0BA0">
        <w:rPr>
          <w:rFonts w:ascii="IFAO-Grec Unicode" w:hAnsi="IFAO-Grec Unicode"/>
        </w:rPr>
        <w:t xml:space="preserve"> July – 3</w:t>
      </w:r>
      <w:r w:rsidR="006B000B" w:rsidRPr="00DF0BA0">
        <w:rPr>
          <w:rFonts w:ascii="IFAO-Grec Unicode" w:hAnsi="IFAO-Grec Unicode"/>
          <w:vertAlign w:val="superscript"/>
        </w:rPr>
        <w:t>rd</w:t>
      </w:r>
      <w:r w:rsidR="006B000B" w:rsidRPr="00DF0BA0">
        <w:rPr>
          <w:rFonts w:ascii="IFAO-Grec Unicode" w:hAnsi="IFAO-Grec Unicode"/>
        </w:rPr>
        <w:t xml:space="preserve"> August 2019. Lecce.</w:t>
      </w:r>
    </w:p>
    <w:p w14:paraId="0948DDCC" w14:textId="50CBB50A" w:rsidR="005B4F99" w:rsidRPr="00DF0BA0" w:rsidRDefault="001C2CEF" w:rsidP="00727CDF">
      <w:pPr>
        <w:spacing w:after="80"/>
        <w:ind w:left="720" w:hanging="720"/>
        <w:rPr>
          <w:rFonts w:ascii="IFAO-Grec Unicode" w:hAnsi="IFAO-Grec Unicode"/>
        </w:rPr>
      </w:pPr>
      <w:hyperlink r:id="rId46" w:history="1">
        <w:r w:rsidR="005B4F99" w:rsidRPr="00DF0BA0">
          <w:rPr>
            <w:rStyle w:val="Hyperlink"/>
            <w:rFonts w:ascii="IFAO-Grec Unicode" w:hAnsi="IFAO-Grec Unicode"/>
          </w:rPr>
          <w:t xml:space="preserve">Montserrat, D. </w:t>
        </w:r>
        <w:r w:rsidR="002430A7" w:rsidRPr="00DF0BA0">
          <w:rPr>
            <w:rStyle w:val="Hyperlink"/>
            <w:rFonts w:ascii="IFAO-Grec Unicode" w:hAnsi="IFAO-Grec Unicode"/>
          </w:rPr>
          <w:t>(</w:t>
        </w:r>
        <w:r w:rsidR="005B4F99" w:rsidRPr="00DF0BA0">
          <w:rPr>
            <w:rStyle w:val="Hyperlink"/>
            <w:rFonts w:ascii="IFAO-Grec Unicode" w:hAnsi="IFAO-Grec Unicode"/>
          </w:rPr>
          <w:t>1996</w:t>
        </w:r>
        <w:r w:rsidR="002430A7" w:rsidRPr="00DF0BA0">
          <w:rPr>
            <w:rStyle w:val="Hyperlink"/>
            <w:rFonts w:ascii="IFAO-Grec Unicode" w:hAnsi="IFAO-Grec Unicode"/>
          </w:rPr>
          <w:t>)</w:t>
        </w:r>
      </w:hyperlink>
      <w:r w:rsidR="005B4F99" w:rsidRPr="00DF0BA0">
        <w:rPr>
          <w:rFonts w:ascii="IFAO-Grec Unicode" w:hAnsi="IFAO-Grec Unicode"/>
        </w:rPr>
        <w:t xml:space="preserve"> “‘No Papyrus and No Portraits’: Hogarth, Grenfell, and the First Season in the Fayum, 1895–6</w:t>
      </w:r>
      <w:r w:rsidR="00A827ED">
        <w:rPr>
          <w:rFonts w:ascii="IFAO-Grec Unicode" w:hAnsi="IFAO-Grec Unicode"/>
        </w:rPr>
        <w:t>,</w:t>
      </w:r>
      <w:r w:rsidR="005B4F99" w:rsidRPr="00DF0BA0">
        <w:rPr>
          <w:rFonts w:ascii="IFAO-Grec Unicode" w:hAnsi="IFAO-Grec Unicode"/>
        </w:rPr>
        <w:t xml:space="preserve">” </w:t>
      </w:r>
      <w:r w:rsidR="006C5EDB" w:rsidRPr="00DF0BA0">
        <w:rPr>
          <w:rFonts w:ascii="IFAO-Grec Unicode" w:hAnsi="IFAO-Grec Unicode"/>
        </w:rPr>
        <w:t xml:space="preserve">BASP </w:t>
      </w:r>
      <w:r w:rsidR="005B4F99" w:rsidRPr="00DF0BA0">
        <w:rPr>
          <w:rFonts w:ascii="IFAO-Grec Unicode" w:hAnsi="IFAO-Grec Unicode"/>
        </w:rPr>
        <w:t>33: 133–176.</w:t>
      </w:r>
    </w:p>
    <w:p w14:paraId="5417849B" w14:textId="0C7D64EA" w:rsidR="00C07E09" w:rsidRPr="00DF0BA0" w:rsidRDefault="001C2CEF" w:rsidP="00727CDF">
      <w:pPr>
        <w:spacing w:after="80"/>
        <w:ind w:left="720" w:hanging="720"/>
        <w:rPr>
          <w:rFonts w:ascii="IFAO-Grec Unicode" w:hAnsi="IFAO-Grec Unicode"/>
        </w:rPr>
      </w:pPr>
      <w:hyperlink r:id="rId47" w:history="1">
        <w:r w:rsidR="00C07E09" w:rsidRPr="00DF0BA0">
          <w:rPr>
            <w:rStyle w:val="Hyperlink"/>
            <w:rFonts w:ascii="IFAO-Grec Unicode" w:hAnsi="IFAO-Grec Unicode"/>
          </w:rPr>
          <w:t xml:space="preserve">Parker, </w:t>
        </w:r>
        <w:r w:rsidR="00C25465" w:rsidRPr="00DF0BA0">
          <w:rPr>
            <w:rStyle w:val="Hyperlink"/>
            <w:rFonts w:ascii="IFAO-Grec Unicode" w:hAnsi="IFAO-Grec Unicode"/>
          </w:rPr>
          <w:t>R. A. (</w:t>
        </w:r>
        <w:r w:rsidR="00C07E09" w:rsidRPr="00DF0BA0">
          <w:rPr>
            <w:rStyle w:val="Hyperlink"/>
            <w:rFonts w:ascii="IFAO-Grec Unicode" w:hAnsi="IFAO-Grec Unicode"/>
          </w:rPr>
          <w:t>1972</w:t>
        </w:r>
        <w:r w:rsidR="00C25465" w:rsidRPr="00DF0BA0">
          <w:rPr>
            <w:rStyle w:val="Hyperlink"/>
            <w:rFonts w:ascii="IFAO-Grec Unicode" w:hAnsi="IFAO-Grec Unicode"/>
          </w:rPr>
          <w:t>)</w:t>
        </w:r>
      </w:hyperlink>
      <w:r w:rsidR="00C07E09" w:rsidRPr="00DF0BA0">
        <w:rPr>
          <w:rFonts w:ascii="IFAO-Grec Unicode" w:hAnsi="IFAO-Grec Unicode"/>
        </w:rPr>
        <w:t xml:space="preserve"> Demotic Mathematical Papyri. Providence.</w:t>
      </w:r>
    </w:p>
    <w:p w14:paraId="3767F4CE" w14:textId="41952239" w:rsidR="00B24DEE" w:rsidRPr="00DF0BA0" w:rsidRDefault="001C2CEF" w:rsidP="00727CDF">
      <w:pPr>
        <w:spacing w:after="80"/>
        <w:ind w:left="720" w:hanging="720"/>
        <w:rPr>
          <w:rFonts w:ascii="IFAO-Grec Unicode" w:hAnsi="IFAO-Grec Unicode"/>
        </w:rPr>
      </w:pPr>
      <w:hyperlink r:id="rId48" w:history="1">
        <w:r w:rsidR="00B24DEE" w:rsidRPr="00DF0BA0">
          <w:rPr>
            <w:rStyle w:val="Hyperlink"/>
            <w:rFonts w:ascii="IFAO-Grec Unicode" w:hAnsi="IFAO-Grec Unicode"/>
          </w:rPr>
          <w:t xml:space="preserve">Peterson, E. E. </w:t>
        </w:r>
        <w:r w:rsidR="009C2319" w:rsidRPr="00DF0BA0">
          <w:rPr>
            <w:rStyle w:val="Hyperlink"/>
            <w:rFonts w:ascii="IFAO-Grec Unicode" w:hAnsi="IFAO-Grec Unicode"/>
          </w:rPr>
          <w:t>(</w:t>
        </w:r>
        <w:r w:rsidR="00B24DEE" w:rsidRPr="00DF0BA0">
          <w:rPr>
            <w:rStyle w:val="Hyperlink"/>
            <w:rFonts w:ascii="IFAO-Grec Unicode" w:hAnsi="IFAO-Grec Unicode"/>
          </w:rPr>
          <w:t>1973</w:t>
        </w:r>
        <w:r w:rsidR="009C2319" w:rsidRPr="00DF0BA0">
          <w:rPr>
            <w:rStyle w:val="Hyperlink"/>
            <w:rFonts w:ascii="IFAO-Grec Unicode" w:hAnsi="IFAO-Grec Unicode"/>
          </w:rPr>
          <w:t>)</w:t>
        </w:r>
      </w:hyperlink>
      <w:r w:rsidR="00B24DEE" w:rsidRPr="00DF0BA0">
        <w:rPr>
          <w:rFonts w:ascii="IFAO-Grec Unicode" w:hAnsi="IFAO-Grec Unicode"/>
        </w:rPr>
        <w:t xml:space="preserve"> The Architecture and Topography of Karanis: 1928–1935. Unpublished typescript.</w:t>
      </w:r>
    </w:p>
    <w:p w14:paraId="21B00180" w14:textId="114ECDE9" w:rsidR="003A0A37" w:rsidRPr="00DF0BA0" w:rsidRDefault="001C2CEF" w:rsidP="00727CDF">
      <w:pPr>
        <w:spacing w:after="80"/>
        <w:ind w:left="720" w:hanging="720"/>
        <w:rPr>
          <w:rFonts w:ascii="IFAO-Grec Unicode" w:hAnsi="IFAO-Grec Unicode"/>
        </w:rPr>
      </w:pPr>
      <w:hyperlink r:id="rId49" w:history="1">
        <w:r w:rsidR="003A0A37" w:rsidRPr="00DF0BA0">
          <w:rPr>
            <w:rStyle w:val="Hyperlink"/>
            <w:rFonts w:ascii="IFAO-Grec Unicode" w:hAnsi="IFAO-Grec Unicode"/>
          </w:rPr>
          <w:t xml:space="preserve">Petrie, W. M. F. </w:t>
        </w:r>
        <w:r w:rsidR="009C2319" w:rsidRPr="00DF0BA0">
          <w:rPr>
            <w:rStyle w:val="Hyperlink"/>
            <w:rFonts w:ascii="IFAO-Grec Unicode" w:hAnsi="IFAO-Grec Unicode"/>
          </w:rPr>
          <w:t>(</w:t>
        </w:r>
        <w:r w:rsidR="003A0A37" w:rsidRPr="00DF0BA0">
          <w:rPr>
            <w:rStyle w:val="Hyperlink"/>
            <w:rFonts w:ascii="IFAO-Grec Unicode" w:hAnsi="IFAO-Grec Unicode"/>
          </w:rPr>
          <w:t>1891</w:t>
        </w:r>
        <w:r w:rsidR="009C2319" w:rsidRPr="00DF0BA0">
          <w:rPr>
            <w:rStyle w:val="Hyperlink"/>
            <w:rFonts w:ascii="IFAO-Grec Unicode" w:hAnsi="IFAO-Grec Unicode"/>
          </w:rPr>
          <w:t>)</w:t>
        </w:r>
      </w:hyperlink>
      <w:r w:rsidR="003A0A37" w:rsidRPr="00DF0BA0">
        <w:rPr>
          <w:rFonts w:ascii="IFAO-Grec Unicode" w:hAnsi="IFAO-Grec Unicode"/>
        </w:rPr>
        <w:t xml:space="preserve"> Illahun, Kahun and Gurob: 1889–1890. London.</w:t>
      </w:r>
    </w:p>
    <w:p w14:paraId="7C102541" w14:textId="739E3D47" w:rsidR="0088202E" w:rsidRPr="00DF0BA0" w:rsidRDefault="001C2CEF" w:rsidP="00727CDF">
      <w:pPr>
        <w:spacing w:after="80"/>
        <w:ind w:left="720" w:hanging="720"/>
        <w:rPr>
          <w:rFonts w:ascii="IFAO-Grec Unicode" w:eastAsia="KadmosU" w:hAnsi="IFAO-Grec Unicode"/>
        </w:rPr>
      </w:pPr>
      <w:hyperlink r:id="rId50" w:history="1">
        <w:r w:rsidR="00B51413" w:rsidRPr="00DF0BA0">
          <w:rPr>
            <w:rStyle w:val="Hyperlink"/>
            <w:rFonts w:ascii="IFAO-Grec Unicode" w:eastAsia="KadmosU" w:hAnsi="IFAO-Grec Unicode"/>
          </w:rPr>
          <w:t xml:space="preserve">Sesiano, J. </w:t>
        </w:r>
        <w:r w:rsidR="009C2319" w:rsidRPr="00DF0BA0">
          <w:rPr>
            <w:rStyle w:val="Hyperlink"/>
            <w:rFonts w:ascii="IFAO-Grec Unicode" w:eastAsia="KadmosU" w:hAnsi="IFAO-Grec Unicode"/>
          </w:rPr>
          <w:t>(</w:t>
        </w:r>
        <w:r w:rsidR="00B51413" w:rsidRPr="00DF0BA0">
          <w:rPr>
            <w:rStyle w:val="Hyperlink"/>
            <w:rFonts w:ascii="IFAO-Grec Unicode" w:eastAsia="KadmosU" w:hAnsi="IFAO-Grec Unicode"/>
          </w:rPr>
          <w:t>2020</w:t>
        </w:r>
        <w:r w:rsidR="009C2319" w:rsidRPr="00DF0BA0">
          <w:rPr>
            <w:rStyle w:val="Hyperlink"/>
            <w:rFonts w:ascii="IFAO-Grec Unicode" w:eastAsia="KadmosU" w:hAnsi="IFAO-Grec Unicode"/>
          </w:rPr>
          <w:t>)</w:t>
        </w:r>
      </w:hyperlink>
      <w:r w:rsidR="00B51413" w:rsidRPr="00DF0BA0">
        <w:rPr>
          <w:rFonts w:ascii="IFAO-Grec Unicode" w:eastAsia="KadmosU" w:hAnsi="IFAO-Grec Unicode"/>
        </w:rPr>
        <w:t xml:space="preserve"> “</w:t>
      </w:r>
      <w:r w:rsidR="009B7F18" w:rsidRPr="00DF0BA0">
        <w:rPr>
          <w:rFonts w:ascii="IFAO-Grec Unicode" w:eastAsia="KadmosU" w:hAnsi="IFAO-Grec Unicode"/>
        </w:rPr>
        <w:t>Greek Multiplication Tables</w:t>
      </w:r>
      <w:r w:rsidR="00A827ED">
        <w:rPr>
          <w:rFonts w:ascii="IFAO-Grec Unicode" w:eastAsia="KadmosU" w:hAnsi="IFAO-Grec Unicode"/>
        </w:rPr>
        <w:t>,</w:t>
      </w:r>
      <w:r w:rsidR="00B51413" w:rsidRPr="00DF0BA0">
        <w:rPr>
          <w:rFonts w:ascii="IFAO-Grec Unicode" w:eastAsia="KadmosU" w:hAnsi="IFAO-Grec Unicode"/>
        </w:rPr>
        <w:t xml:space="preserve">” Sciamus 21: </w:t>
      </w:r>
      <w:r w:rsidR="009B7F18" w:rsidRPr="00DF0BA0">
        <w:rPr>
          <w:rFonts w:ascii="IFAO-Grec Unicode" w:eastAsia="KadmosU" w:hAnsi="IFAO-Grec Unicode"/>
        </w:rPr>
        <w:t>83–140.</w:t>
      </w:r>
    </w:p>
    <w:p w14:paraId="005813AE" w14:textId="73148DE6" w:rsidR="00D5359F" w:rsidRPr="00DF0BA0" w:rsidRDefault="001C2CEF" w:rsidP="00727CDF">
      <w:pPr>
        <w:spacing w:after="80"/>
        <w:ind w:left="720" w:hanging="720"/>
        <w:rPr>
          <w:rFonts w:ascii="IFAO-Grec Unicode" w:hAnsi="IFAO-Grec Unicode"/>
        </w:rPr>
      </w:pPr>
      <w:hyperlink r:id="rId51" w:history="1">
        <w:r w:rsidR="00D5359F" w:rsidRPr="00DF0BA0">
          <w:rPr>
            <w:rStyle w:val="Hyperlink"/>
            <w:rFonts w:ascii="IFAO-Grec Unicode" w:eastAsia="KadmosU" w:hAnsi="IFAO-Grec Unicode"/>
          </w:rPr>
          <w:t>Sijpesteijn, P. (1982)</w:t>
        </w:r>
      </w:hyperlink>
      <w:r w:rsidR="00D5359F" w:rsidRPr="00DF0BA0">
        <w:rPr>
          <w:rFonts w:ascii="IFAO-Grec Unicode" w:eastAsia="KadmosU" w:hAnsi="IFAO-Grec Unicode"/>
        </w:rPr>
        <w:t xml:space="preserve"> </w:t>
      </w:r>
      <w:r w:rsidR="00B073B7" w:rsidRPr="00DF0BA0">
        <w:rPr>
          <w:rFonts w:ascii="IFAO-Grec Unicode" w:hAnsi="IFAO-Grec Unicode"/>
        </w:rPr>
        <w:t>Michigan Papyri (P. Mich. XV).</w:t>
      </w:r>
      <w:r w:rsidR="00D5359F" w:rsidRPr="00DF0BA0">
        <w:rPr>
          <w:rFonts w:ascii="IFAO-Grec Unicode" w:eastAsia="KadmosU" w:hAnsi="IFAO-Grec Unicode"/>
        </w:rPr>
        <w:t xml:space="preserve"> </w:t>
      </w:r>
      <w:r w:rsidR="00B073B7" w:rsidRPr="00DF0BA0">
        <w:rPr>
          <w:rFonts w:ascii="IFAO-Grec Unicode" w:eastAsia="KadmosU" w:hAnsi="IFAO-Grec Unicode"/>
        </w:rPr>
        <w:t>Zutphen</w:t>
      </w:r>
      <w:r w:rsidR="00D5359F" w:rsidRPr="00DF0BA0">
        <w:rPr>
          <w:rFonts w:ascii="IFAO-Grec Unicode" w:eastAsia="KadmosU" w:hAnsi="IFAO-Grec Unicode"/>
        </w:rPr>
        <w:t>.</w:t>
      </w:r>
    </w:p>
    <w:p w14:paraId="183FED66" w14:textId="0F3A074E" w:rsidR="004829D7" w:rsidRPr="00DF0BA0" w:rsidRDefault="001C2CEF" w:rsidP="00727CDF">
      <w:pPr>
        <w:spacing w:after="80"/>
        <w:ind w:left="720" w:hanging="720"/>
        <w:rPr>
          <w:rFonts w:ascii="IFAO-Grec Unicode" w:hAnsi="IFAO-Grec Unicode"/>
        </w:rPr>
      </w:pPr>
      <w:hyperlink r:id="rId52" w:history="1">
        <w:r w:rsidR="00C81A90" w:rsidRPr="00DF0BA0">
          <w:rPr>
            <w:rStyle w:val="Hyperlink"/>
            <w:rFonts w:ascii="IFAO-Grec Unicode" w:hAnsi="IFAO-Grec Unicode"/>
          </w:rPr>
          <w:t xml:space="preserve">Stephan, R. P. and </w:t>
        </w:r>
        <w:r w:rsidR="00D47041" w:rsidRPr="00DF0BA0">
          <w:rPr>
            <w:rStyle w:val="Hyperlink"/>
            <w:rFonts w:ascii="IFAO-Grec Unicode" w:hAnsi="IFAO-Grec Unicode"/>
          </w:rPr>
          <w:t xml:space="preserve">Verhoogt, A. </w:t>
        </w:r>
        <w:r w:rsidR="00327EE9" w:rsidRPr="00DF0BA0">
          <w:rPr>
            <w:rStyle w:val="Hyperlink"/>
            <w:rFonts w:ascii="IFAO-Grec Unicode" w:hAnsi="IFAO-Grec Unicode"/>
          </w:rPr>
          <w:t>(</w:t>
        </w:r>
        <w:r w:rsidR="00D47041" w:rsidRPr="00DF0BA0">
          <w:rPr>
            <w:rStyle w:val="Hyperlink"/>
            <w:rFonts w:ascii="IFAO-Grec Unicode" w:hAnsi="IFAO-Grec Unicode"/>
          </w:rPr>
          <w:t>2005</w:t>
        </w:r>
        <w:r w:rsidR="00327EE9" w:rsidRPr="00DF0BA0">
          <w:rPr>
            <w:rStyle w:val="Hyperlink"/>
            <w:rFonts w:ascii="IFAO-Grec Unicode" w:hAnsi="IFAO-Grec Unicode"/>
          </w:rPr>
          <w:t>)</w:t>
        </w:r>
      </w:hyperlink>
      <w:r w:rsidR="00C81A90" w:rsidRPr="00DF0BA0">
        <w:rPr>
          <w:rFonts w:ascii="IFAO-Grec Unicode" w:hAnsi="IFAO-Grec Unicode"/>
        </w:rPr>
        <w:t xml:space="preserve"> “</w:t>
      </w:r>
      <w:r w:rsidR="00747F62" w:rsidRPr="00DF0BA0">
        <w:rPr>
          <w:rFonts w:ascii="IFAO-Grec Unicode" w:hAnsi="IFAO-Grec Unicode"/>
        </w:rPr>
        <w:t>Text and Context in the Archive of Tiberianus (Karanis, Egypt; 2nd Century AD)</w:t>
      </w:r>
      <w:r w:rsidR="00A827ED">
        <w:rPr>
          <w:rFonts w:ascii="IFAO-Grec Unicode" w:hAnsi="IFAO-Grec Unicode"/>
        </w:rPr>
        <w:t>,</w:t>
      </w:r>
      <w:r w:rsidR="00C81A90" w:rsidRPr="00DF0BA0">
        <w:rPr>
          <w:rFonts w:ascii="IFAO-Grec Unicode" w:hAnsi="IFAO-Grec Unicode"/>
        </w:rPr>
        <w:t xml:space="preserve">” BASP 42: </w:t>
      </w:r>
      <w:r w:rsidR="00327EE9" w:rsidRPr="00DF0BA0">
        <w:rPr>
          <w:rFonts w:ascii="IFAO-Grec Unicode" w:hAnsi="IFAO-Grec Unicode"/>
        </w:rPr>
        <w:t>189</w:t>
      </w:r>
      <w:r w:rsidR="00747F62" w:rsidRPr="00DF0BA0">
        <w:rPr>
          <w:rFonts w:ascii="IFAO-Grec Unicode" w:hAnsi="IFAO-Grec Unicode"/>
        </w:rPr>
        <w:t>–</w:t>
      </w:r>
      <w:r w:rsidR="00327EE9" w:rsidRPr="00DF0BA0">
        <w:rPr>
          <w:rFonts w:ascii="IFAO-Grec Unicode" w:hAnsi="IFAO-Grec Unicode"/>
        </w:rPr>
        <w:t>201.</w:t>
      </w:r>
    </w:p>
    <w:sectPr w:rsidR="004829D7" w:rsidRPr="00DF0BA0">
      <w:headerReference w:type="default" r:id="rId53"/>
      <w:footerReference w:type="even" r:id="rId54"/>
      <w:footerReference w:type="default" r:id="rId5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ew Wilburn" w:date="2021-12-04T12:03:00Z" w:initials="DW">
    <w:p w14:paraId="1EB131F9" w14:textId="2BD6409A" w:rsidR="00417CB6" w:rsidRDefault="00417CB6">
      <w:pPr>
        <w:pStyle w:val="CommentText"/>
      </w:pPr>
      <w:r>
        <w:t xml:space="preserve">I think that the top layer here should largely be ignored as later debris. The structure of the house is the same in all three levels, suggesting that they saw the upper parts of the walls, and assigned a number to the area. Later excavation revealed more of the structure, and it was renumbered at that point. </w:t>
      </w:r>
      <w:r>
        <w:rPr>
          <w:rStyle w:val="CommentReference"/>
        </w:rPr>
        <w:annotationRef/>
      </w:r>
    </w:p>
  </w:comment>
  <w:comment w:id="1" w:author="Drew Wilburn" w:date="2021-12-08T10:29:00Z" w:initials="DW">
    <w:p w14:paraId="32DC1A9D" w14:textId="7C398520" w:rsidR="00417CB6" w:rsidRDefault="00417CB6">
      <w:pPr>
        <w:pStyle w:val="CommentText"/>
      </w:pPr>
      <w:r>
        <w:t>You are right in thinking that this is a post-excavation differentiation of the levels. There is no distinction to be made architecturally or archaeologically between the B and C Layers</w:t>
      </w:r>
      <w:r>
        <w:rPr>
          <w:rStyle w:val="CommentReference"/>
        </w:rPr>
        <w:annotationRef/>
      </w:r>
    </w:p>
  </w:comment>
  <w:comment w:id="2" w:author="Drew Wilburn" w:date="2021-12-04T12:29:00Z" w:initials="DW">
    <w:p w14:paraId="449522F4" w14:textId="3521882F" w:rsidR="00417CB6" w:rsidRDefault="00417CB6" w:rsidP="6E13B785">
      <w:pPr>
        <w:pStyle w:val="CommentText"/>
      </w:pPr>
      <w:r>
        <w:t xml:space="preserve">I think you are definitely right about this, especially since B163 is the locus that is mapped on the sectional drawing. </w:t>
      </w:r>
      <w:r>
        <w:rPr>
          <w:rStyle w:val="CommentReference"/>
        </w:rPr>
        <w:annotationRef/>
      </w:r>
      <w:r>
        <w:rPr>
          <w:rStyle w:val="CommentReference"/>
        </w:rPr>
        <w:annotationRef/>
      </w:r>
    </w:p>
  </w:comment>
  <w:comment w:id="3" w:author="Drew Wilburn" w:date="2021-12-08T10:28:00Z" w:initials="DW">
    <w:p w14:paraId="4590905F" w14:textId="611DC539" w:rsidR="00417CB6" w:rsidRDefault="00417CB6">
      <w:pPr>
        <w:pStyle w:val="CommentText"/>
      </w:pPr>
      <w:r>
        <w:t xml:space="preserve">I agree this does look most like abandonment refuse associated with the house. There are quite a few weaving implements in addition to the other material, as well as a significant amount of jewelry. </w:t>
      </w:r>
      <w:r>
        <w:rPr>
          <w:rStyle w:val="CommentReference"/>
        </w:rPr>
        <w:annotationRef/>
      </w:r>
    </w:p>
  </w:comment>
  <w:comment w:id="4" w:author="Drew Wilburn" w:date="2021-12-08T10:32:00Z" w:initials="DW">
    <w:p w14:paraId="3F6BF697" w14:textId="70375F38" w:rsidR="00417CB6" w:rsidRDefault="00417CB6">
      <w:pPr>
        <w:pStyle w:val="CommentText"/>
      </w:pPr>
      <w:r>
        <w:t xml:space="preserve">Thinking about the material below the floor, I suppose that should be viewed as fill, but there is quite a bit, and it seems to be in pretty good shape. That is what makes it kind of complicated - if this material predates the floor of 163A or 163 in general, can we imagine how it relates to the construction of 163? I don't think we can say much of anything definitively about the context. </w:t>
      </w:r>
      <w:r>
        <w:rPr>
          <w:rStyle w:val="CommentReference"/>
        </w:rPr>
        <w:annotationRef/>
      </w:r>
    </w:p>
  </w:comment>
  <w:comment w:id="5" w:author="julia" w:date="2022-06-08T21:26:00Z" w:initials="j">
    <w:p w14:paraId="61A4F8E9" w14:textId="61018135" w:rsidR="00CB1091" w:rsidRDefault="00CB1091">
      <w:pPr>
        <w:pStyle w:val="CommentText"/>
      </w:pPr>
      <w:r>
        <w:rPr>
          <w:rStyle w:val="CommentReference"/>
        </w:rPr>
        <w:annotationRef/>
      </w:r>
      <w:r>
        <w:t>I just realized that you never mention that the papyrus is inscribed on the recto and that the verso is blank—although one can get this from TM or Apis Mich, it should probably be mentioned here.</w:t>
      </w:r>
    </w:p>
  </w:comment>
  <w:comment w:id="6" w:author="julia" w:date="2022-05-05T14:17:00Z" w:initials="j">
    <w:p w14:paraId="04D3B6CD" w14:textId="45E3C45B" w:rsidR="00417CB6" w:rsidRDefault="00417CB6">
      <w:pPr>
        <w:pStyle w:val="CommentText"/>
      </w:pPr>
      <w:r>
        <w:rPr>
          <w:rStyle w:val="CommentReference"/>
        </w:rPr>
        <w:annotationRef/>
      </w:r>
      <w:r>
        <w:t>but don’t you imply in fn. 25 that this is unlikely?</w:t>
      </w:r>
    </w:p>
  </w:comment>
  <w:comment w:id="8" w:author="julia" w:date="2022-03-07T11:38:00Z" w:initials="j">
    <w:p w14:paraId="3B6B8D4C" w14:textId="0F0EBD76" w:rsidR="00417CB6" w:rsidRDefault="00417CB6">
      <w:pPr>
        <w:pStyle w:val="CommentText"/>
      </w:pPr>
      <w:r>
        <w:rPr>
          <w:rStyle w:val="CommentReference"/>
        </w:rPr>
        <w:annotationRef/>
      </w:r>
      <w:r>
        <w:t>maybe, ‘with the values of the dividend increasing . . .’?</w:t>
      </w:r>
    </w:p>
  </w:comment>
  <w:comment w:id="9" w:author="Mike Sampson" w:date="2022-03-08T09:30:00Z" w:initials="MS">
    <w:p w14:paraId="4668F86C" w14:textId="77777777" w:rsidR="00417CB6" w:rsidRDefault="00417CB6" w:rsidP="004B517D">
      <w:r>
        <w:rPr>
          <w:rStyle w:val="CommentReference"/>
        </w:rPr>
        <w:annotationRef/>
      </w:r>
      <w:r>
        <w:rPr>
          <w:rFonts w:asciiTheme="minorHAnsi" w:eastAsiaTheme="minorHAnsi" w:hAnsiTheme="minorHAnsi" w:cstheme="minorBidi"/>
          <w:sz w:val="20"/>
          <w:szCs w:val="20"/>
        </w:rPr>
        <w:t>Yes.</w:t>
      </w:r>
    </w:p>
  </w:comment>
  <w:comment w:id="10" w:author="julia" w:date="2022-03-07T11:37:00Z" w:initials="j">
    <w:p w14:paraId="3AC5184E" w14:textId="440F16BC" w:rsidR="00417CB6" w:rsidRPr="00155E3B" w:rsidRDefault="00417CB6">
      <w:pPr>
        <w:pStyle w:val="CommentText"/>
        <w:rPr>
          <w:lang w:val="en-US"/>
        </w:rPr>
      </w:pPr>
      <w:r>
        <w:rPr>
          <w:rStyle w:val="CommentReference"/>
        </w:rPr>
        <w:annotationRef/>
      </w:r>
      <w:r>
        <w:t>I would prefer not to use decimal fractions, so rather 20 ½</w:t>
      </w:r>
      <w:r>
        <w:rPr>
          <w:lang w:val="en-US"/>
        </w:rPr>
        <w:t xml:space="preserve"> than 20.5.</w:t>
      </w:r>
    </w:p>
  </w:comment>
  <w:comment w:id="11" w:author="Mike Sampson" w:date="2022-03-08T09:30:00Z" w:initials="MS">
    <w:p w14:paraId="443BCE5F" w14:textId="77777777" w:rsidR="00417CB6" w:rsidRDefault="00417CB6" w:rsidP="004B517D">
      <w:r>
        <w:rPr>
          <w:rStyle w:val="CommentReference"/>
        </w:rPr>
        <w:annotationRef/>
      </w:r>
      <w:r>
        <w:rPr>
          <w:rFonts w:asciiTheme="minorHAnsi" w:eastAsiaTheme="minorHAnsi" w:hAnsiTheme="minorHAnsi" w:cstheme="minorBidi"/>
          <w:sz w:val="20"/>
          <w:szCs w:val="20"/>
        </w:rPr>
        <w:t>Yes.</w:t>
      </w:r>
    </w:p>
  </w:comment>
  <w:comment w:id="12" w:author="julia" w:date="2022-03-07T11:47:00Z" w:initials="j">
    <w:p w14:paraId="484E88BE" w14:textId="4568F5DE" w:rsidR="00417CB6" w:rsidRDefault="00417CB6">
      <w:pPr>
        <w:pStyle w:val="CommentText"/>
      </w:pPr>
      <w:r>
        <w:rPr>
          <w:rStyle w:val="CommentReference"/>
        </w:rPr>
        <w:annotationRef/>
      </w:r>
      <w:r>
        <w:t>I am confused here. Are you talking of lines 272-275 of ed.pr. which correspond to your Fr. B col. II, lines 1-4?</w:t>
      </w:r>
    </w:p>
  </w:comment>
  <w:comment w:id="13" w:author="Mike Sampson" w:date="2022-03-08T09:53:00Z" w:initials="MS">
    <w:p w14:paraId="2B90EEF4" w14:textId="77777777" w:rsidR="00417CB6" w:rsidRDefault="00417CB6" w:rsidP="004B517D">
      <w:r>
        <w:rPr>
          <w:rStyle w:val="CommentReference"/>
        </w:rPr>
        <w:annotationRef/>
      </w:r>
      <w:r>
        <w:rPr>
          <w:rFonts w:asciiTheme="minorHAnsi" w:eastAsiaTheme="minorHAnsi" w:hAnsiTheme="minorHAnsi" w:cstheme="minorBidi"/>
          <w:sz w:val="20"/>
          <w:szCs w:val="20"/>
        </w:rPr>
        <w:t>Yes. The text has been corrected to what I see — I’m genuinely not sure what happened. Sorry.</w:t>
      </w:r>
    </w:p>
  </w:comment>
  <w:comment w:id="14" w:author="julia" w:date="2022-03-07T11:50:00Z" w:initials="j">
    <w:p w14:paraId="021DB89C" w14:textId="722BBE03" w:rsidR="00417CB6" w:rsidRDefault="00417CB6">
      <w:pPr>
        <w:pStyle w:val="CommentText"/>
      </w:pPr>
      <w:r>
        <w:rPr>
          <w:rStyle w:val="CommentReference"/>
        </w:rPr>
        <w:annotationRef/>
      </w:r>
      <w:r>
        <w:t xml:space="preserve">Can you cite other examples of (n+1)/n or its modification division tables? </w:t>
      </w:r>
    </w:p>
  </w:comment>
  <w:comment w:id="15" w:author="Mike Sampson" w:date="2022-03-30T13:19:00Z" w:initials="MS">
    <w:p w14:paraId="714FB188" w14:textId="77777777" w:rsidR="00417CB6" w:rsidRDefault="00417CB6" w:rsidP="004B517D">
      <w:r>
        <w:rPr>
          <w:rStyle w:val="CommentReference"/>
        </w:rPr>
        <w:annotationRef/>
      </w:r>
      <w:r>
        <w:rPr>
          <w:rFonts w:asciiTheme="minorHAnsi" w:eastAsiaTheme="minorHAnsi" w:hAnsiTheme="minorHAnsi" w:cstheme="minorBidi"/>
          <w:sz w:val="20"/>
          <w:szCs w:val="20"/>
        </w:rPr>
        <w:t>I don’t have a parallel in tables, but see fn. 29.</w:t>
      </w:r>
    </w:p>
  </w:comment>
  <w:comment w:id="16" w:author="julia" w:date="2022-05-05T14:30:00Z" w:initials="j">
    <w:p w14:paraId="75FC6DDB" w14:textId="596AFAE7" w:rsidR="00417CB6" w:rsidRDefault="00417CB6">
      <w:pPr>
        <w:pStyle w:val="CommentText"/>
      </w:pPr>
      <w:r>
        <w:rPr>
          <w:rStyle w:val="CommentReference"/>
        </w:rPr>
        <w:annotationRef/>
      </w:r>
      <w:r>
        <w:t>You probabaly mean the other way around, 6000/x, x being the divisor of the given series.</w:t>
      </w:r>
    </w:p>
  </w:comment>
  <w:comment w:id="17" w:author="julia" w:date="2022-05-05T14:33:00Z" w:initials="j">
    <w:p w14:paraId="68951C8F" w14:textId="6690284B" w:rsidR="00417CB6" w:rsidRDefault="00417CB6">
      <w:pPr>
        <w:pStyle w:val="CommentText"/>
      </w:pPr>
      <w:r>
        <w:rPr>
          <w:rStyle w:val="CommentReference"/>
        </w:rPr>
        <w:annotationRef/>
      </w:r>
      <w:r>
        <w:t>why not to render all Greek numerals with numbers?</w:t>
      </w:r>
    </w:p>
  </w:comment>
  <w:comment w:id="18" w:author="julia" w:date="2022-05-05T14:35:00Z" w:initials="j">
    <w:p w14:paraId="6E22AC7E" w14:textId="46F33CD7" w:rsidR="00417CB6" w:rsidRDefault="00417CB6">
      <w:pPr>
        <w:pStyle w:val="CommentText"/>
      </w:pPr>
      <w:r>
        <w:rPr>
          <w:rStyle w:val="CommentReference"/>
        </w:rPr>
        <w:annotationRef/>
      </w:r>
      <w:r>
        <w:t>I think you should cite Azzarell</w:t>
      </w:r>
      <w:r w:rsidR="002843ED">
        <w:t>o here, not my piece, because sh</w:t>
      </w:r>
      <w:r>
        <w:t>e actually expla</w:t>
      </w:r>
      <w:r w:rsidR="002843ED">
        <w:t>i</w:t>
      </w:r>
      <w:r>
        <w:t xml:space="preserve">ns how tables work </w:t>
      </w:r>
      <w:r w:rsidR="002843ED">
        <w:t xml:space="preserve">and dicusses their variations. The two Petrie ostraca </w:t>
      </w:r>
      <w:r>
        <w:t xml:space="preserve">are rather exceptional. </w:t>
      </w:r>
    </w:p>
  </w:comment>
  <w:comment w:id="19" w:author="julia" w:date="2022-03-07T12:13:00Z" w:initials="j">
    <w:p w14:paraId="24D2A0C5" w14:textId="195AA2FF" w:rsidR="00417CB6" w:rsidRDefault="00417CB6">
      <w:pPr>
        <w:pStyle w:val="CommentText"/>
      </w:pPr>
      <w:r>
        <w:rPr>
          <w:rStyle w:val="CommentReference"/>
        </w:rPr>
        <w:annotationRef/>
      </w:r>
      <w:r>
        <w:t>Are there no parallels in Greek or Egyptian sources?</w:t>
      </w:r>
    </w:p>
  </w:comment>
  <w:comment w:id="20" w:author="Mike Sampson" w:date="2022-03-30T13:27:00Z" w:initials="MS">
    <w:p w14:paraId="6728B8F3" w14:textId="77777777" w:rsidR="00417CB6" w:rsidRDefault="00417CB6" w:rsidP="004B517D">
      <w:r>
        <w:rPr>
          <w:rStyle w:val="CommentReference"/>
        </w:rPr>
        <w:annotationRef/>
      </w:r>
      <w:r>
        <w:rPr>
          <w:rFonts w:asciiTheme="minorHAnsi" w:eastAsiaTheme="minorHAnsi" w:hAnsiTheme="minorHAnsi" w:cstheme="minorBidi"/>
          <w:sz w:val="20"/>
          <w:szCs w:val="20"/>
        </w:rPr>
        <w:t>Certainly not in Greek; I’m still digging through Egyptian.</w:t>
      </w:r>
    </w:p>
  </w:comment>
  <w:comment w:id="21" w:author="julia" w:date="2022-05-05T14:51:00Z" w:initials="j">
    <w:p w14:paraId="0D39B774" w14:textId="36812C0D" w:rsidR="00417CB6" w:rsidRDefault="00417CB6">
      <w:pPr>
        <w:pStyle w:val="CommentText"/>
      </w:pPr>
      <w:r>
        <w:rPr>
          <w:rStyle w:val="CommentReference"/>
        </w:rPr>
        <w:annotationRef/>
      </w:r>
      <w:r>
        <w:t>absolutely! so perhaps better not to use the word ‘exerices’ then to designate the three sections?</w:t>
      </w:r>
      <w:r w:rsidR="002843ED">
        <w:t xml:space="preserve"> Or else explain what one may have been training in performing such exercises. </w:t>
      </w:r>
    </w:p>
  </w:comment>
  <w:comment w:id="22" w:author="julia" w:date="2022-05-17T14:17:00Z" w:initials="j">
    <w:p w14:paraId="2F0C13B9" w14:textId="36EC7AAC" w:rsidR="002843ED" w:rsidRDefault="002843ED">
      <w:pPr>
        <w:pStyle w:val="CommentText"/>
      </w:pPr>
      <w:r>
        <w:rPr>
          <w:rStyle w:val="CommentReference"/>
        </w:rPr>
        <w:annotationRef/>
      </w:r>
      <w:r>
        <w:t xml:space="preserve">This scenario seems to me to suggest that the table may have been copied as a reference tool and messed up in the process. </w:t>
      </w:r>
    </w:p>
  </w:comment>
  <w:comment w:id="23" w:author="julia" w:date="2022-05-17T14:22:00Z" w:initials="j">
    <w:p w14:paraId="79A341B7" w14:textId="32168D63" w:rsidR="002843ED" w:rsidRDefault="002843ED">
      <w:pPr>
        <w:pStyle w:val="CommentText"/>
      </w:pPr>
      <w:r>
        <w:rPr>
          <w:rStyle w:val="CommentReference"/>
        </w:rPr>
        <w:annotationRef/>
      </w:r>
      <w:r w:rsidR="00785293">
        <w:t>This is perhaps to play devil’s advocate, but the split tau is well attested in the 2</w:t>
      </w:r>
      <w:r w:rsidR="00785293" w:rsidRPr="00785293">
        <w:rPr>
          <w:vertAlign w:val="superscript"/>
        </w:rPr>
        <w:t>nd</w:t>
      </w:r>
      <w:r w:rsidR="00785293">
        <w:t xml:space="preserve"> c. documents, e.g. </w:t>
      </w:r>
      <w:hyperlink r:id="rId1" w:history="1">
        <w:r w:rsidR="00785293" w:rsidRPr="0003168F">
          <w:rPr>
            <w:rStyle w:val="Hyperlink"/>
          </w:rPr>
          <w:t>https://ub-baser.uio.no/opes/record/59</w:t>
        </w:r>
      </w:hyperlink>
    </w:p>
    <w:p w14:paraId="6A1DC602" w14:textId="2FC94523" w:rsidR="00785293" w:rsidRDefault="00785293">
      <w:pPr>
        <w:pStyle w:val="CommentText"/>
      </w:pPr>
    </w:p>
    <w:p w14:paraId="576E13E6" w14:textId="2F902870" w:rsidR="00785293" w:rsidRDefault="00785293">
      <w:pPr>
        <w:pStyle w:val="CommentText"/>
      </w:pPr>
      <w:r>
        <w:t>Or cf. a more formal hand where tau has a split form in l. 9</w:t>
      </w:r>
    </w:p>
    <w:p w14:paraId="486C2821" w14:textId="5222CA1E" w:rsidR="00785293" w:rsidRPr="00764043" w:rsidRDefault="001C2CEF">
      <w:pPr>
        <w:pStyle w:val="CommentText"/>
      </w:pPr>
      <w:hyperlink r:id="rId2" w:history="1">
        <w:r w:rsidR="00785293" w:rsidRPr="0003168F">
          <w:rPr>
            <w:rStyle w:val="Hyperlink"/>
          </w:rPr>
          <w:t>http://163.1.169.40/gsdl/collect/POxy/index/assoc/HASH150d/a2b954b3.dir/POxy.v0050.n3593.a.01.hires.jpg</w:t>
        </w:r>
      </w:hyperlink>
      <w:r w:rsidR="00785293">
        <w:t xml:space="preserve"> </w:t>
      </w:r>
    </w:p>
  </w:comment>
  <w:comment w:id="24" w:author="Mike Sampson" w:date="2022-06-07T12:03:00Z" w:initials="MS">
    <w:p w14:paraId="596961C1" w14:textId="77777777" w:rsidR="00802173" w:rsidRDefault="00DC708E" w:rsidP="001D2C27">
      <w:r>
        <w:rPr>
          <w:rStyle w:val="CommentReference"/>
        </w:rPr>
        <w:annotationRef/>
      </w:r>
      <w:r w:rsidR="00802173">
        <w:rPr>
          <w:rFonts w:asciiTheme="minorHAnsi" w:eastAsiaTheme="minorHAnsi" w:hAnsiTheme="minorHAnsi" w:cstheme="minorBidi"/>
          <w:sz w:val="20"/>
          <w:szCs w:val="20"/>
        </w:rPr>
        <w:t>These are both cursives, written in a single penstroke. Tau on my papyrus is written in two strokes. I’ve rewritten in an attempt to clarify.</w:t>
      </w:r>
    </w:p>
  </w:comment>
  <w:comment w:id="25" w:author="julia" w:date="2022-05-05T14:57:00Z" w:initials="j">
    <w:p w14:paraId="2739A700" w14:textId="0AB73C55" w:rsidR="00417CB6" w:rsidRPr="006F21BA" w:rsidRDefault="00417CB6">
      <w:pPr>
        <w:pStyle w:val="CommentText"/>
      </w:pPr>
      <w:r>
        <w:rPr>
          <w:rStyle w:val="CommentReference"/>
        </w:rPr>
        <w:annotationRef/>
      </w:r>
      <w:r>
        <w:t>do you have paleographic parallels? It would be really helpful to have references to some images here.</w:t>
      </w:r>
    </w:p>
  </w:comment>
  <w:comment w:id="26" w:author="julia" w:date="2022-03-07T12:31:00Z" w:initials="j">
    <w:p w14:paraId="646AD0A3" w14:textId="77777777" w:rsidR="00417CB6" w:rsidRDefault="00417CB6" w:rsidP="001C62DB">
      <w:pPr>
        <w:pStyle w:val="CommentText"/>
      </w:pPr>
      <w:r>
        <w:rPr>
          <w:rStyle w:val="CommentReference"/>
        </w:rPr>
        <w:annotationRef/>
      </w:r>
      <w:r>
        <w:t>Do you record here and elsewhere that Sesiano corrected the ed.pr.?</w:t>
      </w:r>
    </w:p>
  </w:comment>
  <w:comment w:id="27" w:author="Mike Sampson" w:date="2022-04-01T13:50:00Z" w:initials="MS">
    <w:p w14:paraId="4858FD51" w14:textId="77777777" w:rsidR="00417CB6" w:rsidRDefault="00417CB6" w:rsidP="004B517D">
      <w:r>
        <w:rPr>
          <w:rStyle w:val="CommentReference"/>
        </w:rPr>
        <w:annotationRef/>
      </w:r>
      <w:r>
        <w:rPr>
          <w:rFonts w:asciiTheme="minorHAnsi" w:eastAsiaTheme="minorHAnsi" w:hAnsiTheme="minorHAnsi" w:cstheme="minorBidi"/>
          <w:sz w:val="20"/>
          <w:szCs w:val="20"/>
        </w:rPr>
        <w:t>Done.</w:t>
      </w:r>
    </w:p>
  </w:comment>
  <w:comment w:id="28" w:author="Mike Sampson" w:date="2021-09-11T10:10:00Z" w:initials="MS">
    <w:p w14:paraId="70D2E0CB" w14:textId="18FAE36C" w:rsidR="00417CB6" w:rsidRDefault="00417CB6" w:rsidP="001C62DB">
      <w:pPr>
        <w:pStyle w:val="CommentText"/>
      </w:pPr>
      <w:r>
        <w:rPr>
          <w:rStyle w:val="CommentReference"/>
        </w:rPr>
        <w:annotationRef/>
      </w:r>
      <w:r>
        <w:t>Everything up to this point has been checked on the image</w:t>
      </w:r>
    </w:p>
  </w:comment>
  <w:comment w:id="29" w:author="julia" w:date="2022-03-07T12:34:00Z" w:initials="j">
    <w:p w14:paraId="6506B4F2" w14:textId="737BD711" w:rsidR="00417CB6" w:rsidRDefault="00417CB6" w:rsidP="001C62DB">
      <w:r>
        <w:rPr>
          <w:rStyle w:val="CommentReference"/>
        </w:rPr>
        <w:annotationRef/>
      </w:r>
      <w:r>
        <w:t xml:space="preserve">should this be  </w:t>
      </w:r>
      <m:oMath>
        <m:f>
          <m:fPr>
            <m:ctrlPr>
              <w:rPr>
                <w:rFonts w:ascii="Cambria Math" w:eastAsiaTheme="minorHAnsi" w:hAnsi="Cambria Math" w:cstheme="minorBidi"/>
                <w:i/>
                <w:sz w:val="22"/>
                <w:szCs w:val="22"/>
                <w:lang w:val="de-DE"/>
              </w:rPr>
            </m:ctrlPr>
          </m:fPr>
          <m:num>
            <m:r>
              <w:rPr>
                <w:rFonts w:ascii="Cambria Math" w:hAnsi="Cambria Math"/>
              </w:rPr>
              <m:t>n+1</m:t>
            </m:r>
          </m:num>
          <m:den>
            <m:r>
              <w:rPr>
                <w:rFonts w:ascii="Cambria Math" w:hAnsi="Cambria Math"/>
              </w:rPr>
              <m:t>n</m:t>
            </m:r>
          </m:den>
        </m:f>
      </m:oMath>
      <w:r>
        <w:rPr>
          <w:sz w:val="22"/>
          <w:szCs w:val="22"/>
          <w:lang w:val="de-DE"/>
        </w:rPr>
        <w:t xml:space="preserve"> ?</w:t>
      </w:r>
    </w:p>
    <w:p w14:paraId="4D5882A7" w14:textId="77777777" w:rsidR="00417CB6" w:rsidRDefault="00417CB6" w:rsidP="001C62DB">
      <w:pPr>
        <w:pStyle w:val="CommentText"/>
      </w:pPr>
    </w:p>
  </w:comment>
  <w:comment w:id="30" w:author="Mike Sampson" w:date="2022-03-31T13:01:00Z" w:initials="MS">
    <w:p w14:paraId="4054D08F" w14:textId="77777777" w:rsidR="00417CB6" w:rsidRDefault="00417CB6" w:rsidP="004B517D">
      <w:r>
        <w:rPr>
          <w:rStyle w:val="CommentReference"/>
        </w:rPr>
        <w:annotationRef/>
      </w:r>
      <w:r>
        <w:rPr>
          <w:rFonts w:asciiTheme="minorHAnsi" w:eastAsiaTheme="minorHAnsi" w:hAnsiTheme="minorHAnsi" w:cstheme="minorBidi"/>
          <w:sz w:val="20"/>
          <w:szCs w:val="20"/>
        </w:rPr>
        <w:t>Got it</w:t>
      </w:r>
    </w:p>
  </w:comment>
  <w:comment w:id="31" w:author="julia" w:date="2022-03-07T12:35:00Z" w:initials="j">
    <w:p w14:paraId="5799193B" w14:textId="10D1D2EC" w:rsidR="00417CB6" w:rsidRDefault="00417CB6" w:rsidP="001C62DB">
      <w:r>
        <w:rPr>
          <w:rStyle w:val="CommentReference"/>
        </w:rPr>
        <w:annotationRef/>
      </w:r>
      <m:oMath>
        <m:f>
          <m:fPr>
            <m:ctrlPr>
              <w:rPr>
                <w:rFonts w:ascii="Cambria Math" w:eastAsiaTheme="minorHAnsi" w:hAnsi="Cambria Math" w:cstheme="minorBidi"/>
                <w:i/>
                <w:sz w:val="22"/>
                <w:szCs w:val="22"/>
                <w:lang w:val="de-DE"/>
              </w:rPr>
            </m:ctrlPr>
          </m:fPr>
          <m:num>
            <m:r>
              <w:rPr>
                <w:rFonts w:ascii="Cambria Math" w:hAnsi="Cambria Math"/>
              </w:rPr>
              <m:t>10n+10</m:t>
            </m:r>
          </m:num>
          <m:den>
            <m:r>
              <w:rPr>
                <w:rFonts w:ascii="Cambria Math" w:hAnsi="Cambria Math"/>
              </w:rPr>
              <m:t>10n</m:t>
            </m:r>
          </m:den>
        </m:f>
      </m:oMath>
      <w:r>
        <w:rPr>
          <w:sz w:val="22"/>
          <w:szCs w:val="22"/>
          <w:lang w:val="de-DE"/>
        </w:rPr>
        <w:t xml:space="preserve"> ?</w:t>
      </w:r>
    </w:p>
    <w:p w14:paraId="2769E119" w14:textId="77777777" w:rsidR="00417CB6" w:rsidRDefault="00417CB6" w:rsidP="001C62DB">
      <w:pPr>
        <w:pStyle w:val="CommentText"/>
      </w:pPr>
    </w:p>
  </w:comment>
  <w:comment w:id="32" w:author="Mike Sampson" w:date="2022-03-31T13:02:00Z" w:initials="MS">
    <w:p w14:paraId="0C26FB47" w14:textId="77777777" w:rsidR="00417CB6" w:rsidRDefault="00417CB6" w:rsidP="004B517D">
      <w:r>
        <w:rPr>
          <w:rStyle w:val="CommentReference"/>
        </w:rPr>
        <w:annotationRef/>
      </w:r>
      <w:r>
        <w:rPr>
          <w:rFonts w:asciiTheme="minorHAnsi" w:eastAsiaTheme="minorHAnsi" w:hAnsiTheme="minorHAnsi" w:cstheme="minorBidi"/>
          <w:sz w:val="20"/>
          <w:szCs w:val="20"/>
        </w:rPr>
        <w:t>Got it</w:t>
      </w:r>
    </w:p>
  </w:comment>
  <w:comment w:id="33" w:author="Mike Sampson" w:date="2021-10-07T15:33:00Z" w:initials="MS">
    <w:p w14:paraId="23ED4ECE" w14:textId="4E827CFA" w:rsidR="00417CB6" w:rsidRDefault="00417CB6" w:rsidP="001C62DB">
      <w:r>
        <w:rPr>
          <w:rStyle w:val="CommentReference"/>
        </w:rPr>
        <w:annotationRef/>
      </w:r>
      <w:r>
        <w:t xml:space="preserve">Julia and James: I haven’t encoded these two lines of traces (on the logic that they are a previous text). Do you think I </w:t>
      </w:r>
      <w:r w:rsidRPr="003F20D6">
        <w:t>should</w:t>
      </w:r>
      <w:r>
        <w:t>? I</w:t>
      </w:r>
      <w:r w:rsidRPr="003F20D6">
        <w:t>n which case</w:t>
      </w:r>
      <w:r>
        <w:t>, add</w:t>
      </w:r>
      <w:r w:rsidRPr="003F20D6">
        <w:t xml:space="preserve">: </w:t>
      </w:r>
    </w:p>
    <w:p w14:paraId="61F4FCB1" w14:textId="77777777" w:rsidR="00417CB6" w:rsidRDefault="00417CB6" w:rsidP="001C62DB">
      <w:r w:rsidRPr="003F20D6">
        <w:t xml:space="preserve">1,minf. </w:t>
      </w:r>
      <w:r w:rsidRPr="003F20D6">
        <w:rPr>
          <w:rFonts w:ascii="MS Mincho" w:eastAsia="MS Mincho" w:hAnsi="MS Mincho" w:cs="MS Mincho" w:hint="eastAsia"/>
        </w:rPr>
        <w:t>〚</w:t>
      </w:r>
      <w:r w:rsidRPr="003F20D6">
        <w:t>.</w:t>
      </w:r>
      <w:r>
        <w:t>1</w:t>
      </w:r>
      <w:r w:rsidRPr="003F20D6">
        <w:t xml:space="preserve">lin </w:t>
      </w:r>
      <w:r w:rsidRPr="003F20D6">
        <w:rPr>
          <w:rFonts w:ascii="MS Mincho" w:eastAsia="MS Mincho" w:hAnsi="MS Mincho" w:cs="MS Mincho" w:hint="eastAsia"/>
        </w:rPr>
        <w:t>〛</w:t>
      </w:r>
      <w:r w:rsidRPr="003F20D6">
        <w:t xml:space="preserve"> </w:t>
      </w:r>
    </w:p>
    <w:p w14:paraId="0E8EF390" w14:textId="1B08A802" w:rsidR="00417CB6" w:rsidRDefault="00417CB6" w:rsidP="001C62DB">
      <w:pPr>
        <w:rPr>
          <w:rFonts w:ascii="MS Mincho" w:eastAsia="MS Mincho" w:hAnsi="MS Mincho" w:cs="MS Mincho"/>
        </w:rPr>
      </w:pPr>
      <w:r w:rsidRPr="003F20D6">
        <w:t>2,minf. $m2</w:t>
      </w:r>
      <w:r w:rsidRPr="003F20D6">
        <w:rPr>
          <w:rFonts w:ascii="MS Mincho" w:eastAsia="MS Mincho" w:hAnsi="MS Mincho" w:cs="MS Mincho" w:hint="eastAsia"/>
        </w:rPr>
        <w:t>〚</w:t>
      </w:r>
      <w:r w:rsidRPr="003F20D6">
        <w:t>.</w:t>
      </w:r>
      <w:r>
        <w:t>1</w:t>
      </w:r>
      <w:r w:rsidRPr="003F20D6">
        <w:t xml:space="preserve">lin </w:t>
      </w:r>
      <w:r w:rsidRPr="003F20D6">
        <w:rPr>
          <w:rFonts w:ascii="MS Mincho" w:eastAsia="MS Mincho" w:hAnsi="MS Mincho" w:cs="MS Mincho" w:hint="eastAsia"/>
        </w:rPr>
        <w:t>〛</w:t>
      </w:r>
    </w:p>
    <w:p w14:paraId="362220B4" w14:textId="77777777" w:rsidR="00B229CA" w:rsidRDefault="00B229CA" w:rsidP="001C62DB"/>
  </w:comment>
  <w:comment w:id="34" w:author="julia" w:date="2022-05-17T13:53:00Z" w:initials="j">
    <w:p w14:paraId="05382AFF" w14:textId="2B225C0C" w:rsidR="00B229CA" w:rsidRDefault="00B229CA">
      <w:pPr>
        <w:pStyle w:val="CommentText"/>
      </w:pPr>
      <w:r>
        <w:rPr>
          <w:rStyle w:val="CommentReference"/>
        </w:rPr>
        <w:annotationRef/>
      </w:r>
      <w:r>
        <w:t>I would be reluctant to add them as text. Maybe enough to them in the notes/commentary?</w:t>
      </w:r>
    </w:p>
  </w:comment>
  <w:comment w:id="35" w:author="Mike Sampson" w:date="2021-10-04T14:08:00Z" w:initials="MS">
    <w:p w14:paraId="6EF66696" w14:textId="4D6C33A6" w:rsidR="00417CB6" w:rsidRDefault="00417CB6">
      <w:pPr>
        <w:pStyle w:val="CommentText"/>
      </w:pPr>
      <w:r>
        <w:rPr>
          <w:rStyle w:val="CommentReference"/>
        </w:rPr>
        <w:annotationRef/>
      </w:r>
      <w:r>
        <w:t>Peterson pottery key errata says it should be IX (narrow mouth jars with flat base) d (long narrow base, tall neck): see also p. 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B131F9" w15:done="1"/>
  <w15:commentEx w15:paraId="32DC1A9D" w15:done="1"/>
  <w15:commentEx w15:paraId="449522F4" w15:done="1"/>
  <w15:commentEx w15:paraId="4590905F" w15:done="1"/>
  <w15:commentEx w15:paraId="3F6BF697" w15:done="1"/>
  <w15:commentEx w15:paraId="61A4F8E9" w15:done="1"/>
  <w15:commentEx w15:paraId="04D3B6CD" w15:done="1"/>
  <w15:commentEx w15:paraId="3B6B8D4C" w15:done="1"/>
  <w15:commentEx w15:paraId="4668F86C" w15:paraIdParent="3B6B8D4C" w15:done="1"/>
  <w15:commentEx w15:paraId="3AC5184E" w15:done="1"/>
  <w15:commentEx w15:paraId="443BCE5F" w15:paraIdParent="3AC5184E" w15:done="1"/>
  <w15:commentEx w15:paraId="484E88BE" w15:done="1"/>
  <w15:commentEx w15:paraId="2B90EEF4" w15:paraIdParent="484E88BE" w15:done="1"/>
  <w15:commentEx w15:paraId="021DB89C" w15:done="1"/>
  <w15:commentEx w15:paraId="714FB188" w15:paraIdParent="021DB89C" w15:done="1"/>
  <w15:commentEx w15:paraId="75FC6DDB" w15:done="1"/>
  <w15:commentEx w15:paraId="68951C8F" w15:done="1"/>
  <w15:commentEx w15:paraId="6E22AC7E" w15:done="1"/>
  <w15:commentEx w15:paraId="24D2A0C5" w15:done="1"/>
  <w15:commentEx w15:paraId="6728B8F3" w15:paraIdParent="24D2A0C5" w15:done="1"/>
  <w15:commentEx w15:paraId="0D39B774" w15:done="1"/>
  <w15:commentEx w15:paraId="2F0C13B9" w15:done="1"/>
  <w15:commentEx w15:paraId="486C2821" w15:done="1"/>
  <w15:commentEx w15:paraId="596961C1" w15:paraIdParent="486C2821" w15:done="1"/>
  <w15:commentEx w15:paraId="2739A700" w15:done="1"/>
  <w15:commentEx w15:paraId="646AD0A3" w15:done="1"/>
  <w15:commentEx w15:paraId="4858FD51" w15:paraIdParent="646AD0A3" w15:done="1"/>
  <w15:commentEx w15:paraId="70D2E0CB" w15:done="1"/>
  <w15:commentEx w15:paraId="4D5882A7" w15:done="1"/>
  <w15:commentEx w15:paraId="4054D08F" w15:paraIdParent="4D5882A7" w15:done="1"/>
  <w15:commentEx w15:paraId="2769E119" w15:done="1"/>
  <w15:commentEx w15:paraId="0C26FB47" w15:paraIdParent="2769E119" w15:done="1"/>
  <w15:commentEx w15:paraId="362220B4" w15:done="0"/>
  <w15:commentEx w15:paraId="05382AFF" w15:done="0"/>
  <w15:commentEx w15:paraId="6EF6669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9BA9B0F" w16cex:dateUtc="2021-12-04T17:03:00Z"/>
  <w16cex:commentExtensible w16cex:durableId="641834DE" w16cex:dateUtc="2021-12-08T15:29:00Z"/>
  <w16cex:commentExtensible w16cex:durableId="2E7BC1C0" w16cex:dateUtc="2021-12-04T17:29:00Z"/>
  <w16cex:commentExtensible w16cex:durableId="6250AFFC" w16cex:dateUtc="2021-12-08T15:28:00Z"/>
  <w16cex:commentExtensible w16cex:durableId="56246AF1" w16cex:dateUtc="2021-12-08T15:32:00Z"/>
  <w16cex:commentExtensible w16cex:durableId="262DE534" w16cex:dateUtc="2022-05-05T18:17:00Z"/>
  <w16cex:commentExtensible w16cex:durableId="25D0E1AA" w16cex:dateUtc="2022-03-07T16:38:00Z"/>
  <w16cex:commentExtensible w16cex:durableId="25D1A0A6" w16cex:dateUtc="2022-03-08T14:30:00Z"/>
  <w16cex:commentExtensible w16cex:durableId="25D0E1AB" w16cex:dateUtc="2022-03-07T16:37:00Z"/>
  <w16cex:commentExtensible w16cex:durableId="25D1A0BC" w16cex:dateUtc="2022-03-08T14:30:00Z"/>
  <w16cex:commentExtensible w16cex:durableId="25D0E1AC" w16cex:dateUtc="2022-03-07T16:47:00Z"/>
  <w16cex:commentExtensible w16cex:durableId="25D1A632" w16cex:dateUtc="2022-03-08T14:53:00Z"/>
  <w16cex:commentExtensible w16cex:durableId="25D0E1AD" w16cex:dateUtc="2022-03-07T16:50:00Z"/>
  <w16cex:commentExtensible w16cex:durableId="25EED771" w16cex:dateUtc="2022-03-30T17:19:00Z"/>
  <w16cex:commentExtensible w16cex:durableId="262DE53D" w16cex:dateUtc="2022-05-05T18:30:00Z"/>
  <w16cex:commentExtensible w16cex:durableId="262DE53E" w16cex:dateUtc="2022-05-05T18:33:00Z"/>
  <w16cex:commentExtensible w16cex:durableId="262DE53F" w16cex:dateUtc="2022-05-05T18:35:00Z"/>
  <w16cex:commentExtensible w16cex:durableId="25D0E1AE" w16cex:dateUtc="2022-03-07T17:13:00Z"/>
  <w16cex:commentExtensible w16cex:durableId="25EED95A" w16cex:dateUtc="2022-03-30T17:27:00Z"/>
  <w16cex:commentExtensible w16cex:durableId="262DE546" w16cex:dateUtc="2022-05-05T18:51:00Z"/>
  <w16cex:commentExtensible w16cex:durableId="262DE547" w16cex:dateUtc="2022-05-17T18:17:00Z"/>
  <w16cex:commentExtensible w16cex:durableId="262DE548" w16cex:dateUtc="2022-05-17T18:22:00Z"/>
  <w16cex:commentExtensible w16cex:durableId="2649BD0F" w16cex:dateUtc="2022-06-07T16:03:00Z"/>
  <w16cex:commentExtensible w16cex:durableId="262DE549" w16cex:dateUtc="2022-05-05T18:57:00Z"/>
  <w16cex:commentExtensible w16cex:durableId="25D0E1B1" w16cex:dateUtc="2022-03-07T17:31:00Z"/>
  <w16cex:commentExtensible w16cex:durableId="25F1818F" w16cex:dateUtc="2022-04-01T17:50:00Z"/>
  <w16cex:commentExtensible w16cex:durableId="24E6FEF9" w16cex:dateUtc="2021-09-11T14:10:00Z"/>
  <w16cex:commentExtensible w16cex:durableId="25D0E1B3" w16cex:dateUtc="2022-03-07T17:34:00Z"/>
  <w16cex:commentExtensible w16cex:durableId="25F024C6" w16cex:dateUtc="2022-03-31T17:01:00Z"/>
  <w16cex:commentExtensible w16cex:durableId="25D0E1B4" w16cex:dateUtc="2022-03-07T17:35:00Z"/>
  <w16cex:commentExtensible w16cex:durableId="25F024CD" w16cex:dateUtc="2022-03-31T17:02:00Z"/>
  <w16cex:commentExtensible w16cex:durableId="262DE553" w16cex:dateUtc="2021-10-07T19:33:00Z"/>
  <w16cex:commentExtensible w16cex:durableId="262DE554" w16cex:dateUtc="2022-05-17T17:53:00Z"/>
  <w16cex:commentExtensible w16cex:durableId="25058965" w16cex:dateUtc="2021-10-04T1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B131F9" w16cid:durableId="69BA9B0F"/>
  <w16cid:commentId w16cid:paraId="32DC1A9D" w16cid:durableId="641834DE"/>
  <w16cid:commentId w16cid:paraId="449522F4" w16cid:durableId="2E7BC1C0"/>
  <w16cid:commentId w16cid:paraId="4590905F" w16cid:durableId="6250AFFC"/>
  <w16cid:commentId w16cid:paraId="3F6BF697" w16cid:durableId="56246AF1"/>
  <w16cid:commentId w16cid:paraId="61A4F8E9" w16cid:durableId="264C6976"/>
  <w16cid:commentId w16cid:paraId="04D3B6CD" w16cid:durableId="262DE534"/>
  <w16cid:commentId w16cid:paraId="3B6B8D4C" w16cid:durableId="25D0E1AA"/>
  <w16cid:commentId w16cid:paraId="4668F86C" w16cid:durableId="25D1A0A6"/>
  <w16cid:commentId w16cid:paraId="3AC5184E" w16cid:durableId="25D0E1AB"/>
  <w16cid:commentId w16cid:paraId="443BCE5F" w16cid:durableId="25D1A0BC"/>
  <w16cid:commentId w16cid:paraId="484E88BE" w16cid:durableId="25D0E1AC"/>
  <w16cid:commentId w16cid:paraId="2B90EEF4" w16cid:durableId="25D1A632"/>
  <w16cid:commentId w16cid:paraId="021DB89C" w16cid:durableId="25D0E1AD"/>
  <w16cid:commentId w16cid:paraId="714FB188" w16cid:durableId="25EED771"/>
  <w16cid:commentId w16cid:paraId="75FC6DDB" w16cid:durableId="262DE53D"/>
  <w16cid:commentId w16cid:paraId="68951C8F" w16cid:durableId="262DE53E"/>
  <w16cid:commentId w16cid:paraId="6E22AC7E" w16cid:durableId="262DE53F"/>
  <w16cid:commentId w16cid:paraId="24D2A0C5" w16cid:durableId="25D0E1AE"/>
  <w16cid:commentId w16cid:paraId="6728B8F3" w16cid:durableId="25EED95A"/>
  <w16cid:commentId w16cid:paraId="0D39B774" w16cid:durableId="262DE546"/>
  <w16cid:commentId w16cid:paraId="2F0C13B9" w16cid:durableId="262DE547"/>
  <w16cid:commentId w16cid:paraId="486C2821" w16cid:durableId="262DE548"/>
  <w16cid:commentId w16cid:paraId="596961C1" w16cid:durableId="2649BD0F"/>
  <w16cid:commentId w16cid:paraId="2739A700" w16cid:durableId="262DE549"/>
  <w16cid:commentId w16cid:paraId="646AD0A3" w16cid:durableId="25D0E1B1"/>
  <w16cid:commentId w16cid:paraId="4858FD51" w16cid:durableId="25F1818F"/>
  <w16cid:commentId w16cid:paraId="70D2E0CB" w16cid:durableId="24E6FEF9"/>
  <w16cid:commentId w16cid:paraId="4D5882A7" w16cid:durableId="25D0E1B3"/>
  <w16cid:commentId w16cid:paraId="4054D08F" w16cid:durableId="25F024C6"/>
  <w16cid:commentId w16cid:paraId="2769E119" w16cid:durableId="25D0E1B4"/>
  <w16cid:commentId w16cid:paraId="0C26FB47" w16cid:durableId="25F024CD"/>
  <w16cid:commentId w16cid:paraId="362220B4" w16cid:durableId="262DE553"/>
  <w16cid:commentId w16cid:paraId="05382AFF" w16cid:durableId="262DE554"/>
  <w16cid:commentId w16cid:paraId="6EF66696" w16cid:durableId="250589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E0D9D" w14:textId="77777777" w:rsidR="007762FA" w:rsidRDefault="007762FA" w:rsidP="00005C8E">
      <w:r>
        <w:separator/>
      </w:r>
    </w:p>
  </w:endnote>
  <w:endnote w:type="continuationSeparator" w:id="0">
    <w:p w14:paraId="5E1EB1FC" w14:textId="77777777" w:rsidR="007762FA" w:rsidRDefault="007762FA" w:rsidP="00005C8E">
      <w:r>
        <w:continuationSeparator/>
      </w:r>
    </w:p>
  </w:endnote>
  <w:endnote w:type="continuationNotice" w:id="1">
    <w:p w14:paraId="1E3F21E1" w14:textId="77777777" w:rsidR="007762FA" w:rsidRDefault="007762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FAO-Grec Unicode">
    <w:panose1 w:val="02020603050405020304"/>
    <w:charset w:val="4D"/>
    <w:family w:val="roman"/>
    <w:pitch w:val="variable"/>
    <w:sig w:usb0="E00002EF" w:usb1="5200387A" w:usb2="00000020" w:usb3="00000000" w:csb0="0000009B"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KadmosU">
    <w:panose1 w:val="02000000000000000000"/>
    <w:charset w:val="4D"/>
    <w:family w:val="auto"/>
    <w:pitch w:val="variable"/>
    <w:sig w:usb0="C00000EF" w:usb1="1000E0EA" w:usb2="00000000" w:usb3="00000000" w:csb0="0000000B"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9362550"/>
      <w:docPartObj>
        <w:docPartGallery w:val="Page Numbers (Bottom of Page)"/>
        <w:docPartUnique/>
      </w:docPartObj>
    </w:sdtPr>
    <w:sdtEndPr>
      <w:rPr>
        <w:rStyle w:val="PageNumber"/>
      </w:rPr>
    </w:sdtEndPr>
    <w:sdtContent>
      <w:p w14:paraId="3A30CA6A" w14:textId="25AC1971" w:rsidR="00417CB6" w:rsidRDefault="00417CB6" w:rsidP="00161538">
        <w:pPr>
          <w:pStyle w:val="Footer"/>
          <w:framePr w:wrap="none" w:vAnchor="text" w:hAnchor="margin" w:xAlign="center" w:y="1"/>
          <w:rPr>
            <w:ins w:id="36" w:author="Revised" w:date="2021-10-04T13:50:00Z"/>
            <w:rStyle w:val="PageNumber"/>
          </w:rPr>
        </w:pPr>
        <w:ins w:id="37" w:author="Revised" w:date="2021-10-04T13:50:00Z">
          <w:r>
            <w:rPr>
              <w:rStyle w:val="PageNumber"/>
            </w:rPr>
            <w:fldChar w:fldCharType="begin"/>
          </w:r>
          <w:r>
            <w:rPr>
              <w:rStyle w:val="PageNumber"/>
            </w:rPr>
            <w:instrText xml:space="preserve"> PAGE </w:instrText>
          </w:r>
          <w:r>
            <w:rPr>
              <w:rStyle w:val="PageNumber"/>
            </w:rPr>
            <w:fldChar w:fldCharType="end"/>
          </w:r>
        </w:ins>
      </w:p>
    </w:sdtContent>
  </w:sdt>
  <w:p w14:paraId="088D7D89" w14:textId="77777777" w:rsidR="00417CB6" w:rsidRDefault="00417C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7966628"/>
      <w:docPartObj>
        <w:docPartGallery w:val="Page Numbers (Bottom of Page)"/>
        <w:docPartUnique/>
      </w:docPartObj>
    </w:sdtPr>
    <w:sdtEndPr>
      <w:rPr>
        <w:rStyle w:val="PageNumber"/>
        <w:rFonts w:ascii="IFAO-Grec Unicode" w:hAnsi="IFAO-Grec Unicode" w:cs="Times New Roman"/>
        <w:sz w:val="24"/>
        <w:szCs w:val="24"/>
      </w:rPr>
    </w:sdtEndPr>
    <w:sdtContent>
      <w:p w14:paraId="40D5201C" w14:textId="0167C3A2" w:rsidR="00417CB6" w:rsidRPr="00F73360" w:rsidRDefault="00417CB6" w:rsidP="00161538">
        <w:pPr>
          <w:pStyle w:val="Footer"/>
          <w:framePr w:wrap="none" w:vAnchor="text" w:hAnchor="margin" w:xAlign="center" w:y="1"/>
          <w:rPr>
            <w:rStyle w:val="PageNumber"/>
            <w:rFonts w:ascii="IFAO-Grec Unicode" w:hAnsi="IFAO-Grec Unicode" w:cs="Times New Roman"/>
            <w:sz w:val="24"/>
            <w:szCs w:val="24"/>
          </w:rPr>
        </w:pPr>
        <w:r w:rsidRPr="00F73360">
          <w:rPr>
            <w:rStyle w:val="PageNumber"/>
            <w:rFonts w:ascii="IFAO-Grec Unicode" w:hAnsi="IFAO-Grec Unicode" w:cs="Times New Roman"/>
            <w:sz w:val="24"/>
            <w:szCs w:val="24"/>
          </w:rPr>
          <w:fldChar w:fldCharType="begin"/>
        </w:r>
        <w:r w:rsidRPr="00F73360">
          <w:rPr>
            <w:rStyle w:val="PageNumber"/>
            <w:rFonts w:ascii="IFAO-Grec Unicode" w:hAnsi="IFAO-Grec Unicode" w:cs="Times New Roman"/>
            <w:sz w:val="24"/>
            <w:szCs w:val="24"/>
          </w:rPr>
          <w:instrText xml:space="preserve"> PAGE </w:instrText>
        </w:r>
        <w:r w:rsidRPr="00F73360">
          <w:rPr>
            <w:rStyle w:val="PageNumber"/>
            <w:rFonts w:ascii="IFAO-Grec Unicode" w:hAnsi="IFAO-Grec Unicode" w:cs="Times New Roman"/>
            <w:sz w:val="24"/>
            <w:szCs w:val="24"/>
          </w:rPr>
          <w:fldChar w:fldCharType="separate"/>
        </w:r>
        <w:r w:rsidR="00CB1091">
          <w:rPr>
            <w:rStyle w:val="PageNumber"/>
            <w:rFonts w:ascii="IFAO-Grec Unicode" w:hAnsi="IFAO-Grec Unicode" w:cs="Times New Roman"/>
            <w:noProof/>
            <w:sz w:val="24"/>
            <w:szCs w:val="24"/>
          </w:rPr>
          <w:t>7</w:t>
        </w:r>
        <w:r w:rsidRPr="00F73360">
          <w:rPr>
            <w:rStyle w:val="PageNumber"/>
            <w:rFonts w:ascii="IFAO-Grec Unicode" w:hAnsi="IFAO-Grec Unicode" w:cs="Times New Roman"/>
            <w:sz w:val="24"/>
            <w:szCs w:val="24"/>
          </w:rPr>
          <w:fldChar w:fldCharType="end"/>
        </w:r>
      </w:p>
    </w:sdtContent>
  </w:sdt>
  <w:p w14:paraId="7B1A7177" w14:textId="77777777" w:rsidR="00417CB6" w:rsidRPr="00F73360" w:rsidRDefault="00417CB6">
    <w:pPr>
      <w:pStyle w:val="Footer"/>
      <w:rPr>
        <w:rFonts w:ascii="IFAO-Grec Unicode" w:hAnsi="IFAO-Grec Unicode"/>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D3931" w14:textId="77777777" w:rsidR="007762FA" w:rsidRDefault="007762FA" w:rsidP="00005C8E">
      <w:r>
        <w:separator/>
      </w:r>
    </w:p>
  </w:footnote>
  <w:footnote w:type="continuationSeparator" w:id="0">
    <w:p w14:paraId="512AD31F" w14:textId="77777777" w:rsidR="007762FA" w:rsidRDefault="007762FA" w:rsidP="00005C8E">
      <w:r>
        <w:continuationSeparator/>
      </w:r>
    </w:p>
  </w:footnote>
  <w:footnote w:type="continuationNotice" w:id="1">
    <w:p w14:paraId="4DFD2D01" w14:textId="77777777" w:rsidR="007762FA" w:rsidRDefault="007762FA"/>
  </w:footnote>
  <w:footnote w:id="2">
    <w:p w14:paraId="3E82B2D3" w14:textId="25254187"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Sijpesteijn counted 26 individual fragments; this edition will refer rather to the reassembled pieces: see Appendix A for a breakdown of the the fragments’ dimensions and contents.</w:t>
      </w:r>
    </w:p>
  </w:footnote>
  <w:footnote w:id="3">
    <w:p w14:paraId="3093977F" w14:textId="39264ED2"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w:t>
      </w:r>
      <w:hyperlink r:id="rId1" w:history="1">
        <w:r w:rsidRPr="00D4753A">
          <w:rPr>
            <w:rStyle w:val="Hyperlink"/>
            <w:rFonts w:ascii="IFAO-Grec Unicode" w:hAnsi="IFAO-Grec Unicode"/>
          </w:rPr>
          <w:t>Bruins (1981: 297)</w:t>
        </w:r>
      </w:hyperlink>
      <w:r w:rsidRPr="00D4753A">
        <w:rPr>
          <w:rFonts w:ascii="IFAO-Grec Unicode" w:hAnsi="IFAO-Grec Unicode"/>
        </w:rPr>
        <w:t xml:space="preserve"> tacitly corrected errors of arithmetic </w:t>
      </w:r>
      <w:r>
        <w:rPr>
          <w:rFonts w:ascii="IFAO-Grec Unicode" w:hAnsi="IFAO-Grec Unicode"/>
        </w:rPr>
        <w:t xml:space="preserve">in the </w:t>
      </w:r>
      <w:r w:rsidRPr="00B224A3">
        <w:rPr>
          <w:rFonts w:ascii="IFAO-Grec Unicode" w:hAnsi="IFAO-Grec Unicode"/>
          <w:i/>
          <w:iCs/>
        </w:rPr>
        <w:t>ed</w:t>
      </w:r>
      <w:r>
        <w:rPr>
          <w:rFonts w:ascii="IFAO-Grec Unicode" w:hAnsi="IFAO-Grec Unicode"/>
        </w:rPr>
        <w:t xml:space="preserve">. </w:t>
      </w:r>
      <w:r w:rsidRPr="00B224A3">
        <w:rPr>
          <w:rFonts w:ascii="IFAO-Grec Unicode" w:hAnsi="IFAO-Grec Unicode"/>
          <w:i/>
          <w:iCs/>
        </w:rPr>
        <w:t>pr</w:t>
      </w:r>
      <w:r>
        <w:rPr>
          <w:rFonts w:ascii="IFAO-Grec Unicode" w:hAnsi="IFAO-Grec Unicode"/>
        </w:rPr>
        <w:t xml:space="preserve">. </w:t>
      </w:r>
      <w:r w:rsidRPr="00D4753A">
        <w:rPr>
          <w:rFonts w:ascii="IFAO-Grec Unicode" w:hAnsi="IFAO-Grec Unicode"/>
        </w:rPr>
        <w:t>at lines 281 (= fr</w:t>
      </w:r>
      <w:r>
        <w:rPr>
          <w:rFonts w:ascii="IFAO-Grec Unicode" w:hAnsi="IFAO-Grec Unicode"/>
        </w:rPr>
        <w:t xml:space="preserve"> </w:t>
      </w:r>
      <w:r w:rsidRPr="00D4753A">
        <w:rPr>
          <w:rFonts w:ascii="IFAO-Grec Unicode" w:hAnsi="IFAO-Grec Unicode"/>
        </w:rPr>
        <w:t>.C.14, cf. my reading), 283 (= fr.</w:t>
      </w:r>
      <w:r>
        <w:rPr>
          <w:rFonts w:ascii="IFAO-Grec Unicode" w:hAnsi="IFAO-Grec Unicode"/>
        </w:rPr>
        <w:t xml:space="preserve"> </w:t>
      </w:r>
      <w:r w:rsidRPr="00D4753A">
        <w:rPr>
          <w:rFonts w:ascii="IFAO-Grec Unicode" w:hAnsi="IFAO-Grec Unicode"/>
        </w:rPr>
        <w:t>C</w:t>
      </w:r>
      <w:r>
        <w:rPr>
          <w:rFonts w:ascii="IFAO-Grec Unicode" w:hAnsi="IFAO-Grec Unicode"/>
        </w:rPr>
        <w:t>.</w:t>
      </w:r>
      <w:r w:rsidRPr="00D4753A">
        <w:rPr>
          <w:rFonts w:ascii="IFAO-Grec Unicode" w:hAnsi="IFAO-Grec Unicode"/>
        </w:rPr>
        <w:t>16, cf. my reading), and 298 (= fr.</w:t>
      </w:r>
      <w:r>
        <w:rPr>
          <w:rFonts w:ascii="IFAO-Grec Unicode" w:hAnsi="IFAO-Grec Unicode"/>
        </w:rPr>
        <w:t xml:space="preserve"> </w:t>
      </w:r>
      <w:r w:rsidRPr="00D4753A">
        <w:rPr>
          <w:rFonts w:ascii="IFAO-Grec Unicode" w:hAnsi="IFAO-Grec Unicode"/>
        </w:rPr>
        <w:t>D</w:t>
      </w:r>
      <w:r>
        <w:rPr>
          <w:rFonts w:ascii="IFAO-Grec Unicode" w:hAnsi="IFAO-Grec Unicode"/>
        </w:rPr>
        <w:t>.</w:t>
      </w:r>
      <w:r w:rsidRPr="00D4753A">
        <w:rPr>
          <w:rFonts w:ascii="IFAO-Grec Unicode" w:hAnsi="IFAO-Grec Unicode"/>
        </w:rPr>
        <w:t xml:space="preserve">22), and </w:t>
      </w:r>
      <w:hyperlink r:id="rId2" w:history="1">
        <w:r w:rsidRPr="00D4753A">
          <w:rPr>
            <w:rStyle w:val="Hyperlink"/>
            <w:rFonts w:ascii="IFAO-Grec Unicode" w:hAnsi="IFAO-Grec Unicode" w:cs="Times New Roman"/>
          </w:rPr>
          <w:t>Sesiano (2020: 103)</w:t>
        </w:r>
      </w:hyperlink>
      <w:r w:rsidRPr="00D4753A">
        <w:rPr>
          <w:rFonts w:ascii="IFAO-Grec Unicode" w:hAnsi="IFAO-Grec Unicode"/>
        </w:rPr>
        <w:t xml:space="preserve"> noted errors at lines 92 (= </w:t>
      </w:r>
      <w:r w:rsidRPr="00D4753A">
        <w:rPr>
          <w:rFonts w:ascii="IFAO-Grec Unicode" w:hAnsi="IFAO-Grec Unicode" w:cs="Helvetica"/>
          <w:color w:val="000000"/>
          <w:lang w:val="en-US"/>
        </w:rPr>
        <w:t xml:space="preserve">vi.126), 114 (= viii.188), 115 (= viii.189), and 242 (= xv.337). But the latter himself errs in criticizing the </w:t>
      </w:r>
      <w:r w:rsidR="00B224A3" w:rsidRPr="00B224A3">
        <w:rPr>
          <w:rFonts w:ascii="IFAO-Grec Unicode" w:hAnsi="IFAO-Grec Unicode"/>
          <w:i/>
          <w:iCs/>
        </w:rPr>
        <w:t>ed</w:t>
      </w:r>
      <w:r w:rsidR="00B224A3">
        <w:rPr>
          <w:rFonts w:ascii="IFAO-Grec Unicode" w:hAnsi="IFAO-Grec Unicode"/>
        </w:rPr>
        <w:t xml:space="preserve">. </w:t>
      </w:r>
      <w:r w:rsidR="00B224A3" w:rsidRPr="00B224A3">
        <w:rPr>
          <w:rFonts w:ascii="IFAO-Grec Unicode" w:hAnsi="IFAO-Grec Unicode"/>
          <w:i/>
          <w:iCs/>
        </w:rPr>
        <w:t>pr</w:t>
      </w:r>
      <w:r w:rsidR="00B224A3">
        <w:rPr>
          <w:rFonts w:ascii="IFAO-Grec Unicode" w:hAnsi="IFAO-Grec Unicode"/>
        </w:rPr>
        <w:t xml:space="preserve">. </w:t>
      </w:r>
      <w:r w:rsidRPr="00D4753A">
        <w:rPr>
          <w:rFonts w:ascii="IFAO-Grec Unicode" w:hAnsi="IFAO-Grec Unicode" w:cs="Helvetica"/>
          <w:color w:val="000000"/>
          <w:lang w:val="en-US"/>
        </w:rPr>
        <w:t>at lines 227 (= xii.293) and 228 (= xii.294), where he has misinterpreted the papyrus.</w:t>
      </w:r>
    </w:p>
  </w:footnote>
  <w:footnote w:id="4">
    <w:p w14:paraId="5461465E" w14:textId="53C00A8D" w:rsidR="00417CB6" w:rsidRPr="00D4753A" w:rsidRDefault="00417CB6">
      <w:pPr>
        <w:pStyle w:val="FootnoteText"/>
        <w:rPr>
          <w:rFonts w:ascii="IFAO-Grec Unicode" w:hAnsi="IFAO-Grec Unicode"/>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The omissions were noted independently by </w:t>
      </w:r>
      <w:hyperlink r:id="rId3" w:history="1">
        <w:r w:rsidRPr="00D4753A">
          <w:rPr>
            <w:rStyle w:val="Hyperlink"/>
            <w:rFonts w:ascii="IFAO-Grec Unicode" w:hAnsi="IFAO-Grec Unicode" w:cs="Times New Roman"/>
          </w:rPr>
          <w:t>Sesiano (2020: 103)</w:t>
        </w:r>
      </w:hyperlink>
      <w:r w:rsidRPr="00D4753A">
        <w:rPr>
          <w:rFonts w:ascii="IFAO-Grec Unicode" w:hAnsi="IFAO-Grec Unicode" w:cs="Times New Roman"/>
        </w:rPr>
        <w:t xml:space="preserve">. </w:t>
      </w:r>
    </w:p>
  </w:footnote>
  <w:footnote w:id="5">
    <w:p w14:paraId="39A5A6F0" w14:textId="590816F2"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Except for inv. 5663a, which is glazed, the fragment groups of inv. 5663 are stored in individually labelled packets distributed across five separate conservation folders. </w:t>
      </w:r>
    </w:p>
  </w:footnote>
  <w:footnote w:id="6">
    <w:p w14:paraId="5330EAD6" w14:textId="7FD7BF2F"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Field numbers in the Michigan record of objects can be parsed as follows: </w:t>
      </w:r>
      <w:r w:rsidRPr="00D4753A">
        <w:rPr>
          <w:rFonts w:ascii="IFAO-Grec Unicode" w:hAnsi="IFAO-Grec Unicode" w:cs="Times New Roman"/>
          <w:b/>
          <w:bCs/>
        </w:rPr>
        <w:t>29</w:t>
      </w:r>
      <w:r w:rsidRPr="00D4753A">
        <w:rPr>
          <w:rFonts w:ascii="IFAO-Grec Unicode" w:hAnsi="IFAO-Grec Unicode" w:cs="Times New Roman"/>
        </w:rPr>
        <w:t xml:space="preserve"> refers to the excavation season (= 1929/30); </w:t>
      </w:r>
      <w:r w:rsidRPr="00D4753A">
        <w:rPr>
          <w:rFonts w:ascii="IFAO-Grec Unicode" w:hAnsi="IFAO-Grec Unicode" w:cs="Times New Roman"/>
          <w:b/>
          <w:bCs/>
        </w:rPr>
        <w:t>B</w:t>
      </w:r>
      <w:r w:rsidRPr="00D4753A">
        <w:rPr>
          <w:rFonts w:ascii="IFAO-Grec Unicode" w:hAnsi="IFAO-Grec Unicode" w:cs="Times New Roman"/>
        </w:rPr>
        <w:t xml:space="preserve"> refers to the occupation layer (from top to bottom, A–F, unless unassigned); </w:t>
      </w:r>
      <w:r w:rsidRPr="00D4753A">
        <w:rPr>
          <w:rFonts w:ascii="IFAO-Grec Unicode" w:hAnsi="IFAO-Grec Unicode" w:cs="Times New Roman"/>
          <w:b/>
          <w:bCs/>
        </w:rPr>
        <w:t>163</w:t>
      </w:r>
      <w:r w:rsidRPr="00D4753A">
        <w:rPr>
          <w:rFonts w:ascii="IFAO-Grec Unicode" w:hAnsi="IFAO-Grec Unicode" w:cs="Times New Roman"/>
        </w:rPr>
        <w:t xml:space="preserve"> identifies the structure; </w:t>
      </w:r>
      <w:r w:rsidRPr="00D4753A">
        <w:rPr>
          <w:rFonts w:ascii="IFAO-Grec Unicode" w:hAnsi="IFAO-Grec Unicode" w:cs="Times New Roman"/>
          <w:b/>
          <w:bCs/>
        </w:rPr>
        <w:t>*</w:t>
      </w:r>
      <w:r w:rsidRPr="00D4753A">
        <w:rPr>
          <w:rFonts w:ascii="IFAO-Grec Unicode" w:hAnsi="IFAO-Grec Unicode" w:cs="Times New Roman"/>
        </w:rPr>
        <w:t xml:space="preserve"> indicates a specific part of the structure, such as that it was found below ground level; </w:t>
      </w:r>
      <w:r w:rsidRPr="00D4753A">
        <w:rPr>
          <w:rFonts w:ascii="IFAO-Grec Unicode" w:hAnsi="IFAO-Grec Unicode" w:cs="Times New Roman"/>
          <w:b/>
          <w:bCs/>
        </w:rPr>
        <w:t>J</w:t>
      </w:r>
      <w:r w:rsidRPr="00D4753A">
        <w:rPr>
          <w:rFonts w:ascii="IFAO-Grec Unicode" w:hAnsi="IFAO-Grec Unicode" w:cs="Times New Roman"/>
        </w:rPr>
        <w:t xml:space="preserve"> is an ordinal (A–Z) </w:t>
      </w:r>
      <w:r w:rsidR="004047FA">
        <w:rPr>
          <w:rFonts w:ascii="IFAO-Grec Unicode" w:hAnsi="IFAO-Grec Unicode" w:cs="Times New Roman"/>
        </w:rPr>
        <w:t xml:space="preserve">distinguishing the </w:t>
      </w:r>
      <w:r w:rsidRPr="00D4753A">
        <w:rPr>
          <w:rFonts w:ascii="IFAO-Grec Unicode" w:hAnsi="IFAO-Grec Unicode" w:cs="Times New Roman"/>
        </w:rPr>
        <w:t xml:space="preserve">objects </w:t>
      </w:r>
      <w:r w:rsidR="002D4D12">
        <w:rPr>
          <w:rFonts w:ascii="IFAO-Grec Unicode" w:hAnsi="IFAO-Grec Unicode" w:cs="Times New Roman"/>
        </w:rPr>
        <w:t>(</w:t>
      </w:r>
      <w:r w:rsidRPr="00D4753A">
        <w:rPr>
          <w:rFonts w:ascii="IFAO-Grec Unicode" w:hAnsi="IFAO-Grec Unicode" w:cs="Times New Roman"/>
        </w:rPr>
        <w:t>or groups of objects</w:t>
      </w:r>
      <w:r w:rsidR="002D4D12">
        <w:rPr>
          <w:rFonts w:ascii="IFAO-Grec Unicode" w:hAnsi="IFAO-Grec Unicode" w:cs="Times New Roman"/>
        </w:rPr>
        <w:t>)</w:t>
      </w:r>
      <w:r w:rsidRPr="00D4753A">
        <w:rPr>
          <w:rFonts w:ascii="IFAO-Grec Unicode" w:hAnsi="IFAO-Grec Unicode" w:cs="Times New Roman"/>
        </w:rPr>
        <w:t xml:space="preserve"> discovered</w:t>
      </w:r>
      <w:r w:rsidR="002D4D12">
        <w:rPr>
          <w:rFonts w:ascii="IFAO-Grec Unicode" w:hAnsi="IFAO-Grec Unicode" w:cs="Times New Roman"/>
        </w:rPr>
        <w:t xml:space="preserve"> in a room or division within a structure</w:t>
      </w:r>
      <w:r w:rsidRPr="00D4753A">
        <w:rPr>
          <w:rFonts w:ascii="IFAO-Grec Unicode" w:hAnsi="IFAO-Grec Unicode" w:cs="Times New Roman"/>
        </w:rPr>
        <w:t>.</w:t>
      </w:r>
    </w:p>
  </w:footnote>
  <w:footnote w:id="7">
    <w:p w14:paraId="47E19889" w14:textId="50996289" w:rsidR="00417CB6" w:rsidRPr="00D4753A" w:rsidRDefault="00417CB6" w:rsidP="007616A8">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t>
      </w:r>
      <w:hyperlink r:id="rId4" w:history="1">
        <w:r w:rsidRPr="00D4753A">
          <w:rPr>
            <w:rStyle w:val="Hyperlink"/>
            <w:rFonts w:ascii="IFAO-Grec Unicode" w:hAnsi="IFAO-Grec Unicode" w:cs="Times New Roman"/>
          </w:rPr>
          <w:t>Boak (1926: 20)</w:t>
        </w:r>
      </w:hyperlink>
      <w:r w:rsidRPr="00D4753A">
        <w:rPr>
          <w:rFonts w:ascii="IFAO-Grec Unicode" w:hAnsi="IFAO-Grec Unicode" w:cs="Times New Roman"/>
        </w:rPr>
        <w:t>.</w:t>
      </w:r>
    </w:p>
  </w:footnote>
  <w:footnote w:id="8">
    <w:p w14:paraId="7F3B7451" w14:textId="1ABA02A2" w:rsidR="00417CB6" w:rsidRPr="00D4753A" w:rsidRDefault="00417CB6">
      <w:pPr>
        <w:pStyle w:val="FootnoteText"/>
        <w:rPr>
          <w:rFonts w:ascii="IFAO-Grec Unicode" w:hAnsi="IFAO-Grec Unicode"/>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For contemporary accounts of the </w:t>
      </w:r>
      <w:r w:rsidRPr="00D4753A">
        <w:rPr>
          <w:rFonts w:ascii="IFAO-Grec Unicode" w:hAnsi="IFAO-Grec Unicode" w:cs="Times New Roman"/>
          <w:i/>
          <w:iCs/>
        </w:rPr>
        <w:t xml:space="preserve">sebakhin </w:t>
      </w:r>
      <w:r w:rsidRPr="00D4753A">
        <w:rPr>
          <w:rFonts w:ascii="IFAO-Grec Unicode" w:hAnsi="IFAO-Grec Unicode" w:cs="Times New Roman"/>
        </w:rPr>
        <w:t xml:space="preserve">at Karanis, see </w:t>
      </w:r>
      <w:hyperlink r:id="rId5" w:history="1">
        <w:r w:rsidRPr="00D4753A">
          <w:rPr>
            <w:rStyle w:val="Hyperlink"/>
            <w:rFonts w:ascii="IFAO-Grec Unicode" w:hAnsi="IFAO-Grec Unicode" w:cs="Times New Roman"/>
          </w:rPr>
          <w:t>Boak (1926: 20)</w:t>
        </w:r>
      </w:hyperlink>
      <w:r w:rsidRPr="00D4753A">
        <w:rPr>
          <w:rFonts w:ascii="IFAO-Grec Unicode" w:hAnsi="IFAO-Grec Unicode" w:cs="Times New Roman"/>
        </w:rPr>
        <w:t xml:space="preserve">; </w:t>
      </w:r>
      <w:hyperlink r:id="rId6" w:history="1">
        <w:r w:rsidRPr="00D4753A">
          <w:rPr>
            <w:rStyle w:val="Hyperlink"/>
            <w:rFonts w:ascii="IFAO-Grec Unicode" w:hAnsi="IFAO-Grec Unicode" w:cs="Times New Roman"/>
          </w:rPr>
          <w:t>Boak and Peterson (1931: 2–3)</w:t>
        </w:r>
      </w:hyperlink>
      <w:r w:rsidRPr="00D4753A">
        <w:rPr>
          <w:rFonts w:ascii="IFAO-Grec Unicode" w:hAnsi="IFAO-Grec Unicode" w:cs="Times New Roman"/>
        </w:rPr>
        <w:t>.</w:t>
      </w:r>
    </w:p>
  </w:footnote>
  <w:footnote w:id="9">
    <w:p w14:paraId="7BC07B58" w14:textId="64032EF8" w:rsidR="00417CB6" w:rsidRPr="00D4753A" w:rsidRDefault="00417CB6" w:rsidP="00371ED0">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On </w:t>
      </w:r>
      <w:r w:rsidR="00776DEE">
        <w:rPr>
          <w:rFonts w:ascii="IFAO-Grec Unicode" w:hAnsi="IFAO-Grec Unicode" w:cs="Times New Roman"/>
        </w:rPr>
        <w:t>the history of digging Kôm Aushim</w:t>
      </w:r>
      <w:r w:rsidRPr="00D4753A">
        <w:rPr>
          <w:rFonts w:ascii="IFAO-Grec Unicode" w:hAnsi="IFAO-Grec Unicode" w:cs="Times New Roman"/>
        </w:rPr>
        <w:t>, see</w:t>
      </w:r>
      <w:r w:rsidR="002161D4">
        <w:rPr>
          <w:rFonts w:ascii="IFAO-Grec Unicode" w:hAnsi="IFAO-Grec Unicode" w:cs="Times New Roman"/>
        </w:rPr>
        <w:t>, e.g.,</w:t>
      </w:r>
      <w:r w:rsidRPr="00D4753A">
        <w:rPr>
          <w:rFonts w:ascii="IFAO-Grec Unicode" w:hAnsi="IFAO-Grec Unicode" w:cs="Times New Roman"/>
        </w:rPr>
        <w:t xml:space="preserve"> </w:t>
      </w:r>
      <w:hyperlink r:id="rId7" w:history="1">
        <w:r w:rsidRPr="00D4753A">
          <w:rPr>
            <w:rStyle w:val="Hyperlink"/>
            <w:rFonts w:ascii="IFAO-Grec Unicode" w:hAnsi="IFAO-Grec Unicode" w:cs="Times New Roman"/>
          </w:rPr>
          <w:t>Petrie (1891: 32)</w:t>
        </w:r>
      </w:hyperlink>
      <w:r w:rsidRPr="00D4753A">
        <w:rPr>
          <w:rFonts w:ascii="IFAO-Grec Unicode" w:hAnsi="IFAO-Grec Unicode" w:cs="Times New Roman"/>
        </w:rPr>
        <w:t xml:space="preserve">; David G. Hogarth to Emily Paterson (General Secretary of the Egypt Exploration Fund), January 11, 1896 (EES Inv. III k 134), cited in </w:t>
      </w:r>
      <w:hyperlink r:id="rId8" w:history="1">
        <w:r w:rsidRPr="00D4753A">
          <w:rPr>
            <w:rStyle w:val="Hyperlink"/>
            <w:rFonts w:ascii="IFAO-Grec Unicode" w:hAnsi="IFAO-Grec Unicode" w:cs="Times New Roman"/>
          </w:rPr>
          <w:t>Montserrat (1996: 150)</w:t>
        </w:r>
      </w:hyperlink>
      <w:r w:rsidRPr="00D4753A">
        <w:rPr>
          <w:rFonts w:ascii="IFAO-Grec Unicode" w:hAnsi="IFAO-Grec Unicode" w:cs="Times New Roman"/>
        </w:rPr>
        <w:t xml:space="preserve">; </w:t>
      </w:r>
      <w:hyperlink r:id="rId9" w:history="1">
        <w:r w:rsidRPr="00D4753A">
          <w:rPr>
            <w:rStyle w:val="Hyperlink"/>
            <w:rFonts w:ascii="IFAO-Grec Unicode" w:hAnsi="IFAO-Grec Unicode" w:cs="Times New Roman"/>
          </w:rPr>
          <w:t>Grenfell, Hunt, and Hogarth (1900: 19, 21)</w:t>
        </w:r>
      </w:hyperlink>
      <w:r w:rsidRPr="00D4753A">
        <w:rPr>
          <w:rFonts w:ascii="IFAO-Grec Unicode" w:hAnsi="IFAO-Grec Unicode" w:cs="Times New Roman"/>
        </w:rPr>
        <w:t xml:space="preserve">; and </w:t>
      </w:r>
      <w:hyperlink r:id="rId10" w:history="1">
        <w:r w:rsidRPr="00D4753A">
          <w:rPr>
            <w:rStyle w:val="Hyperlink"/>
            <w:rFonts w:ascii="IFAO-Grec Unicode" w:hAnsi="IFAO-Grec Unicode" w:cs="Times New Roman"/>
          </w:rPr>
          <w:t>Goodspeed (1898: 347)</w:t>
        </w:r>
      </w:hyperlink>
      <w:r w:rsidRPr="00D4753A">
        <w:rPr>
          <w:rFonts w:ascii="IFAO-Grec Unicode" w:hAnsi="IFAO-Grec Unicode" w:cs="Times New Roman"/>
        </w:rPr>
        <w:t xml:space="preserve">. </w:t>
      </w:r>
    </w:p>
  </w:footnote>
  <w:footnote w:id="10">
    <w:p w14:paraId="4EA0CD6D" w14:textId="2122C0F5"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When excavations began, this part of Karanis was dubbed “Area B.” See </w:t>
      </w:r>
      <w:hyperlink r:id="rId11" w:history="1">
        <w:r w:rsidRPr="00D4753A">
          <w:rPr>
            <w:rStyle w:val="Hyperlink"/>
            <w:rFonts w:ascii="IFAO-Grec Unicode" w:hAnsi="IFAO-Grec Unicode" w:cs="Times New Roman"/>
          </w:rPr>
          <w:t>Boak &amp; Peterson (1931: 3–4, 39–40)</w:t>
        </w:r>
      </w:hyperlink>
      <w:r w:rsidRPr="00D4753A">
        <w:rPr>
          <w:rFonts w:ascii="IFAO-Grec Unicode" w:hAnsi="IFAO-Grec Unicode" w:cs="Times New Roman"/>
        </w:rPr>
        <w:t xml:space="preserve"> for a discussion of the excavations’ progress. </w:t>
      </w:r>
    </w:p>
  </w:footnote>
  <w:footnote w:id="11">
    <w:p w14:paraId="71666201" w14:textId="3EE07400"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t>
      </w:r>
      <w:hyperlink r:id="rId12" w:history="1">
        <w:r w:rsidRPr="00D4753A">
          <w:rPr>
            <w:rStyle w:val="Hyperlink"/>
            <w:rFonts w:ascii="IFAO-Grec Unicode" w:hAnsi="IFAO-Grec Unicode" w:cs="Times New Roman"/>
          </w:rPr>
          <w:t>Peterson (1973: 633)</w:t>
        </w:r>
      </w:hyperlink>
      <w:r w:rsidRPr="00D4753A">
        <w:rPr>
          <w:rFonts w:ascii="IFAO-Grec Unicode" w:hAnsi="IFAO-Grec Unicode" w:cs="Times New Roman"/>
        </w:rPr>
        <w:t>.</w:t>
      </w:r>
    </w:p>
  </w:footnote>
  <w:footnote w:id="12">
    <w:p w14:paraId="36E71BCB" w14:textId="6FAA3575"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An annotation in the excavation’s record of objects reports that house 163 is “B period for 125”, i.e., the same structure whose earlier occupation level was relabelled.</w:t>
      </w:r>
    </w:p>
  </w:footnote>
  <w:footnote w:id="13">
    <w:p w14:paraId="22824728" w14:textId="21F6B84E" w:rsidR="00417CB6" w:rsidRPr="00D4753A" w:rsidRDefault="00417CB6" w:rsidP="00177DB5">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t>
      </w:r>
      <w:hyperlink r:id="rId13" w:history="1">
        <w:r w:rsidRPr="00D4753A">
          <w:rPr>
            <w:rStyle w:val="Hyperlink"/>
            <w:rFonts w:ascii="IFAO-Grec Unicode" w:hAnsi="IFAO-Grec Unicode" w:cs="Times New Roman"/>
          </w:rPr>
          <w:t>Peterson (1973: 576)</w:t>
        </w:r>
      </w:hyperlink>
      <w:r w:rsidRPr="00D4753A">
        <w:rPr>
          <w:rFonts w:ascii="IFAO-Grec Unicode" w:hAnsi="IFAO-Grec Unicode" w:cs="Times New Roman"/>
        </w:rPr>
        <w:t>.</w:t>
      </w:r>
    </w:p>
  </w:footnote>
  <w:footnote w:id="14">
    <w:p w14:paraId="2534CBC8" w14:textId="140B2DE3" w:rsidR="00417CB6" w:rsidRPr="00D4753A" w:rsidRDefault="00417CB6" w:rsidP="000825D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t>
      </w:r>
      <w:hyperlink r:id="rId14" w:history="1">
        <w:r w:rsidRPr="00D4753A">
          <w:rPr>
            <w:rStyle w:val="Hyperlink"/>
            <w:rFonts w:ascii="IFAO-Grec Unicode" w:hAnsi="IFAO-Grec Unicode" w:cs="Times New Roman"/>
          </w:rPr>
          <w:t>Boak and Peterson (1931: 39)</w:t>
        </w:r>
      </w:hyperlink>
      <w:r w:rsidRPr="00D4753A">
        <w:rPr>
          <w:rFonts w:ascii="IFAO-Grec Unicode" w:hAnsi="IFAO-Grec Unicode" w:cs="Times New Roman"/>
        </w:rPr>
        <w:t>.</w:t>
      </w:r>
    </w:p>
  </w:footnote>
  <w:footnote w:id="15">
    <w:p w14:paraId="15F73C78" w14:textId="7FC230AB" w:rsidR="00417CB6" w:rsidRPr="00D4753A" w:rsidRDefault="00417CB6" w:rsidP="000A03B1">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t>
      </w:r>
      <w:hyperlink r:id="rId15" w:history="1">
        <w:r w:rsidRPr="00D4753A">
          <w:rPr>
            <w:rStyle w:val="Hyperlink"/>
            <w:rFonts w:ascii="IFAO-Grec Unicode" w:hAnsi="IFAO-Grec Unicode" w:cs="Times New Roman"/>
          </w:rPr>
          <w:t>Peterson (1973: 361; cf. 381)</w:t>
        </w:r>
      </w:hyperlink>
      <w:r w:rsidRPr="00D4753A">
        <w:rPr>
          <w:rFonts w:ascii="IFAO-Grec Unicode" w:hAnsi="IFAO-Grec Unicode" w:cs="Times New Roman"/>
        </w:rPr>
        <w:t>.</w:t>
      </w:r>
    </w:p>
  </w:footnote>
  <w:footnote w:id="16">
    <w:p w14:paraId="7B49E1A4" w14:textId="0D6465C9" w:rsidR="00417CB6" w:rsidRPr="00D4753A" w:rsidRDefault="00417CB6" w:rsidP="007A6E5C">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t>
      </w:r>
      <w:hyperlink r:id="rId16" w:history="1">
        <w:r w:rsidRPr="00D4753A">
          <w:rPr>
            <w:rStyle w:val="Hyperlink"/>
            <w:rFonts w:ascii="IFAO-Grec Unicode" w:hAnsi="IFAO-Grec Unicode" w:cs="Times New Roman"/>
          </w:rPr>
          <w:t>Peterson (1973: 381)</w:t>
        </w:r>
      </w:hyperlink>
      <w:r w:rsidRPr="00D4753A">
        <w:rPr>
          <w:rFonts w:ascii="IFAO-Grec Unicode" w:hAnsi="IFAO-Grec Unicode" w:cs="Times New Roman"/>
        </w:rPr>
        <w:t xml:space="preserve">. </w:t>
      </w:r>
    </w:p>
  </w:footnote>
  <w:footnote w:id="17">
    <w:p w14:paraId="134012D4" w14:textId="24F23F2A"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The ongoing extraction of </w:t>
      </w:r>
      <w:r w:rsidRPr="00D4753A">
        <w:rPr>
          <w:rFonts w:ascii="IFAO-Grec Unicode" w:hAnsi="IFAO-Grec Unicode" w:cs="Times New Roman"/>
          <w:i/>
          <w:iCs/>
        </w:rPr>
        <w:t>sebakh</w:t>
      </w:r>
      <w:r w:rsidRPr="00D4753A">
        <w:rPr>
          <w:rFonts w:ascii="IFAO-Grec Unicode" w:hAnsi="IFAO-Grec Unicode" w:cs="Times New Roman"/>
        </w:rPr>
        <w:t xml:space="preserve"> was an ongoing concern for the excavation, especially in the early seasons: see, for example, </w:t>
      </w:r>
      <w:hyperlink r:id="rId17" w:history="1">
        <w:r w:rsidRPr="00D4753A">
          <w:rPr>
            <w:rStyle w:val="Hyperlink"/>
            <w:rFonts w:ascii="IFAO-Grec Unicode" w:hAnsi="IFAO-Grec Unicode" w:cs="Times New Roman"/>
          </w:rPr>
          <w:t>Boak (1933: 54–55)</w:t>
        </w:r>
      </w:hyperlink>
      <w:r w:rsidRPr="00D4753A">
        <w:rPr>
          <w:rFonts w:ascii="IFAO-Grec Unicode" w:hAnsi="IFAO-Grec Unicode" w:cs="Times New Roman"/>
        </w:rPr>
        <w:t xml:space="preserve">. Regardless of the </w:t>
      </w:r>
      <w:r w:rsidRPr="00D4753A">
        <w:rPr>
          <w:rFonts w:ascii="IFAO-Grec Unicode" w:hAnsi="IFAO-Grec Unicode" w:cs="Times New Roman"/>
          <w:i/>
          <w:iCs/>
        </w:rPr>
        <w:t>sebakh</w:t>
      </w:r>
      <w:r w:rsidRPr="00D4753A">
        <w:rPr>
          <w:rFonts w:ascii="IFAO-Grec Unicode" w:hAnsi="IFAO-Grec Unicode" w:cs="Times New Roman"/>
        </w:rPr>
        <w:t>-diggers’ activities, the Michigan team did not backfill the structures they exposed, meaning that the forces of erosion would have continued undeterred, further imperilling the integrity of the archaeological record in the interim.</w:t>
      </w:r>
    </w:p>
  </w:footnote>
  <w:footnote w:id="18">
    <w:p w14:paraId="58ED14DE" w14:textId="0E06DE19"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For similar cases of retroactive distinction between occupation levels, see </w:t>
      </w:r>
      <w:hyperlink r:id="rId18" w:history="1">
        <w:r w:rsidRPr="00D4753A">
          <w:rPr>
            <w:rStyle w:val="Hyperlink"/>
            <w:rFonts w:ascii="IFAO-Grec Unicode" w:hAnsi="IFAO-Grec Unicode"/>
          </w:rPr>
          <w:t>Claytor and Verhoogt (2018: 9)</w:t>
        </w:r>
      </w:hyperlink>
      <w:r w:rsidRPr="00D4753A">
        <w:rPr>
          <w:rFonts w:ascii="IFAO-Grec Unicode" w:hAnsi="IFAO-Grec Unicode"/>
        </w:rPr>
        <w:t xml:space="preserve"> on C123 / B202; </w:t>
      </w:r>
      <w:hyperlink r:id="rId19" w:history="1">
        <w:r w:rsidRPr="00D4753A">
          <w:rPr>
            <w:rStyle w:val="Hyperlink"/>
            <w:rFonts w:ascii="IFAO-Grec Unicode" w:hAnsi="IFAO-Grec Unicode"/>
          </w:rPr>
          <w:t>Stephan and Verhoogt (2005)</w:t>
        </w:r>
      </w:hyperlink>
      <w:r w:rsidRPr="00D4753A">
        <w:rPr>
          <w:rFonts w:ascii="IFAO-Grec Unicode" w:hAnsi="IFAO-Grec Unicode"/>
        </w:rPr>
        <w:t xml:space="preserve"> on C167 / B167.</w:t>
      </w:r>
    </w:p>
  </w:footnote>
  <w:footnote w:id="19">
    <w:p w14:paraId="024B0096" w14:textId="3D5977C9"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Cf. </w:t>
      </w:r>
      <w:hyperlink r:id="rId20" w:history="1">
        <w:r w:rsidRPr="00D4753A">
          <w:rPr>
            <w:rStyle w:val="Hyperlink"/>
            <w:rFonts w:ascii="IFAO-Grec Unicode" w:hAnsi="IFAO-Grec Unicode" w:cs="Times New Roman"/>
          </w:rPr>
          <w:t>Landvatter (2016: 1497–1502)</w:t>
        </w:r>
      </w:hyperlink>
      <w:r w:rsidRPr="00D4753A">
        <w:rPr>
          <w:rFonts w:ascii="IFAO-Grec Unicode" w:hAnsi="IFAO-Grec Unicode" w:cs="Times New Roman"/>
        </w:rPr>
        <w:t xml:space="preserve"> on a similarly problematic case at Karanis: field number B224B*-M.</w:t>
      </w:r>
    </w:p>
  </w:footnote>
  <w:footnote w:id="20">
    <w:p w14:paraId="19CC0196" w14:textId="44AC655C"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t>
      </w:r>
      <w:hyperlink r:id="rId21" w:history="1">
        <w:r w:rsidRPr="00D4753A">
          <w:rPr>
            <w:rStyle w:val="Hyperlink"/>
            <w:rFonts w:ascii="IFAO-Grec Unicode" w:hAnsi="IFAO-Grec Unicode" w:cs="Times New Roman"/>
          </w:rPr>
          <w:t>Peterson (1973: 361)</w:t>
        </w:r>
      </w:hyperlink>
      <w:r w:rsidRPr="00D4753A">
        <w:rPr>
          <w:rFonts w:ascii="IFAO-Grec Unicode" w:hAnsi="IFAO-Grec Unicode" w:cs="Times New Roman"/>
        </w:rPr>
        <w:t>.</w:t>
      </w:r>
    </w:p>
  </w:footnote>
  <w:footnote w:id="21">
    <w:p w14:paraId="41741939" w14:textId="32167B6C"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t>
      </w:r>
      <w:hyperlink r:id="rId22" w:history="1">
        <w:r w:rsidRPr="00D4753A">
          <w:rPr>
            <w:rStyle w:val="Hyperlink"/>
            <w:rFonts w:ascii="IFAO-Grec Unicode" w:hAnsi="IFAO-Grec Unicode" w:cs="Times New Roman"/>
          </w:rPr>
          <w:t>Peterson (1973: 381)</w:t>
        </w:r>
      </w:hyperlink>
      <w:r w:rsidRPr="00D4753A">
        <w:rPr>
          <w:rFonts w:ascii="IFAO-Grec Unicode" w:hAnsi="IFAO-Grec Unicode" w:cs="Times New Roman"/>
        </w:rPr>
        <w:t>.</w:t>
      </w:r>
    </w:p>
  </w:footnote>
  <w:footnote w:id="22">
    <w:p w14:paraId="3744540F" w14:textId="77777777" w:rsidR="00417CB6" w:rsidRPr="00D4753A" w:rsidRDefault="00417CB6" w:rsidP="00FB7FED">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Nicholas Hudson, my collaborator on The Books of Karanis project, is preparing to undertake precisely such an analysis of select ceramic assemblages.</w:t>
      </w:r>
    </w:p>
  </w:footnote>
  <w:footnote w:id="23">
    <w:p w14:paraId="00E923A6" w14:textId="1B831CB3"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See the introduction to P.Mich. 15 686 [= </w:t>
      </w:r>
      <w:hyperlink r:id="rId23" w:history="1">
        <w:r w:rsidRPr="00D4753A">
          <w:rPr>
            <w:rStyle w:val="Hyperlink"/>
            <w:rFonts w:ascii="IFAO-Grec Unicode" w:hAnsi="IFAO-Grec Unicode" w:cs="Times New Roman"/>
          </w:rPr>
          <w:t>Sijpestein (1982: 2)</w:t>
        </w:r>
      </w:hyperlink>
      <w:r w:rsidRPr="00D4753A">
        <w:rPr>
          <w:rFonts w:ascii="IFAO-Grec Unicode" w:hAnsi="IFAO-Grec Unicode" w:cs="Times New Roman"/>
        </w:rPr>
        <w:t>].</w:t>
      </w:r>
    </w:p>
  </w:footnote>
  <w:footnote w:id="24">
    <w:p w14:paraId="512BB2C9" w14:textId="6CE71FC3"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The washed-out text is particularly visible at the bottom of the fifth and sixth columns.</w:t>
      </w:r>
    </w:p>
  </w:footnote>
  <w:footnote w:id="25">
    <w:p w14:paraId="464B2CEC" w14:textId="1865DE66"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In the nomenclature of </w:t>
      </w:r>
      <w:hyperlink r:id="rId24" w:history="1">
        <w:r w:rsidRPr="00D4753A">
          <w:rPr>
            <w:rStyle w:val="Hyperlink"/>
            <w:rFonts w:ascii="IFAO-Grec Unicode" w:hAnsi="IFAO-Grec Unicode"/>
          </w:rPr>
          <w:t>Sesiano (2020: 101)</w:t>
        </w:r>
      </w:hyperlink>
      <w:r w:rsidRPr="00D4753A">
        <w:rPr>
          <w:rFonts w:ascii="IFAO-Grec Unicode" w:hAnsi="IFAO-Grec Unicode"/>
        </w:rPr>
        <w:t xml:space="preserve">, </w:t>
      </w:r>
      <w:r w:rsidR="00A86BBF">
        <w:rPr>
          <w:rFonts w:ascii="IFAO-Grec Unicode" w:hAnsi="IFAO-Grec Unicode"/>
        </w:rPr>
        <w:t>it</w:t>
      </w:r>
      <w:r w:rsidRPr="00D4753A">
        <w:rPr>
          <w:rFonts w:ascii="IFAO-Grec Unicode" w:hAnsi="IFAO-Grec Unicode"/>
        </w:rPr>
        <w:t xml:space="preserve"> is an “intermediate table”: the papyrus is no. 19 in his catalogue (2020: 102). </w:t>
      </w:r>
    </w:p>
  </w:footnote>
  <w:footnote w:id="26">
    <w:p w14:paraId="69F6E77E" w14:textId="11A1D6A9"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The first column is lacunose, so although it is possible the table included the banal calculations for 1, I concur with </w:t>
      </w:r>
      <w:hyperlink r:id="rId25" w:history="1">
        <w:r w:rsidRPr="00D4753A">
          <w:rPr>
            <w:rStyle w:val="Hyperlink"/>
            <w:rFonts w:ascii="IFAO-Grec Unicode" w:hAnsi="IFAO-Grec Unicode"/>
          </w:rPr>
          <w:t>Sesiano (2020: 94–103, esp. 97)</w:t>
        </w:r>
      </w:hyperlink>
      <w:r w:rsidRPr="00D4753A">
        <w:rPr>
          <w:rFonts w:ascii="IFAO-Grec Unicode" w:hAnsi="IFAO-Grec Unicode"/>
        </w:rPr>
        <w:t>, who considers it unlikely: see, e.g., his Appendix VII.2, (</w:t>
      </w:r>
      <w:hyperlink r:id="rId26" w:history="1">
        <w:r w:rsidRPr="00D4753A">
          <w:rPr>
            <w:rStyle w:val="Hyperlink"/>
            <w:rFonts w:ascii="IFAO-Grec Unicode" w:hAnsi="IFAO-Grec Unicode"/>
          </w:rPr>
          <w:t>2020: 123–124</w:t>
        </w:r>
      </w:hyperlink>
      <w:r w:rsidRPr="00D4753A">
        <w:rPr>
          <w:rFonts w:ascii="IFAO-Grec Unicode" w:hAnsi="IFAO-Grec Unicode"/>
        </w:rPr>
        <w:t>).</w:t>
      </w:r>
    </w:p>
  </w:footnote>
  <w:footnote w:id="27">
    <w:p w14:paraId="036BE0A6" w14:textId="342F0DD0"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The scribe is inconsistent when it comes to myriads: see commentary on xi.270.</w:t>
      </w:r>
    </w:p>
  </w:footnote>
  <w:footnote w:id="28">
    <w:p w14:paraId="76F46B65" w14:textId="127140DB" w:rsidR="002A7175" w:rsidRPr="00D4753A" w:rsidRDefault="002A7175" w:rsidP="002A7175">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Cf. </w:t>
      </w:r>
      <w:hyperlink r:id="rId27" w:history="1">
        <w:r w:rsidRPr="00D4753A">
          <w:rPr>
            <w:rStyle w:val="Hyperlink"/>
            <w:rFonts w:ascii="IFAO-Grec Unicode" w:hAnsi="IFAO-Grec Unicode" w:cs="Times New Roman"/>
          </w:rPr>
          <w:t>TM 64891</w:t>
        </w:r>
      </w:hyperlink>
      <w:r w:rsidRPr="00D4753A">
        <w:rPr>
          <w:rFonts w:ascii="IFAO-Grec Unicode" w:hAnsi="IFAO-Grec Unicode" w:cs="Times New Roman"/>
        </w:rPr>
        <w:t xml:space="preserve">, </w:t>
      </w:r>
      <w:hyperlink r:id="rId28" w:history="1">
        <w:r w:rsidRPr="00D4753A">
          <w:rPr>
            <w:rStyle w:val="Hyperlink"/>
            <w:rFonts w:ascii="IFAO-Grec Unicode" w:hAnsi="IFAO-Grec Unicode" w:cs="Times New Roman"/>
          </w:rPr>
          <w:t>PSI 8 958</w:t>
        </w:r>
      </w:hyperlink>
      <w:r w:rsidRPr="00D4753A">
        <w:rPr>
          <w:rFonts w:ascii="IFAO-Grec Unicode" w:hAnsi="IFAO-Grec Unicode" w:cs="Times New Roman"/>
        </w:rPr>
        <w:t xml:space="preserve">. </w:t>
      </w:r>
    </w:p>
  </w:footnote>
  <w:footnote w:id="29">
    <w:p w14:paraId="01552153" w14:textId="76EF96B2" w:rsidR="00417CB6" w:rsidRPr="00D4753A" w:rsidRDefault="00417CB6" w:rsidP="00611444">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E.g., </w:t>
      </w:r>
      <m:oMath>
        <m:f>
          <m:fPr>
            <m:ctrlPr>
              <w:rPr>
                <w:rFonts w:ascii="Cambria Math" w:hAnsi="Cambria Math" w:cs="Times New Roman"/>
                <w:i/>
              </w:rPr>
            </m:ctrlPr>
          </m:fPr>
          <m:num>
            <m:r>
              <w:rPr>
                <w:rFonts w:ascii="Cambria Math" w:hAnsi="Cambria Math" w:cs="Times New Roman"/>
              </w:rPr>
              <m:t>60</m:t>
            </m:r>
          </m:num>
          <m:den>
            <m:r>
              <w:rPr>
                <w:rFonts w:ascii="Cambria Math" w:hAnsi="Cambria Math" w:cs="Times New Roman"/>
              </w:rPr>
              <m:t>50</m:t>
            </m:r>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oMath>
      <w:r w:rsidRPr="00D4753A">
        <w:rPr>
          <w:rFonts w:ascii="IFAO-Grec Unicode" w:eastAsiaTheme="minorEastAsia" w:hAnsi="IFAO-Grec Unicode" w:cs="Times New Roman"/>
        </w:rPr>
        <w:t xml:space="preserve"> (fr. B i.2)</w:t>
      </w:r>
      <w:r w:rsidRPr="00D4753A">
        <w:rPr>
          <w:rFonts w:ascii="IFAO-Grec Unicode" w:hAnsi="IFAO-Grec Unicode" w:cs="Times New Roman"/>
        </w:rPr>
        <w:t xml:space="preserve">; </w:t>
      </w:r>
      <m:oMath>
        <m:f>
          <m:fPr>
            <m:ctrlPr>
              <w:rPr>
                <w:rFonts w:ascii="Cambria Math" w:hAnsi="Cambria Math" w:cs="Times New Roman"/>
                <w:i/>
              </w:rPr>
            </m:ctrlPr>
          </m:fPr>
          <m:num>
            <m:r>
              <w:rPr>
                <w:rFonts w:ascii="Cambria Math" w:hAnsi="Cambria Math" w:cs="Times New Roman"/>
              </w:rPr>
              <m:t>70</m:t>
            </m:r>
          </m:num>
          <m:den>
            <m:r>
              <w:rPr>
                <w:rFonts w:ascii="Cambria Math" w:hAnsi="Cambria Math" w:cs="Times New Roman"/>
              </w:rPr>
              <m:t>60</m:t>
            </m:r>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oMath>
      <w:r w:rsidRPr="00D4753A">
        <w:rPr>
          <w:rFonts w:ascii="IFAO-Grec Unicode" w:eastAsiaTheme="minorEastAsia" w:hAnsi="IFAO-Grec Unicode" w:cs="Times New Roman"/>
        </w:rPr>
        <w:t xml:space="preserve"> (fr. B i.3)</w:t>
      </w:r>
      <w:r w:rsidRPr="00D4753A">
        <w:rPr>
          <w:rFonts w:ascii="IFAO-Grec Unicode" w:hAnsi="IFAO-Grec Unicode" w:cs="Times New Roman"/>
        </w:rPr>
        <w:t xml:space="preserve">; </w:t>
      </w:r>
      <m:oMath>
        <m:f>
          <m:fPr>
            <m:ctrlPr>
              <w:rPr>
                <w:rFonts w:ascii="Cambria Math" w:hAnsi="Cambria Math" w:cs="Times New Roman"/>
                <w:i/>
              </w:rPr>
            </m:ctrlPr>
          </m:fPr>
          <m:num>
            <m:r>
              <w:rPr>
                <w:rFonts w:ascii="Cambria Math" w:hAnsi="Cambria Math" w:cs="Times New Roman"/>
              </w:rPr>
              <m:t>80</m:t>
            </m:r>
          </m:num>
          <m:den>
            <m:r>
              <w:rPr>
                <w:rFonts w:ascii="Cambria Math" w:hAnsi="Cambria Math" w:cs="Times New Roman"/>
              </w:rPr>
              <m:t>70</m:t>
            </m:r>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7</m:t>
            </m:r>
          </m:den>
        </m:f>
      </m:oMath>
      <w:r w:rsidRPr="00D4753A">
        <w:rPr>
          <w:rFonts w:ascii="IFAO-Grec Unicode" w:eastAsiaTheme="minorEastAsia" w:hAnsi="IFAO-Grec Unicode" w:cs="Times New Roman"/>
        </w:rPr>
        <w:t xml:space="preserve"> (fr. B i.4)</w:t>
      </w:r>
      <w:r w:rsidRPr="00D4753A">
        <w:rPr>
          <w:rFonts w:ascii="IFAO-Grec Unicode" w:hAnsi="IFAO-Grec Unicode" w:cs="Times New Roman"/>
        </w:rPr>
        <w:t xml:space="preserve">; etc. The </w:t>
      </w:r>
      <w:r w:rsidR="00D7540D">
        <w:rPr>
          <w:rFonts w:ascii="IFAO-Grec Unicode" w:hAnsi="IFAO-Grec Unicode" w:cs="Times New Roman"/>
        </w:rPr>
        <w:t xml:space="preserve">calculation </w:t>
      </w:r>
      <w:r w:rsidRPr="00D4753A">
        <w:rPr>
          <w:rFonts w:ascii="IFAO-Grec Unicode" w:hAnsi="IFAO-Grec Unicode" w:cs="Times New Roman"/>
        </w:rPr>
        <w:t xml:space="preserve">is reminiscent of a problem in Egyptian mathematics, preserved in several forms on </w:t>
      </w:r>
      <w:hyperlink r:id="rId29" w:history="1">
        <w:r w:rsidRPr="00D4753A">
          <w:rPr>
            <w:rStyle w:val="Hyperlink"/>
            <w:rFonts w:ascii="IFAO-Grec Unicode" w:hAnsi="IFAO-Grec Unicode" w:cs="Times New Roman"/>
          </w:rPr>
          <w:t>TM 55977</w:t>
        </w:r>
      </w:hyperlink>
      <w:r w:rsidRPr="00D4753A">
        <w:rPr>
          <w:rFonts w:ascii="IFAO-Grec Unicode" w:hAnsi="IFAO-Grec Unicode" w:cs="Times New Roman"/>
        </w:rPr>
        <w:t xml:space="preserve">: if a fraction is added to one (i.e.,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+1=</m:t>
        </m:r>
        <m:f>
          <m:fPr>
            <m:ctrlPr>
              <w:rPr>
                <w:rFonts w:ascii="Cambria Math" w:eastAsiaTheme="minorEastAsia" w:hAnsi="Cambria Math" w:cs="Times New Roman"/>
                <w:i/>
              </w:rPr>
            </m:ctrlPr>
          </m:fPr>
          <m:num>
            <m:r>
              <w:rPr>
                <w:rFonts w:ascii="Cambria Math" w:hAnsi="Cambria Math" w:cs="Times New Roman"/>
              </w:rPr>
              <m:t>n+1</m:t>
            </m:r>
            <m:ctrlPr>
              <w:rPr>
                <w:rFonts w:ascii="Cambria Math" w:hAnsi="Cambria Math" w:cs="Times New Roman"/>
                <w:i/>
              </w:rPr>
            </m:ctrlPr>
          </m:num>
          <m:den>
            <m:r>
              <w:rPr>
                <w:rFonts w:ascii="Cambria Math" w:eastAsiaTheme="minorEastAsia" w:hAnsi="Cambria Math" w:cs="Times New Roman"/>
              </w:rPr>
              <m:t>n</m:t>
            </m:r>
          </m:den>
        </m:f>
      </m:oMath>
      <w:r w:rsidRPr="00D4753A">
        <w:rPr>
          <w:rFonts w:ascii="IFAO-Grec Unicode" w:hAnsi="IFAO-Grec Unicode" w:cs="Times New Roman"/>
        </w:rPr>
        <w:t xml:space="preserve">), what fraction </w:t>
      </w:r>
      <w:r>
        <w:rPr>
          <w:rFonts w:ascii="IFAO-Grec Unicode" w:hAnsi="IFAO-Grec Unicode" w:cs="Times New Roman"/>
        </w:rPr>
        <w:t xml:space="preserve">of that sum </w:t>
      </w:r>
      <w:r w:rsidRPr="00D4753A">
        <w:rPr>
          <w:rFonts w:ascii="IFAO-Grec Unicode" w:hAnsi="IFAO-Grec Unicode" w:cs="Times New Roman"/>
        </w:rPr>
        <w:t xml:space="preserve">must be subtracted </w:t>
      </w:r>
      <w:r>
        <w:rPr>
          <w:rFonts w:ascii="IFAO-Grec Unicode" w:hAnsi="IFAO-Grec Unicode" w:cs="Times New Roman"/>
        </w:rPr>
        <w:t xml:space="preserve">from it </w:t>
      </w:r>
      <w:r w:rsidRPr="00D4753A">
        <w:rPr>
          <w:rFonts w:ascii="IFAO-Grec Unicode" w:hAnsi="IFAO-Grec Unicode" w:cs="Times New Roman"/>
        </w:rPr>
        <w:t xml:space="preserve">to yield one again? The answer is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oMath>
      <w:r>
        <w:rPr>
          <w:rFonts w:ascii="IFAO-Grec Unicode" w:eastAsiaTheme="minorEastAsia" w:hAnsi="IFAO-Grec Unicode" w:cs="Times New Roman"/>
        </w:rPr>
        <w:t xml:space="preserve"> of </w:t>
      </w:r>
      <m:oMath>
        <m:f>
          <m:fPr>
            <m:ctrlPr>
              <w:rPr>
                <w:rFonts w:ascii="Cambria Math" w:eastAsiaTheme="minorEastAsia" w:hAnsi="Cambria Math" w:cs="Times New Roman"/>
                <w:i/>
              </w:rPr>
            </m:ctrlPr>
          </m:fPr>
          <m:num>
            <m:r>
              <w:rPr>
                <w:rFonts w:ascii="Cambria Math" w:eastAsiaTheme="minorEastAsia" w:hAnsi="Cambria Math" w:cs="Times New Roman"/>
              </w:rPr>
              <m:t>n+1</m:t>
            </m:r>
          </m:num>
          <m:den>
            <m:r>
              <w:rPr>
                <w:rFonts w:ascii="Cambria Math" w:eastAsiaTheme="minorEastAsia" w:hAnsi="Cambria Math" w:cs="Times New Roman"/>
              </w:rPr>
              <m:t>n</m:t>
            </m:r>
          </m:den>
        </m:f>
      </m:oMath>
      <w:r>
        <w:rPr>
          <w:rFonts w:ascii="IFAO-Grec Unicode" w:hAnsi="IFAO-Grec Unicode" w:cs="Times New Roman"/>
        </w:rPr>
        <w:t xml:space="preserve">: if one adds a third to one, for example (i.e., </w:t>
      </w:r>
      <m:oMath>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oMath>
      <w:r>
        <w:rPr>
          <w:rFonts w:ascii="IFAO-Grec Unicode" w:hAnsi="IFAO-Grec Unicode" w:cs="Times New Roman"/>
        </w:rPr>
        <w:t xml:space="preserve">), one must subtract a quarter of that sum (i.e.,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r>
        <w:rPr>
          <w:rFonts w:ascii="IFAO-Grec Unicode" w:hAnsi="IFAO-Grec Unicode" w:cs="Times New Roman"/>
        </w:rPr>
        <w:t xml:space="preserve">) from it to leave a remainder of 1 (i.e., </w:t>
      </w:r>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num>
              <m:den>
                <m:r>
                  <w:rPr>
                    <w:rFonts w:ascii="Cambria Math" w:hAnsi="Cambria Math" w:cs="Times New Roman"/>
                  </w:rPr>
                  <m:t>4</m:t>
                </m:r>
              </m:den>
            </m:f>
          </m:e>
        </m:d>
        <m:r>
          <w:rPr>
            <w:rFonts w:ascii="Cambria Math" w:hAnsi="Cambria Math" w:cs="Times New Roman"/>
          </w:rPr>
          <m:t>=1</m:t>
        </m:r>
      </m:oMath>
      <w:r>
        <w:rPr>
          <w:rFonts w:ascii="IFAO-Grec Unicode" w:hAnsi="IFAO-Grec Unicode" w:cs="Times New Roman"/>
        </w:rPr>
        <w:t xml:space="preserve">) </w:t>
      </w:r>
      <w:r w:rsidRPr="00D4753A">
        <w:rPr>
          <w:rFonts w:ascii="IFAO-Grec Unicode" w:hAnsi="IFAO-Grec Unicode" w:cs="Times New Roman"/>
        </w:rPr>
        <w:t xml:space="preserve">See, e.g., </w:t>
      </w:r>
      <w:hyperlink r:id="rId30" w:history="1">
        <w:r w:rsidRPr="00ED192E">
          <w:rPr>
            <w:rStyle w:val="Hyperlink"/>
            <w:rFonts w:ascii="IFAO-Grec Unicode" w:hAnsi="IFAO-Grec Unicode" w:cs="Times New Roman"/>
          </w:rPr>
          <w:t>Parker (1972: nos. 46–51</w:t>
        </w:r>
      </w:hyperlink>
      <w:r w:rsidRPr="00D4753A">
        <w:rPr>
          <w:rFonts w:ascii="IFAO-Grec Unicode" w:hAnsi="IFAO-Grec Unicode" w:cs="Times New Roman"/>
        </w:rPr>
        <w:t xml:space="preserve">), and the further discussion of </w:t>
      </w:r>
      <w:hyperlink r:id="rId31" w:history="1">
        <w:r w:rsidRPr="00294A05">
          <w:rPr>
            <w:rStyle w:val="Hyperlink"/>
            <w:rFonts w:ascii="IFAO-Grec Unicode" w:hAnsi="IFAO-Grec Unicode" w:cs="Times New Roman"/>
          </w:rPr>
          <w:t>Fowler (1999: 260)</w:t>
        </w:r>
      </w:hyperlink>
      <w:r w:rsidRPr="00D4753A">
        <w:rPr>
          <w:rFonts w:ascii="IFAO-Grec Unicode" w:hAnsi="IFAO-Grec Unicode" w:cs="Times New Roman"/>
        </w:rPr>
        <w:t>.</w:t>
      </w:r>
    </w:p>
  </w:footnote>
  <w:footnote w:id="30">
    <w:p w14:paraId="6B1A6E4F" w14:textId="0291DE0E"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The denominator, in other words, is one unit less than the numerator. The first few lines of fragment A therefore calculate as follows: </w:t>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1</m:t>
            </m:r>
          </m:den>
        </m:f>
        <m:r>
          <w:rPr>
            <w:rFonts w:ascii="Cambria Math" w:hAnsi="Cambria Math" w:cs="Times New Roman"/>
          </w:rPr>
          <m:t>=2</m:t>
        </m:r>
      </m:oMath>
      <w:r w:rsidRPr="00D4753A">
        <w:rPr>
          <w:rFonts w:ascii="IFAO-Grec Unicode" w:hAnsi="IFAO-Grec Unicode" w:cs="Times New Roman"/>
        </w:rPr>
        <w:t xml:space="preserve">;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D4753A">
        <w:rPr>
          <w:rFonts w:ascii="IFAO-Grec Unicode" w:hAnsi="IFAO-Grec Unicode" w:cs="Times New Roman"/>
        </w:rPr>
        <w:t xml:space="preserve">; </w:t>
      </w:r>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r w:rsidRPr="00D4753A">
        <w:rPr>
          <w:rFonts w:ascii="IFAO-Grec Unicode" w:hAnsi="IFAO-Grec Unicode" w:cs="Times New Roman"/>
        </w:rPr>
        <w:t xml:space="preserve">; etc. The table of division, in other words, analyzes superparticular or epimoric (= </w:t>
      </w:r>
      <w:r w:rsidRPr="00D4753A">
        <w:rPr>
          <w:rFonts w:ascii="IFAO-Grec Unicode" w:hAnsi="IFAO-Grec Unicode" w:cs="Times New Roman"/>
          <w:lang w:val="el-GR"/>
        </w:rPr>
        <w:t>ἐπιμόριος</w:t>
      </w:r>
      <w:r w:rsidRPr="00D4753A">
        <w:rPr>
          <w:rFonts w:ascii="IFAO-Grec Unicode" w:hAnsi="IFAO-Grec Unicode" w:cs="Times New Roman"/>
        </w:rPr>
        <w:t xml:space="preserve">) ratios: see Nicomachus, </w:t>
      </w:r>
      <w:r w:rsidRPr="00D4753A">
        <w:rPr>
          <w:rFonts w:ascii="IFAO-Grec Unicode" w:hAnsi="IFAO-Grec Unicode" w:cs="Times New Roman"/>
          <w:i/>
          <w:iCs/>
        </w:rPr>
        <w:t>Introduction to Arithmetic</w:t>
      </w:r>
      <w:r w:rsidRPr="00D4753A">
        <w:rPr>
          <w:rFonts w:ascii="IFAO-Grec Unicode" w:hAnsi="IFAO-Grec Unicode" w:cs="Times New Roman"/>
        </w:rPr>
        <w:t xml:space="preserve"> 1.17–23. Epimoric proportions apply in ancient music theory, but they are of practical value in the calculation of interest: see, e.g., </w:t>
      </w:r>
      <w:hyperlink r:id="rId32" w:history="1">
        <w:r w:rsidRPr="00AC33BB">
          <w:rPr>
            <w:rStyle w:val="Hyperlink"/>
            <w:rFonts w:ascii="IFAO-Grec Unicode" w:hAnsi="IFAO-Grec Unicode" w:cs="Times New Roman"/>
          </w:rPr>
          <w:t>Burkert (1962: 415)</w:t>
        </w:r>
      </w:hyperlink>
      <w:r w:rsidRPr="00D4753A">
        <w:rPr>
          <w:rFonts w:ascii="IFAO-Grec Unicode" w:hAnsi="IFAO-Grec Unicode" w:cs="Times New Roman"/>
        </w:rPr>
        <w:t>.</w:t>
      </w:r>
    </w:p>
  </w:footnote>
  <w:footnote w:id="31">
    <w:p w14:paraId="104DCC21" w14:textId="14160DB7" w:rsidR="00417CB6" w:rsidRPr="00D4753A" w:rsidRDefault="00417CB6">
      <w:pPr>
        <w:pStyle w:val="FootnoteText"/>
        <w:rPr>
          <w:rFonts w:ascii="IFAO-Grec Unicode" w:hAnsi="IFAO-Grec Unicode"/>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These fragments probably belong to a new sheet. See comm. on fr</w:t>
      </w:r>
      <w:r>
        <w:rPr>
          <w:rFonts w:ascii="IFAO-Grec Unicode" w:hAnsi="IFAO-Grec Unicode" w:cs="Times New Roman"/>
        </w:rPr>
        <w:t>agment</w:t>
      </w:r>
      <w:r w:rsidRPr="00D4753A">
        <w:rPr>
          <w:rFonts w:ascii="IFAO-Grec Unicode" w:hAnsi="IFAO-Grec Unicode" w:cs="Times New Roman"/>
        </w:rPr>
        <w:t xml:space="preserve"> </w:t>
      </w:r>
      <w:r>
        <w:rPr>
          <w:rFonts w:ascii="IFAO-Grec Unicode" w:hAnsi="IFAO-Grec Unicode" w:cs="Times New Roman"/>
        </w:rPr>
        <w:t>C</w:t>
      </w:r>
      <w:r w:rsidRPr="00D4753A">
        <w:rPr>
          <w:rFonts w:ascii="IFAO-Grec Unicode" w:hAnsi="IFAO-Grec Unicode" w:cs="Times New Roman"/>
        </w:rPr>
        <w:t>.25.</w:t>
      </w:r>
    </w:p>
  </w:footnote>
  <w:footnote w:id="32">
    <w:p w14:paraId="01A77DEB" w14:textId="47D2BA31"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So, for example, </w:t>
      </w:r>
      <m:oMath>
        <m:f>
          <m:fP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30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oMath>
      <w:r w:rsidRPr="00D4753A">
        <w:rPr>
          <w:rFonts w:ascii="IFAO-Grec Unicode" w:hAnsi="IFAO-Grec Unicode" w:cs="Times New Roman"/>
        </w:rPr>
        <w:t xml:space="preserve"> (fr. </w:t>
      </w:r>
      <w:r>
        <w:rPr>
          <w:rFonts w:ascii="IFAO-Grec Unicode" w:hAnsi="IFAO-Grec Unicode" w:cs="Times New Roman"/>
        </w:rPr>
        <w:t>D</w:t>
      </w:r>
      <w:r w:rsidRPr="00D4753A">
        <w:rPr>
          <w:rFonts w:ascii="IFAO-Grec Unicode" w:hAnsi="IFAO-Grec Unicode" w:cs="Times New Roman"/>
        </w:rPr>
        <w:t xml:space="preserve">.14); </w:t>
      </w:r>
      <m:oMath>
        <m:f>
          <m:fPr>
            <m:ctrlPr>
              <w:rPr>
                <w:rFonts w:ascii="Cambria Math" w:hAnsi="Cambria Math" w:cs="Times New Roman"/>
                <w:i/>
              </w:rPr>
            </m:ctrlPr>
          </m:fPr>
          <m:num>
            <m:r>
              <w:rPr>
                <w:rFonts w:ascii="Cambria Math" w:hAnsi="Cambria Math" w:cs="Times New Roman"/>
              </w:rPr>
              <m:t>20 1/2</m:t>
            </m:r>
          </m:num>
          <m:den>
            <m:r>
              <w:rPr>
                <w:rFonts w:ascii="Cambria Math" w:hAnsi="Cambria Math" w:cs="Times New Roman"/>
              </w:rPr>
              <m:t>30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60</m:t>
            </m:r>
          </m:den>
        </m:f>
      </m:oMath>
      <w:r w:rsidRPr="00D4753A">
        <w:rPr>
          <w:rFonts w:ascii="IFAO-Grec Unicode" w:eastAsiaTheme="minorEastAsia" w:hAnsi="IFAO-Grec Unicode" w:cs="Times New Roman"/>
        </w:rPr>
        <w:t xml:space="preserve"> </w:t>
      </w:r>
      <w:r w:rsidRPr="00D4753A">
        <w:rPr>
          <w:rFonts w:ascii="IFAO-Grec Unicode" w:hAnsi="IFAO-Grec Unicode" w:cs="Times New Roman"/>
        </w:rPr>
        <w:t xml:space="preserve">(fr. </w:t>
      </w:r>
      <w:r>
        <w:rPr>
          <w:rFonts w:ascii="IFAO-Grec Unicode" w:hAnsi="IFAO-Grec Unicode" w:cs="Times New Roman"/>
        </w:rPr>
        <w:t>D</w:t>
      </w:r>
      <w:r w:rsidRPr="00D4753A">
        <w:rPr>
          <w:rFonts w:ascii="IFAO-Grec Unicode" w:hAnsi="IFAO-Grec Unicode" w:cs="Times New Roman"/>
        </w:rPr>
        <w:t xml:space="preserve">.15); </w:t>
      </w:r>
      <m:oMath>
        <m:f>
          <m:fPr>
            <m:ctrlPr>
              <w:rPr>
                <w:rFonts w:ascii="Cambria Math" w:hAnsi="Cambria Math" w:cs="Times New Roman"/>
                <w:i/>
              </w:rPr>
            </m:ctrlPr>
          </m:fPr>
          <m:num>
            <m:r>
              <w:rPr>
                <w:rFonts w:ascii="Cambria Math" w:hAnsi="Cambria Math" w:cs="Times New Roman"/>
              </w:rPr>
              <m:t>21</m:t>
            </m:r>
          </m:num>
          <m:den>
            <m:r>
              <w:rPr>
                <w:rFonts w:ascii="Cambria Math" w:hAnsi="Cambria Math" w:cs="Times New Roman"/>
              </w:rPr>
              <m:t>30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30</m:t>
            </m:r>
          </m:den>
        </m:f>
      </m:oMath>
      <w:r w:rsidRPr="00D4753A">
        <w:rPr>
          <w:rFonts w:ascii="IFAO-Grec Unicode" w:eastAsiaTheme="minorEastAsia" w:hAnsi="IFAO-Grec Unicode" w:cs="Times New Roman"/>
        </w:rPr>
        <w:t xml:space="preserve"> </w:t>
      </w:r>
      <w:r w:rsidRPr="00D4753A">
        <w:rPr>
          <w:rFonts w:ascii="IFAO-Grec Unicode" w:hAnsi="IFAO-Grec Unicode" w:cs="Times New Roman"/>
        </w:rPr>
        <w:t xml:space="preserve">(fr. </w:t>
      </w:r>
      <w:r>
        <w:rPr>
          <w:rFonts w:ascii="IFAO-Grec Unicode" w:hAnsi="IFAO-Grec Unicode" w:cs="Times New Roman"/>
        </w:rPr>
        <w:t>D</w:t>
      </w:r>
      <w:r w:rsidRPr="00D4753A">
        <w:rPr>
          <w:rFonts w:ascii="IFAO-Grec Unicode" w:hAnsi="IFAO-Grec Unicode" w:cs="Times New Roman"/>
        </w:rPr>
        <w:t xml:space="preserve">.16), etc. See, </w:t>
      </w:r>
      <w:hyperlink r:id="rId33" w:history="1">
        <w:r w:rsidRPr="00D4753A">
          <w:rPr>
            <w:rStyle w:val="Hyperlink"/>
            <w:rFonts w:ascii="IFAO-Grec Unicode" w:hAnsi="IFAO-Grec Unicode" w:cs="Times New Roman"/>
          </w:rPr>
          <w:t>Bruins (1981: 295)</w:t>
        </w:r>
      </w:hyperlink>
      <w:r w:rsidRPr="00D4753A">
        <w:rPr>
          <w:rFonts w:ascii="IFAO-Grec Unicode" w:hAnsi="IFAO-Grec Unicode" w:cs="Times New Roman"/>
        </w:rPr>
        <w:t xml:space="preserve"> for discussion.</w:t>
      </w:r>
    </w:p>
  </w:footnote>
  <w:footnote w:id="33">
    <w:p w14:paraId="580187AC" w14:textId="74C4A568" w:rsidR="00417CB6" w:rsidRPr="00D4753A" w:rsidRDefault="00417CB6" w:rsidP="00A57FB9">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See </w:t>
      </w:r>
      <w:hyperlink r:id="rId34" w:history="1">
        <w:r w:rsidRPr="00D4753A">
          <w:rPr>
            <w:rStyle w:val="Hyperlink"/>
            <w:rFonts w:ascii="IFAO-Grec Unicode" w:hAnsi="IFAO-Grec Unicode" w:cs="Times New Roman"/>
          </w:rPr>
          <w:t>Fowler (1983)</w:t>
        </w:r>
      </w:hyperlink>
      <w:r w:rsidRPr="00D4753A">
        <w:rPr>
          <w:rFonts w:ascii="IFAO-Grec Unicode" w:hAnsi="IFAO-Grec Unicode" w:cs="Times New Roman"/>
        </w:rPr>
        <w:t xml:space="preserve">; </w:t>
      </w:r>
      <w:hyperlink r:id="rId35" w:history="1">
        <w:r w:rsidRPr="00D4753A">
          <w:rPr>
            <w:rStyle w:val="Hyperlink"/>
            <w:rFonts w:ascii="IFAO-Grec Unicode" w:hAnsi="IFAO-Grec Unicode" w:cs="Times New Roman"/>
          </w:rPr>
          <w:t>Fowler (1988)</w:t>
        </w:r>
      </w:hyperlink>
      <w:r w:rsidRPr="00D4753A">
        <w:rPr>
          <w:rFonts w:ascii="IFAO-Grec Unicode" w:hAnsi="IFAO-Grec Unicode" w:cs="Times New Roman"/>
        </w:rPr>
        <w:t xml:space="preserve">; </w:t>
      </w:r>
      <w:hyperlink r:id="rId36" w:history="1">
        <w:r w:rsidRPr="00D4753A">
          <w:rPr>
            <w:rStyle w:val="Hyperlink"/>
            <w:rFonts w:ascii="IFAO-Grec Unicode" w:hAnsi="IFAO-Grec Unicode" w:cs="Times New Roman"/>
          </w:rPr>
          <w:t>Fowler (1995)</w:t>
        </w:r>
      </w:hyperlink>
      <w:r w:rsidRPr="00D4753A">
        <w:rPr>
          <w:rFonts w:ascii="IFAO-Grec Unicode" w:hAnsi="IFAO-Grec Unicode" w:cs="Times New Roman"/>
        </w:rPr>
        <w:t xml:space="preserve"> for catalogs, updated by </w:t>
      </w:r>
      <w:hyperlink r:id="rId37" w:history="1">
        <w:r w:rsidRPr="00D4753A">
          <w:rPr>
            <w:rStyle w:val="Hyperlink"/>
            <w:rFonts w:ascii="IFAO-Grec Unicode" w:hAnsi="IFAO-Grec Unicode" w:cs="Times New Roman"/>
          </w:rPr>
          <w:t>Liesker-Sijpesteijn (1996: 185–186)</w:t>
        </w:r>
      </w:hyperlink>
      <w:r w:rsidRPr="00D4753A">
        <w:rPr>
          <w:rFonts w:ascii="IFAO-Grec Unicode" w:hAnsi="IFAO-Grec Unicode" w:cs="Times New Roman"/>
        </w:rPr>
        <w:t xml:space="preserve">; </w:t>
      </w:r>
      <w:hyperlink r:id="rId38" w:history="1">
        <w:r w:rsidRPr="00D4753A">
          <w:rPr>
            <w:rStyle w:val="Hyperlink"/>
            <w:rFonts w:ascii="IFAO-Grec Unicode" w:hAnsi="IFAO-Grec Unicode" w:cs="Times New Roman"/>
          </w:rPr>
          <w:t>P.Harrauer 3</w:t>
        </w:r>
      </w:hyperlink>
      <w:r w:rsidRPr="00D4753A">
        <w:rPr>
          <w:rFonts w:ascii="IFAO-Grec Unicode" w:hAnsi="IFAO-Grec Unicode" w:cs="Times New Roman"/>
        </w:rPr>
        <w:t xml:space="preserve">, nn. 5, 7; </w:t>
      </w:r>
      <w:hyperlink r:id="rId39" w:history="1">
        <w:r w:rsidRPr="00D4753A">
          <w:rPr>
            <w:rStyle w:val="Hyperlink"/>
            <w:rFonts w:ascii="IFAO-Grec Unicode" w:hAnsi="IFAO-Grec Unicode" w:cs="Times New Roman"/>
          </w:rPr>
          <w:t>Azzarello (2008: 159n1)</w:t>
        </w:r>
      </w:hyperlink>
      <w:r w:rsidRPr="00D4753A">
        <w:rPr>
          <w:rFonts w:ascii="IFAO-Grec Unicode" w:hAnsi="IFAO-Grec Unicode" w:cs="Times New Roman"/>
        </w:rPr>
        <w:t xml:space="preserve">; </w:t>
      </w:r>
      <w:hyperlink r:id="rId40" w:history="1">
        <w:r w:rsidRPr="00D4753A">
          <w:rPr>
            <w:rStyle w:val="Hyperlink"/>
            <w:rFonts w:ascii="IFAO-Grec Unicode" w:hAnsi="IFAO-Grec Unicode" w:cs="Times New Roman"/>
          </w:rPr>
          <w:t>P.Bastianini 10</w:t>
        </w:r>
      </w:hyperlink>
      <w:r w:rsidRPr="00D4753A">
        <w:rPr>
          <w:rFonts w:ascii="IFAO-Grec Unicode" w:hAnsi="IFAO-Grec Unicode" w:cs="Times New Roman"/>
        </w:rPr>
        <w:t xml:space="preserve"> p. 77; and </w:t>
      </w:r>
      <w:hyperlink r:id="rId41" w:history="1">
        <w:r w:rsidRPr="00823DAE">
          <w:rPr>
            <w:rStyle w:val="Hyperlink"/>
            <w:rFonts w:ascii="IFAO-Grec Unicode" w:hAnsi="IFAO-Grec Unicode" w:cs="Times New Roman"/>
          </w:rPr>
          <w:t>P.Capasso 3</w:t>
        </w:r>
      </w:hyperlink>
      <w:r w:rsidRPr="00D4753A">
        <w:rPr>
          <w:rFonts w:ascii="IFAO-Grec Unicode" w:hAnsi="IFAO-Grec Unicode" w:cs="Times New Roman"/>
        </w:rPr>
        <w:t xml:space="preserve">, p. </w:t>
      </w:r>
      <w:r>
        <w:rPr>
          <w:rFonts w:ascii="IFAO-Grec Unicode" w:hAnsi="IFAO-Grec Unicode" w:cs="Times New Roman"/>
        </w:rPr>
        <w:t>2</w:t>
      </w:r>
      <w:r w:rsidRPr="00D4753A">
        <w:rPr>
          <w:rFonts w:ascii="IFAO-Grec Unicode" w:hAnsi="IFAO-Grec Unicode" w:cs="Times New Roman"/>
        </w:rPr>
        <w:t xml:space="preserve">4. See </w:t>
      </w:r>
      <w:hyperlink r:id="rId42" w:history="1">
        <w:r w:rsidRPr="00D4753A">
          <w:rPr>
            <w:rStyle w:val="Hyperlink"/>
            <w:rFonts w:ascii="IFAO-Grec Unicode" w:hAnsi="IFAO-Grec Unicode" w:cs="Times New Roman"/>
          </w:rPr>
          <w:t>Azzarello (2018: 95–97)</w:t>
        </w:r>
      </w:hyperlink>
      <w:r w:rsidRPr="00D4753A">
        <w:rPr>
          <w:rFonts w:ascii="IFAO-Grec Unicode" w:hAnsi="IFAO-Grec Unicode" w:cs="Times New Roman"/>
        </w:rPr>
        <w:t xml:space="preserve"> for a concise introduction to tables of division; and </w:t>
      </w:r>
      <w:hyperlink r:id="rId43" w:history="1">
        <w:r w:rsidRPr="00D4753A">
          <w:rPr>
            <w:rStyle w:val="Hyperlink"/>
            <w:rFonts w:ascii="IFAO-Grec Unicode" w:hAnsi="IFAO-Grec Unicode" w:cs="Times New Roman"/>
          </w:rPr>
          <w:t>Sesiano (2020)</w:t>
        </w:r>
      </w:hyperlink>
      <w:r w:rsidRPr="00D4753A">
        <w:rPr>
          <w:rFonts w:ascii="IFAO-Grec Unicode" w:hAnsi="IFAO-Grec Unicode" w:cs="Times New Roman"/>
        </w:rPr>
        <w:t xml:space="preserve"> on historical tables of multiplication.</w:t>
      </w:r>
    </w:p>
  </w:footnote>
  <w:footnote w:id="34">
    <w:p w14:paraId="4DBEA3D4" w14:textId="56ED256C" w:rsidR="00417CB6" w:rsidRPr="00D4753A" w:rsidRDefault="00417CB6" w:rsidP="00A57FB9">
      <w:pPr>
        <w:pStyle w:val="FootnoteText"/>
        <w:rPr>
          <w:rFonts w:ascii="IFAO-Grec Unicode" w:hAnsi="IFAO-Grec Unicode"/>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I know of no parallel for the second </w:t>
      </w:r>
      <w:r w:rsidR="00127BE4">
        <w:rPr>
          <w:rFonts w:ascii="IFAO-Grec Unicode" w:hAnsi="IFAO-Grec Unicode" w:cs="Times New Roman"/>
        </w:rPr>
        <w:t xml:space="preserve">text </w:t>
      </w:r>
      <w:r w:rsidRPr="00D4753A">
        <w:rPr>
          <w:rFonts w:ascii="IFAO-Grec Unicode" w:hAnsi="IFAO-Grec Unicode" w:cs="Times New Roman"/>
        </w:rPr>
        <w:t xml:space="preserve">beyond the one mentioned in n. </w:t>
      </w:r>
      <w:r w:rsidRPr="00D4753A">
        <w:rPr>
          <w:rFonts w:ascii="IFAO-Grec Unicode" w:hAnsi="IFAO-Grec Unicode" w:cs="Times New Roman"/>
        </w:rPr>
        <w:fldChar w:fldCharType="begin"/>
      </w:r>
      <w:r w:rsidRPr="00D4753A">
        <w:rPr>
          <w:rFonts w:ascii="IFAO-Grec Unicode" w:hAnsi="IFAO-Grec Unicode" w:cs="Times New Roman"/>
        </w:rPr>
        <w:instrText xml:space="preserve"> NOTEREF _Ref99539794 \h </w:instrText>
      </w:r>
      <w:r>
        <w:rPr>
          <w:rFonts w:ascii="IFAO-Grec Unicode" w:hAnsi="IFAO-Grec Unicode" w:cs="Times New Roman"/>
        </w:rPr>
        <w:instrText xml:space="preserve"> \* MERGEFORMAT </w:instrText>
      </w:r>
      <w:r w:rsidRPr="00D4753A">
        <w:rPr>
          <w:rFonts w:ascii="IFAO-Grec Unicode" w:hAnsi="IFAO-Grec Unicode" w:cs="Times New Roman"/>
        </w:rPr>
      </w:r>
      <w:r w:rsidRPr="00D4753A">
        <w:rPr>
          <w:rFonts w:ascii="IFAO-Grec Unicode" w:hAnsi="IFAO-Grec Unicode" w:cs="Times New Roman"/>
        </w:rPr>
        <w:fldChar w:fldCharType="separate"/>
      </w:r>
      <w:r w:rsidRPr="00D4753A">
        <w:rPr>
          <w:rFonts w:ascii="IFAO-Grec Unicode" w:hAnsi="IFAO-Grec Unicode" w:cs="Times New Roman"/>
        </w:rPr>
        <w:t>27</w:t>
      </w:r>
      <w:r w:rsidRPr="00D4753A">
        <w:rPr>
          <w:rFonts w:ascii="IFAO-Grec Unicode" w:hAnsi="IFAO-Grec Unicode" w:cs="Times New Roman"/>
        </w:rPr>
        <w:fldChar w:fldCharType="end"/>
      </w:r>
      <w:r w:rsidRPr="00D4753A">
        <w:rPr>
          <w:rFonts w:ascii="IFAO-Grec Unicode" w:hAnsi="IFAO-Grec Unicode" w:cs="Times New Roman"/>
        </w:rPr>
        <w:t xml:space="preserve">; the only other example of a table of thirtieths is </w:t>
      </w:r>
      <w:hyperlink r:id="rId44" w:history="1">
        <w:r w:rsidRPr="00D4753A">
          <w:rPr>
            <w:rStyle w:val="Hyperlink"/>
            <w:rFonts w:ascii="IFAO-Grec Unicode" w:hAnsi="IFAO-Grec Unicode" w:cs="Times New Roman"/>
          </w:rPr>
          <w:t>P.Rain.UnterrichtKopt. 329</w:t>
        </w:r>
      </w:hyperlink>
      <w:r w:rsidRPr="00D4753A">
        <w:rPr>
          <w:rFonts w:ascii="IFAO-Grec Unicode" w:hAnsi="IFAO-Grec Unicode" w:cs="Times New Roman"/>
        </w:rPr>
        <w:t xml:space="preserve">, though </w:t>
      </w:r>
      <w:hyperlink r:id="rId45" w:history="1">
        <w:r w:rsidRPr="00D4753A">
          <w:rPr>
            <w:rStyle w:val="Hyperlink"/>
            <w:rFonts w:ascii="IFAO-Grec Unicode" w:hAnsi="IFAO-Grec Unicode" w:cs="Times New Roman"/>
          </w:rPr>
          <w:t>Bruins (1981: 295)</w:t>
        </w:r>
      </w:hyperlink>
      <w:r w:rsidRPr="00D4753A">
        <w:rPr>
          <w:rFonts w:ascii="IFAO-Grec Unicode" w:hAnsi="IFAO-Grec Unicode" w:cs="Times New Roman"/>
        </w:rPr>
        <w:t xml:space="preserve"> argues that the procedure is paralleled in Egyptian mathematics. The catalogue in </w:t>
      </w:r>
      <w:hyperlink r:id="rId46" w:history="1">
        <w:r w:rsidRPr="00294A05">
          <w:rPr>
            <w:rStyle w:val="Hyperlink"/>
            <w:rFonts w:ascii="IFAO-Grec Unicode" w:hAnsi="IFAO-Grec Unicode" w:cs="Times New Roman"/>
          </w:rPr>
          <w:t>Fowler (1999: 238)</w:t>
        </w:r>
      </w:hyperlink>
      <w:r w:rsidRPr="00D4753A">
        <w:rPr>
          <w:rFonts w:ascii="IFAO-Grec Unicode" w:hAnsi="IFAO-Grec Unicode" w:cs="Times New Roman"/>
        </w:rPr>
        <w:t xml:space="preserve"> indicates that, for tables of division with divisors larger than 19, only one or (at most) two examples survive.</w:t>
      </w:r>
    </w:p>
  </w:footnote>
  <w:footnote w:id="35">
    <w:p w14:paraId="742F7476" w14:textId="72CEEF89" w:rsidR="00417CB6" w:rsidRPr="00D4753A" w:rsidRDefault="00417CB6">
      <w:pPr>
        <w:pStyle w:val="FootnoteText"/>
        <w:rPr>
          <w:rFonts w:ascii="IFAO-Grec Unicode" w:hAnsi="IFAO-Grec Unicode"/>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From the third century CE, the headers of tables of division included a calculation of 6000</w:t>
      </w:r>
      <w:r w:rsidR="0049085B">
        <w:rPr>
          <w:rFonts w:ascii="IFAO-Grec Unicode" w:hAnsi="IFAO-Grec Unicode" w:cs="Times New Roman"/>
        </w:rPr>
        <w:t>/x</w:t>
      </w:r>
      <w:r w:rsidRPr="00D4753A">
        <w:rPr>
          <w:rFonts w:ascii="IFAO-Grec Unicode" w:hAnsi="IFAO-Grec Unicode" w:cs="Times New Roman"/>
        </w:rPr>
        <w:t xml:space="preserve">: see </w:t>
      </w:r>
      <w:hyperlink r:id="rId47" w:history="1">
        <w:r w:rsidRPr="00D4753A">
          <w:rPr>
            <w:rStyle w:val="Hyperlink"/>
            <w:rFonts w:ascii="IFAO-Grec Unicode" w:hAnsi="IFAO-Grec Unicode" w:cs="Times New Roman"/>
          </w:rPr>
          <w:t>Azzarello (2018)</w:t>
        </w:r>
      </w:hyperlink>
      <w:r w:rsidRPr="00D4753A">
        <w:rPr>
          <w:rFonts w:ascii="IFAO-Grec Unicode" w:hAnsi="IFAO-Grec Unicode" w:cs="Times New Roman"/>
        </w:rPr>
        <w:t>.</w:t>
      </w:r>
    </w:p>
  </w:footnote>
  <w:footnote w:id="36">
    <w:p w14:paraId="441E10B9" w14:textId="1FA76362"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One should presumably supply </w:t>
      </w:r>
      <w:r w:rsidRPr="00D4753A">
        <w:rPr>
          <w:rFonts w:ascii="IFAO-Grec Unicode" w:hAnsi="IFAO-Grec Unicode"/>
          <w:lang w:val="el-GR"/>
        </w:rPr>
        <w:t>μέρη</w:t>
      </w:r>
      <w:r w:rsidRPr="00D4753A">
        <w:rPr>
          <w:rFonts w:ascii="IFAO-Grec Unicode" w:hAnsi="IFAO-Grec Unicode"/>
        </w:rPr>
        <w:t xml:space="preserve"> as the noun governed by the article </w:t>
      </w:r>
      <w:r w:rsidRPr="00D4753A">
        <w:rPr>
          <w:rFonts w:ascii="IFAO-Grec Unicode" w:hAnsi="IFAO-Grec Unicode"/>
          <w:lang w:val="el-GR"/>
        </w:rPr>
        <w:t>τά</w:t>
      </w:r>
      <w:r w:rsidRPr="00D4753A">
        <w:rPr>
          <w:rFonts w:ascii="IFAO-Grec Unicode" w:hAnsi="IFAO-Grec Unicode"/>
        </w:rPr>
        <w:t xml:space="preserve">, though the neuter singular </w:t>
      </w:r>
      <w:r w:rsidRPr="00D4753A">
        <w:rPr>
          <w:rFonts w:ascii="IFAO-Grec Unicode" w:hAnsi="IFAO-Grec Unicode"/>
          <w:lang w:val="el-GR"/>
        </w:rPr>
        <w:t>τό</w:t>
      </w:r>
      <w:r w:rsidRPr="00D4753A">
        <w:rPr>
          <w:rFonts w:ascii="IFAO-Grec Unicode" w:hAnsi="IFAO-Grec Unicode"/>
        </w:rPr>
        <w:t xml:space="preserve"> is more typical: see </w:t>
      </w:r>
      <w:hyperlink r:id="rId48" w:history="1">
        <w:r w:rsidRPr="00294A05">
          <w:rPr>
            <w:rStyle w:val="Hyperlink"/>
            <w:rFonts w:ascii="IFAO-Grec Unicode" w:hAnsi="IFAO-Grec Unicode"/>
          </w:rPr>
          <w:t>Fowler (1999: 235)</w:t>
        </w:r>
      </w:hyperlink>
      <w:r w:rsidRPr="00D4753A">
        <w:rPr>
          <w:rFonts w:ascii="IFAO-Grec Unicode" w:hAnsi="IFAO-Grec Unicode"/>
        </w:rPr>
        <w:t>.</w:t>
      </w:r>
      <w:r>
        <w:rPr>
          <w:rFonts w:ascii="IFAO-Grec Unicode" w:hAnsi="IFAO-Grec Unicode"/>
        </w:rPr>
        <w:t xml:space="preserve"> For an overview of ancient division and, particularly, the fractional quotient, see </w:t>
      </w:r>
      <w:hyperlink r:id="rId49" w:history="1">
        <w:r w:rsidR="008D2656" w:rsidRPr="00D4753A">
          <w:rPr>
            <w:rStyle w:val="Hyperlink"/>
            <w:rFonts w:ascii="IFAO-Grec Unicode" w:hAnsi="IFAO-Grec Unicode" w:cs="Times New Roman"/>
          </w:rPr>
          <w:t>Azzarello (2018</w:t>
        </w:r>
        <w:r w:rsidR="0079463C">
          <w:rPr>
            <w:rStyle w:val="Hyperlink"/>
            <w:rFonts w:ascii="IFAO-Grec Unicode" w:hAnsi="IFAO-Grec Unicode" w:cs="Times New Roman"/>
          </w:rPr>
          <w:t>: 95–97</w:t>
        </w:r>
        <w:r w:rsidR="008D2656" w:rsidRPr="00D4753A">
          <w:rPr>
            <w:rStyle w:val="Hyperlink"/>
            <w:rFonts w:ascii="IFAO-Grec Unicode" w:hAnsi="IFAO-Grec Unicode" w:cs="Times New Roman"/>
          </w:rPr>
          <w:t>)</w:t>
        </w:r>
      </w:hyperlink>
      <w:r w:rsidR="0079463C" w:rsidRPr="0079463C">
        <w:rPr>
          <w:rFonts w:ascii="IFAO-Grec Unicode" w:hAnsi="IFAO-Grec Unicode"/>
        </w:rPr>
        <w:t xml:space="preserve"> </w:t>
      </w:r>
      <w:r w:rsidR="0079463C">
        <w:rPr>
          <w:rFonts w:ascii="IFAO-Grec Unicode" w:hAnsi="IFAO-Grec Unicode"/>
        </w:rPr>
        <w:t xml:space="preserve">and </w:t>
      </w:r>
      <w:hyperlink r:id="rId50" w:history="1">
        <w:r w:rsidRPr="009B3C3C">
          <w:rPr>
            <w:rStyle w:val="Hyperlink"/>
            <w:rFonts w:ascii="IFAO-Grec Unicode" w:hAnsi="IFAO-Grec Unicode"/>
          </w:rPr>
          <w:t>Lougovaya (2022: 662)</w:t>
        </w:r>
      </w:hyperlink>
      <w:r>
        <w:rPr>
          <w:rFonts w:ascii="IFAO-Grec Unicode" w:hAnsi="IFAO-Grec Unicode"/>
        </w:rPr>
        <w:t>.</w:t>
      </w:r>
    </w:p>
  </w:footnote>
  <w:footnote w:id="37">
    <w:p w14:paraId="6450843D" w14:textId="7FB9DE5A" w:rsidR="00417CB6" w:rsidRPr="00F87229" w:rsidRDefault="00417CB6">
      <w:pPr>
        <w:pStyle w:val="FootnoteText"/>
        <w:rPr>
          <w:rFonts w:ascii="IFAO-Grec Unicode" w:hAnsi="IFAO-Grec Unicode"/>
        </w:rPr>
      </w:pPr>
      <w:r w:rsidRPr="00F87229">
        <w:rPr>
          <w:rStyle w:val="FootnoteReference"/>
          <w:rFonts w:ascii="IFAO-Grec Unicode" w:hAnsi="IFAO-Grec Unicode"/>
        </w:rPr>
        <w:footnoteRef/>
      </w:r>
      <w:r w:rsidRPr="00F87229">
        <w:rPr>
          <w:rFonts w:ascii="IFAO-Grec Unicode" w:hAnsi="IFAO-Grec Unicode"/>
        </w:rPr>
        <w:t xml:space="preserve"> For the former, see </w:t>
      </w:r>
      <w:r>
        <w:rPr>
          <w:rFonts w:ascii="IFAO-Grec Unicode" w:hAnsi="IFAO-Grec Unicode"/>
        </w:rPr>
        <w:t xml:space="preserve">e.g., </w:t>
      </w:r>
      <w:hyperlink r:id="rId51" w:history="1">
        <w:r w:rsidRPr="00F87229">
          <w:rPr>
            <w:rStyle w:val="Hyperlink"/>
            <w:rFonts w:ascii="IFAO-Grec Unicode" w:hAnsi="IFAO-Grec Unicode"/>
          </w:rPr>
          <w:t>Azzar</w:t>
        </w:r>
        <w:r>
          <w:rPr>
            <w:rStyle w:val="Hyperlink"/>
            <w:rFonts w:ascii="IFAO-Grec Unicode" w:hAnsi="IFAO-Grec Unicode"/>
          </w:rPr>
          <w:t>e</w:t>
        </w:r>
        <w:r w:rsidRPr="00F87229">
          <w:rPr>
            <w:rStyle w:val="Hyperlink"/>
            <w:rFonts w:ascii="IFAO-Grec Unicode" w:hAnsi="IFAO-Grec Unicode"/>
          </w:rPr>
          <w:t>llo 2018</w:t>
        </w:r>
      </w:hyperlink>
      <w:r w:rsidRPr="00F87229">
        <w:rPr>
          <w:rFonts w:ascii="IFAO-Grec Unicode" w:hAnsi="IFAO-Grec Unicode"/>
        </w:rPr>
        <w:t xml:space="preserve">, </w:t>
      </w:r>
      <w:hyperlink r:id="rId52" w:history="1">
        <w:r w:rsidRPr="00F87229">
          <w:rPr>
            <w:rStyle w:val="Hyperlink"/>
            <w:rFonts w:ascii="IFAO-Grec Unicode" w:hAnsi="IFAO-Grec Unicode"/>
          </w:rPr>
          <w:t>Azzarello 2019</w:t>
        </w:r>
      </w:hyperlink>
      <w:r w:rsidRPr="00F87229">
        <w:rPr>
          <w:rFonts w:ascii="IFAO-Grec Unicode" w:hAnsi="IFAO-Grec Unicode"/>
        </w:rPr>
        <w:t xml:space="preserve">; for the latter see </w:t>
      </w:r>
      <w:hyperlink r:id="rId53" w:history="1">
        <w:r w:rsidRPr="00A55D12">
          <w:rPr>
            <w:rStyle w:val="Hyperlink"/>
            <w:rFonts w:ascii="IFAO-Grec Unicode" w:hAnsi="IFAO-Grec Unicode"/>
          </w:rPr>
          <w:t>Lougovaya 2022</w:t>
        </w:r>
      </w:hyperlink>
      <w:r w:rsidRPr="00F87229">
        <w:rPr>
          <w:rFonts w:ascii="IFAO-Grec Unicode" w:hAnsi="IFAO-Grec Unicode"/>
        </w:rPr>
        <w:t>.</w:t>
      </w:r>
    </w:p>
  </w:footnote>
  <w:footnote w:id="38">
    <w:p w14:paraId="51A623FF" w14:textId="696176E3"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Admittedly, the bubble becomes less triangular and more round over the course of the table.</w:t>
      </w:r>
    </w:p>
  </w:footnote>
  <w:footnote w:id="39">
    <w:p w14:paraId="23D20FBA" w14:textId="18DCAF84"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w:t>
      </w:r>
      <w:r w:rsidR="00184EC6">
        <w:rPr>
          <w:rFonts w:ascii="IFAO-Grec Unicode" w:hAnsi="IFAO-Grec Unicode"/>
        </w:rPr>
        <w:t xml:space="preserve">According to </w:t>
      </w:r>
      <w:hyperlink r:id="rId54" w:history="1">
        <w:r w:rsidR="00184EC6" w:rsidRPr="00D4753A">
          <w:rPr>
            <w:rStyle w:val="Hyperlink"/>
            <w:rFonts w:ascii="IFAO-Grec Unicode" w:hAnsi="IFAO-Grec Unicode" w:cs="Times New Roman"/>
          </w:rPr>
          <w:t xml:space="preserve">Cavallo and Maehler (2008: </w:t>
        </w:r>
        <w:r w:rsidR="00184EC6">
          <w:rPr>
            <w:rStyle w:val="Hyperlink"/>
            <w:rFonts w:ascii="IFAO-Grec Unicode" w:hAnsi="IFAO-Grec Unicode" w:cs="Times New Roman"/>
          </w:rPr>
          <w:t>15</w:t>
        </w:r>
        <w:r w:rsidR="00184EC6" w:rsidRPr="00D4753A">
          <w:rPr>
            <w:rStyle w:val="Hyperlink"/>
            <w:rFonts w:ascii="IFAO-Grec Unicode" w:hAnsi="IFAO-Grec Unicode" w:cs="Times New Roman"/>
          </w:rPr>
          <w:t>)</w:t>
        </w:r>
      </w:hyperlink>
      <w:r w:rsidR="00184EC6">
        <w:rPr>
          <w:rFonts w:ascii="IFAO-Grec Unicode" w:hAnsi="IFAO-Grec Unicode"/>
        </w:rPr>
        <w:t xml:space="preserve">, </w:t>
      </w:r>
      <w:r w:rsidR="002E2FA9">
        <w:rPr>
          <w:rFonts w:ascii="IFAO-Grec Unicode" w:hAnsi="IFAO-Grec Unicode"/>
        </w:rPr>
        <w:t>“</w:t>
      </w:r>
      <w:r w:rsidR="00E21C58">
        <w:rPr>
          <w:rFonts w:ascii="IFAO-Grec Unicode" w:hAnsi="IFAO-Grec Unicode"/>
        </w:rPr>
        <w:t xml:space="preserve">The </w:t>
      </w:r>
      <w:r w:rsidR="00E21C58">
        <w:rPr>
          <w:rFonts w:ascii="IFAO-Grec Unicode" w:hAnsi="IFAO-Grec Unicode"/>
          <w:i/>
          <w:iCs/>
        </w:rPr>
        <w:t xml:space="preserve">tau </w:t>
      </w:r>
      <w:r w:rsidR="00E21C58" w:rsidRPr="00E21C58">
        <w:rPr>
          <w:rFonts w:ascii="IFAO-Grec Unicode" w:hAnsi="IFAO-Grec Unicode"/>
        </w:rPr>
        <w:t>with split crossbar,</w:t>
      </w:r>
      <w:r w:rsidR="00E21C58">
        <w:rPr>
          <w:rFonts w:ascii="IFAO-Grec Unicode" w:hAnsi="IFAO-Grec Unicode"/>
          <w:i/>
          <w:iCs/>
        </w:rPr>
        <w:t xml:space="preserve"> </w:t>
      </w:r>
      <w:r w:rsidR="002E2FA9">
        <w:rPr>
          <w:rFonts w:ascii="IFAO-Grec Unicode" w:hAnsi="IFAO-Grec Unicode"/>
        </w:rPr>
        <w:t>the forerunn</w:t>
      </w:r>
      <w:r w:rsidR="00E21C58">
        <w:rPr>
          <w:rFonts w:ascii="IFAO-Grec Unicode" w:hAnsi="IFAO-Grec Unicode"/>
        </w:rPr>
        <w:t>er</w:t>
      </w:r>
      <w:r w:rsidR="002E2FA9">
        <w:rPr>
          <w:rFonts w:ascii="IFAO-Grec Unicode" w:hAnsi="IFAO-Grec Unicode"/>
        </w:rPr>
        <w:t xml:space="preserve"> of the V-shaped </w:t>
      </w:r>
      <w:r w:rsidR="00A5175E">
        <w:rPr>
          <w:rFonts w:ascii="IFAO-Grec Unicode" w:hAnsi="IFAO-Grec Unicode"/>
          <w:i/>
          <w:iCs/>
        </w:rPr>
        <w:t xml:space="preserve">tau </w:t>
      </w:r>
      <w:r w:rsidR="00A5175E">
        <w:rPr>
          <w:rFonts w:ascii="IFAO-Grec Unicode" w:hAnsi="IFAO-Grec Unicode"/>
        </w:rPr>
        <w:t>in documentary cursive</w:t>
      </w:r>
      <w:r w:rsidR="00E21C58">
        <w:rPr>
          <w:rFonts w:ascii="IFAO-Grec Unicode" w:hAnsi="IFAO-Grec Unicode"/>
        </w:rPr>
        <w:t>, does not seem to occur in bookhands before the early second century and can therefore serve as a useful dating criterion</w:t>
      </w:r>
      <w:r w:rsidR="00184EC6">
        <w:rPr>
          <w:rFonts w:ascii="IFAO-Grec Unicode" w:hAnsi="IFAO-Grec Unicode"/>
        </w:rPr>
        <w:t>.</w:t>
      </w:r>
      <w:r w:rsidR="00A5175E">
        <w:rPr>
          <w:rFonts w:ascii="IFAO-Grec Unicode" w:hAnsi="IFAO-Grec Unicode"/>
        </w:rPr>
        <w:t>”</w:t>
      </w:r>
    </w:p>
  </w:footnote>
  <w:footnote w:id="40">
    <w:p w14:paraId="4E7FC6C1" w14:textId="073865FD"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Cf., for example, </w:t>
      </w:r>
      <w:hyperlink r:id="rId55" w:history="1">
        <w:r w:rsidRPr="00D4753A">
          <w:rPr>
            <w:rStyle w:val="Hyperlink"/>
            <w:rFonts w:ascii="IFAO-Grec Unicode" w:hAnsi="IFAO-Grec Unicode" w:cs="Times New Roman"/>
          </w:rPr>
          <w:t>P.Vindob. G 29790</w:t>
        </w:r>
      </w:hyperlink>
      <w:r w:rsidRPr="00D4753A">
        <w:rPr>
          <w:rFonts w:ascii="IFAO-Grec Unicode" w:hAnsi="IFAO-Grec Unicode" w:cs="Times New Roman"/>
        </w:rPr>
        <w:t xml:space="preserve"> (I CE). Although similarly adorned with finials, its capitals are drawn more slowly and are more aspirational as regards spacing, bilinearity, and regularity. </w:t>
      </w:r>
      <w:hyperlink r:id="rId56" w:history="1">
        <w:r w:rsidRPr="00D4753A">
          <w:rPr>
            <w:rStyle w:val="Hyperlink"/>
            <w:rFonts w:ascii="IFAO-Grec Unicode" w:hAnsi="IFAO-Grec Unicode" w:cs="Times New Roman"/>
          </w:rPr>
          <w:t>Cribiore (1996: 259, no. 346)</w:t>
        </w:r>
      </w:hyperlink>
      <w:r w:rsidRPr="00D4753A">
        <w:rPr>
          <w:rFonts w:ascii="IFAO-Grec Unicode" w:hAnsi="IFAO-Grec Unicode" w:cs="Times New Roman"/>
        </w:rPr>
        <w:t xml:space="preserve"> describes that hand as “evolving”, with “uneven alignment and letter spacing.”</w:t>
      </w:r>
    </w:p>
  </w:footnote>
  <w:footnote w:id="41">
    <w:p w14:paraId="258FCB24" w14:textId="7A1AF9D9"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For beta as indicating </w:t>
      </w:r>
      <w:r w:rsidRPr="00D4753A">
        <w:rPr>
          <w:rFonts w:ascii="IFAO-Grec Unicode" w:hAnsi="IFAO-Grec Unicode"/>
          <w:lang w:val="el-GR"/>
        </w:rPr>
        <w:t>τὰ</w:t>
      </w:r>
      <w:r w:rsidRPr="00D4753A">
        <w:rPr>
          <w:rFonts w:ascii="IFAO-Grec Unicode" w:hAnsi="IFAO-Grec Unicode"/>
        </w:rPr>
        <w:t xml:space="preserve"> </w:t>
      </w:r>
      <w:r w:rsidRPr="00D4753A">
        <w:rPr>
          <w:rFonts w:ascii="IFAO-Grec Unicode" w:hAnsi="IFAO-Grec Unicode"/>
          <w:lang w:val="el-GR"/>
        </w:rPr>
        <w:t>δύο</w:t>
      </w:r>
      <w:r w:rsidRPr="00D4753A">
        <w:rPr>
          <w:rFonts w:ascii="IFAO-Grec Unicode" w:hAnsi="IFAO-Grec Unicode"/>
        </w:rPr>
        <w:t xml:space="preserve"> </w:t>
      </w:r>
      <w:r w:rsidRPr="00D4753A">
        <w:rPr>
          <w:rFonts w:ascii="IFAO-Grec Unicode" w:hAnsi="IFAO-Grec Unicode"/>
          <w:lang w:val="el-GR"/>
        </w:rPr>
        <w:t>μέρη</w:t>
      </w:r>
      <w:r w:rsidRPr="00D4753A">
        <w:rPr>
          <w:rFonts w:ascii="IFAO-Grec Unicode" w:hAnsi="IFAO-Grec Unicode"/>
        </w:rPr>
        <w:t xml:space="preserve"> (“the two parts [sc. ‘of three’]”), see </w:t>
      </w:r>
      <w:hyperlink r:id="rId57" w:history="1">
        <w:r w:rsidRPr="00294A05">
          <w:rPr>
            <w:rStyle w:val="Hyperlink"/>
            <w:rFonts w:ascii="IFAO-Grec Unicode" w:hAnsi="IFAO-Grec Unicode"/>
          </w:rPr>
          <w:t>Fowler (1999: 228)</w:t>
        </w:r>
      </w:hyperlink>
      <w:r w:rsidRPr="00D4753A">
        <w:rPr>
          <w:rFonts w:ascii="IFAO-Grec Unicode" w:hAnsi="IFAO-Grec Unicode"/>
        </w:rPr>
        <w:t>.</w:t>
      </w:r>
    </w:p>
  </w:footnote>
  <w:footnote w:id="42">
    <w:p w14:paraId="131F6199" w14:textId="47BEEE7E"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The parallel he cites, </w:t>
      </w:r>
      <w:hyperlink r:id="rId58" w:history="1">
        <w:r w:rsidRPr="00D4753A">
          <w:rPr>
            <w:rStyle w:val="Hyperlink"/>
            <w:rFonts w:ascii="IFAO-Grec Unicode" w:hAnsi="IFAO-Grec Unicode" w:cs="Times New Roman"/>
          </w:rPr>
          <w:t>P.Heid. inv. 1701</w:t>
        </w:r>
      </w:hyperlink>
      <w:r w:rsidRPr="00D4753A">
        <w:rPr>
          <w:rFonts w:ascii="IFAO-Grec Unicode" w:hAnsi="IFAO-Grec Unicode" w:cs="Times New Roman"/>
        </w:rPr>
        <w:t xml:space="preserve"> (</w:t>
      </w:r>
      <w:hyperlink r:id="rId59" w:history="1">
        <w:r w:rsidRPr="00D4753A">
          <w:rPr>
            <w:rStyle w:val="Hyperlink"/>
            <w:rFonts w:ascii="IFAO-Grec Unicode" w:hAnsi="IFAO-Grec Unicode" w:cs="Times New Roman"/>
          </w:rPr>
          <w:t>Seider II 36</w:t>
        </w:r>
      </w:hyperlink>
      <w:r w:rsidRPr="00D4753A">
        <w:rPr>
          <w:rFonts w:ascii="IFAO-Grec Unicode" w:hAnsi="IFAO-Grec Unicode" w:cs="Times New Roman"/>
        </w:rPr>
        <w:t>, III–IV CE) is a poor one, closer to informal capitals or even the severe style.</w:t>
      </w:r>
    </w:p>
  </w:footnote>
  <w:footnote w:id="43">
    <w:p w14:paraId="06323F49" w14:textId="47C1B6D0" w:rsidR="00417CB6" w:rsidRPr="00D4753A" w:rsidRDefault="00417CB6" w:rsidP="00D620F0">
      <w:pPr>
        <w:pStyle w:val="FootnoteText"/>
        <w:rPr>
          <w:rFonts w:ascii="IFAO-Grec Unicode" w:hAnsi="IFAO-Grec Unicode"/>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Cf. </w:t>
      </w:r>
      <w:hyperlink r:id="rId60" w:history="1">
        <w:r w:rsidRPr="00D4753A">
          <w:rPr>
            <w:rStyle w:val="Hyperlink"/>
            <w:rFonts w:ascii="IFAO-Grec Unicode" w:hAnsi="IFAO-Grec Unicode" w:cs="Times New Roman"/>
          </w:rPr>
          <w:t>P.Lond.Lit. 166</w:t>
        </w:r>
      </w:hyperlink>
      <w:r w:rsidRPr="00D4753A">
        <w:rPr>
          <w:rFonts w:ascii="IFAO-Grec Unicode" w:hAnsi="IFAO-Grec Unicode" w:cs="Times New Roman"/>
        </w:rPr>
        <w:t xml:space="preserve"> (early II CE).</w:t>
      </w:r>
    </w:p>
  </w:footnote>
  <w:footnote w:id="44">
    <w:p w14:paraId="57C9AA81" w14:textId="52B9A7AE"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E.g., </w:t>
      </w:r>
      <w:hyperlink r:id="rId61" w:history="1">
        <w:r w:rsidRPr="00D4753A">
          <w:rPr>
            <w:rStyle w:val="Hyperlink"/>
            <w:rFonts w:ascii="IFAO-Grec Unicode" w:hAnsi="IFAO-Grec Unicode" w:cs="Times New Roman"/>
          </w:rPr>
          <w:t>P.Berol. inv. 9772</w:t>
        </w:r>
      </w:hyperlink>
      <w:r w:rsidRPr="00D4753A">
        <w:rPr>
          <w:rFonts w:ascii="IFAO-Grec Unicode" w:hAnsi="IFAO-Grec Unicode" w:cs="Times New Roman"/>
        </w:rPr>
        <w:t xml:space="preserve"> (</w:t>
      </w:r>
      <w:hyperlink r:id="rId62" w:history="1">
        <w:r w:rsidRPr="00D4753A">
          <w:rPr>
            <w:rStyle w:val="Hyperlink"/>
            <w:rFonts w:ascii="IFAO-Grec Unicode" w:hAnsi="IFAO-Grec Unicode" w:cs="Times New Roman"/>
          </w:rPr>
          <w:t>Seider II 9</w:t>
        </w:r>
      </w:hyperlink>
      <w:r w:rsidRPr="00D4753A">
        <w:rPr>
          <w:rFonts w:ascii="IFAO-Grec Unicode" w:hAnsi="IFAO-Grec Unicode" w:cs="Times New Roman"/>
        </w:rPr>
        <w:t xml:space="preserve">, II BCE); the third hand of </w:t>
      </w:r>
      <w:hyperlink r:id="rId63" w:history="1">
        <w:r w:rsidRPr="00D4753A">
          <w:rPr>
            <w:rStyle w:val="Hyperlink"/>
            <w:rFonts w:ascii="IFAO-Grec Unicode" w:hAnsi="IFAO-Grec Unicode" w:cs="Times New Roman"/>
          </w:rPr>
          <w:t>P.Bad. 2.2</w:t>
        </w:r>
      </w:hyperlink>
      <w:r w:rsidRPr="00D4753A">
        <w:rPr>
          <w:rFonts w:ascii="IFAO-Grec Unicode" w:hAnsi="IFAO-Grec Unicode" w:cs="Times New Roman"/>
        </w:rPr>
        <w:t xml:space="preserve"> (130 BCE), and </w:t>
      </w:r>
      <w:hyperlink r:id="rId64" w:history="1">
        <w:r w:rsidRPr="00D4753A">
          <w:rPr>
            <w:rStyle w:val="Hyperlink"/>
            <w:rFonts w:ascii="IFAO-Grec Unicode" w:hAnsi="IFAO-Grec Unicode" w:cs="Times New Roman"/>
          </w:rPr>
          <w:t>P.Oxy. 12.1453</w:t>
        </w:r>
      </w:hyperlink>
      <w:r w:rsidRPr="00D4753A">
        <w:rPr>
          <w:rFonts w:ascii="IFAO-Grec Unicode" w:hAnsi="IFAO-Grec Unicode" w:cs="Times New Roman"/>
        </w:rPr>
        <w:t xml:space="preserve"> (30–29 BCE). </w:t>
      </w:r>
    </w:p>
  </w:footnote>
  <w:footnote w:id="45">
    <w:p w14:paraId="2E014354" w14:textId="4540B9C5"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w:t>
      </w:r>
      <w:r w:rsidR="00AC2CA8">
        <w:rPr>
          <w:rFonts w:ascii="IFAO-Grec Unicode" w:hAnsi="IFAO-Grec Unicode"/>
        </w:rPr>
        <w:t xml:space="preserve">See </w:t>
      </w:r>
      <w:hyperlink r:id="rId65" w:history="1">
        <w:r w:rsidRPr="00294A05">
          <w:rPr>
            <w:rStyle w:val="Hyperlink"/>
            <w:rFonts w:ascii="IFAO-Grec Unicode" w:hAnsi="IFAO-Grec Unicode"/>
          </w:rPr>
          <w:t>Fowler (1999: 226)</w:t>
        </w:r>
      </w:hyperlink>
      <w:r w:rsidR="00A744C0">
        <w:rPr>
          <w:rFonts w:ascii="IFAO-Grec Unicode" w:hAnsi="IFAO-Grec Unicode"/>
        </w:rPr>
        <w:t>:</w:t>
      </w:r>
      <w:r w:rsidR="00A704A8">
        <w:rPr>
          <w:rFonts w:ascii="IFAO-Grec Unicode" w:hAnsi="IFAO-Grec Unicode"/>
        </w:rPr>
        <w:t xml:space="preserve"> examples of the early format include </w:t>
      </w:r>
      <w:hyperlink r:id="rId66" w:history="1">
        <w:r w:rsidR="00C44F8F" w:rsidRPr="00FE696E">
          <w:rPr>
            <w:rStyle w:val="Hyperlink"/>
            <w:rFonts w:ascii="IFAO-Grec Unicode" w:hAnsi="IFAO-Grec Unicode"/>
          </w:rPr>
          <w:t xml:space="preserve">P.Cair.Zen. </w:t>
        </w:r>
        <w:r w:rsidR="00FD5918" w:rsidRPr="00FE696E">
          <w:rPr>
            <w:rStyle w:val="Hyperlink"/>
            <w:rFonts w:ascii="IFAO-Grec Unicode" w:hAnsi="IFAO-Grec Unicode"/>
          </w:rPr>
          <w:t>3</w:t>
        </w:r>
        <w:r w:rsidR="004F7CBF" w:rsidRPr="00FE696E">
          <w:rPr>
            <w:rStyle w:val="Hyperlink"/>
            <w:rFonts w:ascii="IFAO-Grec Unicode" w:hAnsi="IFAO-Grec Unicode"/>
          </w:rPr>
          <w:t xml:space="preserve"> </w:t>
        </w:r>
        <w:r w:rsidR="00FE696E" w:rsidRPr="00FE696E">
          <w:rPr>
            <w:rStyle w:val="Hyperlink"/>
            <w:rFonts w:ascii="IFAO-Grec Unicode" w:hAnsi="IFAO-Grec Unicode"/>
          </w:rPr>
          <w:t>59368.24–26</w:t>
        </w:r>
      </w:hyperlink>
      <w:r w:rsidR="004F7CBF">
        <w:rPr>
          <w:rFonts w:ascii="IFAO-Grec Unicode" w:hAnsi="IFAO-Grec Unicode"/>
        </w:rPr>
        <w:t xml:space="preserve"> (2</w:t>
      </w:r>
      <w:r w:rsidR="00FE696E">
        <w:rPr>
          <w:rFonts w:ascii="IFAO-Grec Unicode" w:hAnsi="IFAO-Grec Unicode"/>
        </w:rPr>
        <w:t>40</w:t>
      </w:r>
      <w:r w:rsidR="004F7CBF">
        <w:rPr>
          <w:rFonts w:ascii="IFAO-Grec Unicode" w:hAnsi="IFAO-Grec Unicode"/>
        </w:rPr>
        <w:t xml:space="preserve"> BCE);</w:t>
      </w:r>
      <w:r w:rsidR="006F21BA">
        <w:rPr>
          <w:rFonts w:ascii="IFAO-Grec Unicode" w:hAnsi="IFAO-Grec Unicode"/>
        </w:rPr>
        <w:t xml:space="preserve"> </w:t>
      </w:r>
      <w:hyperlink r:id="rId67" w:history="1">
        <w:r w:rsidR="006F21BA" w:rsidRPr="00B05CED">
          <w:rPr>
            <w:rStyle w:val="Hyperlink"/>
            <w:rFonts w:ascii="IFAO-Grec Unicode" w:hAnsi="IFAO-Grec Unicode"/>
          </w:rPr>
          <w:t>BGU 8 1746.10</w:t>
        </w:r>
      </w:hyperlink>
      <w:r w:rsidR="006F21BA">
        <w:rPr>
          <w:rFonts w:ascii="IFAO-Grec Unicode" w:hAnsi="IFAO-Grec Unicode"/>
        </w:rPr>
        <w:t xml:space="preserve"> (</w:t>
      </w:r>
      <w:r w:rsidR="00B05CED">
        <w:rPr>
          <w:rFonts w:ascii="IFAO-Grec Unicode" w:hAnsi="IFAO-Grec Unicode"/>
        </w:rPr>
        <w:t>64/63 BCE</w:t>
      </w:r>
      <w:r w:rsidR="006F21BA">
        <w:rPr>
          <w:rFonts w:ascii="IFAO-Grec Unicode" w:hAnsi="IFAO-Grec Unicode"/>
        </w:rPr>
        <w:t>)</w:t>
      </w:r>
      <w:r w:rsidR="0085315A">
        <w:rPr>
          <w:rFonts w:ascii="IFAO-Grec Unicode" w:hAnsi="IFAO-Grec Unicode"/>
        </w:rPr>
        <w:t xml:space="preserve">; </w:t>
      </w:r>
      <w:hyperlink r:id="rId68" w:history="1">
        <w:r w:rsidR="0085315A" w:rsidRPr="002E6DC3">
          <w:rPr>
            <w:rStyle w:val="Hyperlink"/>
            <w:rFonts w:ascii="IFAO-Grec Unicode" w:hAnsi="IFAO-Grec Unicode"/>
          </w:rPr>
          <w:t>BGU 16</w:t>
        </w:r>
        <w:r w:rsidR="001E27CC">
          <w:rPr>
            <w:rStyle w:val="Hyperlink"/>
            <w:rFonts w:ascii="IFAO-Grec Unicode" w:hAnsi="IFAO-Grec Unicode"/>
          </w:rPr>
          <w:t xml:space="preserve"> </w:t>
        </w:r>
        <w:r w:rsidR="002E6DC3" w:rsidRPr="002E6DC3">
          <w:rPr>
            <w:rStyle w:val="Hyperlink"/>
            <w:rFonts w:ascii="IFAO-Grec Unicode" w:hAnsi="IFAO-Grec Unicode"/>
          </w:rPr>
          <w:t>2668.3</w:t>
        </w:r>
      </w:hyperlink>
      <w:r w:rsidR="002E6DC3">
        <w:rPr>
          <w:rFonts w:ascii="IFAO-Grec Unicode" w:hAnsi="IFAO-Grec Unicode"/>
        </w:rPr>
        <w:t xml:space="preserve"> (25 BCE–5 CE)</w:t>
      </w:r>
      <w:r w:rsidR="001216BF">
        <w:rPr>
          <w:rFonts w:ascii="IFAO-Grec Unicode" w:hAnsi="IFAO-Grec Unicode"/>
        </w:rPr>
        <w:t xml:space="preserve">; </w:t>
      </w:r>
      <w:hyperlink r:id="rId69" w:history="1">
        <w:r w:rsidR="001216BF" w:rsidRPr="001E27CC">
          <w:rPr>
            <w:rStyle w:val="Hyperlink"/>
            <w:rFonts w:ascii="IFAO-Grec Unicode" w:hAnsi="IFAO-Grec Unicode"/>
          </w:rPr>
          <w:t>BGU 3</w:t>
        </w:r>
        <w:r w:rsidR="001E27CC" w:rsidRPr="001E27CC">
          <w:rPr>
            <w:rStyle w:val="Hyperlink"/>
            <w:rFonts w:ascii="IFAO-Grec Unicode" w:hAnsi="IFAO-Grec Unicode"/>
          </w:rPr>
          <w:t xml:space="preserve"> </w:t>
        </w:r>
        <w:r w:rsidR="001216BF" w:rsidRPr="001E27CC">
          <w:rPr>
            <w:rStyle w:val="Hyperlink"/>
            <w:rFonts w:ascii="IFAO-Grec Unicode" w:hAnsi="IFAO-Grec Unicode"/>
          </w:rPr>
          <w:t>802</w:t>
        </w:r>
        <w:r w:rsidR="001E27CC" w:rsidRPr="001E27CC">
          <w:rPr>
            <w:rStyle w:val="Hyperlink"/>
            <w:rFonts w:ascii="IFAO-Grec Unicode" w:hAnsi="IFAO-Grec Unicode"/>
          </w:rPr>
          <w:t>.8, 19</w:t>
        </w:r>
      </w:hyperlink>
      <w:r w:rsidR="001E27CC">
        <w:rPr>
          <w:rFonts w:ascii="IFAO-Grec Unicode" w:hAnsi="IFAO-Grec Unicode"/>
        </w:rPr>
        <w:t xml:space="preserve"> (42 CE)</w:t>
      </w:r>
      <w:r w:rsidR="004550BD">
        <w:rPr>
          <w:rFonts w:ascii="IFAO-Grec Unicode" w:hAnsi="IFAO-Grec Unicode"/>
        </w:rPr>
        <w:t xml:space="preserve">; </w:t>
      </w:r>
      <w:hyperlink r:id="rId70" w:history="1">
        <w:r w:rsidR="004550BD" w:rsidRPr="00195351">
          <w:rPr>
            <w:rStyle w:val="Hyperlink"/>
            <w:rFonts w:ascii="IFAO-Grec Unicode" w:hAnsi="IFAO-Grec Unicode"/>
          </w:rPr>
          <w:t xml:space="preserve">P.Erl. </w:t>
        </w:r>
        <w:r w:rsidR="00195351" w:rsidRPr="00195351">
          <w:rPr>
            <w:rStyle w:val="Hyperlink"/>
            <w:rFonts w:ascii="IFAO-Grec Unicode" w:hAnsi="IFAO-Grec Unicode"/>
          </w:rPr>
          <w:t>93</w:t>
        </w:r>
      </w:hyperlink>
      <w:r w:rsidR="00195351">
        <w:rPr>
          <w:rFonts w:ascii="IFAO-Grec Unicode" w:hAnsi="IFAO-Grec Unicode"/>
        </w:rPr>
        <w:t xml:space="preserve"> (II–III)</w:t>
      </w:r>
      <w:r w:rsidR="002E6DC3">
        <w:rPr>
          <w:rFonts w:ascii="IFAO-Grec Unicode" w:hAnsi="IFAO-Grec Unicode"/>
        </w:rPr>
        <w:t>.</w:t>
      </w:r>
      <w:r w:rsidR="00FC564C">
        <w:rPr>
          <w:rFonts w:ascii="IFAO-Grec Unicode" w:hAnsi="IFAO-Grec Unicode"/>
        </w:rPr>
        <w:t xml:space="preserve"> </w:t>
      </w:r>
      <w:r w:rsidR="00DC66CB">
        <w:rPr>
          <w:rFonts w:ascii="IFAO-Grec Unicode" w:hAnsi="IFAO-Grec Unicode"/>
        </w:rPr>
        <w:t xml:space="preserve">For later formats, see, e.g., </w:t>
      </w:r>
      <w:hyperlink r:id="rId71" w:history="1">
        <w:r w:rsidR="00DC66CB" w:rsidRPr="008D4F49">
          <w:rPr>
            <w:rStyle w:val="Hyperlink"/>
            <w:rFonts w:ascii="IFAO-Grec Unicode" w:hAnsi="IFAO-Grec Unicode"/>
          </w:rPr>
          <w:t>BGU 3 976.10–12</w:t>
        </w:r>
      </w:hyperlink>
      <w:r w:rsidR="00DC66CB">
        <w:rPr>
          <w:rFonts w:ascii="IFAO-Grec Unicode" w:hAnsi="IFAO-Grec Unicode"/>
        </w:rPr>
        <w:t xml:space="preserve"> (</w:t>
      </w:r>
      <w:r w:rsidR="008D4F49">
        <w:rPr>
          <w:rFonts w:ascii="IFAO-Grec Unicode" w:hAnsi="IFAO-Grec Unicode"/>
        </w:rPr>
        <w:t>II</w:t>
      </w:r>
      <w:r w:rsidR="00DC66CB">
        <w:rPr>
          <w:rFonts w:ascii="IFAO-Grec Unicode" w:hAnsi="IFAO-Grec Unicode"/>
        </w:rPr>
        <w:t>)</w:t>
      </w:r>
      <w:r w:rsidR="001C07E1">
        <w:rPr>
          <w:rFonts w:ascii="IFAO-Grec Unicode" w:hAnsi="IFAO-Grec Unicode"/>
        </w:rPr>
        <w:t xml:space="preserve">; </w:t>
      </w:r>
      <w:hyperlink r:id="rId72" w:history="1">
        <w:r w:rsidR="001C07E1" w:rsidRPr="00E23947">
          <w:rPr>
            <w:rStyle w:val="Hyperlink"/>
            <w:rFonts w:ascii="IFAO-Grec Unicode" w:hAnsi="IFAO-Grec Unicode"/>
          </w:rPr>
          <w:t>P.Mich. 11 620v.315–321</w:t>
        </w:r>
      </w:hyperlink>
      <w:r w:rsidR="001C07E1">
        <w:rPr>
          <w:rFonts w:ascii="IFAO-Grec Unicode" w:hAnsi="IFAO-Grec Unicode"/>
        </w:rPr>
        <w:t xml:space="preserve"> (240)</w:t>
      </w:r>
      <w:r w:rsidR="008D4F49">
        <w:rPr>
          <w:rFonts w:ascii="IFAO-Grec Unicode" w:hAnsi="IFAO-Grec Unicode"/>
        </w:rPr>
        <w:t>;</w:t>
      </w:r>
      <w:r w:rsidR="007F62EC">
        <w:rPr>
          <w:rFonts w:ascii="IFAO-Grec Unicode" w:hAnsi="IFAO-Grec Unicode"/>
        </w:rPr>
        <w:t xml:space="preserve"> </w:t>
      </w:r>
      <w:hyperlink r:id="rId73" w:history="1">
        <w:r w:rsidR="007F62EC" w:rsidRPr="006F1598">
          <w:rPr>
            <w:rStyle w:val="Hyperlink"/>
            <w:rFonts w:ascii="IFAO-Grec Unicode" w:hAnsi="IFAO-Grec Unicode"/>
          </w:rPr>
          <w:t>BGU 1 84</w:t>
        </w:r>
        <w:r w:rsidR="006F1598" w:rsidRPr="006F1598">
          <w:rPr>
            <w:rStyle w:val="Hyperlink"/>
            <w:rFonts w:ascii="IFAO-Grec Unicode" w:hAnsi="IFAO-Grec Unicode"/>
          </w:rPr>
          <w:t>.12</w:t>
        </w:r>
      </w:hyperlink>
      <w:r w:rsidR="007F62EC">
        <w:rPr>
          <w:rFonts w:ascii="IFAO-Grec Unicode" w:hAnsi="IFAO-Grec Unicode"/>
        </w:rPr>
        <w:t xml:space="preserve"> (</w:t>
      </w:r>
      <w:r w:rsidR="006F1598">
        <w:rPr>
          <w:rFonts w:ascii="IFAO-Grec Unicode" w:hAnsi="IFAO-Grec Unicode"/>
        </w:rPr>
        <w:t>242/3</w:t>
      </w:r>
      <w:r w:rsidR="007F62EC">
        <w:rPr>
          <w:rFonts w:ascii="IFAO-Grec Unicode" w:hAnsi="IFAO-Grec Unicode"/>
        </w:rPr>
        <w:t>)</w:t>
      </w:r>
      <w:r w:rsidR="00972233">
        <w:rPr>
          <w:rFonts w:ascii="IFAO-Grec Unicode" w:hAnsi="IFAO-Grec Unicode"/>
        </w:rPr>
        <w:t>.</w:t>
      </w:r>
    </w:p>
  </w:footnote>
  <w:footnote w:id="46">
    <w:p w14:paraId="16D557FB" w14:textId="19CD4425"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The so-called biblical majuscules of later eras execute aspects of this style in a more restrained and regular way. See, for example, </w:t>
      </w:r>
      <w:hyperlink r:id="rId74" w:history="1">
        <w:r w:rsidRPr="00D4753A">
          <w:rPr>
            <w:rStyle w:val="Hyperlink"/>
            <w:rFonts w:ascii="IFAO-Grec Unicode" w:hAnsi="IFAO-Grec Unicode" w:cs="Times New Roman"/>
          </w:rPr>
          <w:t>TM 60766</w:t>
        </w:r>
      </w:hyperlink>
      <w:r w:rsidRPr="00D4753A">
        <w:rPr>
          <w:rFonts w:ascii="IFAO-Grec Unicode" w:hAnsi="IFAO-Grec Unicode" w:cs="Times New Roman"/>
        </w:rPr>
        <w:t xml:space="preserve"> (III/IV CE).</w:t>
      </w:r>
    </w:p>
  </w:footnote>
  <w:footnote w:id="47">
    <w:p w14:paraId="7EF896BF" w14:textId="2C00AE7C"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Cf. also in this regard the richly ornamented and upright </w:t>
      </w:r>
      <w:hyperlink r:id="rId75" w:history="1">
        <w:r w:rsidRPr="00D4753A">
          <w:rPr>
            <w:rStyle w:val="Hyperlink"/>
            <w:rFonts w:ascii="IFAO-Grec Unicode" w:hAnsi="IFAO-Grec Unicode"/>
          </w:rPr>
          <w:t>P.Tebt. 1.164</w:t>
        </w:r>
      </w:hyperlink>
      <w:r w:rsidRPr="00D4753A">
        <w:rPr>
          <w:rFonts w:ascii="IFAO-Grec Unicode" w:hAnsi="IFAO-Grec Unicode"/>
        </w:rPr>
        <w:t xml:space="preserve"> (post 105 BCE).</w:t>
      </w:r>
    </w:p>
  </w:footnote>
  <w:footnote w:id="48">
    <w:p w14:paraId="47634416" w14:textId="3F970FC1" w:rsidR="00417CB6" w:rsidRPr="00CB5454"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E.g., inv. </w:t>
      </w:r>
      <w:hyperlink r:id="rId76" w:history="1">
        <w:r w:rsidRPr="00D4753A">
          <w:rPr>
            <w:rStyle w:val="Hyperlink"/>
            <w:rFonts w:ascii="IFAO-Grec Unicode" w:hAnsi="IFAO-Grec Unicode" w:cs="Times New Roman"/>
          </w:rPr>
          <w:t>5378</w:t>
        </w:r>
      </w:hyperlink>
      <w:r w:rsidRPr="00D4753A">
        <w:rPr>
          <w:rFonts w:ascii="IFAO-Grec Unicode" w:hAnsi="IFAO-Grec Unicode" w:cs="Times New Roman"/>
        </w:rPr>
        <w:t xml:space="preserve"> (28-B163A-A) and </w:t>
      </w:r>
      <w:hyperlink r:id="rId77" w:history="1">
        <w:r w:rsidRPr="00D4753A">
          <w:rPr>
            <w:rStyle w:val="Hyperlink"/>
            <w:rFonts w:ascii="IFAO-Grec Unicode" w:hAnsi="IFAO-Grec Unicode" w:cs="Times New Roman"/>
          </w:rPr>
          <w:t>5380</w:t>
        </w:r>
      </w:hyperlink>
      <w:r w:rsidRPr="00D4753A">
        <w:rPr>
          <w:rFonts w:ascii="IFAO-Grec Unicode" w:hAnsi="IFAO-Grec Unicode" w:cs="Times New Roman"/>
        </w:rPr>
        <w:t xml:space="preserve"> (28-B163A*-O). </w:t>
      </w:r>
      <w:r>
        <w:rPr>
          <w:rFonts w:ascii="IFAO-Grec Unicode" w:hAnsi="IFAO-Grec Unicode" w:cs="Times New Roman"/>
        </w:rPr>
        <w:t xml:space="preserve">Other examples of Ptolemaic papyri from Karanis include P.Mich. </w:t>
      </w:r>
      <w:r w:rsidRPr="00D4753A">
        <w:rPr>
          <w:rFonts w:ascii="IFAO-Grec Unicode" w:hAnsi="IFAO-Grec Unicode" w:cs="Times New Roman"/>
        </w:rPr>
        <w:t xml:space="preserve">inv. </w:t>
      </w:r>
      <w:hyperlink r:id="rId78" w:history="1">
        <w:r w:rsidRPr="00D4753A">
          <w:rPr>
            <w:rStyle w:val="Hyperlink"/>
            <w:rFonts w:ascii="IFAO-Grec Unicode" w:hAnsi="IFAO-Grec Unicode" w:cs="Times New Roman"/>
          </w:rPr>
          <w:t>5737</w:t>
        </w:r>
      </w:hyperlink>
      <w:r w:rsidRPr="00D4753A">
        <w:rPr>
          <w:rFonts w:ascii="IFAO-Grec Unicode" w:hAnsi="IFAO-Grec Unicode" w:cs="Times New Roman"/>
        </w:rPr>
        <w:t xml:space="preserve"> and </w:t>
      </w:r>
      <w:hyperlink r:id="rId79" w:history="1">
        <w:r w:rsidRPr="00D4753A">
          <w:rPr>
            <w:rStyle w:val="Hyperlink"/>
            <w:rFonts w:ascii="IFAO-Grec Unicode" w:hAnsi="IFAO-Grec Unicode" w:cs="Times New Roman"/>
          </w:rPr>
          <w:t>5739</w:t>
        </w:r>
      </w:hyperlink>
      <w:r w:rsidRPr="00D4753A">
        <w:rPr>
          <w:rFonts w:ascii="IFAO-Grec Unicode" w:hAnsi="IFAO-Grec Unicode" w:cs="Times New Roman"/>
        </w:rPr>
        <w:t xml:space="preserve"> from house C137</w:t>
      </w:r>
      <w:r w:rsidRPr="00CB5454">
        <w:rPr>
          <w:rFonts w:ascii="IFAO-Grec Unicode" w:hAnsi="IFAO-Grec Unicode" w:cs="Times New Roman"/>
        </w:rPr>
        <w:t>.</w:t>
      </w:r>
      <w:r w:rsidR="00710B25">
        <w:rPr>
          <w:rFonts w:ascii="IFAO-Grec Unicode" w:hAnsi="IFAO-Grec Unicode" w:cs="Times New Roman"/>
        </w:rPr>
        <w:t xml:space="preserve"> But Roman-era ostraca were also uncovered beneath the floor of B163:</w:t>
      </w:r>
      <w:r w:rsidR="00A85D4A">
        <w:rPr>
          <w:rFonts w:ascii="IFAO-Grec Unicode" w:hAnsi="IFAO-Grec Unicode" w:cs="Times New Roman"/>
        </w:rPr>
        <w:t xml:space="preserve"> e.g., </w:t>
      </w:r>
      <w:hyperlink r:id="rId80" w:history="1">
        <w:r w:rsidR="00A85D4A" w:rsidRPr="002F2239">
          <w:rPr>
            <w:rStyle w:val="Hyperlink"/>
            <w:rFonts w:ascii="IFAO-Grec Unicode" w:hAnsi="IFAO-Grec Unicode" w:cs="Times New Roman"/>
          </w:rPr>
          <w:t xml:space="preserve">O.Mich. </w:t>
        </w:r>
        <w:r w:rsidR="002F2239" w:rsidRPr="002F2239">
          <w:rPr>
            <w:rStyle w:val="Hyperlink"/>
            <w:rFonts w:ascii="IFAO-Grec Unicode" w:hAnsi="IFAO-Grec Unicode" w:cs="Times New Roman"/>
          </w:rPr>
          <w:t>2 959</w:t>
        </w:r>
      </w:hyperlink>
      <w:r w:rsidR="002F2239">
        <w:rPr>
          <w:rFonts w:ascii="IFAO-Grec Unicode" w:hAnsi="IFAO-Grec Unicode" w:cs="Times New Roman"/>
        </w:rPr>
        <w:t xml:space="preserve"> (</w:t>
      </w:r>
      <w:r w:rsidR="00987554">
        <w:rPr>
          <w:rFonts w:ascii="IFAO-Grec Unicode" w:hAnsi="IFAO-Grec Unicode" w:cs="Times New Roman"/>
        </w:rPr>
        <w:t xml:space="preserve">= 29-B163*-R, </w:t>
      </w:r>
      <w:r w:rsidR="002F2239">
        <w:rPr>
          <w:rFonts w:ascii="IFAO-Grec Unicode" w:hAnsi="IFAO-Grec Unicode" w:cs="Times New Roman"/>
        </w:rPr>
        <w:t xml:space="preserve">second half II); </w:t>
      </w:r>
      <w:hyperlink r:id="rId81" w:history="1">
        <w:r w:rsidR="00987554" w:rsidRPr="00413D1D">
          <w:rPr>
            <w:rStyle w:val="Hyperlink"/>
            <w:rFonts w:ascii="IFAO-Grec Unicode" w:hAnsi="IFAO-Grec Unicode" w:cs="Times New Roman"/>
          </w:rPr>
          <w:t xml:space="preserve">O.Mich </w:t>
        </w:r>
        <w:r w:rsidR="00413D1D" w:rsidRPr="00413D1D">
          <w:rPr>
            <w:rStyle w:val="Hyperlink"/>
            <w:rFonts w:ascii="IFAO-Grec Unicode" w:hAnsi="IFAO-Grec Unicode" w:cs="Times New Roman"/>
          </w:rPr>
          <w:t>3 1030</w:t>
        </w:r>
      </w:hyperlink>
      <w:r w:rsidR="00413D1D">
        <w:rPr>
          <w:rFonts w:ascii="IFAO-Grec Unicode" w:hAnsi="IFAO-Grec Unicode" w:cs="Times New Roman"/>
        </w:rPr>
        <w:t xml:space="preserve"> </w:t>
      </w:r>
      <w:r w:rsidR="00987554">
        <w:rPr>
          <w:rFonts w:ascii="IFAO-Grec Unicode" w:hAnsi="IFAO-Grec Unicode" w:cs="Times New Roman"/>
        </w:rPr>
        <w:t>(= 29-B163*-DI, III</w:t>
      </w:r>
      <w:r w:rsidR="00413D1D">
        <w:rPr>
          <w:rFonts w:ascii="IFAO-Grec Unicode" w:hAnsi="IFAO-Grec Unicode" w:cs="Times New Roman"/>
        </w:rPr>
        <w:t>).</w:t>
      </w:r>
    </w:p>
  </w:footnote>
  <w:footnote w:id="49">
    <w:p w14:paraId="5D4F835E" w14:textId="2A2E0950" w:rsidR="007A6DD0" w:rsidRDefault="007A6DD0">
      <w:pPr>
        <w:pStyle w:val="FootnoteText"/>
      </w:pPr>
      <w:r w:rsidRPr="00CB5454">
        <w:rPr>
          <w:rStyle w:val="FootnoteReference"/>
          <w:rFonts w:ascii="IFAO-Grec Unicode" w:hAnsi="IFAO-Grec Unicode"/>
        </w:rPr>
        <w:footnoteRef/>
      </w:r>
      <w:r w:rsidRPr="00CB5454">
        <w:rPr>
          <w:rFonts w:ascii="IFAO-Grec Unicode" w:hAnsi="IFAO-Grec Unicode"/>
        </w:rPr>
        <w:t xml:space="preserve"> </w:t>
      </w:r>
      <w:r w:rsidR="00CB5454" w:rsidRPr="00CB5454">
        <w:rPr>
          <w:rFonts w:ascii="IFAO-Grec Unicode" w:hAnsi="IFAO-Grec Unicode"/>
        </w:rPr>
        <w:t xml:space="preserve">The </w:t>
      </w:r>
      <w:r w:rsidR="00B578D2">
        <w:rPr>
          <w:rFonts w:ascii="IFAO-Grec Unicode" w:hAnsi="IFAO-Grec Unicode"/>
        </w:rPr>
        <w:t xml:space="preserve">excavation’s </w:t>
      </w:r>
      <w:r w:rsidR="00CB5454" w:rsidRPr="00CB5454">
        <w:rPr>
          <w:rFonts w:ascii="IFAO-Grec Unicode" w:hAnsi="IFAO-Grec Unicode"/>
        </w:rPr>
        <w:t xml:space="preserve">pottery key includes a correction for this item: </w:t>
      </w:r>
      <w:r w:rsidR="00CB5454" w:rsidRPr="00CB5454">
        <w:rPr>
          <w:rFonts w:ascii="IFAO-Grec Unicode" w:hAnsi="IFAO-Grec Unicode" w:cs="Helvetica Neue"/>
          <w:color w:val="000000"/>
          <w:lang w:val="en-US"/>
        </w:rPr>
        <w:t xml:space="preserve">it should be </w:t>
      </w:r>
      <w:r w:rsidR="00B578D2">
        <w:rPr>
          <w:rFonts w:ascii="IFAO-Grec Unicode" w:hAnsi="IFAO-Grec Unicode" w:cs="Helvetica Neue"/>
          <w:color w:val="000000"/>
          <w:lang w:val="en-US"/>
        </w:rPr>
        <w:t xml:space="preserve">type </w:t>
      </w:r>
      <w:r w:rsidR="00CB5454" w:rsidRPr="00CB5454">
        <w:rPr>
          <w:rFonts w:ascii="IFAO-Grec Unicode" w:hAnsi="IFAO-Grec Unicode" w:cs="Helvetica Neue"/>
          <w:color w:val="000000"/>
          <w:lang w:val="en-US"/>
        </w:rPr>
        <w:t>IX (</w:t>
      </w:r>
      <w:r w:rsidR="00B578D2">
        <w:rPr>
          <w:rFonts w:ascii="IFAO-Grec Unicode" w:hAnsi="IFAO-Grec Unicode" w:cs="Helvetica Neue"/>
          <w:color w:val="000000"/>
          <w:lang w:val="en-US"/>
        </w:rPr>
        <w:t xml:space="preserve">= </w:t>
      </w:r>
      <w:r w:rsidR="00CB5454" w:rsidRPr="00CB5454">
        <w:rPr>
          <w:rFonts w:ascii="IFAO-Grec Unicode" w:hAnsi="IFAO-Grec Unicode" w:cs="Helvetica Neue"/>
          <w:color w:val="000000"/>
          <w:lang w:val="en-US"/>
        </w:rPr>
        <w:t>narrow mouth jars with flat base)</w:t>
      </w:r>
      <w:r w:rsidR="00B578D2">
        <w:rPr>
          <w:rFonts w:ascii="IFAO-Grec Unicode" w:hAnsi="IFAO-Grec Unicode" w:cs="Helvetica Neue"/>
          <w:color w:val="000000"/>
          <w:lang w:val="en-US"/>
        </w:rPr>
        <w:t>,</w:t>
      </w:r>
      <w:r w:rsidR="00CB5454" w:rsidRPr="00CB5454">
        <w:rPr>
          <w:rFonts w:ascii="IFAO-Grec Unicode" w:hAnsi="IFAO-Grec Unicode" w:cs="Helvetica Neue"/>
          <w:color w:val="000000"/>
          <w:lang w:val="en-US"/>
        </w:rPr>
        <w:t xml:space="preserve"> d (</w:t>
      </w:r>
      <w:r w:rsidR="00B578D2">
        <w:rPr>
          <w:rFonts w:ascii="IFAO-Grec Unicode" w:hAnsi="IFAO-Grec Unicode" w:cs="Helvetica Neue"/>
          <w:color w:val="000000"/>
          <w:lang w:val="en-US"/>
        </w:rPr>
        <w:t xml:space="preserve">= </w:t>
      </w:r>
      <w:r w:rsidR="00CB5454" w:rsidRPr="00CB5454">
        <w:rPr>
          <w:rFonts w:ascii="IFAO-Grec Unicode" w:hAnsi="IFAO-Grec Unicode" w:cs="Helvetica Neue"/>
          <w:color w:val="000000"/>
          <w:lang w:val="en-US"/>
        </w:rPr>
        <w:t>long narrow base, tall neck)</w:t>
      </w:r>
      <w:r w:rsidR="00CB5454">
        <w:rPr>
          <w:rFonts w:ascii="IFAO-Grec Unicode" w:hAnsi="IFAO-Grec Unicode" w:cs="Helvetica Neue"/>
          <w:color w:val="000000"/>
          <w:lang w:val="en-US"/>
        </w:rPr>
        <w:t>. On the key’s</w:t>
      </w:r>
      <w:r w:rsidR="003C30C3">
        <w:rPr>
          <w:rFonts w:ascii="IFAO-Grec Unicode" w:hAnsi="IFAO-Grec Unicode" w:cs="Helvetica Neue"/>
          <w:color w:val="000000"/>
          <w:lang w:val="en-US"/>
        </w:rPr>
        <w:t xml:space="preserve"> discovery</w:t>
      </w:r>
      <w:r w:rsidR="00CB5454">
        <w:rPr>
          <w:rFonts w:ascii="IFAO-Grec Unicode" w:hAnsi="IFAO-Grec Unicode" w:cs="Helvetica Neue"/>
          <w:color w:val="000000"/>
          <w:lang w:val="en-US"/>
        </w:rPr>
        <w:t xml:space="preserve">, see </w:t>
      </w:r>
      <w:hyperlink r:id="rId82" w:history="1">
        <w:r w:rsidR="00CB5454" w:rsidRPr="00D4753A">
          <w:rPr>
            <w:rStyle w:val="Hyperlink"/>
            <w:rFonts w:ascii="IFAO-Grec Unicode" w:hAnsi="IFAO-Grec Unicode" w:cs="Times New Roman"/>
          </w:rPr>
          <w:t>Landvatter (2016: 1</w:t>
        </w:r>
        <w:r w:rsidR="001F3373">
          <w:rPr>
            <w:rStyle w:val="Hyperlink"/>
            <w:rFonts w:ascii="IFAO-Grec Unicode" w:hAnsi="IFAO-Grec Unicode" w:cs="Times New Roman"/>
          </w:rPr>
          <w:t>501, n. 12</w:t>
        </w:r>
        <w:r w:rsidR="00CB5454" w:rsidRPr="00D4753A">
          <w:rPr>
            <w:rStyle w:val="Hyperlink"/>
            <w:rFonts w:ascii="IFAO-Grec Unicode" w:hAnsi="IFAO-Grec Unicode" w:cs="Times New Roman"/>
          </w:rPr>
          <w: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0E8C1" w14:textId="77777777" w:rsidR="00417CB6" w:rsidRDefault="00417CB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w Wilburn">
    <w15:presenceInfo w15:providerId="AD" w15:userId="S::awilburn_oberlin.edu#ext#@umanitoba.onmicrosoft.com::3a1f12a8-8187-4e1d-87a5-d311f88a364f"/>
  </w15:person>
  <w15:person w15:author="julia">
    <w15:presenceInfo w15:providerId="None" w15:userId="julia"/>
  </w15:person>
  <w15:person w15:author="Mike Sampson">
    <w15:presenceInfo w15:providerId="AD" w15:userId="S::mike.sampson@umanitoba.ca::247758b9-a1e4-48c7-aeef-4f0b598bef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6AE"/>
    <w:rsid w:val="00000AD4"/>
    <w:rsid w:val="00000B26"/>
    <w:rsid w:val="00000C5E"/>
    <w:rsid w:val="00002312"/>
    <w:rsid w:val="000027A4"/>
    <w:rsid w:val="00002DC7"/>
    <w:rsid w:val="000030DF"/>
    <w:rsid w:val="00003653"/>
    <w:rsid w:val="00003A00"/>
    <w:rsid w:val="00003A0B"/>
    <w:rsid w:val="00003BE6"/>
    <w:rsid w:val="00003CA6"/>
    <w:rsid w:val="000040E8"/>
    <w:rsid w:val="000040FD"/>
    <w:rsid w:val="000046E9"/>
    <w:rsid w:val="0000481F"/>
    <w:rsid w:val="000050A8"/>
    <w:rsid w:val="00005C8E"/>
    <w:rsid w:val="00005F88"/>
    <w:rsid w:val="00006165"/>
    <w:rsid w:val="00006EED"/>
    <w:rsid w:val="00007631"/>
    <w:rsid w:val="00007914"/>
    <w:rsid w:val="00007FB5"/>
    <w:rsid w:val="00010610"/>
    <w:rsid w:val="00010A32"/>
    <w:rsid w:val="00010B29"/>
    <w:rsid w:val="000115F5"/>
    <w:rsid w:val="00011B20"/>
    <w:rsid w:val="00011E00"/>
    <w:rsid w:val="000120E6"/>
    <w:rsid w:val="000124F5"/>
    <w:rsid w:val="00012B10"/>
    <w:rsid w:val="00013E72"/>
    <w:rsid w:val="00014769"/>
    <w:rsid w:val="00014DDD"/>
    <w:rsid w:val="00014E42"/>
    <w:rsid w:val="0001543D"/>
    <w:rsid w:val="00015AA3"/>
    <w:rsid w:val="00015EDB"/>
    <w:rsid w:val="000163F5"/>
    <w:rsid w:val="00016ABC"/>
    <w:rsid w:val="00016B96"/>
    <w:rsid w:val="00016B9B"/>
    <w:rsid w:val="00020CA7"/>
    <w:rsid w:val="00021547"/>
    <w:rsid w:val="00022030"/>
    <w:rsid w:val="00022CB7"/>
    <w:rsid w:val="00022EB5"/>
    <w:rsid w:val="000231AF"/>
    <w:rsid w:val="00023B34"/>
    <w:rsid w:val="00024042"/>
    <w:rsid w:val="000246EB"/>
    <w:rsid w:val="000267D8"/>
    <w:rsid w:val="000276FB"/>
    <w:rsid w:val="00030067"/>
    <w:rsid w:val="000306A3"/>
    <w:rsid w:val="00030719"/>
    <w:rsid w:val="00030B1E"/>
    <w:rsid w:val="000328F9"/>
    <w:rsid w:val="00032D61"/>
    <w:rsid w:val="00032E5B"/>
    <w:rsid w:val="00032F78"/>
    <w:rsid w:val="0003375C"/>
    <w:rsid w:val="00034CFB"/>
    <w:rsid w:val="000369CE"/>
    <w:rsid w:val="000377BC"/>
    <w:rsid w:val="000379C0"/>
    <w:rsid w:val="00037A33"/>
    <w:rsid w:val="00037C2A"/>
    <w:rsid w:val="00037D08"/>
    <w:rsid w:val="00037F65"/>
    <w:rsid w:val="000411DB"/>
    <w:rsid w:val="00041572"/>
    <w:rsid w:val="00041878"/>
    <w:rsid w:val="00041985"/>
    <w:rsid w:val="00041EE0"/>
    <w:rsid w:val="00041F41"/>
    <w:rsid w:val="0004271C"/>
    <w:rsid w:val="0004304B"/>
    <w:rsid w:val="00044294"/>
    <w:rsid w:val="0004466B"/>
    <w:rsid w:val="000447D5"/>
    <w:rsid w:val="000450CC"/>
    <w:rsid w:val="00045490"/>
    <w:rsid w:val="00046584"/>
    <w:rsid w:val="00047966"/>
    <w:rsid w:val="00047FC1"/>
    <w:rsid w:val="00050531"/>
    <w:rsid w:val="000509EF"/>
    <w:rsid w:val="00051394"/>
    <w:rsid w:val="00051D2F"/>
    <w:rsid w:val="00051E49"/>
    <w:rsid w:val="00052223"/>
    <w:rsid w:val="00052A48"/>
    <w:rsid w:val="00052ABD"/>
    <w:rsid w:val="00052C1F"/>
    <w:rsid w:val="000530E1"/>
    <w:rsid w:val="00054124"/>
    <w:rsid w:val="000545BD"/>
    <w:rsid w:val="00054A0A"/>
    <w:rsid w:val="000566C6"/>
    <w:rsid w:val="00057226"/>
    <w:rsid w:val="00057768"/>
    <w:rsid w:val="0006060D"/>
    <w:rsid w:val="00060DC7"/>
    <w:rsid w:val="00060F0A"/>
    <w:rsid w:val="000611EE"/>
    <w:rsid w:val="00061A9E"/>
    <w:rsid w:val="000626EF"/>
    <w:rsid w:val="00062D21"/>
    <w:rsid w:val="000637A5"/>
    <w:rsid w:val="000638F2"/>
    <w:rsid w:val="000641C8"/>
    <w:rsid w:val="0006539C"/>
    <w:rsid w:val="0006561A"/>
    <w:rsid w:val="00065BDE"/>
    <w:rsid w:val="000664F0"/>
    <w:rsid w:val="000674E2"/>
    <w:rsid w:val="00070111"/>
    <w:rsid w:val="000714BA"/>
    <w:rsid w:val="00072307"/>
    <w:rsid w:val="00072E7F"/>
    <w:rsid w:val="000732E0"/>
    <w:rsid w:val="0007363D"/>
    <w:rsid w:val="000738F3"/>
    <w:rsid w:val="00073C1E"/>
    <w:rsid w:val="0007416D"/>
    <w:rsid w:val="000743C6"/>
    <w:rsid w:val="0007449C"/>
    <w:rsid w:val="00074AA6"/>
    <w:rsid w:val="0007644E"/>
    <w:rsid w:val="000764B6"/>
    <w:rsid w:val="000768A5"/>
    <w:rsid w:val="00076DBE"/>
    <w:rsid w:val="00076F81"/>
    <w:rsid w:val="0007746F"/>
    <w:rsid w:val="00080008"/>
    <w:rsid w:val="00080D4A"/>
    <w:rsid w:val="0008182E"/>
    <w:rsid w:val="00081AFF"/>
    <w:rsid w:val="000823FD"/>
    <w:rsid w:val="000824EA"/>
    <w:rsid w:val="000825AD"/>
    <w:rsid w:val="000825D6"/>
    <w:rsid w:val="000835B0"/>
    <w:rsid w:val="00083B0A"/>
    <w:rsid w:val="00083DED"/>
    <w:rsid w:val="00084A33"/>
    <w:rsid w:val="00085DC0"/>
    <w:rsid w:val="00090513"/>
    <w:rsid w:val="00090710"/>
    <w:rsid w:val="0009089E"/>
    <w:rsid w:val="000911CF"/>
    <w:rsid w:val="00091DDB"/>
    <w:rsid w:val="00091E8F"/>
    <w:rsid w:val="00093CB1"/>
    <w:rsid w:val="00093DD5"/>
    <w:rsid w:val="00094055"/>
    <w:rsid w:val="00094266"/>
    <w:rsid w:val="00096475"/>
    <w:rsid w:val="000965BE"/>
    <w:rsid w:val="00096CDF"/>
    <w:rsid w:val="00096F05"/>
    <w:rsid w:val="0009775F"/>
    <w:rsid w:val="0009794E"/>
    <w:rsid w:val="000A0353"/>
    <w:rsid w:val="000A03B1"/>
    <w:rsid w:val="000A0853"/>
    <w:rsid w:val="000A0E0D"/>
    <w:rsid w:val="000A0E40"/>
    <w:rsid w:val="000A0FE6"/>
    <w:rsid w:val="000A14F6"/>
    <w:rsid w:val="000A1A3F"/>
    <w:rsid w:val="000A258F"/>
    <w:rsid w:val="000A314C"/>
    <w:rsid w:val="000A3A36"/>
    <w:rsid w:val="000A42AF"/>
    <w:rsid w:val="000A4DA9"/>
    <w:rsid w:val="000A4FB7"/>
    <w:rsid w:val="000A59AF"/>
    <w:rsid w:val="000A6334"/>
    <w:rsid w:val="000A68D3"/>
    <w:rsid w:val="000A72DD"/>
    <w:rsid w:val="000A7AC0"/>
    <w:rsid w:val="000B00D5"/>
    <w:rsid w:val="000B052A"/>
    <w:rsid w:val="000B092C"/>
    <w:rsid w:val="000B2122"/>
    <w:rsid w:val="000B2713"/>
    <w:rsid w:val="000B4979"/>
    <w:rsid w:val="000B4A70"/>
    <w:rsid w:val="000B55A9"/>
    <w:rsid w:val="000B5AAC"/>
    <w:rsid w:val="000B6127"/>
    <w:rsid w:val="000B7505"/>
    <w:rsid w:val="000C0AF8"/>
    <w:rsid w:val="000C0B9C"/>
    <w:rsid w:val="000C1325"/>
    <w:rsid w:val="000C179E"/>
    <w:rsid w:val="000C1D4D"/>
    <w:rsid w:val="000C26FD"/>
    <w:rsid w:val="000C2BD6"/>
    <w:rsid w:val="000C2F0F"/>
    <w:rsid w:val="000C3B82"/>
    <w:rsid w:val="000C3EE1"/>
    <w:rsid w:val="000C41FE"/>
    <w:rsid w:val="000C4E36"/>
    <w:rsid w:val="000C50B7"/>
    <w:rsid w:val="000C50F2"/>
    <w:rsid w:val="000C51EB"/>
    <w:rsid w:val="000C55E0"/>
    <w:rsid w:val="000C56FB"/>
    <w:rsid w:val="000C5A2C"/>
    <w:rsid w:val="000C5A8C"/>
    <w:rsid w:val="000C6216"/>
    <w:rsid w:val="000C656B"/>
    <w:rsid w:val="000C663B"/>
    <w:rsid w:val="000C7017"/>
    <w:rsid w:val="000C7150"/>
    <w:rsid w:val="000C73F2"/>
    <w:rsid w:val="000C7E68"/>
    <w:rsid w:val="000D0F13"/>
    <w:rsid w:val="000D1539"/>
    <w:rsid w:val="000D1B17"/>
    <w:rsid w:val="000D1B44"/>
    <w:rsid w:val="000D2013"/>
    <w:rsid w:val="000D25D8"/>
    <w:rsid w:val="000D289C"/>
    <w:rsid w:val="000D28E0"/>
    <w:rsid w:val="000D29C7"/>
    <w:rsid w:val="000D30BC"/>
    <w:rsid w:val="000D387A"/>
    <w:rsid w:val="000D46A0"/>
    <w:rsid w:val="000D475E"/>
    <w:rsid w:val="000D476B"/>
    <w:rsid w:val="000D7154"/>
    <w:rsid w:val="000D7683"/>
    <w:rsid w:val="000D78D2"/>
    <w:rsid w:val="000E0511"/>
    <w:rsid w:val="000E084F"/>
    <w:rsid w:val="000E0E95"/>
    <w:rsid w:val="000E1783"/>
    <w:rsid w:val="000E1B31"/>
    <w:rsid w:val="000E1BA0"/>
    <w:rsid w:val="000E1DA5"/>
    <w:rsid w:val="000E34C3"/>
    <w:rsid w:val="000E39E5"/>
    <w:rsid w:val="000E3EA9"/>
    <w:rsid w:val="000E4CA4"/>
    <w:rsid w:val="000E4D0B"/>
    <w:rsid w:val="000E4D79"/>
    <w:rsid w:val="000E5C9F"/>
    <w:rsid w:val="000E5E0E"/>
    <w:rsid w:val="000E5F06"/>
    <w:rsid w:val="000E60EA"/>
    <w:rsid w:val="000E6587"/>
    <w:rsid w:val="000F00F7"/>
    <w:rsid w:val="000F0B9D"/>
    <w:rsid w:val="000F1373"/>
    <w:rsid w:val="000F3CC3"/>
    <w:rsid w:val="000F3F99"/>
    <w:rsid w:val="000F4093"/>
    <w:rsid w:val="000F4331"/>
    <w:rsid w:val="000F4A78"/>
    <w:rsid w:val="000F521F"/>
    <w:rsid w:val="000F5556"/>
    <w:rsid w:val="000F5A27"/>
    <w:rsid w:val="000F5F08"/>
    <w:rsid w:val="000F62B8"/>
    <w:rsid w:val="000F6493"/>
    <w:rsid w:val="000F6845"/>
    <w:rsid w:val="000F70BF"/>
    <w:rsid w:val="000F7224"/>
    <w:rsid w:val="000F7DF9"/>
    <w:rsid w:val="001004A8"/>
    <w:rsid w:val="001009DD"/>
    <w:rsid w:val="0010131A"/>
    <w:rsid w:val="00101367"/>
    <w:rsid w:val="00101404"/>
    <w:rsid w:val="00102E41"/>
    <w:rsid w:val="00102F23"/>
    <w:rsid w:val="00103B41"/>
    <w:rsid w:val="00103D99"/>
    <w:rsid w:val="00103F2D"/>
    <w:rsid w:val="0010462C"/>
    <w:rsid w:val="00104688"/>
    <w:rsid w:val="00104A6A"/>
    <w:rsid w:val="00104F5A"/>
    <w:rsid w:val="00104FA0"/>
    <w:rsid w:val="0010536D"/>
    <w:rsid w:val="001057A1"/>
    <w:rsid w:val="00105A09"/>
    <w:rsid w:val="00105CF2"/>
    <w:rsid w:val="0010602B"/>
    <w:rsid w:val="00107120"/>
    <w:rsid w:val="001076F4"/>
    <w:rsid w:val="001104CB"/>
    <w:rsid w:val="00110C8C"/>
    <w:rsid w:val="001115F0"/>
    <w:rsid w:val="00111BB2"/>
    <w:rsid w:val="00111C39"/>
    <w:rsid w:val="00112BD6"/>
    <w:rsid w:val="00113BB8"/>
    <w:rsid w:val="00113BBD"/>
    <w:rsid w:val="0011403A"/>
    <w:rsid w:val="00114451"/>
    <w:rsid w:val="00114665"/>
    <w:rsid w:val="00114F66"/>
    <w:rsid w:val="00115261"/>
    <w:rsid w:val="00115F0D"/>
    <w:rsid w:val="00116E3F"/>
    <w:rsid w:val="0011AF1D"/>
    <w:rsid w:val="00120E0D"/>
    <w:rsid w:val="00121201"/>
    <w:rsid w:val="001216BF"/>
    <w:rsid w:val="001218A6"/>
    <w:rsid w:val="00121901"/>
    <w:rsid w:val="00122002"/>
    <w:rsid w:val="00122F18"/>
    <w:rsid w:val="001230DA"/>
    <w:rsid w:val="00123666"/>
    <w:rsid w:val="00123BE8"/>
    <w:rsid w:val="00124268"/>
    <w:rsid w:val="00124CCD"/>
    <w:rsid w:val="00125688"/>
    <w:rsid w:val="00126C69"/>
    <w:rsid w:val="00127AAE"/>
    <w:rsid w:val="00127B4D"/>
    <w:rsid w:val="00127BE4"/>
    <w:rsid w:val="00127EF5"/>
    <w:rsid w:val="00127FCA"/>
    <w:rsid w:val="00130C28"/>
    <w:rsid w:val="00130D98"/>
    <w:rsid w:val="00130DEC"/>
    <w:rsid w:val="00131647"/>
    <w:rsid w:val="00131A1B"/>
    <w:rsid w:val="00131D23"/>
    <w:rsid w:val="00131E64"/>
    <w:rsid w:val="00132C13"/>
    <w:rsid w:val="00132E60"/>
    <w:rsid w:val="00132E62"/>
    <w:rsid w:val="00133088"/>
    <w:rsid w:val="00133120"/>
    <w:rsid w:val="0013319F"/>
    <w:rsid w:val="00133C80"/>
    <w:rsid w:val="001343BE"/>
    <w:rsid w:val="00134CB7"/>
    <w:rsid w:val="00135B13"/>
    <w:rsid w:val="00135C13"/>
    <w:rsid w:val="00136452"/>
    <w:rsid w:val="001368FA"/>
    <w:rsid w:val="0013779D"/>
    <w:rsid w:val="001414AB"/>
    <w:rsid w:val="00142691"/>
    <w:rsid w:val="00142D2A"/>
    <w:rsid w:val="00143585"/>
    <w:rsid w:val="001436DB"/>
    <w:rsid w:val="00143720"/>
    <w:rsid w:val="0014442B"/>
    <w:rsid w:val="0014566E"/>
    <w:rsid w:val="00145CCC"/>
    <w:rsid w:val="00146C0A"/>
    <w:rsid w:val="00146C59"/>
    <w:rsid w:val="00146EC2"/>
    <w:rsid w:val="00146FD6"/>
    <w:rsid w:val="001470BB"/>
    <w:rsid w:val="001471E4"/>
    <w:rsid w:val="00147299"/>
    <w:rsid w:val="00147AC7"/>
    <w:rsid w:val="00147C75"/>
    <w:rsid w:val="00151894"/>
    <w:rsid w:val="00151EF1"/>
    <w:rsid w:val="0015217C"/>
    <w:rsid w:val="00152557"/>
    <w:rsid w:val="00152620"/>
    <w:rsid w:val="001535C7"/>
    <w:rsid w:val="00154477"/>
    <w:rsid w:val="00154A8C"/>
    <w:rsid w:val="00155BED"/>
    <w:rsid w:val="00155D52"/>
    <w:rsid w:val="00155E3B"/>
    <w:rsid w:val="00156195"/>
    <w:rsid w:val="00157DA2"/>
    <w:rsid w:val="001605CD"/>
    <w:rsid w:val="00160A01"/>
    <w:rsid w:val="00160BF5"/>
    <w:rsid w:val="00161538"/>
    <w:rsid w:val="00162831"/>
    <w:rsid w:val="00162A01"/>
    <w:rsid w:val="00163200"/>
    <w:rsid w:val="001632CA"/>
    <w:rsid w:val="00163A40"/>
    <w:rsid w:val="00163AE5"/>
    <w:rsid w:val="00163B32"/>
    <w:rsid w:val="00164611"/>
    <w:rsid w:val="00165296"/>
    <w:rsid w:val="00165EFD"/>
    <w:rsid w:val="00166371"/>
    <w:rsid w:val="0016669E"/>
    <w:rsid w:val="00166AFB"/>
    <w:rsid w:val="001670A2"/>
    <w:rsid w:val="00167217"/>
    <w:rsid w:val="001701CD"/>
    <w:rsid w:val="00170BF0"/>
    <w:rsid w:val="00171716"/>
    <w:rsid w:val="0017276E"/>
    <w:rsid w:val="001736ED"/>
    <w:rsid w:val="00174185"/>
    <w:rsid w:val="00175045"/>
    <w:rsid w:val="00176A0B"/>
    <w:rsid w:val="00176AC1"/>
    <w:rsid w:val="00176ECD"/>
    <w:rsid w:val="0017746A"/>
    <w:rsid w:val="00177532"/>
    <w:rsid w:val="0017794A"/>
    <w:rsid w:val="00177DB5"/>
    <w:rsid w:val="00180805"/>
    <w:rsid w:val="00180BD1"/>
    <w:rsid w:val="00181265"/>
    <w:rsid w:val="0018156F"/>
    <w:rsid w:val="001815D4"/>
    <w:rsid w:val="00181C0D"/>
    <w:rsid w:val="00181C62"/>
    <w:rsid w:val="00181E02"/>
    <w:rsid w:val="00181FF0"/>
    <w:rsid w:val="001824F3"/>
    <w:rsid w:val="00182CCD"/>
    <w:rsid w:val="001831A2"/>
    <w:rsid w:val="0018345C"/>
    <w:rsid w:val="001840C1"/>
    <w:rsid w:val="0018446F"/>
    <w:rsid w:val="00184522"/>
    <w:rsid w:val="00184AED"/>
    <w:rsid w:val="00184EC6"/>
    <w:rsid w:val="0018567B"/>
    <w:rsid w:val="00185F7A"/>
    <w:rsid w:val="00187308"/>
    <w:rsid w:val="001876B1"/>
    <w:rsid w:val="00187881"/>
    <w:rsid w:val="001878BA"/>
    <w:rsid w:val="00187B34"/>
    <w:rsid w:val="00190A61"/>
    <w:rsid w:val="00190E98"/>
    <w:rsid w:val="00191352"/>
    <w:rsid w:val="0019140F"/>
    <w:rsid w:val="00191BBD"/>
    <w:rsid w:val="0019251E"/>
    <w:rsid w:val="001938D8"/>
    <w:rsid w:val="00194128"/>
    <w:rsid w:val="0019444B"/>
    <w:rsid w:val="00195351"/>
    <w:rsid w:val="0019581F"/>
    <w:rsid w:val="00195833"/>
    <w:rsid w:val="00195A26"/>
    <w:rsid w:val="0019614C"/>
    <w:rsid w:val="001962FA"/>
    <w:rsid w:val="00196A50"/>
    <w:rsid w:val="00197481"/>
    <w:rsid w:val="00197F40"/>
    <w:rsid w:val="001A0227"/>
    <w:rsid w:val="001A0A9D"/>
    <w:rsid w:val="001A0D61"/>
    <w:rsid w:val="001A1A33"/>
    <w:rsid w:val="001A28C1"/>
    <w:rsid w:val="001A444C"/>
    <w:rsid w:val="001A45AB"/>
    <w:rsid w:val="001A4945"/>
    <w:rsid w:val="001A4A48"/>
    <w:rsid w:val="001A4E00"/>
    <w:rsid w:val="001A5024"/>
    <w:rsid w:val="001A50C2"/>
    <w:rsid w:val="001A51D8"/>
    <w:rsid w:val="001A55D8"/>
    <w:rsid w:val="001A580F"/>
    <w:rsid w:val="001A6395"/>
    <w:rsid w:val="001A701C"/>
    <w:rsid w:val="001A7119"/>
    <w:rsid w:val="001A775F"/>
    <w:rsid w:val="001A7BF0"/>
    <w:rsid w:val="001A7CA1"/>
    <w:rsid w:val="001B0B97"/>
    <w:rsid w:val="001B0D0A"/>
    <w:rsid w:val="001B1233"/>
    <w:rsid w:val="001B1685"/>
    <w:rsid w:val="001B1F1B"/>
    <w:rsid w:val="001B5381"/>
    <w:rsid w:val="001B7015"/>
    <w:rsid w:val="001B74D5"/>
    <w:rsid w:val="001B764A"/>
    <w:rsid w:val="001B7D17"/>
    <w:rsid w:val="001C0305"/>
    <w:rsid w:val="001C05F8"/>
    <w:rsid w:val="001C07E1"/>
    <w:rsid w:val="001C082C"/>
    <w:rsid w:val="001C0E93"/>
    <w:rsid w:val="001C19D1"/>
    <w:rsid w:val="001C1A7A"/>
    <w:rsid w:val="001C1A7D"/>
    <w:rsid w:val="001C2438"/>
    <w:rsid w:val="001C2A63"/>
    <w:rsid w:val="001C2CEF"/>
    <w:rsid w:val="001C423B"/>
    <w:rsid w:val="001C438F"/>
    <w:rsid w:val="001C48E7"/>
    <w:rsid w:val="001C4D90"/>
    <w:rsid w:val="001C51DE"/>
    <w:rsid w:val="001C520F"/>
    <w:rsid w:val="001C5740"/>
    <w:rsid w:val="001C62DB"/>
    <w:rsid w:val="001C68B2"/>
    <w:rsid w:val="001C6C76"/>
    <w:rsid w:val="001C7A7C"/>
    <w:rsid w:val="001C7AE5"/>
    <w:rsid w:val="001C7B45"/>
    <w:rsid w:val="001C7D98"/>
    <w:rsid w:val="001D03B2"/>
    <w:rsid w:val="001D0643"/>
    <w:rsid w:val="001D0711"/>
    <w:rsid w:val="001D073E"/>
    <w:rsid w:val="001D0D1B"/>
    <w:rsid w:val="001D1A90"/>
    <w:rsid w:val="001D2A49"/>
    <w:rsid w:val="001D321A"/>
    <w:rsid w:val="001D57F3"/>
    <w:rsid w:val="001D601E"/>
    <w:rsid w:val="001D6151"/>
    <w:rsid w:val="001D6EDB"/>
    <w:rsid w:val="001D6FFE"/>
    <w:rsid w:val="001D744C"/>
    <w:rsid w:val="001D78F3"/>
    <w:rsid w:val="001D7E68"/>
    <w:rsid w:val="001E03BD"/>
    <w:rsid w:val="001E0A7B"/>
    <w:rsid w:val="001E0C6A"/>
    <w:rsid w:val="001E0F64"/>
    <w:rsid w:val="001E15C5"/>
    <w:rsid w:val="001E1B0A"/>
    <w:rsid w:val="001E1E6F"/>
    <w:rsid w:val="001E2319"/>
    <w:rsid w:val="001E27CC"/>
    <w:rsid w:val="001E2DC3"/>
    <w:rsid w:val="001E30B0"/>
    <w:rsid w:val="001E311E"/>
    <w:rsid w:val="001E47AC"/>
    <w:rsid w:val="001E47E7"/>
    <w:rsid w:val="001E4C22"/>
    <w:rsid w:val="001E50A4"/>
    <w:rsid w:val="001E66D8"/>
    <w:rsid w:val="001E6922"/>
    <w:rsid w:val="001E6AA9"/>
    <w:rsid w:val="001E6D4F"/>
    <w:rsid w:val="001E715B"/>
    <w:rsid w:val="001E74D7"/>
    <w:rsid w:val="001E7529"/>
    <w:rsid w:val="001E7F00"/>
    <w:rsid w:val="001F1849"/>
    <w:rsid w:val="001F1A6F"/>
    <w:rsid w:val="001F223A"/>
    <w:rsid w:val="001F28C0"/>
    <w:rsid w:val="001F29AE"/>
    <w:rsid w:val="001F3373"/>
    <w:rsid w:val="001F3896"/>
    <w:rsid w:val="001F3BA0"/>
    <w:rsid w:val="001F3C36"/>
    <w:rsid w:val="001F4365"/>
    <w:rsid w:val="001F5418"/>
    <w:rsid w:val="001F5529"/>
    <w:rsid w:val="001F5B74"/>
    <w:rsid w:val="001F5E38"/>
    <w:rsid w:val="001F68BE"/>
    <w:rsid w:val="001F6FEB"/>
    <w:rsid w:val="001F7B89"/>
    <w:rsid w:val="0020012D"/>
    <w:rsid w:val="0020017E"/>
    <w:rsid w:val="002004B7"/>
    <w:rsid w:val="002006D0"/>
    <w:rsid w:val="002012F8"/>
    <w:rsid w:val="0020231E"/>
    <w:rsid w:val="00202940"/>
    <w:rsid w:val="00204ABA"/>
    <w:rsid w:val="00205103"/>
    <w:rsid w:val="00205323"/>
    <w:rsid w:val="002056E3"/>
    <w:rsid w:val="00205AC5"/>
    <w:rsid w:val="00205F66"/>
    <w:rsid w:val="0020645A"/>
    <w:rsid w:val="002064B2"/>
    <w:rsid w:val="002070DC"/>
    <w:rsid w:val="002079E7"/>
    <w:rsid w:val="00210798"/>
    <w:rsid w:val="00212F40"/>
    <w:rsid w:val="00212F99"/>
    <w:rsid w:val="0021304B"/>
    <w:rsid w:val="00213656"/>
    <w:rsid w:val="00213679"/>
    <w:rsid w:val="0021481F"/>
    <w:rsid w:val="00214B0E"/>
    <w:rsid w:val="00215BA7"/>
    <w:rsid w:val="002161D4"/>
    <w:rsid w:val="002163A5"/>
    <w:rsid w:val="002163D0"/>
    <w:rsid w:val="00217D42"/>
    <w:rsid w:val="00221BD1"/>
    <w:rsid w:val="00222313"/>
    <w:rsid w:val="00223071"/>
    <w:rsid w:val="00223087"/>
    <w:rsid w:val="002230A4"/>
    <w:rsid w:val="00223BD4"/>
    <w:rsid w:val="00223F1C"/>
    <w:rsid w:val="00224290"/>
    <w:rsid w:val="0022433E"/>
    <w:rsid w:val="00224493"/>
    <w:rsid w:val="00224937"/>
    <w:rsid w:val="00224958"/>
    <w:rsid w:val="002251FA"/>
    <w:rsid w:val="00225383"/>
    <w:rsid w:val="00225398"/>
    <w:rsid w:val="00225439"/>
    <w:rsid w:val="0022580F"/>
    <w:rsid w:val="00225810"/>
    <w:rsid w:val="00225AE2"/>
    <w:rsid w:val="00225D2B"/>
    <w:rsid w:val="0022600A"/>
    <w:rsid w:val="00226694"/>
    <w:rsid w:val="0022691A"/>
    <w:rsid w:val="002302E1"/>
    <w:rsid w:val="00230387"/>
    <w:rsid w:val="0023054D"/>
    <w:rsid w:val="00230746"/>
    <w:rsid w:val="00230791"/>
    <w:rsid w:val="002318A5"/>
    <w:rsid w:val="00231D3D"/>
    <w:rsid w:val="00232731"/>
    <w:rsid w:val="0023319A"/>
    <w:rsid w:val="0023348B"/>
    <w:rsid w:val="00233569"/>
    <w:rsid w:val="002339FE"/>
    <w:rsid w:val="002349C7"/>
    <w:rsid w:val="00234EF3"/>
    <w:rsid w:val="00236903"/>
    <w:rsid w:val="00236A8B"/>
    <w:rsid w:val="00236B01"/>
    <w:rsid w:val="002430A7"/>
    <w:rsid w:val="00243669"/>
    <w:rsid w:val="00243E70"/>
    <w:rsid w:val="0024437C"/>
    <w:rsid w:val="00244A58"/>
    <w:rsid w:val="00244A6E"/>
    <w:rsid w:val="002450F4"/>
    <w:rsid w:val="002454DE"/>
    <w:rsid w:val="00246191"/>
    <w:rsid w:val="002466EC"/>
    <w:rsid w:val="00246808"/>
    <w:rsid w:val="002473E8"/>
    <w:rsid w:val="0024742A"/>
    <w:rsid w:val="00247DF7"/>
    <w:rsid w:val="0025093F"/>
    <w:rsid w:val="00251A57"/>
    <w:rsid w:val="00252132"/>
    <w:rsid w:val="00252183"/>
    <w:rsid w:val="00252937"/>
    <w:rsid w:val="00252B3A"/>
    <w:rsid w:val="002542B9"/>
    <w:rsid w:val="002543CF"/>
    <w:rsid w:val="0025493E"/>
    <w:rsid w:val="00254AB1"/>
    <w:rsid w:val="0025535F"/>
    <w:rsid w:val="00255F38"/>
    <w:rsid w:val="00256861"/>
    <w:rsid w:val="00256CE4"/>
    <w:rsid w:val="00256DB2"/>
    <w:rsid w:val="002570DF"/>
    <w:rsid w:val="00257575"/>
    <w:rsid w:val="00257C39"/>
    <w:rsid w:val="00257F51"/>
    <w:rsid w:val="00260190"/>
    <w:rsid w:val="00260CBC"/>
    <w:rsid w:val="00262A73"/>
    <w:rsid w:val="00262BEE"/>
    <w:rsid w:val="00263D8B"/>
    <w:rsid w:val="002646D4"/>
    <w:rsid w:val="00264CB5"/>
    <w:rsid w:val="00264EDD"/>
    <w:rsid w:val="002650F4"/>
    <w:rsid w:val="00266712"/>
    <w:rsid w:val="002672E9"/>
    <w:rsid w:val="00267C7C"/>
    <w:rsid w:val="00270717"/>
    <w:rsid w:val="00270D7C"/>
    <w:rsid w:val="00271809"/>
    <w:rsid w:val="0027182D"/>
    <w:rsid w:val="002726A3"/>
    <w:rsid w:val="00272F48"/>
    <w:rsid w:val="002737DB"/>
    <w:rsid w:val="00273EFF"/>
    <w:rsid w:val="00274392"/>
    <w:rsid w:val="00274552"/>
    <w:rsid w:val="002752E0"/>
    <w:rsid w:val="00275511"/>
    <w:rsid w:val="00275A22"/>
    <w:rsid w:val="00275A40"/>
    <w:rsid w:val="00275A52"/>
    <w:rsid w:val="0027600E"/>
    <w:rsid w:val="002760B8"/>
    <w:rsid w:val="0027648A"/>
    <w:rsid w:val="00276DBF"/>
    <w:rsid w:val="00280536"/>
    <w:rsid w:val="002816ED"/>
    <w:rsid w:val="0028171E"/>
    <w:rsid w:val="00281E8F"/>
    <w:rsid w:val="002823CC"/>
    <w:rsid w:val="002834A3"/>
    <w:rsid w:val="002835B2"/>
    <w:rsid w:val="002843ED"/>
    <w:rsid w:val="0028520E"/>
    <w:rsid w:val="00285DB8"/>
    <w:rsid w:val="002864AA"/>
    <w:rsid w:val="00286D90"/>
    <w:rsid w:val="002878C7"/>
    <w:rsid w:val="00287FFB"/>
    <w:rsid w:val="00290A49"/>
    <w:rsid w:val="00291AEB"/>
    <w:rsid w:val="00291D83"/>
    <w:rsid w:val="00291F13"/>
    <w:rsid w:val="002921DD"/>
    <w:rsid w:val="0029242B"/>
    <w:rsid w:val="00292665"/>
    <w:rsid w:val="0029341C"/>
    <w:rsid w:val="00293434"/>
    <w:rsid w:val="002934C7"/>
    <w:rsid w:val="002941B0"/>
    <w:rsid w:val="002946CC"/>
    <w:rsid w:val="00294A05"/>
    <w:rsid w:val="00294E1D"/>
    <w:rsid w:val="00294E29"/>
    <w:rsid w:val="00295949"/>
    <w:rsid w:val="00295B71"/>
    <w:rsid w:val="00295C04"/>
    <w:rsid w:val="00296746"/>
    <w:rsid w:val="00296A96"/>
    <w:rsid w:val="00296EE7"/>
    <w:rsid w:val="0029753E"/>
    <w:rsid w:val="00297817"/>
    <w:rsid w:val="002A0A47"/>
    <w:rsid w:val="002A1603"/>
    <w:rsid w:val="002A2136"/>
    <w:rsid w:val="002A2CB4"/>
    <w:rsid w:val="002A336C"/>
    <w:rsid w:val="002A36AB"/>
    <w:rsid w:val="002A38F5"/>
    <w:rsid w:val="002A43A6"/>
    <w:rsid w:val="002A46BC"/>
    <w:rsid w:val="002A5102"/>
    <w:rsid w:val="002A6707"/>
    <w:rsid w:val="002A6F2A"/>
    <w:rsid w:val="002A7175"/>
    <w:rsid w:val="002A71C3"/>
    <w:rsid w:val="002A770A"/>
    <w:rsid w:val="002A7DFA"/>
    <w:rsid w:val="002B05C9"/>
    <w:rsid w:val="002B0776"/>
    <w:rsid w:val="002B10C6"/>
    <w:rsid w:val="002B12D2"/>
    <w:rsid w:val="002B140F"/>
    <w:rsid w:val="002B19AD"/>
    <w:rsid w:val="002B1B30"/>
    <w:rsid w:val="002B2955"/>
    <w:rsid w:val="002B3254"/>
    <w:rsid w:val="002B3630"/>
    <w:rsid w:val="002B3939"/>
    <w:rsid w:val="002B4861"/>
    <w:rsid w:val="002B4BD3"/>
    <w:rsid w:val="002B4E07"/>
    <w:rsid w:val="002B5204"/>
    <w:rsid w:val="002B5258"/>
    <w:rsid w:val="002B52A8"/>
    <w:rsid w:val="002B56E4"/>
    <w:rsid w:val="002B7383"/>
    <w:rsid w:val="002C0146"/>
    <w:rsid w:val="002C0478"/>
    <w:rsid w:val="002C1CE9"/>
    <w:rsid w:val="002C42DC"/>
    <w:rsid w:val="002C4881"/>
    <w:rsid w:val="002C5A5F"/>
    <w:rsid w:val="002C5F7E"/>
    <w:rsid w:val="002C66BE"/>
    <w:rsid w:val="002C677B"/>
    <w:rsid w:val="002C6DA2"/>
    <w:rsid w:val="002C764F"/>
    <w:rsid w:val="002D1B46"/>
    <w:rsid w:val="002D1B92"/>
    <w:rsid w:val="002D1D53"/>
    <w:rsid w:val="002D2383"/>
    <w:rsid w:val="002D2740"/>
    <w:rsid w:val="002D311D"/>
    <w:rsid w:val="002D34F1"/>
    <w:rsid w:val="002D3D49"/>
    <w:rsid w:val="002D400D"/>
    <w:rsid w:val="002D44F8"/>
    <w:rsid w:val="002D450F"/>
    <w:rsid w:val="002D4A7F"/>
    <w:rsid w:val="002D4CC4"/>
    <w:rsid w:val="002D4D12"/>
    <w:rsid w:val="002D56D1"/>
    <w:rsid w:val="002D6637"/>
    <w:rsid w:val="002D663C"/>
    <w:rsid w:val="002D6E12"/>
    <w:rsid w:val="002D775D"/>
    <w:rsid w:val="002D7B4B"/>
    <w:rsid w:val="002D7FFB"/>
    <w:rsid w:val="002E0104"/>
    <w:rsid w:val="002E0444"/>
    <w:rsid w:val="002E13B6"/>
    <w:rsid w:val="002E1722"/>
    <w:rsid w:val="002E1AF3"/>
    <w:rsid w:val="002E2211"/>
    <w:rsid w:val="002E2C3B"/>
    <w:rsid w:val="002E2F0A"/>
    <w:rsid w:val="002E2FA9"/>
    <w:rsid w:val="002E44F3"/>
    <w:rsid w:val="002E456D"/>
    <w:rsid w:val="002E4636"/>
    <w:rsid w:val="002E4D6F"/>
    <w:rsid w:val="002E515B"/>
    <w:rsid w:val="002E583D"/>
    <w:rsid w:val="002E6C3C"/>
    <w:rsid w:val="002E6DC3"/>
    <w:rsid w:val="002F070A"/>
    <w:rsid w:val="002F07C4"/>
    <w:rsid w:val="002F08A1"/>
    <w:rsid w:val="002F0A79"/>
    <w:rsid w:val="002F0F3F"/>
    <w:rsid w:val="002F1443"/>
    <w:rsid w:val="002F1548"/>
    <w:rsid w:val="002F1E12"/>
    <w:rsid w:val="002F2239"/>
    <w:rsid w:val="002F22C3"/>
    <w:rsid w:val="002F2E90"/>
    <w:rsid w:val="002F39B9"/>
    <w:rsid w:val="002F4525"/>
    <w:rsid w:val="002F494E"/>
    <w:rsid w:val="002F4C1F"/>
    <w:rsid w:val="002F517F"/>
    <w:rsid w:val="002F578B"/>
    <w:rsid w:val="002F57F8"/>
    <w:rsid w:val="002F59BF"/>
    <w:rsid w:val="002F66A7"/>
    <w:rsid w:val="002F6885"/>
    <w:rsid w:val="002F6A78"/>
    <w:rsid w:val="002F6D49"/>
    <w:rsid w:val="002F6FFE"/>
    <w:rsid w:val="002F7750"/>
    <w:rsid w:val="00301F6F"/>
    <w:rsid w:val="0030219B"/>
    <w:rsid w:val="003022AC"/>
    <w:rsid w:val="00302601"/>
    <w:rsid w:val="00302B62"/>
    <w:rsid w:val="00302BB7"/>
    <w:rsid w:val="00302C08"/>
    <w:rsid w:val="00303F25"/>
    <w:rsid w:val="003042DF"/>
    <w:rsid w:val="003048B7"/>
    <w:rsid w:val="00304DB0"/>
    <w:rsid w:val="003069E1"/>
    <w:rsid w:val="003079A7"/>
    <w:rsid w:val="00307E53"/>
    <w:rsid w:val="00310100"/>
    <w:rsid w:val="00311686"/>
    <w:rsid w:val="00311B96"/>
    <w:rsid w:val="00311B9A"/>
    <w:rsid w:val="00311F20"/>
    <w:rsid w:val="0031278C"/>
    <w:rsid w:val="003132DA"/>
    <w:rsid w:val="0031345E"/>
    <w:rsid w:val="00314784"/>
    <w:rsid w:val="00314D1D"/>
    <w:rsid w:val="003150E3"/>
    <w:rsid w:val="003152FD"/>
    <w:rsid w:val="00315C13"/>
    <w:rsid w:val="00316239"/>
    <w:rsid w:val="00320F16"/>
    <w:rsid w:val="00321F24"/>
    <w:rsid w:val="00321F77"/>
    <w:rsid w:val="00322202"/>
    <w:rsid w:val="003228BA"/>
    <w:rsid w:val="00322A8F"/>
    <w:rsid w:val="00322C5D"/>
    <w:rsid w:val="0032336B"/>
    <w:rsid w:val="00323A03"/>
    <w:rsid w:val="00323F5D"/>
    <w:rsid w:val="0032401E"/>
    <w:rsid w:val="00324DD8"/>
    <w:rsid w:val="00324FC9"/>
    <w:rsid w:val="0032532E"/>
    <w:rsid w:val="003255BC"/>
    <w:rsid w:val="00326233"/>
    <w:rsid w:val="003276D0"/>
    <w:rsid w:val="00327DA0"/>
    <w:rsid w:val="00327EE9"/>
    <w:rsid w:val="00330C4E"/>
    <w:rsid w:val="00331028"/>
    <w:rsid w:val="00331D93"/>
    <w:rsid w:val="0033233E"/>
    <w:rsid w:val="0033338C"/>
    <w:rsid w:val="0033391C"/>
    <w:rsid w:val="00333EB3"/>
    <w:rsid w:val="0033406C"/>
    <w:rsid w:val="00334BF5"/>
    <w:rsid w:val="003355B8"/>
    <w:rsid w:val="00335E95"/>
    <w:rsid w:val="00336F17"/>
    <w:rsid w:val="0033722D"/>
    <w:rsid w:val="00337784"/>
    <w:rsid w:val="00340370"/>
    <w:rsid w:val="003403E5"/>
    <w:rsid w:val="00340451"/>
    <w:rsid w:val="00341659"/>
    <w:rsid w:val="00341BB2"/>
    <w:rsid w:val="00343163"/>
    <w:rsid w:val="00344189"/>
    <w:rsid w:val="00345864"/>
    <w:rsid w:val="003458EC"/>
    <w:rsid w:val="00345E3C"/>
    <w:rsid w:val="00346E0E"/>
    <w:rsid w:val="00347A85"/>
    <w:rsid w:val="00347C80"/>
    <w:rsid w:val="00350669"/>
    <w:rsid w:val="00351531"/>
    <w:rsid w:val="003515FD"/>
    <w:rsid w:val="00351672"/>
    <w:rsid w:val="003516CD"/>
    <w:rsid w:val="00351E74"/>
    <w:rsid w:val="00352075"/>
    <w:rsid w:val="00353778"/>
    <w:rsid w:val="00353994"/>
    <w:rsid w:val="00353AEC"/>
    <w:rsid w:val="00354642"/>
    <w:rsid w:val="003549DD"/>
    <w:rsid w:val="00354BBD"/>
    <w:rsid w:val="00354D67"/>
    <w:rsid w:val="00356A43"/>
    <w:rsid w:val="00357D25"/>
    <w:rsid w:val="00357F8F"/>
    <w:rsid w:val="00360C78"/>
    <w:rsid w:val="00361074"/>
    <w:rsid w:val="003611D5"/>
    <w:rsid w:val="003631C3"/>
    <w:rsid w:val="00364904"/>
    <w:rsid w:val="00364EC3"/>
    <w:rsid w:val="0036536E"/>
    <w:rsid w:val="00365522"/>
    <w:rsid w:val="0036572E"/>
    <w:rsid w:val="00365F1D"/>
    <w:rsid w:val="00366607"/>
    <w:rsid w:val="00366861"/>
    <w:rsid w:val="0036696D"/>
    <w:rsid w:val="00366CEC"/>
    <w:rsid w:val="00367763"/>
    <w:rsid w:val="003707D1"/>
    <w:rsid w:val="003710CE"/>
    <w:rsid w:val="0037137C"/>
    <w:rsid w:val="003719C4"/>
    <w:rsid w:val="00371EBF"/>
    <w:rsid w:val="00371ED0"/>
    <w:rsid w:val="00371FFA"/>
    <w:rsid w:val="003725E1"/>
    <w:rsid w:val="003738EB"/>
    <w:rsid w:val="00374A88"/>
    <w:rsid w:val="00374CE1"/>
    <w:rsid w:val="00375242"/>
    <w:rsid w:val="00375B6B"/>
    <w:rsid w:val="00375D1F"/>
    <w:rsid w:val="00376567"/>
    <w:rsid w:val="00376A25"/>
    <w:rsid w:val="00376B6D"/>
    <w:rsid w:val="00377A54"/>
    <w:rsid w:val="00380738"/>
    <w:rsid w:val="003811E3"/>
    <w:rsid w:val="00381273"/>
    <w:rsid w:val="00381A23"/>
    <w:rsid w:val="00381B35"/>
    <w:rsid w:val="003822CC"/>
    <w:rsid w:val="00382AAA"/>
    <w:rsid w:val="00382C24"/>
    <w:rsid w:val="003832BE"/>
    <w:rsid w:val="00383BAD"/>
    <w:rsid w:val="00384A6D"/>
    <w:rsid w:val="00384FE4"/>
    <w:rsid w:val="00385DCB"/>
    <w:rsid w:val="0038671D"/>
    <w:rsid w:val="003870BC"/>
    <w:rsid w:val="00387CD8"/>
    <w:rsid w:val="00387EAC"/>
    <w:rsid w:val="00390C5C"/>
    <w:rsid w:val="00390E3D"/>
    <w:rsid w:val="00391A6A"/>
    <w:rsid w:val="003926A3"/>
    <w:rsid w:val="003933E4"/>
    <w:rsid w:val="00393FA2"/>
    <w:rsid w:val="00394B1D"/>
    <w:rsid w:val="00394C74"/>
    <w:rsid w:val="00395477"/>
    <w:rsid w:val="003955CF"/>
    <w:rsid w:val="00395772"/>
    <w:rsid w:val="003963CD"/>
    <w:rsid w:val="00396956"/>
    <w:rsid w:val="0039727A"/>
    <w:rsid w:val="00397675"/>
    <w:rsid w:val="00397C26"/>
    <w:rsid w:val="003A0354"/>
    <w:rsid w:val="003A0A37"/>
    <w:rsid w:val="003A1377"/>
    <w:rsid w:val="003A190B"/>
    <w:rsid w:val="003A1C96"/>
    <w:rsid w:val="003A1D3F"/>
    <w:rsid w:val="003A2A54"/>
    <w:rsid w:val="003A457F"/>
    <w:rsid w:val="003A4B68"/>
    <w:rsid w:val="003A4D3D"/>
    <w:rsid w:val="003A4EAE"/>
    <w:rsid w:val="003A550D"/>
    <w:rsid w:val="003A6842"/>
    <w:rsid w:val="003A69D1"/>
    <w:rsid w:val="003A7CA5"/>
    <w:rsid w:val="003A7F15"/>
    <w:rsid w:val="003B0B4C"/>
    <w:rsid w:val="003B0E05"/>
    <w:rsid w:val="003B2678"/>
    <w:rsid w:val="003B2F26"/>
    <w:rsid w:val="003B3D2B"/>
    <w:rsid w:val="003B3F6A"/>
    <w:rsid w:val="003B4D8F"/>
    <w:rsid w:val="003B56F3"/>
    <w:rsid w:val="003B66AD"/>
    <w:rsid w:val="003B741C"/>
    <w:rsid w:val="003B7A55"/>
    <w:rsid w:val="003C02F2"/>
    <w:rsid w:val="003C0FBE"/>
    <w:rsid w:val="003C152D"/>
    <w:rsid w:val="003C1AC9"/>
    <w:rsid w:val="003C1E00"/>
    <w:rsid w:val="003C30C3"/>
    <w:rsid w:val="003C3AB6"/>
    <w:rsid w:val="003C3CB6"/>
    <w:rsid w:val="003C3DF1"/>
    <w:rsid w:val="003C4CC4"/>
    <w:rsid w:val="003C5B45"/>
    <w:rsid w:val="003C680E"/>
    <w:rsid w:val="003C6943"/>
    <w:rsid w:val="003C6C69"/>
    <w:rsid w:val="003C73F1"/>
    <w:rsid w:val="003C781D"/>
    <w:rsid w:val="003C7E23"/>
    <w:rsid w:val="003C7EA4"/>
    <w:rsid w:val="003D06A5"/>
    <w:rsid w:val="003D07E6"/>
    <w:rsid w:val="003D0DE3"/>
    <w:rsid w:val="003D0EFC"/>
    <w:rsid w:val="003D1168"/>
    <w:rsid w:val="003D1537"/>
    <w:rsid w:val="003D17CA"/>
    <w:rsid w:val="003D1B07"/>
    <w:rsid w:val="003D1EA9"/>
    <w:rsid w:val="003D2409"/>
    <w:rsid w:val="003D3142"/>
    <w:rsid w:val="003D3589"/>
    <w:rsid w:val="003D36ED"/>
    <w:rsid w:val="003D3845"/>
    <w:rsid w:val="003D4672"/>
    <w:rsid w:val="003D5941"/>
    <w:rsid w:val="003D5953"/>
    <w:rsid w:val="003D5B77"/>
    <w:rsid w:val="003D5F73"/>
    <w:rsid w:val="003D650C"/>
    <w:rsid w:val="003E0152"/>
    <w:rsid w:val="003E0B79"/>
    <w:rsid w:val="003E1231"/>
    <w:rsid w:val="003E35B7"/>
    <w:rsid w:val="003E36C7"/>
    <w:rsid w:val="003E456F"/>
    <w:rsid w:val="003E45B4"/>
    <w:rsid w:val="003E46F1"/>
    <w:rsid w:val="003E5601"/>
    <w:rsid w:val="003E68A0"/>
    <w:rsid w:val="003F0BAF"/>
    <w:rsid w:val="003F1660"/>
    <w:rsid w:val="003F20D6"/>
    <w:rsid w:val="003F25EC"/>
    <w:rsid w:val="003F345D"/>
    <w:rsid w:val="003F3FC2"/>
    <w:rsid w:val="003F4973"/>
    <w:rsid w:val="003F4F74"/>
    <w:rsid w:val="003F6818"/>
    <w:rsid w:val="00400330"/>
    <w:rsid w:val="004005F8"/>
    <w:rsid w:val="0040250A"/>
    <w:rsid w:val="004028D3"/>
    <w:rsid w:val="00402B7F"/>
    <w:rsid w:val="00402EEF"/>
    <w:rsid w:val="00402F34"/>
    <w:rsid w:val="0040358D"/>
    <w:rsid w:val="0040408D"/>
    <w:rsid w:val="004044B6"/>
    <w:rsid w:val="00404521"/>
    <w:rsid w:val="004047FA"/>
    <w:rsid w:val="00405244"/>
    <w:rsid w:val="00407C0D"/>
    <w:rsid w:val="00410C43"/>
    <w:rsid w:val="004118B3"/>
    <w:rsid w:val="004118F1"/>
    <w:rsid w:val="00413210"/>
    <w:rsid w:val="00413D1D"/>
    <w:rsid w:val="004142CB"/>
    <w:rsid w:val="004143E8"/>
    <w:rsid w:val="004143ED"/>
    <w:rsid w:val="00414587"/>
    <w:rsid w:val="00414FD7"/>
    <w:rsid w:val="0041509E"/>
    <w:rsid w:val="004154BE"/>
    <w:rsid w:val="004166BC"/>
    <w:rsid w:val="00416F9F"/>
    <w:rsid w:val="004172F4"/>
    <w:rsid w:val="00417676"/>
    <w:rsid w:val="00417CB6"/>
    <w:rsid w:val="004210DA"/>
    <w:rsid w:val="004219D3"/>
    <w:rsid w:val="00421A4A"/>
    <w:rsid w:val="004227B6"/>
    <w:rsid w:val="004232E2"/>
    <w:rsid w:val="00423586"/>
    <w:rsid w:val="004243BF"/>
    <w:rsid w:val="004256C5"/>
    <w:rsid w:val="00425E82"/>
    <w:rsid w:val="00426744"/>
    <w:rsid w:val="00426B73"/>
    <w:rsid w:val="004278AB"/>
    <w:rsid w:val="00427FB4"/>
    <w:rsid w:val="00432725"/>
    <w:rsid w:val="00432C42"/>
    <w:rsid w:val="00433535"/>
    <w:rsid w:val="00433CFA"/>
    <w:rsid w:val="00435315"/>
    <w:rsid w:val="00436005"/>
    <w:rsid w:val="004361E5"/>
    <w:rsid w:val="00436382"/>
    <w:rsid w:val="00437069"/>
    <w:rsid w:val="00440182"/>
    <w:rsid w:val="00440439"/>
    <w:rsid w:val="00440F1F"/>
    <w:rsid w:val="0044128C"/>
    <w:rsid w:val="00441909"/>
    <w:rsid w:val="0044256B"/>
    <w:rsid w:val="00442EEA"/>
    <w:rsid w:val="00442F40"/>
    <w:rsid w:val="004432D2"/>
    <w:rsid w:val="00443E18"/>
    <w:rsid w:val="0044465A"/>
    <w:rsid w:val="0044469D"/>
    <w:rsid w:val="00445680"/>
    <w:rsid w:val="00445E3D"/>
    <w:rsid w:val="004463CF"/>
    <w:rsid w:val="004469FC"/>
    <w:rsid w:val="00446EE6"/>
    <w:rsid w:val="00447847"/>
    <w:rsid w:val="004502D1"/>
    <w:rsid w:val="0045036C"/>
    <w:rsid w:val="00450509"/>
    <w:rsid w:val="00451805"/>
    <w:rsid w:val="00451A74"/>
    <w:rsid w:val="00451B9F"/>
    <w:rsid w:val="00452AD9"/>
    <w:rsid w:val="00453718"/>
    <w:rsid w:val="0045431A"/>
    <w:rsid w:val="004543B2"/>
    <w:rsid w:val="00454444"/>
    <w:rsid w:val="004550BD"/>
    <w:rsid w:val="00455AFD"/>
    <w:rsid w:val="00456EB0"/>
    <w:rsid w:val="004571C6"/>
    <w:rsid w:val="00460801"/>
    <w:rsid w:val="00461C50"/>
    <w:rsid w:val="00462573"/>
    <w:rsid w:val="00462634"/>
    <w:rsid w:val="0046263F"/>
    <w:rsid w:val="004630EF"/>
    <w:rsid w:val="00463117"/>
    <w:rsid w:val="00464B14"/>
    <w:rsid w:val="00464BBE"/>
    <w:rsid w:val="00465A01"/>
    <w:rsid w:val="0046622A"/>
    <w:rsid w:val="00467080"/>
    <w:rsid w:val="0046792C"/>
    <w:rsid w:val="00467B2B"/>
    <w:rsid w:val="004701E3"/>
    <w:rsid w:val="0047059F"/>
    <w:rsid w:val="00470986"/>
    <w:rsid w:val="00471B96"/>
    <w:rsid w:val="00472D7C"/>
    <w:rsid w:val="00472FF1"/>
    <w:rsid w:val="00473111"/>
    <w:rsid w:val="00473B56"/>
    <w:rsid w:val="00473BBB"/>
    <w:rsid w:val="00474D80"/>
    <w:rsid w:val="00474FD8"/>
    <w:rsid w:val="00475236"/>
    <w:rsid w:val="00475611"/>
    <w:rsid w:val="00475FC0"/>
    <w:rsid w:val="004765C2"/>
    <w:rsid w:val="00476AB9"/>
    <w:rsid w:val="00480728"/>
    <w:rsid w:val="00482394"/>
    <w:rsid w:val="004829D7"/>
    <w:rsid w:val="00483325"/>
    <w:rsid w:val="004834EB"/>
    <w:rsid w:val="004836B9"/>
    <w:rsid w:val="0048393F"/>
    <w:rsid w:val="004839AE"/>
    <w:rsid w:val="004845B5"/>
    <w:rsid w:val="0048491C"/>
    <w:rsid w:val="00484CD2"/>
    <w:rsid w:val="004853CE"/>
    <w:rsid w:val="00485527"/>
    <w:rsid w:val="00485767"/>
    <w:rsid w:val="00485AD0"/>
    <w:rsid w:val="00485D15"/>
    <w:rsid w:val="00485F18"/>
    <w:rsid w:val="00486753"/>
    <w:rsid w:val="00486CE6"/>
    <w:rsid w:val="004871B9"/>
    <w:rsid w:val="004878C1"/>
    <w:rsid w:val="0049085B"/>
    <w:rsid w:val="00490DE4"/>
    <w:rsid w:val="00490DF0"/>
    <w:rsid w:val="00491597"/>
    <w:rsid w:val="00491BF0"/>
    <w:rsid w:val="0049256E"/>
    <w:rsid w:val="00492A29"/>
    <w:rsid w:val="00492EA9"/>
    <w:rsid w:val="004931F0"/>
    <w:rsid w:val="00493F36"/>
    <w:rsid w:val="004946A8"/>
    <w:rsid w:val="00494A59"/>
    <w:rsid w:val="00494E5C"/>
    <w:rsid w:val="00495581"/>
    <w:rsid w:val="00495FC6"/>
    <w:rsid w:val="0049622C"/>
    <w:rsid w:val="004970B3"/>
    <w:rsid w:val="004A044D"/>
    <w:rsid w:val="004A0662"/>
    <w:rsid w:val="004A0C01"/>
    <w:rsid w:val="004A181D"/>
    <w:rsid w:val="004A2A8A"/>
    <w:rsid w:val="004A315E"/>
    <w:rsid w:val="004A3286"/>
    <w:rsid w:val="004A3605"/>
    <w:rsid w:val="004A3A65"/>
    <w:rsid w:val="004A40CE"/>
    <w:rsid w:val="004A4131"/>
    <w:rsid w:val="004A460D"/>
    <w:rsid w:val="004A4775"/>
    <w:rsid w:val="004A4936"/>
    <w:rsid w:val="004A57C5"/>
    <w:rsid w:val="004A5D5A"/>
    <w:rsid w:val="004A5DA0"/>
    <w:rsid w:val="004A6BBA"/>
    <w:rsid w:val="004B1AFD"/>
    <w:rsid w:val="004B1F47"/>
    <w:rsid w:val="004B1FCB"/>
    <w:rsid w:val="004B2A72"/>
    <w:rsid w:val="004B3308"/>
    <w:rsid w:val="004B4181"/>
    <w:rsid w:val="004B446F"/>
    <w:rsid w:val="004B4529"/>
    <w:rsid w:val="004B4EEB"/>
    <w:rsid w:val="004B517D"/>
    <w:rsid w:val="004B5A94"/>
    <w:rsid w:val="004B7A47"/>
    <w:rsid w:val="004B7C2F"/>
    <w:rsid w:val="004C0614"/>
    <w:rsid w:val="004C0FB5"/>
    <w:rsid w:val="004C2758"/>
    <w:rsid w:val="004C28E1"/>
    <w:rsid w:val="004C56A3"/>
    <w:rsid w:val="004C5F10"/>
    <w:rsid w:val="004C6B40"/>
    <w:rsid w:val="004C74AE"/>
    <w:rsid w:val="004C7606"/>
    <w:rsid w:val="004D0468"/>
    <w:rsid w:val="004D0723"/>
    <w:rsid w:val="004D0FF0"/>
    <w:rsid w:val="004D1CEA"/>
    <w:rsid w:val="004D241A"/>
    <w:rsid w:val="004D2CB2"/>
    <w:rsid w:val="004D3213"/>
    <w:rsid w:val="004D344D"/>
    <w:rsid w:val="004D3466"/>
    <w:rsid w:val="004D3531"/>
    <w:rsid w:val="004D382D"/>
    <w:rsid w:val="004D3D65"/>
    <w:rsid w:val="004D42E6"/>
    <w:rsid w:val="004D48EC"/>
    <w:rsid w:val="004D66B1"/>
    <w:rsid w:val="004D6B55"/>
    <w:rsid w:val="004D7AE5"/>
    <w:rsid w:val="004D7EC1"/>
    <w:rsid w:val="004E1113"/>
    <w:rsid w:val="004E117A"/>
    <w:rsid w:val="004E15C0"/>
    <w:rsid w:val="004E1685"/>
    <w:rsid w:val="004E1884"/>
    <w:rsid w:val="004E1D3B"/>
    <w:rsid w:val="004E252F"/>
    <w:rsid w:val="004E265E"/>
    <w:rsid w:val="004E282E"/>
    <w:rsid w:val="004E304D"/>
    <w:rsid w:val="004E36F5"/>
    <w:rsid w:val="004E38B5"/>
    <w:rsid w:val="004E3F30"/>
    <w:rsid w:val="004E430B"/>
    <w:rsid w:val="004E43E3"/>
    <w:rsid w:val="004E508A"/>
    <w:rsid w:val="004E50E3"/>
    <w:rsid w:val="004E5180"/>
    <w:rsid w:val="004E5AA0"/>
    <w:rsid w:val="004E5F52"/>
    <w:rsid w:val="004E618D"/>
    <w:rsid w:val="004E62E4"/>
    <w:rsid w:val="004E674D"/>
    <w:rsid w:val="004E6F58"/>
    <w:rsid w:val="004E6F99"/>
    <w:rsid w:val="004E70E8"/>
    <w:rsid w:val="004E76AF"/>
    <w:rsid w:val="004E7723"/>
    <w:rsid w:val="004E7BE1"/>
    <w:rsid w:val="004F01AA"/>
    <w:rsid w:val="004F0AE1"/>
    <w:rsid w:val="004F0EF4"/>
    <w:rsid w:val="004F17C5"/>
    <w:rsid w:val="004F225D"/>
    <w:rsid w:val="004F2967"/>
    <w:rsid w:val="004F3A55"/>
    <w:rsid w:val="004F3A90"/>
    <w:rsid w:val="004F3EFF"/>
    <w:rsid w:val="004F4B8B"/>
    <w:rsid w:val="004F4C5F"/>
    <w:rsid w:val="004F6621"/>
    <w:rsid w:val="004F68F5"/>
    <w:rsid w:val="004F6AF7"/>
    <w:rsid w:val="004F7ACE"/>
    <w:rsid w:val="004F7CBF"/>
    <w:rsid w:val="004F7D7A"/>
    <w:rsid w:val="00500294"/>
    <w:rsid w:val="00500380"/>
    <w:rsid w:val="00500EF5"/>
    <w:rsid w:val="00500F4D"/>
    <w:rsid w:val="00501A54"/>
    <w:rsid w:val="00501BF7"/>
    <w:rsid w:val="00501C20"/>
    <w:rsid w:val="00502C18"/>
    <w:rsid w:val="00502F17"/>
    <w:rsid w:val="00503A8A"/>
    <w:rsid w:val="00504194"/>
    <w:rsid w:val="00504805"/>
    <w:rsid w:val="00504BB3"/>
    <w:rsid w:val="00504C84"/>
    <w:rsid w:val="00505038"/>
    <w:rsid w:val="00505B3B"/>
    <w:rsid w:val="00506FCF"/>
    <w:rsid w:val="0050746D"/>
    <w:rsid w:val="00507C94"/>
    <w:rsid w:val="005101C2"/>
    <w:rsid w:val="00510601"/>
    <w:rsid w:val="005107A7"/>
    <w:rsid w:val="00510C8F"/>
    <w:rsid w:val="005110FE"/>
    <w:rsid w:val="0051187B"/>
    <w:rsid w:val="00511A99"/>
    <w:rsid w:val="00512510"/>
    <w:rsid w:val="00512825"/>
    <w:rsid w:val="005128D1"/>
    <w:rsid w:val="0051345A"/>
    <w:rsid w:val="00513A2E"/>
    <w:rsid w:val="0051455F"/>
    <w:rsid w:val="005150F7"/>
    <w:rsid w:val="005152A2"/>
    <w:rsid w:val="00516E93"/>
    <w:rsid w:val="00517BFE"/>
    <w:rsid w:val="005207CE"/>
    <w:rsid w:val="005209EE"/>
    <w:rsid w:val="00520B57"/>
    <w:rsid w:val="00521D0B"/>
    <w:rsid w:val="00522060"/>
    <w:rsid w:val="0052404E"/>
    <w:rsid w:val="00525350"/>
    <w:rsid w:val="005254C4"/>
    <w:rsid w:val="00525843"/>
    <w:rsid w:val="00526211"/>
    <w:rsid w:val="0053031F"/>
    <w:rsid w:val="00530748"/>
    <w:rsid w:val="0053096D"/>
    <w:rsid w:val="005309FE"/>
    <w:rsid w:val="00531583"/>
    <w:rsid w:val="005317CC"/>
    <w:rsid w:val="005323BC"/>
    <w:rsid w:val="00532AFB"/>
    <w:rsid w:val="00532D83"/>
    <w:rsid w:val="0053319D"/>
    <w:rsid w:val="00533F44"/>
    <w:rsid w:val="005340CB"/>
    <w:rsid w:val="00534606"/>
    <w:rsid w:val="0053460C"/>
    <w:rsid w:val="00535957"/>
    <w:rsid w:val="0053656C"/>
    <w:rsid w:val="005370DF"/>
    <w:rsid w:val="0053732C"/>
    <w:rsid w:val="00537722"/>
    <w:rsid w:val="00537865"/>
    <w:rsid w:val="00540F57"/>
    <w:rsid w:val="005414D8"/>
    <w:rsid w:val="00541664"/>
    <w:rsid w:val="005417A2"/>
    <w:rsid w:val="0054190D"/>
    <w:rsid w:val="00541DB7"/>
    <w:rsid w:val="005427B0"/>
    <w:rsid w:val="0054291C"/>
    <w:rsid w:val="00542A0D"/>
    <w:rsid w:val="00542A32"/>
    <w:rsid w:val="00543309"/>
    <w:rsid w:val="0054340D"/>
    <w:rsid w:val="00543BBA"/>
    <w:rsid w:val="00543FF8"/>
    <w:rsid w:val="00545491"/>
    <w:rsid w:val="005454F9"/>
    <w:rsid w:val="00545CEE"/>
    <w:rsid w:val="00545D17"/>
    <w:rsid w:val="00545E0F"/>
    <w:rsid w:val="005460C3"/>
    <w:rsid w:val="005461FA"/>
    <w:rsid w:val="0054644A"/>
    <w:rsid w:val="00546481"/>
    <w:rsid w:val="00546631"/>
    <w:rsid w:val="00547221"/>
    <w:rsid w:val="00550C37"/>
    <w:rsid w:val="0055234D"/>
    <w:rsid w:val="005524A9"/>
    <w:rsid w:val="00554893"/>
    <w:rsid w:val="00554B13"/>
    <w:rsid w:val="00554E25"/>
    <w:rsid w:val="00555600"/>
    <w:rsid w:val="00555633"/>
    <w:rsid w:val="005559FC"/>
    <w:rsid w:val="00555C91"/>
    <w:rsid w:val="00555DA6"/>
    <w:rsid w:val="0055609F"/>
    <w:rsid w:val="00556DD4"/>
    <w:rsid w:val="005575CE"/>
    <w:rsid w:val="0055761F"/>
    <w:rsid w:val="00557991"/>
    <w:rsid w:val="00557E06"/>
    <w:rsid w:val="00557F81"/>
    <w:rsid w:val="00560EF4"/>
    <w:rsid w:val="00560FA7"/>
    <w:rsid w:val="0056181D"/>
    <w:rsid w:val="00561D7A"/>
    <w:rsid w:val="005629AF"/>
    <w:rsid w:val="00562AF3"/>
    <w:rsid w:val="00562D42"/>
    <w:rsid w:val="00562ED6"/>
    <w:rsid w:val="005633FD"/>
    <w:rsid w:val="005635BE"/>
    <w:rsid w:val="0056499C"/>
    <w:rsid w:val="00564F0C"/>
    <w:rsid w:val="00565CF4"/>
    <w:rsid w:val="0057079B"/>
    <w:rsid w:val="005710D9"/>
    <w:rsid w:val="00571AC0"/>
    <w:rsid w:val="00571CA7"/>
    <w:rsid w:val="0057203A"/>
    <w:rsid w:val="00572AD7"/>
    <w:rsid w:val="00572ADB"/>
    <w:rsid w:val="0057393D"/>
    <w:rsid w:val="005742CD"/>
    <w:rsid w:val="005744D1"/>
    <w:rsid w:val="0057462F"/>
    <w:rsid w:val="005758C6"/>
    <w:rsid w:val="00575931"/>
    <w:rsid w:val="005759B9"/>
    <w:rsid w:val="00576D52"/>
    <w:rsid w:val="005775CA"/>
    <w:rsid w:val="00580A24"/>
    <w:rsid w:val="00581516"/>
    <w:rsid w:val="005815E5"/>
    <w:rsid w:val="0058220F"/>
    <w:rsid w:val="00582819"/>
    <w:rsid w:val="0058324D"/>
    <w:rsid w:val="0058331D"/>
    <w:rsid w:val="00583844"/>
    <w:rsid w:val="00583BEA"/>
    <w:rsid w:val="00583BEF"/>
    <w:rsid w:val="00584977"/>
    <w:rsid w:val="00584CD2"/>
    <w:rsid w:val="00586198"/>
    <w:rsid w:val="0058649E"/>
    <w:rsid w:val="0058683F"/>
    <w:rsid w:val="00586843"/>
    <w:rsid w:val="00586E74"/>
    <w:rsid w:val="00587495"/>
    <w:rsid w:val="00587600"/>
    <w:rsid w:val="00590E44"/>
    <w:rsid w:val="0059271C"/>
    <w:rsid w:val="005935ED"/>
    <w:rsid w:val="00593D25"/>
    <w:rsid w:val="00594114"/>
    <w:rsid w:val="00594314"/>
    <w:rsid w:val="00594690"/>
    <w:rsid w:val="005956CC"/>
    <w:rsid w:val="00596F6B"/>
    <w:rsid w:val="00597293"/>
    <w:rsid w:val="00597BF1"/>
    <w:rsid w:val="00597F0E"/>
    <w:rsid w:val="005A00BB"/>
    <w:rsid w:val="005A05EA"/>
    <w:rsid w:val="005A0B6A"/>
    <w:rsid w:val="005A1588"/>
    <w:rsid w:val="005A167F"/>
    <w:rsid w:val="005A19A8"/>
    <w:rsid w:val="005A1EA3"/>
    <w:rsid w:val="005A2F87"/>
    <w:rsid w:val="005A30E9"/>
    <w:rsid w:val="005A31D8"/>
    <w:rsid w:val="005A3AD6"/>
    <w:rsid w:val="005A3C02"/>
    <w:rsid w:val="005A4DA1"/>
    <w:rsid w:val="005A57D5"/>
    <w:rsid w:val="005A5FB4"/>
    <w:rsid w:val="005A6537"/>
    <w:rsid w:val="005A7045"/>
    <w:rsid w:val="005B0396"/>
    <w:rsid w:val="005B0C4D"/>
    <w:rsid w:val="005B0D8F"/>
    <w:rsid w:val="005B187C"/>
    <w:rsid w:val="005B1B64"/>
    <w:rsid w:val="005B1BB3"/>
    <w:rsid w:val="005B31BC"/>
    <w:rsid w:val="005B321A"/>
    <w:rsid w:val="005B3570"/>
    <w:rsid w:val="005B37D7"/>
    <w:rsid w:val="005B47B2"/>
    <w:rsid w:val="005B4F99"/>
    <w:rsid w:val="005B560A"/>
    <w:rsid w:val="005B5A09"/>
    <w:rsid w:val="005B60BD"/>
    <w:rsid w:val="005B6EE4"/>
    <w:rsid w:val="005C0E37"/>
    <w:rsid w:val="005C1F2D"/>
    <w:rsid w:val="005C207F"/>
    <w:rsid w:val="005C2A3B"/>
    <w:rsid w:val="005C417B"/>
    <w:rsid w:val="005C4572"/>
    <w:rsid w:val="005C50BB"/>
    <w:rsid w:val="005C56CD"/>
    <w:rsid w:val="005C6761"/>
    <w:rsid w:val="005C6905"/>
    <w:rsid w:val="005C794F"/>
    <w:rsid w:val="005D0054"/>
    <w:rsid w:val="005D0349"/>
    <w:rsid w:val="005D12B5"/>
    <w:rsid w:val="005D1C1A"/>
    <w:rsid w:val="005D1D5B"/>
    <w:rsid w:val="005D249B"/>
    <w:rsid w:val="005D3127"/>
    <w:rsid w:val="005D3D7D"/>
    <w:rsid w:val="005D4E9C"/>
    <w:rsid w:val="005D6D85"/>
    <w:rsid w:val="005D72AA"/>
    <w:rsid w:val="005D7BD6"/>
    <w:rsid w:val="005E0C20"/>
    <w:rsid w:val="005E0EE8"/>
    <w:rsid w:val="005E12B5"/>
    <w:rsid w:val="005E12F0"/>
    <w:rsid w:val="005E1B41"/>
    <w:rsid w:val="005E1F22"/>
    <w:rsid w:val="005E27F1"/>
    <w:rsid w:val="005E2CC2"/>
    <w:rsid w:val="005E32EF"/>
    <w:rsid w:val="005E354D"/>
    <w:rsid w:val="005E36E3"/>
    <w:rsid w:val="005E3814"/>
    <w:rsid w:val="005E38FC"/>
    <w:rsid w:val="005E3933"/>
    <w:rsid w:val="005E4107"/>
    <w:rsid w:val="005E4E2A"/>
    <w:rsid w:val="005E532B"/>
    <w:rsid w:val="005E5782"/>
    <w:rsid w:val="005E5CB6"/>
    <w:rsid w:val="005E645B"/>
    <w:rsid w:val="005E6D4B"/>
    <w:rsid w:val="005E7A45"/>
    <w:rsid w:val="005F0DCB"/>
    <w:rsid w:val="005F0FA5"/>
    <w:rsid w:val="005F2143"/>
    <w:rsid w:val="005F25C7"/>
    <w:rsid w:val="005F2613"/>
    <w:rsid w:val="005F2F7C"/>
    <w:rsid w:val="005F3177"/>
    <w:rsid w:val="005F3279"/>
    <w:rsid w:val="005F36F3"/>
    <w:rsid w:val="005F3F67"/>
    <w:rsid w:val="005F4312"/>
    <w:rsid w:val="005F4FC0"/>
    <w:rsid w:val="005F543A"/>
    <w:rsid w:val="005F5783"/>
    <w:rsid w:val="005F5DAD"/>
    <w:rsid w:val="005F792E"/>
    <w:rsid w:val="005F7DB9"/>
    <w:rsid w:val="00600546"/>
    <w:rsid w:val="00600B54"/>
    <w:rsid w:val="0060147C"/>
    <w:rsid w:val="00601E84"/>
    <w:rsid w:val="00601F23"/>
    <w:rsid w:val="006020E7"/>
    <w:rsid w:val="00602247"/>
    <w:rsid w:val="006023DB"/>
    <w:rsid w:val="006027EE"/>
    <w:rsid w:val="00602E99"/>
    <w:rsid w:val="006030D9"/>
    <w:rsid w:val="00603C55"/>
    <w:rsid w:val="0060430E"/>
    <w:rsid w:val="00604C4A"/>
    <w:rsid w:val="006053BB"/>
    <w:rsid w:val="00606151"/>
    <w:rsid w:val="006061E9"/>
    <w:rsid w:val="00606263"/>
    <w:rsid w:val="006062C0"/>
    <w:rsid w:val="0060782C"/>
    <w:rsid w:val="006079E7"/>
    <w:rsid w:val="00607D3C"/>
    <w:rsid w:val="006102BE"/>
    <w:rsid w:val="00610BFE"/>
    <w:rsid w:val="006111D9"/>
    <w:rsid w:val="00611444"/>
    <w:rsid w:val="006115A5"/>
    <w:rsid w:val="00612455"/>
    <w:rsid w:val="00612616"/>
    <w:rsid w:val="006127DA"/>
    <w:rsid w:val="006133BF"/>
    <w:rsid w:val="00613B28"/>
    <w:rsid w:val="00613CDA"/>
    <w:rsid w:val="00614D62"/>
    <w:rsid w:val="00614FCD"/>
    <w:rsid w:val="0061544E"/>
    <w:rsid w:val="00615A3A"/>
    <w:rsid w:val="00616EAA"/>
    <w:rsid w:val="00617446"/>
    <w:rsid w:val="00617A3F"/>
    <w:rsid w:val="006205C9"/>
    <w:rsid w:val="006215C6"/>
    <w:rsid w:val="006218C9"/>
    <w:rsid w:val="00621E2F"/>
    <w:rsid w:val="0062297E"/>
    <w:rsid w:val="00622EDC"/>
    <w:rsid w:val="00622F06"/>
    <w:rsid w:val="00623108"/>
    <w:rsid w:val="006233E8"/>
    <w:rsid w:val="00623560"/>
    <w:rsid w:val="006235FA"/>
    <w:rsid w:val="00623671"/>
    <w:rsid w:val="00624634"/>
    <w:rsid w:val="00624C2C"/>
    <w:rsid w:val="00624EF0"/>
    <w:rsid w:val="006259D3"/>
    <w:rsid w:val="00626542"/>
    <w:rsid w:val="00631E08"/>
    <w:rsid w:val="0063233D"/>
    <w:rsid w:val="006325B5"/>
    <w:rsid w:val="006327F4"/>
    <w:rsid w:val="00632834"/>
    <w:rsid w:val="00632C74"/>
    <w:rsid w:val="00632CA5"/>
    <w:rsid w:val="0063385D"/>
    <w:rsid w:val="00633F2D"/>
    <w:rsid w:val="00634999"/>
    <w:rsid w:val="00634A70"/>
    <w:rsid w:val="006351D2"/>
    <w:rsid w:val="0063576E"/>
    <w:rsid w:val="00636C7A"/>
    <w:rsid w:val="00636F7F"/>
    <w:rsid w:val="0063731E"/>
    <w:rsid w:val="00637763"/>
    <w:rsid w:val="00637A64"/>
    <w:rsid w:val="006405D0"/>
    <w:rsid w:val="00640727"/>
    <w:rsid w:val="00640E6F"/>
    <w:rsid w:val="0064160F"/>
    <w:rsid w:val="00641A63"/>
    <w:rsid w:val="00641CF9"/>
    <w:rsid w:val="00641D28"/>
    <w:rsid w:val="00642477"/>
    <w:rsid w:val="00642BAC"/>
    <w:rsid w:val="00642E37"/>
    <w:rsid w:val="00643353"/>
    <w:rsid w:val="0064428C"/>
    <w:rsid w:val="0064429D"/>
    <w:rsid w:val="00644A0A"/>
    <w:rsid w:val="00645901"/>
    <w:rsid w:val="00646FDE"/>
    <w:rsid w:val="006470F0"/>
    <w:rsid w:val="0065031F"/>
    <w:rsid w:val="00650424"/>
    <w:rsid w:val="00651314"/>
    <w:rsid w:val="006515A9"/>
    <w:rsid w:val="00651908"/>
    <w:rsid w:val="00651936"/>
    <w:rsid w:val="00652469"/>
    <w:rsid w:val="00652F27"/>
    <w:rsid w:val="00652FFE"/>
    <w:rsid w:val="0065337A"/>
    <w:rsid w:val="00654F59"/>
    <w:rsid w:val="00654F5E"/>
    <w:rsid w:val="00655785"/>
    <w:rsid w:val="00655DB8"/>
    <w:rsid w:val="00656CC1"/>
    <w:rsid w:val="00657CD6"/>
    <w:rsid w:val="006603ED"/>
    <w:rsid w:val="006605F1"/>
    <w:rsid w:val="006622AF"/>
    <w:rsid w:val="006625D5"/>
    <w:rsid w:val="00662CE3"/>
    <w:rsid w:val="0066308B"/>
    <w:rsid w:val="006634B9"/>
    <w:rsid w:val="006634D4"/>
    <w:rsid w:val="00663640"/>
    <w:rsid w:val="00663A67"/>
    <w:rsid w:val="00664A0E"/>
    <w:rsid w:val="00665649"/>
    <w:rsid w:val="006662FC"/>
    <w:rsid w:val="00666628"/>
    <w:rsid w:val="00666E4C"/>
    <w:rsid w:val="00666F42"/>
    <w:rsid w:val="00667737"/>
    <w:rsid w:val="00671328"/>
    <w:rsid w:val="0067168E"/>
    <w:rsid w:val="00671B39"/>
    <w:rsid w:val="0067244D"/>
    <w:rsid w:val="0067282D"/>
    <w:rsid w:val="006728AB"/>
    <w:rsid w:val="006731EB"/>
    <w:rsid w:val="00674B29"/>
    <w:rsid w:val="00674E30"/>
    <w:rsid w:val="00674FDF"/>
    <w:rsid w:val="006753D3"/>
    <w:rsid w:val="00676E01"/>
    <w:rsid w:val="00676EE5"/>
    <w:rsid w:val="00680667"/>
    <w:rsid w:val="00681BE1"/>
    <w:rsid w:val="00682A4D"/>
    <w:rsid w:val="00683147"/>
    <w:rsid w:val="00683B13"/>
    <w:rsid w:val="00683C82"/>
    <w:rsid w:val="00684921"/>
    <w:rsid w:val="006857DB"/>
    <w:rsid w:val="00686FB5"/>
    <w:rsid w:val="006873F6"/>
    <w:rsid w:val="00687C6C"/>
    <w:rsid w:val="00687E60"/>
    <w:rsid w:val="00687FB1"/>
    <w:rsid w:val="00690C93"/>
    <w:rsid w:val="00691096"/>
    <w:rsid w:val="0069246C"/>
    <w:rsid w:val="00692A3C"/>
    <w:rsid w:val="00692E0B"/>
    <w:rsid w:val="00692E56"/>
    <w:rsid w:val="006941BF"/>
    <w:rsid w:val="006946CF"/>
    <w:rsid w:val="00696747"/>
    <w:rsid w:val="00696AB6"/>
    <w:rsid w:val="00697457"/>
    <w:rsid w:val="0069748C"/>
    <w:rsid w:val="00697884"/>
    <w:rsid w:val="00697920"/>
    <w:rsid w:val="006A037E"/>
    <w:rsid w:val="006A095F"/>
    <w:rsid w:val="006A1089"/>
    <w:rsid w:val="006A1276"/>
    <w:rsid w:val="006A14BA"/>
    <w:rsid w:val="006A1F8C"/>
    <w:rsid w:val="006A2919"/>
    <w:rsid w:val="006A3B4D"/>
    <w:rsid w:val="006A424D"/>
    <w:rsid w:val="006A4293"/>
    <w:rsid w:val="006A5266"/>
    <w:rsid w:val="006A539D"/>
    <w:rsid w:val="006A6214"/>
    <w:rsid w:val="006A6451"/>
    <w:rsid w:val="006A6EC0"/>
    <w:rsid w:val="006A7539"/>
    <w:rsid w:val="006A7601"/>
    <w:rsid w:val="006A7EB7"/>
    <w:rsid w:val="006A7EE7"/>
    <w:rsid w:val="006B000B"/>
    <w:rsid w:val="006B0962"/>
    <w:rsid w:val="006B0CB6"/>
    <w:rsid w:val="006B0DD3"/>
    <w:rsid w:val="006B14E9"/>
    <w:rsid w:val="006B1AD4"/>
    <w:rsid w:val="006B1D9F"/>
    <w:rsid w:val="006B263E"/>
    <w:rsid w:val="006B2703"/>
    <w:rsid w:val="006B32DA"/>
    <w:rsid w:val="006B3A50"/>
    <w:rsid w:val="006B3B70"/>
    <w:rsid w:val="006B47CA"/>
    <w:rsid w:val="006B4B6F"/>
    <w:rsid w:val="006B4C7A"/>
    <w:rsid w:val="006B572B"/>
    <w:rsid w:val="006B57E2"/>
    <w:rsid w:val="006B591A"/>
    <w:rsid w:val="006B5C58"/>
    <w:rsid w:val="006B5F55"/>
    <w:rsid w:val="006B638B"/>
    <w:rsid w:val="006B6EA6"/>
    <w:rsid w:val="006B7103"/>
    <w:rsid w:val="006B798C"/>
    <w:rsid w:val="006B7AED"/>
    <w:rsid w:val="006C0B7E"/>
    <w:rsid w:val="006C134E"/>
    <w:rsid w:val="006C1886"/>
    <w:rsid w:val="006C1C38"/>
    <w:rsid w:val="006C1CDC"/>
    <w:rsid w:val="006C1DFC"/>
    <w:rsid w:val="006C257E"/>
    <w:rsid w:val="006C2A2F"/>
    <w:rsid w:val="006C3495"/>
    <w:rsid w:val="006C3702"/>
    <w:rsid w:val="006C3A51"/>
    <w:rsid w:val="006C4C85"/>
    <w:rsid w:val="006C4D97"/>
    <w:rsid w:val="006C52C7"/>
    <w:rsid w:val="006C536F"/>
    <w:rsid w:val="006C5EDB"/>
    <w:rsid w:val="006C6A29"/>
    <w:rsid w:val="006D1697"/>
    <w:rsid w:val="006D1894"/>
    <w:rsid w:val="006D1F9E"/>
    <w:rsid w:val="006D2B54"/>
    <w:rsid w:val="006D2FD0"/>
    <w:rsid w:val="006D3720"/>
    <w:rsid w:val="006D3BB7"/>
    <w:rsid w:val="006D3FE7"/>
    <w:rsid w:val="006D48C9"/>
    <w:rsid w:val="006D5044"/>
    <w:rsid w:val="006D50EF"/>
    <w:rsid w:val="006D7A0D"/>
    <w:rsid w:val="006E1713"/>
    <w:rsid w:val="006E181A"/>
    <w:rsid w:val="006E18BD"/>
    <w:rsid w:val="006E26D4"/>
    <w:rsid w:val="006E298F"/>
    <w:rsid w:val="006E30B5"/>
    <w:rsid w:val="006E37B9"/>
    <w:rsid w:val="006E3BF5"/>
    <w:rsid w:val="006E3CCB"/>
    <w:rsid w:val="006E3EB0"/>
    <w:rsid w:val="006E441C"/>
    <w:rsid w:val="006E537C"/>
    <w:rsid w:val="006E5494"/>
    <w:rsid w:val="006E5646"/>
    <w:rsid w:val="006E61A7"/>
    <w:rsid w:val="006E6319"/>
    <w:rsid w:val="006E710F"/>
    <w:rsid w:val="006E7594"/>
    <w:rsid w:val="006F0783"/>
    <w:rsid w:val="006F0E88"/>
    <w:rsid w:val="006F106A"/>
    <w:rsid w:val="006F1598"/>
    <w:rsid w:val="006F1822"/>
    <w:rsid w:val="006F18B2"/>
    <w:rsid w:val="006F1BF3"/>
    <w:rsid w:val="006F21BA"/>
    <w:rsid w:val="006F246C"/>
    <w:rsid w:val="006F3A71"/>
    <w:rsid w:val="006F50B9"/>
    <w:rsid w:val="006F57AD"/>
    <w:rsid w:val="006F586D"/>
    <w:rsid w:val="006F5CFD"/>
    <w:rsid w:val="006F72ED"/>
    <w:rsid w:val="006F758C"/>
    <w:rsid w:val="006F7A47"/>
    <w:rsid w:val="0070005B"/>
    <w:rsid w:val="00700246"/>
    <w:rsid w:val="00700394"/>
    <w:rsid w:val="00700539"/>
    <w:rsid w:val="0070096D"/>
    <w:rsid w:val="00700EA2"/>
    <w:rsid w:val="00701060"/>
    <w:rsid w:val="00701CFE"/>
    <w:rsid w:val="00702535"/>
    <w:rsid w:val="00702687"/>
    <w:rsid w:val="00702EDB"/>
    <w:rsid w:val="00703555"/>
    <w:rsid w:val="007049F6"/>
    <w:rsid w:val="00704AD4"/>
    <w:rsid w:val="007054EE"/>
    <w:rsid w:val="00705794"/>
    <w:rsid w:val="007060EC"/>
    <w:rsid w:val="00706482"/>
    <w:rsid w:val="0070679C"/>
    <w:rsid w:val="007073DD"/>
    <w:rsid w:val="0070744B"/>
    <w:rsid w:val="00707A75"/>
    <w:rsid w:val="00710663"/>
    <w:rsid w:val="007107B3"/>
    <w:rsid w:val="00710932"/>
    <w:rsid w:val="00710B25"/>
    <w:rsid w:val="0071164C"/>
    <w:rsid w:val="007130E5"/>
    <w:rsid w:val="007134AC"/>
    <w:rsid w:val="00713988"/>
    <w:rsid w:val="00713FF5"/>
    <w:rsid w:val="007150D3"/>
    <w:rsid w:val="0071547F"/>
    <w:rsid w:val="007154A6"/>
    <w:rsid w:val="0071609E"/>
    <w:rsid w:val="00716E5B"/>
    <w:rsid w:val="00717C61"/>
    <w:rsid w:val="007222D7"/>
    <w:rsid w:val="00722506"/>
    <w:rsid w:val="00722C92"/>
    <w:rsid w:val="00723159"/>
    <w:rsid w:val="0072399D"/>
    <w:rsid w:val="00723AC0"/>
    <w:rsid w:val="00723C91"/>
    <w:rsid w:val="00726D98"/>
    <w:rsid w:val="00727196"/>
    <w:rsid w:val="0072740C"/>
    <w:rsid w:val="007274A9"/>
    <w:rsid w:val="00727CDF"/>
    <w:rsid w:val="007301C9"/>
    <w:rsid w:val="00731BE0"/>
    <w:rsid w:val="007322ED"/>
    <w:rsid w:val="0073255D"/>
    <w:rsid w:val="00732573"/>
    <w:rsid w:val="00733083"/>
    <w:rsid w:val="0073380A"/>
    <w:rsid w:val="00733C1E"/>
    <w:rsid w:val="00734404"/>
    <w:rsid w:val="00735B47"/>
    <w:rsid w:val="00737004"/>
    <w:rsid w:val="00740FA2"/>
    <w:rsid w:val="00741291"/>
    <w:rsid w:val="00741872"/>
    <w:rsid w:val="00741DE3"/>
    <w:rsid w:val="00743801"/>
    <w:rsid w:val="007443A7"/>
    <w:rsid w:val="00744B8F"/>
    <w:rsid w:val="00744D5F"/>
    <w:rsid w:val="00745119"/>
    <w:rsid w:val="00746401"/>
    <w:rsid w:val="0074649C"/>
    <w:rsid w:val="0074669D"/>
    <w:rsid w:val="00746AB0"/>
    <w:rsid w:val="00747F62"/>
    <w:rsid w:val="00750D2C"/>
    <w:rsid w:val="0075121B"/>
    <w:rsid w:val="007518EE"/>
    <w:rsid w:val="00752F65"/>
    <w:rsid w:val="007537DC"/>
    <w:rsid w:val="00754318"/>
    <w:rsid w:val="0075464A"/>
    <w:rsid w:val="00755626"/>
    <w:rsid w:val="00755C87"/>
    <w:rsid w:val="00756017"/>
    <w:rsid w:val="00756025"/>
    <w:rsid w:val="00756F06"/>
    <w:rsid w:val="0075709C"/>
    <w:rsid w:val="0075766F"/>
    <w:rsid w:val="007606A8"/>
    <w:rsid w:val="00760B6E"/>
    <w:rsid w:val="00760FC5"/>
    <w:rsid w:val="007611E2"/>
    <w:rsid w:val="007616A8"/>
    <w:rsid w:val="00761CC1"/>
    <w:rsid w:val="00761E56"/>
    <w:rsid w:val="00762189"/>
    <w:rsid w:val="00762794"/>
    <w:rsid w:val="007633A7"/>
    <w:rsid w:val="0076372F"/>
    <w:rsid w:val="00763866"/>
    <w:rsid w:val="00764043"/>
    <w:rsid w:val="00764236"/>
    <w:rsid w:val="00764DD9"/>
    <w:rsid w:val="00764F63"/>
    <w:rsid w:val="007651DF"/>
    <w:rsid w:val="007661A1"/>
    <w:rsid w:val="00767490"/>
    <w:rsid w:val="007679D2"/>
    <w:rsid w:val="00767EBB"/>
    <w:rsid w:val="00767F6D"/>
    <w:rsid w:val="00767FDB"/>
    <w:rsid w:val="007711BF"/>
    <w:rsid w:val="007721A7"/>
    <w:rsid w:val="0077251F"/>
    <w:rsid w:val="00772580"/>
    <w:rsid w:val="0077291C"/>
    <w:rsid w:val="00774432"/>
    <w:rsid w:val="007747CF"/>
    <w:rsid w:val="00774D42"/>
    <w:rsid w:val="00775991"/>
    <w:rsid w:val="00775A41"/>
    <w:rsid w:val="00775D00"/>
    <w:rsid w:val="007762FA"/>
    <w:rsid w:val="00776DEE"/>
    <w:rsid w:val="00777248"/>
    <w:rsid w:val="0077730C"/>
    <w:rsid w:val="00777949"/>
    <w:rsid w:val="00780262"/>
    <w:rsid w:val="007804B2"/>
    <w:rsid w:val="00782FF8"/>
    <w:rsid w:val="00783CAD"/>
    <w:rsid w:val="00785236"/>
    <w:rsid w:val="00785293"/>
    <w:rsid w:val="007852C4"/>
    <w:rsid w:val="007853B0"/>
    <w:rsid w:val="00785B4A"/>
    <w:rsid w:val="00786981"/>
    <w:rsid w:val="00786A01"/>
    <w:rsid w:val="00786C8D"/>
    <w:rsid w:val="00787632"/>
    <w:rsid w:val="007907F1"/>
    <w:rsid w:val="00791572"/>
    <w:rsid w:val="00791802"/>
    <w:rsid w:val="00791BA0"/>
    <w:rsid w:val="00791F56"/>
    <w:rsid w:val="00792674"/>
    <w:rsid w:val="00792774"/>
    <w:rsid w:val="00792AB6"/>
    <w:rsid w:val="00792B27"/>
    <w:rsid w:val="00792CD4"/>
    <w:rsid w:val="00792E7B"/>
    <w:rsid w:val="007933FC"/>
    <w:rsid w:val="0079421D"/>
    <w:rsid w:val="0079463C"/>
    <w:rsid w:val="007948F6"/>
    <w:rsid w:val="0079645A"/>
    <w:rsid w:val="00796AF0"/>
    <w:rsid w:val="00797357"/>
    <w:rsid w:val="007977C8"/>
    <w:rsid w:val="007A1B8C"/>
    <w:rsid w:val="007A218C"/>
    <w:rsid w:val="007A281A"/>
    <w:rsid w:val="007A2CB2"/>
    <w:rsid w:val="007A2EC6"/>
    <w:rsid w:val="007A3D0D"/>
    <w:rsid w:val="007A3E81"/>
    <w:rsid w:val="007A409C"/>
    <w:rsid w:val="007A40F2"/>
    <w:rsid w:val="007A4FB7"/>
    <w:rsid w:val="007A52D8"/>
    <w:rsid w:val="007A560B"/>
    <w:rsid w:val="007A631C"/>
    <w:rsid w:val="007A6462"/>
    <w:rsid w:val="007A6661"/>
    <w:rsid w:val="007A6CDB"/>
    <w:rsid w:val="007A6DD0"/>
    <w:rsid w:val="007A6DDF"/>
    <w:rsid w:val="007A6E5C"/>
    <w:rsid w:val="007A6EB9"/>
    <w:rsid w:val="007A70B0"/>
    <w:rsid w:val="007A75C0"/>
    <w:rsid w:val="007A75FF"/>
    <w:rsid w:val="007A78D2"/>
    <w:rsid w:val="007B0A77"/>
    <w:rsid w:val="007B0C37"/>
    <w:rsid w:val="007B162A"/>
    <w:rsid w:val="007B190A"/>
    <w:rsid w:val="007B2371"/>
    <w:rsid w:val="007B2E8F"/>
    <w:rsid w:val="007B388A"/>
    <w:rsid w:val="007B3E54"/>
    <w:rsid w:val="007B3F31"/>
    <w:rsid w:val="007B4506"/>
    <w:rsid w:val="007B45FF"/>
    <w:rsid w:val="007B4E1B"/>
    <w:rsid w:val="007B5633"/>
    <w:rsid w:val="007B59C5"/>
    <w:rsid w:val="007B5E3E"/>
    <w:rsid w:val="007B610E"/>
    <w:rsid w:val="007B65A0"/>
    <w:rsid w:val="007B66E8"/>
    <w:rsid w:val="007B74C6"/>
    <w:rsid w:val="007C04AD"/>
    <w:rsid w:val="007C12B7"/>
    <w:rsid w:val="007C1398"/>
    <w:rsid w:val="007C1E92"/>
    <w:rsid w:val="007C261E"/>
    <w:rsid w:val="007C2B35"/>
    <w:rsid w:val="007C35FE"/>
    <w:rsid w:val="007C3AEF"/>
    <w:rsid w:val="007C4911"/>
    <w:rsid w:val="007C4B8E"/>
    <w:rsid w:val="007C592E"/>
    <w:rsid w:val="007C5CBA"/>
    <w:rsid w:val="007C5E77"/>
    <w:rsid w:val="007C6468"/>
    <w:rsid w:val="007C707B"/>
    <w:rsid w:val="007C79DB"/>
    <w:rsid w:val="007D0360"/>
    <w:rsid w:val="007D056F"/>
    <w:rsid w:val="007D07DD"/>
    <w:rsid w:val="007D10C3"/>
    <w:rsid w:val="007D2278"/>
    <w:rsid w:val="007D29DD"/>
    <w:rsid w:val="007D2CB9"/>
    <w:rsid w:val="007D361B"/>
    <w:rsid w:val="007D36AE"/>
    <w:rsid w:val="007D4712"/>
    <w:rsid w:val="007D49E0"/>
    <w:rsid w:val="007D4B4D"/>
    <w:rsid w:val="007D66EA"/>
    <w:rsid w:val="007E0386"/>
    <w:rsid w:val="007E0E44"/>
    <w:rsid w:val="007E225D"/>
    <w:rsid w:val="007E2994"/>
    <w:rsid w:val="007E2BBB"/>
    <w:rsid w:val="007E2E9A"/>
    <w:rsid w:val="007E2F7A"/>
    <w:rsid w:val="007E33B1"/>
    <w:rsid w:val="007E4167"/>
    <w:rsid w:val="007E4902"/>
    <w:rsid w:val="007E4BE6"/>
    <w:rsid w:val="007E4C7B"/>
    <w:rsid w:val="007E5124"/>
    <w:rsid w:val="007E525B"/>
    <w:rsid w:val="007E5E64"/>
    <w:rsid w:val="007E6332"/>
    <w:rsid w:val="007E6DCA"/>
    <w:rsid w:val="007E73E2"/>
    <w:rsid w:val="007E73EE"/>
    <w:rsid w:val="007E7A53"/>
    <w:rsid w:val="007E7C79"/>
    <w:rsid w:val="007F0855"/>
    <w:rsid w:val="007F0EC5"/>
    <w:rsid w:val="007F12CF"/>
    <w:rsid w:val="007F1D94"/>
    <w:rsid w:val="007F251B"/>
    <w:rsid w:val="007F25A9"/>
    <w:rsid w:val="007F2645"/>
    <w:rsid w:val="007F288E"/>
    <w:rsid w:val="007F3367"/>
    <w:rsid w:val="007F3A18"/>
    <w:rsid w:val="007F3C5E"/>
    <w:rsid w:val="007F3DBB"/>
    <w:rsid w:val="007F3DE7"/>
    <w:rsid w:val="007F48C0"/>
    <w:rsid w:val="007F54BC"/>
    <w:rsid w:val="007F54E2"/>
    <w:rsid w:val="007F56DF"/>
    <w:rsid w:val="007F5736"/>
    <w:rsid w:val="007F5B49"/>
    <w:rsid w:val="007F5C8C"/>
    <w:rsid w:val="007F62D2"/>
    <w:rsid w:val="007F62EC"/>
    <w:rsid w:val="007F63FF"/>
    <w:rsid w:val="007F654E"/>
    <w:rsid w:val="007F6C50"/>
    <w:rsid w:val="0080070D"/>
    <w:rsid w:val="00800E2A"/>
    <w:rsid w:val="008015E5"/>
    <w:rsid w:val="00801642"/>
    <w:rsid w:val="008016D2"/>
    <w:rsid w:val="00801795"/>
    <w:rsid w:val="00802173"/>
    <w:rsid w:val="00803487"/>
    <w:rsid w:val="0080525C"/>
    <w:rsid w:val="00805ADD"/>
    <w:rsid w:val="00807215"/>
    <w:rsid w:val="00811A0B"/>
    <w:rsid w:val="00811CD2"/>
    <w:rsid w:val="00811EA8"/>
    <w:rsid w:val="00812230"/>
    <w:rsid w:val="008126DB"/>
    <w:rsid w:val="00812C59"/>
    <w:rsid w:val="00813078"/>
    <w:rsid w:val="00813272"/>
    <w:rsid w:val="00813999"/>
    <w:rsid w:val="00813FB1"/>
    <w:rsid w:val="00814DCF"/>
    <w:rsid w:val="00815024"/>
    <w:rsid w:val="00815263"/>
    <w:rsid w:val="0081547C"/>
    <w:rsid w:val="00815A78"/>
    <w:rsid w:val="00816A57"/>
    <w:rsid w:val="00816E53"/>
    <w:rsid w:val="0081799C"/>
    <w:rsid w:val="00817C2C"/>
    <w:rsid w:val="008202A9"/>
    <w:rsid w:val="0082038B"/>
    <w:rsid w:val="00820635"/>
    <w:rsid w:val="00820D4B"/>
    <w:rsid w:val="0082101D"/>
    <w:rsid w:val="0082246B"/>
    <w:rsid w:val="00822904"/>
    <w:rsid w:val="00823242"/>
    <w:rsid w:val="00823DAE"/>
    <w:rsid w:val="00824206"/>
    <w:rsid w:val="00824281"/>
    <w:rsid w:val="00824571"/>
    <w:rsid w:val="00824662"/>
    <w:rsid w:val="00824BBE"/>
    <w:rsid w:val="00825571"/>
    <w:rsid w:val="008259D4"/>
    <w:rsid w:val="00825B7D"/>
    <w:rsid w:val="00825CF7"/>
    <w:rsid w:val="0082653D"/>
    <w:rsid w:val="00826CAE"/>
    <w:rsid w:val="0082770E"/>
    <w:rsid w:val="0082778B"/>
    <w:rsid w:val="008303D0"/>
    <w:rsid w:val="00831502"/>
    <w:rsid w:val="00831A86"/>
    <w:rsid w:val="00831E43"/>
    <w:rsid w:val="008330CD"/>
    <w:rsid w:val="00833450"/>
    <w:rsid w:val="0083496F"/>
    <w:rsid w:val="00836D88"/>
    <w:rsid w:val="00836E03"/>
    <w:rsid w:val="00836E4A"/>
    <w:rsid w:val="0084006D"/>
    <w:rsid w:val="0084072F"/>
    <w:rsid w:val="00840CEA"/>
    <w:rsid w:val="00840F46"/>
    <w:rsid w:val="008412BF"/>
    <w:rsid w:val="00841828"/>
    <w:rsid w:val="00842570"/>
    <w:rsid w:val="008443DD"/>
    <w:rsid w:val="008444AE"/>
    <w:rsid w:val="0084453B"/>
    <w:rsid w:val="008445DB"/>
    <w:rsid w:val="008446BC"/>
    <w:rsid w:val="00844B5E"/>
    <w:rsid w:val="00845617"/>
    <w:rsid w:val="00845C04"/>
    <w:rsid w:val="008470B4"/>
    <w:rsid w:val="008473CC"/>
    <w:rsid w:val="008474A6"/>
    <w:rsid w:val="00847750"/>
    <w:rsid w:val="00850EA8"/>
    <w:rsid w:val="008512C5"/>
    <w:rsid w:val="008513D8"/>
    <w:rsid w:val="0085315A"/>
    <w:rsid w:val="008532A8"/>
    <w:rsid w:val="0085353C"/>
    <w:rsid w:val="00853893"/>
    <w:rsid w:val="00853C1B"/>
    <w:rsid w:val="00854130"/>
    <w:rsid w:val="008547EC"/>
    <w:rsid w:val="00854AB2"/>
    <w:rsid w:val="00854BD3"/>
    <w:rsid w:val="008552DF"/>
    <w:rsid w:val="00855A57"/>
    <w:rsid w:val="008561E4"/>
    <w:rsid w:val="0085720D"/>
    <w:rsid w:val="00857B74"/>
    <w:rsid w:val="00857C83"/>
    <w:rsid w:val="00857F1E"/>
    <w:rsid w:val="00860241"/>
    <w:rsid w:val="00861246"/>
    <w:rsid w:val="0086358C"/>
    <w:rsid w:val="00863991"/>
    <w:rsid w:val="00864139"/>
    <w:rsid w:val="00864C32"/>
    <w:rsid w:val="00865817"/>
    <w:rsid w:val="008659F8"/>
    <w:rsid w:val="00865ED3"/>
    <w:rsid w:val="00866649"/>
    <w:rsid w:val="0086752A"/>
    <w:rsid w:val="008676D6"/>
    <w:rsid w:val="008678A7"/>
    <w:rsid w:val="0087019B"/>
    <w:rsid w:val="00870B0B"/>
    <w:rsid w:val="00870F4A"/>
    <w:rsid w:val="0087196A"/>
    <w:rsid w:val="0087262B"/>
    <w:rsid w:val="00872742"/>
    <w:rsid w:val="008729E6"/>
    <w:rsid w:val="00872F19"/>
    <w:rsid w:val="008757C8"/>
    <w:rsid w:val="00875AEE"/>
    <w:rsid w:val="00875C61"/>
    <w:rsid w:val="00876EC1"/>
    <w:rsid w:val="0088032A"/>
    <w:rsid w:val="008806BB"/>
    <w:rsid w:val="0088074F"/>
    <w:rsid w:val="008807E0"/>
    <w:rsid w:val="00880C7B"/>
    <w:rsid w:val="00880E39"/>
    <w:rsid w:val="0088177B"/>
    <w:rsid w:val="00881EF1"/>
    <w:rsid w:val="0088202E"/>
    <w:rsid w:val="008827D8"/>
    <w:rsid w:val="00882AD2"/>
    <w:rsid w:val="00882EF8"/>
    <w:rsid w:val="00882FC6"/>
    <w:rsid w:val="00883F3F"/>
    <w:rsid w:val="00884216"/>
    <w:rsid w:val="00884303"/>
    <w:rsid w:val="00884608"/>
    <w:rsid w:val="008847CD"/>
    <w:rsid w:val="00885459"/>
    <w:rsid w:val="008858FD"/>
    <w:rsid w:val="0088686D"/>
    <w:rsid w:val="00887361"/>
    <w:rsid w:val="0088757F"/>
    <w:rsid w:val="008875DE"/>
    <w:rsid w:val="00887AFD"/>
    <w:rsid w:val="008902A8"/>
    <w:rsid w:val="008907D2"/>
    <w:rsid w:val="00890F87"/>
    <w:rsid w:val="00891219"/>
    <w:rsid w:val="00891317"/>
    <w:rsid w:val="00891C03"/>
    <w:rsid w:val="008922B3"/>
    <w:rsid w:val="0089253D"/>
    <w:rsid w:val="00893715"/>
    <w:rsid w:val="0089409B"/>
    <w:rsid w:val="008949B7"/>
    <w:rsid w:val="00894DB7"/>
    <w:rsid w:val="00895335"/>
    <w:rsid w:val="00895C1A"/>
    <w:rsid w:val="00896468"/>
    <w:rsid w:val="008967AD"/>
    <w:rsid w:val="00896C6B"/>
    <w:rsid w:val="00897BDF"/>
    <w:rsid w:val="008A00B7"/>
    <w:rsid w:val="008A02C9"/>
    <w:rsid w:val="008A044F"/>
    <w:rsid w:val="008A10B7"/>
    <w:rsid w:val="008A1416"/>
    <w:rsid w:val="008A18BA"/>
    <w:rsid w:val="008A1939"/>
    <w:rsid w:val="008A1EAA"/>
    <w:rsid w:val="008A1FA2"/>
    <w:rsid w:val="008A2645"/>
    <w:rsid w:val="008A265A"/>
    <w:rsid w:val="008A333B"/>
    <w:rsid w:val="008A34E3"/>
    <w:rsid w:val="008A3879"/>
    <w:rsid w:val="008A3A9E"/>
    <w:rsid w:val="008A3D0A"/>
    <w:rsid w:val="008A3D11"/>
    <w:rsid w:val="008A3D15"/>
    <w:rsid w:val="008A462F"/>
    <w:rsid w:val="008A537E"/>
    <w:rsid w:val="008A5633"/>
    <w:rsid w:val="008A5817"/>
    <w:rsid w:val="008A5851"/>
    <w:rsid w:val="008A599D"/>
    <w:rsid w:val="008A5C4B"/>
    <w:rsid w:val="008A615B"/>
    <w:rsid w:val="008A6C90"/>
    <w:rsid w:val="008A6EF3"/>
    <w:rsid w:val="008B0482"/>
    <w:rsid w:val="008B15C3"/>
    <w:rsid w:val="008B1B59"/>
    <w:rsid w:val="008B25BE"/>
    <w:rsid w:val="008B5C0B"/>
    <w:rsid w:val="008B6885"/>
    <w:rsid w:val="008B6C13"/>
    <w:rsid w:val="008B6D1A"/>
    <w:rsid w:val="008C0809"/>
    <w:rsid w:val="008C088D"/>
    <w:rsid w:val="008C0912"/>
    <w:rsid w:val="008C0BD3"/>
    <w:rsid w:val="008C0F6F"/>
    <w:rsid w:val="008C120D"/>
    <w:rsid w:val="008C1D4B"/>
    <w:rsid w:val="008C2B77"/>
    <w:rsid w:val="008C2E91"/>
    <w:rsid w:val="008C34F6"/>
    <w:rsid w:val="008C4093"/>
    <w:rsid w:val="008C6748"/>
    <w:rsid w:val="008C7052"/>
    <w:rsid w:val="008C70D6"/>
    <w:rsid w:val="008C710A"/>
    <w:rsid w:val="008C71C5"/>
    <w:rsid w:val="008C7C50"/>
    <w:rsid w:val="008C7F6D"/>
    <w:rsid w:val="008D01D1"/>
    <w:rsid w:val="008D0E6D"/>
    <w:rsid w:val="008D0EF7"/>
    <w:rsid w:val="008D1055"/>
    <w:rsid w:val="008D1F8D"/>
    <w:rsid w:val="008D219F"/>
    <w:rsid w:val="008D24D6"/>
    <w:rsid w:val="008D2656"/>
    <w:rsid w:val="008D323B"/>
    <w:rsid w:val="008D331E"/>
    <w:rsid w:val="008D336A"/>
    <w:rsid w:val="008D3622"/>
    <w:rsid w:val="008D375B"/>
    <w:rsid w:val="008D3AAF"/>
    <w:rsid w:val="008D4909"/>
    <w:rsid w:val="008D4F49"/>
    <w:rsid w:val="008D7B61"/>
    <w:rsid w:val="008E088D"/>
    <w:rsid w:val="008E0A44"/>
    <w:rsid w:val="008E1D8D"/>
    <w:rsid w:val="008E21D5"/>
    <w:rsid w:val="008E2C2F"/>
    <w:rsid w:val="008E302A"/>
    <w:rsid w:val="008E315D"/>
    <w:rsid w:val="008E32F5"/>
    <w:rsid w:val="008E36CB"/>
    <w:rsid w:val="008E5323"/>
    <w:rsid w:val="008E579E"/>
    <w:rsid w:val="008F0429"/>
    <w:rsid w:val="008F047D"/>
    <w:rsid w:val="008F048B"/>
    <w:rsid w:val="008F06AD"/>
    <w:rsid w:val="008F0C00"/>
    <w:rsid w:val="008F0CDD"/>
    <w:rsid w:val="008F1604"/>
    <w:rsid w:val="008F244F"/>
    <w:rsid w:val="008F257B"/>
    <w:rsid w:val="008F275A"/>
    <w:rsid w:val="008F3061"/>
    <w:rsid w:val="008F306F"/>
    <w:rsid w:val="008F3485"/>
    <w:rsid w:val="008F4396"/>
    <w:rsid w:val="008F477B"/>
    <w:rsid w:val="008F5B99"/>
    <w:rsid w:val="008F5EEA"/>
    <w:rsid w:val="008F5FBA"/>
    <w:rsid w:val="008F643D"/>
    <w:rsid w:val="008F64A1"/>
    <w:rsid w:val="008F7019"/>
    <w:rsid w:val="008F784F"/>
    <w:rsid w:val="00900017"/>
    <w:rsid w:val="0090099B"/>
    <w:rsid w:val="009010DB"/>
    <w:rsid w:val="009027C3"/>
    <w:rsid w:val="00902C49"/>
    <w:rsid w:val="0090384F"/>
    <w:rsid w:val="00903B0B"/>
    <w:rsid w:val="00904E5E"/>
    <w:rsid w:val="00904F76"/>
    <w:rsid w:val="00904FE7"/>
    <w:rsid w:val="009055B2"/>
    <w:rsid w:val="00906B3A"/>
    <w:rsid w:val="00906D94"/>
    <w:rsid w:val="009112D1"/>
    <w:rsid w:val="00911AFA"/>
    <w:rsid w:val="0091230D"/>
    <w:rsid w:val="00912627"/>
    <w:rsid w:val="00914CC6"/>
    <w:rsid w:val="00914EEA"/>
    <w:rsid w:val="00914FBF"/>
    <w:rsid w:val="0091523E"/>
    <w:rsid w:val="009152A0"/>
    <w:rsid w:val="0091576A"/>
    <w:rsid w:val="00915A11"/>
    <w:rsid w:val="009162B5"/>
    <w:rsid w:val="00916478"/>
    <w:rsid w:val="0091649A"/>
    <w:rsid w:val="00916A79"/>
    <w:rsid w:val="00917233"/>
    <w:rsid w:val="00917A1A"/>
    <w:rsid w:val="00920286"/>
    <w:rsid w:val="00920A5A"/>
    <w:rsid w:val="009212F1"/>
    <w:rsid w:val="009214B8"/>
    <w:rsid w:val="00921BDD"/>
    <w:rsid w:val="00921D64"/>
    <w:rsid w:val="00921EF8"/>
    <w:rsid w:val="00921F2A"/>
    <w:rsid w:val="00922158"/>
    <w:rsid w:val="00923336"/>
    <w:rsid w:val="00923630"/>
    <w:rsid w:val="00923D59"/>
    <w:rsid w:val="00924232"/>
    <w:rsid w:val="00924C09"/>
    <w:rsid w:val="00925CB4"/>
    <w:rsid w:val="00925CF5"/>
    <w:rsid w:val="0092614E"/>
    <w:rsid w:val="00926861"/>
    <w:rsid w:val="00926E9D"/>
    <w:rsid w:val="00930197"/>
    <w:rsid w:val="009318FA"/>
    <w:rsid w:val="00931C76"/>
    <w:rsid w:val="009321BC"/>
    <w:rsid w:val="00932869"/>
    <w:rsid w:val="00933304"/>
    <w:rsid w:val="00933753"/>
    <w:rsid w:val="00933E4A"/>
    <w:rsid w:val="0093425A"/>
    <w:rsid w:val="009357CB"/>
    <w:rsid w:val="0093635D"/>
    <w:rsid w:val="009367C2"/>
    <w:rsid w:val="00937106"/>
    <w:rsid w:val="009375E4"/>
    <w:rsid w:val="009379BA"/>
    <w:rsid w:val="00937D70"/>
    <w:rsid w:val="00940096"/>
    <w:rsid w:val="00940813"/>
    <w:rsid w:val="00940E61"/>
    <w:rsid w:val="0094109B"/>
    <w:rsid w:val="00941537"/>
    <w:rsid w:val="00942226"/>
    <w:rsid w:val="00942A04"/>
    <w:rsid w:val="0094335E"/>
    <w:rsid w:val="00943910"/>
    <w:rsid w:val="00943F7B"/>
    <w:rsid w:val="009442AB"/>
    <w:rsid w:val="009445AA"/>
    <w:rsid w:val="00944649"/>
    <w:rsid w:val="009448E9"/>
    <w:rsid w:val="00945110"/>
    <w:rsid w:val="009451C3"/>
    <w:rsid w:val="00946CEB"/>
    <w:rsid w:val="009477FF"/>
    <w:rsid w:val="009479D3"/>
    <w:rsid w:val="00947B6B"/>
    <w:rsid w:val="0095080E"/>
    <w:rsid w:val="00950F90"/>
    <w:rsid w:val="0095102E"/>
    <w:rsid w:val="009513DB"/>
    <w:rsid w:val="0095169C"/>
    <w:rsid w:val="009517C9"/>
    <w:rsid w:val="0095359C"/>
    <w:rsid w:val="009538BF"/>
    <w:rsid w:val="00953927"/>
    <w:rsid w:val="009539E4"/>
    <w:rsid w:val="00953AD5"/>
    <w:rsid w:val="009540D1"/>
    <w:rsid w:val="009541A3"/>
    <w:rsid w:val="00954D7E"/>
    <w:rsid w:val="0095515B"/>
    <w:rsid w:val="00955240"/>
    <w:rsid w:val="0095549E"/>
    <w:rsid w:val="00955534"/>
    <w:rsid w:val="00955618"/>
    <w:rsid w:val="00955619"/>
    <w:rsid w:val="00955867"/>
    <w:rsid w:val="009558E4"/>
    <w:rsid w:val="00956273"/>
    <w:rsid w:val="0095632D"/>
    <w:rsid w:val="009566CF"/>
    <w:rsid w:val="00956D77"/>
    <w:rsid w:val="00957D35"/>
    <w:rsid w:val="00960935"/>
    <w:rsid w:val="00961541"/>
    <w:rsid w:val="009618B6"/>
    <w:rsid w:val="00961B09"/>
    <w:rsid w:val="00961F65"/>
    <w:rsid w:val="00962075"/>
    <w:rsid w:val="009621EE"/>
    <w:rsid w:val="009626A7"/>
    <w:rsid w:val="00962963"/>
    <w:rsid w:val="00962C6C"/>
    <w:rsid w:val="00962E59"/>
    <w:rsid w:val="009631D5"/>
    <w:rsid w:val="00963A84"/>
    <w:rsid w:val="00964041"/>
    <w:rsid w:val="00964E1B"/>
    <w:rsid w:val="00965D7E"/>
    <w:rsid w:val="00967BB8"/>
    <w:rsid w:val="00967E5D"/>
    <w:rsid w:val="00967EF6"/>
    <w:rsid w:val="0097049C"/>
    <w:rsid w:val="00971B46"/>
    <w:rsid w:val="00971D3B"/>
    <w:rsid w:val="00972233"/>
    <w:rsid w:val="00972FD7"/>
    <w:rsid w:val="009744AB"/>
    <w:rsid w:val="009762A8"/>
    <w:rsid w:val="00976399"/>
    <w:rsid w:val="00976426"/>
    <w:rsid w:val="00976570"/>
    <w:rsid w:val="00976790"/>
    <w:rsid w:val="00976C6A"/>
    <w:rsid w:val="00976EE9"/>
    <w:rsid w:val="00977283"/>
    <w:rsid w:val="00977486"/>
    <w:rsid w:val="009776DC"/>
    <w:rsid w:val="00977D06"/>
    <w:rsid w:val="00977F44"/>
    <w:rsid w:val="00980343"/>
    <w:rsid w:val="00980706"/>
    <w:rsid w:val="00980D9C"/>
    <w:rsid w:val="00981C65"/>
    <w:rsid w:val="00982617"/>
    <w:rsid w:val="00983271"/>
    <w:rsid w:val="0098402D"/>
    <w:rsid w:val="0098445B"/>
    <w:rsid w:val="009857D6"/>
    <w:rsid w:val="00986611"/>
    <w:rsid w:val="009867C6"/>
    <w:rsid w:val="00986A68"/>
    <w:rsid w:val="00987554"/>
    <w:rsid w:val="00987922"/>
    <w:rsid w:val="00987D24"/>
    <w:rsid w:val="00990728"/>
    <w:rsid w:val="009909DE"/>
    <w:rsid w:val="00990DB7"/>
    <w:rsid w:val="0099100A"/>
    <w:rsid w:val="009913A2"/>
    <w:rsid w:val="00991E15"/>
    <w:rsid w:val="00991E18"/>
    <w:rsid w:val="0099207B"/>
    <w:rsid w:val="00993611"/>
    <w:rsid w:val="00994ED7"/>
    <w:rsid w:val="00994FA8"/>
    <w:rsid w:val="009956DA"/>
    <w:rsid w:val="009957D2"/>
    <w:rsid w:val="009965DC"/>
    <w:rsid w:val="00996BFA"/>
    <w:rsid w:val="00996D3D"/>
    <w:rsid w:val="00997BBB"/>
    <w:rsid w:val="009A06D1"/>
    <w:rsid w:val="009A157F"/>
    <w:rsid w:val="009A234D"/>
    <w:rsid w:val="009A237B"/>
    <w:rsid w:val="009A2E25"/>
    <w:rsid w:val="009A3645"/>
    <w:rsid w:val="009A3FA2"/>
    <w:rsid w:val="009A3FF9"/>
    <w:rsid w:val="009A4BFF"/>
    <w:rsid w:val="009A556A"/>
    <w:rsid w:val="009A55A0"/>
    <w:rsid w:val="009A5B8E"/>
    <w:rsid w:val="009A6673"/>
    <w:rsid w:val="009A774B"/>
    <w:rsid w:val="009A7772"/>
    <w:rsid w:val="009A7E8A"/>
    <w:rsid w:val="009B0A05"/>
    <w:rsid w:val="009B0C8A"/>
    <w:rsid w:val="009B1517"/>
    <w:rsid w:val="009B1806"/>
    <w:rsid w:val="009B19E7"/>
    <w:rsid w:val="009B22FC"/>
    <w:rsid w:val="009B2E17"/>
    <w:rsid w:val="009B3298"/>
    <w:rsid w:val="009B3B19"/>
    <w:rsid w:val="009B3C3C"/>
    <w:rsid w:val="009B5829"/>
    <w:rsid w:val="009B5A58"/>
    <w:rsid w:val="009B5A63"/>
    <w:rsid w:val="009B5F42"/>
    <w:rsid w:val="009B61F0"/>
    <w:rsid w:val="009B6206"/>
    <w:rsid w:val="009B6CDF"/>
    <w:rsid w:val="009B6D0E"/>
    <w:rsid w:val="009B769A"/>
    <w:rsid w:val="009B7F18"/>
    <w:rsid w:val="009B7FFB"/>
    <w:rsid w:val="009C02B2"/>
    <w:rsid w:val="009C042F"/>
    <w:rsid w:val="009C0577"/>
    <w:rsid w:val="009C164A"/>
    <w:rsid w:val="009C2319"/>
    <w:rsid w:val="009C25BF"/>
    <w:rsid w:val="009C31F6"/>
    <w:rsid w:val="009C3A4B"/>
    <w:rsid w:val="009C40FF"/>
    <w:rsid w:val="009C444F"/>
    <w:rsid w:val="009C4E85"/>
    <w:rsid w:val="009C5391"/>
    <w:rsid w:val="009C55A0"/>
    <w:rsid w:val="009C583B"/>
    <w:rsid w:val="009C6017"/>
    <w:rsid w:val="009C70C2"/>
    <w:rsid w:val="009C7832"/>
    <w:rsid w:val="009C7DD1"/>
    <w:rsid w:val="009C7E33"/>
    <w:rsid w:val="009D0582"/>
    <w:rsid w:val="009D094E"/>
    <w:rsid w:val="009D13CE"/>
    <w:rsid w:val="009D1458"/>
    <w:rsid w:val="009D15B2"/>
    <w:rsid w:val="009D16E1"/>
    <w:rsid w:val="009D1876"/>
    <w:rsid w:val="009D1885"/>
    <w:rsid w:val="009D1D6A"/>
    <w:rsid w:val="009D27CA"/>
    <w:rsid w:val="009D3E27"/>
    <w:rsid w:val="009D3F34"/>
    <w:rsid w:val="009D4F19"/>
    <w:rsid w:val="009D60AE"/>
    <w:rsid w:val="009D6553"/>
    <w:rsid w:val="009D7C79"/>
    <w:rsid w:val="009D7FA4"/>
    <w:rsid w:val="009E0338"/>
    <w:rsid w:val="009E0E2F"/>
    <w:rsid w:val="009E259B"/>
    <w:rsid w:val="009E2A64"/>
    <w:rsid w:val="009E2D2C"/>
    <w:rsid w:val="009E46DC"/>
    <w:rsid w:val="009E4C9F"/>
    <w:rsid w:val="009E5380"/>
    <w:rsid w:val="009E5976"/>
    <w:rsid w:val="009E5C66"/>
    <w:rsid w:val="009E62A7"/>
    <w:rsid w:val="009F0B6B"/>
    <w:rsid w:val="009F102A"/>
    <w:rsid w:val="009F12B3"/>
    <w:rsid w:val="009F1646"/>
    <w:rsid w:val="009F1822"/>
    <w:rsid w:val="009F1E55"/>
    <w:rsid w:val="009F2096"/>
    <w:rsid w:val="009F25B2"/>
    <w:rsid w:val="009F26BE"/>
    <w:rsid w:val="009F2968"/>
    <w:rsid w:val="009F3010"/>
    <w:rsid w:val="009F37DE"/>
    <w:rsid w:val="009F3855"/>
    <w:rsid w:val="009F3BDB"/>
    <w:rsid w:val="009F3C43"/>
    <w:rsid w:val="009F5809"/>
    <w:rsid w:val="009F614E"/>
    <w:rsid w:val="009F61C6"/>
    <w:rsid w:val="009F6A16"/>
    <w:rsid w:val="00A00CF8"/>
    <w:rsid w:val="00A016A3"/>
    <w:rsid w:val="00A0223D"/>
    <w:rsid w:val="00A04D95"/>
    <w:rsid w:val="00A050AF"/>
    <w:rsid w:val="00A052DC"/>
    <w:rsid w:val="00A05A07"/>
    <w:rsid w:val="00A05E9F"/>
    <w:rsid w:val="00A06E08"/>
    <w:rsid w:val="00A074B2"/>
    <w:rsid w:val="00A07C5E"/>
    <w:rsid w:val="00A102D6"/>
    <w:rsid w:val="00A10D64"/>
    <w:rsid w:val="00A10E0D"/>
    <w:rsid w:val="00A10E88"/>
    <w:rsid w:val="00A11310"/>
    <w:rsid w:val="00A119E0"/>
    <w:rsid w:val="00A11E4E"/>
    <w:rsid w:val="00A12EB4"/>
    <w:rsid w:val="00A13B63"/>
    <w:rsid w:val="00A13BC7"/>
    <w:rsid w:val="00A13D66"/>
    <w:rsid w:val="00A1460B"/>
    <w:rsid w:val="00A170FA"/>
    <w:rsid w:val="00A17283"/>
    <w:rsid w:val="00A20256"/>
    <w:rsid w:val="00A20879"/>
    <w:rsid w:val="00A20B8A"/>
    <w:rsid w:val="00A2144A"/>
    <w:rsid w:val="00A21D61"/>
    <w:rsid w:val="00A21E3F"/>
    <w:rsid w:val="00A21FE8"/>
    <w:rsid w:val="00A22433"/>
    <w:rsid w:val="00A22615"/>
    <w:rsid w:val="00A22E56"/>
    <w:rsid w:val="00A236A8"/>
    <w:rsid w:val="00A2385D"/>
    <w:rsid w:val="00A23938"/>
    <w:rsid w:val="00A24506"/>
    <w:rsid w:val="00A24C67"/>
    <w:rsid w:val="00A24DCC"/>
    <w:rsid w:val="00A253DD"/>
    <w:rsid w:val="00A256D6"/>
    <w:rsid w:val="00A25C32"/>
    <w:rsid w:val="00A2684F"/>
    <w:rsid w:val="00A279BE"/>
    <w:rsid w:val="00A30315"/>
    <w:rsid w:val="00A30745"/>
    <w:rsid w:val="00A3107E"/>
    <w:rsid w:val="00A3118E"/>
    <w:rsid w:val="00A317E5"/>
    <w:rsid w:val="00A31DAF"/>
    <w:rsid w:val="00A32C75"/>
    <w:rsid w:val="00A330CF"/>
    <w:rsid w:val="00A330D6"/>
    <w:rsid w:val="00A337E8"/>
    <w:rsid w:val="00A33DDE"/>
    <w:rsid w:val="00A3507B"/>
    <w:rsid w:val="00A3697B"/>
    <w:rsid w:val="00A36F7B"/>
    <w:rsid w:val="00A36FEB"/>
    <w:rsid w:val="00A40312"/>
    <w:rsid w:val="00A413E7"/>
    <w:rsid w:val="00A418DC"/>
    <w:rsid w:val="00A43683"/>
    <w:rsid w:val="00A437F3"/>
    <w:rsid w:val="00A441BD"/>
    <w:rsid w:val="00A44D04"/>
    <w:rsid w:val="00A44E91"/>
    <w:rsid w:val="00A4518F"/>
    <w:rsid w:val="00A453C5"/>
    <w:rsid w:val="00A45CB9"/>
    <w:rsid w:val="00A47005"/>
    <w:rsid w:val="00A47680"/>
    <w:rsid w:val="00A478EA"/>
    <w:rsid w:val="00A50635"/>
    <w:rsid w:val="00A50CB3"/>
    <w:rsid w:val="00A50E0C"/>
    <w:rsid w:val="00A50F92"/>
    <w:rsid w:val="00A5175E"/>
    <w:rsid w:val="00A517B6"/>
    <w:rsid w:val="00A51D6B"/>
    <w:rsid w:val="00A523D8"/>
    <w:rsid w:val="00A52918"/>
    <w:rsid w:val="00A52B0D"/>
    <w:rsid w:val="00A536A9"/>
    <w:rsid w:val="00A54742"/>
    <w:rsid w:val="00A5484C"/>
    <w:rsid w:val="00A5548D"/>
    <w:rsid w:val="00A5553F"/>
    <w:rsid w:val="00A5584D"/>
    <w:rsid w:val="00A55A18"/>
    <w:rsid w:val="00A55D12"/>
    <w:rsid w:val="00A55FB0"/>
    <w:rsid w:val="00A5602C"/>
    <w:rsid w:val="00A56180"/>
    <w:rsid w:val="00A563C8"/>
    <w:rsid w:val="00A56D77"/>
    <w:rsid w:val="00A57641"/>
    <w:rsid w:val="00A57990"/>
    <w:rsid w:val="00A57FB9"/>
    <w:rsid w:val="00A6031C"/>
    <w:rsid w:val="00A6044F"/>
    <w:rsid w:val="00A617FB"/>
    <w:rsid w:val="00A61C4E"/>
    <w:rsid w:val="00A61CF6"/>
    <w:rsid w:val="00A61D75"/>
    <w:rsid w:val="00A620E3"/>
    <w:rsid w:val="00A62E22"/>
    <w:rsid w:val="00A63444"/>
    <w:rsid w:val="00A637A0"/>
    <w:rsid w:val="00A63983"/>
    <w:rsid w:val="00A64585"/>
    <w:rsid w:val="00A64736"/>
    <w:rsid w:val="00A64C23"/>
    <w:rsid w:val="00A65507"/>
    <w:rsid w:val="00A664A6"/>
    <w:rsid w:val="00A67488"/>
    <w:rsid w:val="00A67DF6"/>
    <w:rsid w:val="00A70236"/>
    <w:rsid w:val="00A704A8"/>
    <w:rsid w:val="00A7198E"/>
    <w:rsid w:val="00A71FD7"/>
    <w:rsid w:val="00A72276"/>
    <w:rsid w:val="00A72DD0"/>
    <w:rsid w:val="00A73A54"/>
    <w:rsid w:val="00A73CB9"/>
    <w:rsid w:val="00A740A3"/>
    <w:rsid w:val="00A74361"/>
    <w:rsid w:val="00A74459"/>
    <w:rsid w:val="00A744C0"/>
    <w:rsid w:val="00A7464A"/>
    <w:rsid w:val="00A7473F"/>
    <w:rsid w:val="00A747F3"/>
    <w:rsid w:val="00A74BB4"/>
    <w:rsid w:val="00A75236"/>
    <w:rsid w:val="00A764AA"/>
    <w:rsid w:val="00A7696A"/>
    <w:rsid w:val="00A76A2D"/>
    <w:rsid w:val="00A76E78"/>
    <w:rsid w:val="00A779E9"/>
    <w:rsid w:val="00A77F68"/>
    <w:rsid w:val="00A8147D"/>
    <w:rsid w:val="00A81989"/>
    <w:rsid w:val="00A81AEC"/>
    <w:rsid w:val="00A82116"/>
    <w:rsid w:val="00A827ED"/>
    <w:rsid w:val="00A82953"/>
    <w:rsid w:val="00A836CD"/>
    <w:rsid w:val="00A83E24"/>
    <w:rsid w:val="00A8489D"/>
    <w:rsid w:val="00A85021"/>
    <w:rsid w:val="00A854DB"/>
    <w:rsid w:val="00A859C2"/>
    <w:rsid w:val="00A859D7"/>
    <w:rsid w:val="00A85D4A"/>
    <w:rsid w:val="00A867F9"/>
    <w:rsid w:val="00A86BBF"/>
    <w:rsid w:val="00A870AC"/>
    <w:rsid w:val="00A87783"/>
    <w:rsid w:val="00A87D0F"/>
    <w:rsid w:val="00A90272"/>
    <w:rsid w:val="00A9092F"/>
    <w:rsid w:val="00A90BF5"/>
    <w:rsid w:val="00A90EEB"/>
    <w:rsid w:val="00A9194A"/>
    <w:rsid w:val="00A91CC7"/>
    <w:rsid w:val="00A925C5"/>
    <w:rsid w:val="00A92D24"/>
    <w:rsid w:val="00A930CF"/>
    <w:rsid w:val="00A93712"/>
    <w:rsid w:val="00A94996"/>
    <w:rsid w:val="00A94F9D"/>
    <w:rsid w:val="00A974A8"/>
    <w:rsid w:val="00A974F0"/>
    <w:rsid w:val="00A9798F"/>
    <w:rsid w:val="00AA1568"/>
    <w:rsid w:val="00AA24BC"/>
    <w:rsid w:val="00AA2517"/>
    <w:rsid w:val="00AA2A4D"/>
    <w:rsid w:val="00AA2D54"/>
    <w:rsid w:val="00AA310B"/>
    <w:rsid w:val="00AA3624"/>
    <w:rsid w:val="00AA3EAB"/>
    <w:rsid w:val="00AA3ECB"/>
    <w:rsid w:val="00AA4018"/>
    <w:rsid w:val="00AA4AE8"/>
    <w:rsid w:val="00AA5530"/>
    <w:rsid w:val="00AA5B69"/>
    <w:rsid w:val="00AA5C43"/>
    <w:rsid w:val="00AA5D10"/>
    <w:rsid w:val="00AA625A"/>
    <w:rsid w:val="00AA63C5"/>
    <w:rsid w:val="00AA75C1"/>
    <w:rsid w:val="00AA7A1B"/>
    <w:rsid w:val="00AB01E0"/>
    <w:rsid w:val="00AB1568"/>
    <w:rsid w:val="00AB164B"/>
    <w:rsid w:val="00AB1A4F"/>
    <w:rsid w:val="00AB1C2A"/>
    <w:rsid w:val="00AB21B5"/>
    <w:rsid w:val="00AB224E"/>
    <w:rsid w:val="00AB27CF"/>
    <w:rsid w:val="00AB319D"/>
    <w:rsid w:val="00AB4104"/>
    <w:rsid w:val="00AB45B0"/>
    <w:rsid w:val="00AB5110"/>
    <w:rsid w:val="00AB515A"/>
    <w:rsid w:val="00AB57A6"/>
    <w:rsid w:val="00AB6E31"/>
    <w:rsid w:val="00AB7191"/>
    <w:rsid w:val="00AB7194"/>
    <w:rsid w:val="00AB71E1"/>
    <w:rsid w:val="00AB763B"/>
    <w:rsid w:val="00AC0196"/>
    <w:rsid w:val="00AC01E1"/>
    <w:rsid w:val="00AC04E9"/>
    <w:rsid w:val="00AC1244"/>
    <w:rsid w:val="00AC1722"/>
    <w:rsid w:val="00AC1BA1"/>
    <w:rsid w:val="00AC2CA8"/>
    <w:rsid w:val="00AC33BB"/>
    <w:rsid w:val="00AC3C89"/>
    <w:rsid w:val="00AC3FE9"/>
    <w:rsid w:val="00AC436E"/>
    <w:rsid w:val="00AC439A"/>
    <w:rsid w:val="00AC495D"/>
    <w:rsid w:val="00AC4C67"/>
    <w:rsid w:val="00AC4C7A"/>
    <w:rsid w:val="00AC5D6E"/>
    <w:rsid w:val="00AC620C"/>
    <w:rsid w:val="00AC6D68"/>
    <w:rsid w:val="00AC7630"/>
    <w:rsid w:val="00AC7DB9"/>
    <w:rsid w:val="00AD0826"/>
    <w:rsid w:val="00AD08E9"/>
    <w:rsid w:val="00AD0C8F"/>
    <w:rsid w:val="00AD1008"/>
    <w:rsid w:val="00AD12B2"/>
    <w:rsid w:val="00AD1899"/>
    <w:rsid w:val="00AD2479"/>
    <w:rsid w:val="00AD3648"/>
    <w:rsid w:val="00AD37A3"/>
    <w:rsid w:val="00AD384D"/>
    <w:rsid w:val="00AD3DAB"/>
    <w:rsid w:val="00AD3E90"/>
    <w:rsid w:val="00AD4289"/>
    <w:rsid w:val="00AD5D37"/>
    <w:rsid w:val="00AD5F7A"/>
    <w:rsid w:val="00AD6D0F"/>
    <w:rsid w:val="00AD7C2E"/>
    <w:rsid w:val="00AD7D29"/>
    <w:rsid w:val="00AE03F1"/>
    <w:rsid w:val="00AE0456"/>
    <w:rsid w:val="00AE0CE7"/>
    <w:rsid w:val="00AE0E63"/>
    <w:rsid w:val="00AE1E5C"/>
    <w:rsid w:val="00AE1F5F"/>
    <w:rsid w:val="00AE2334"/>
    <w:rsid w:val="00AE2336"/>
    <w:rsid w:val="00AE2935"/>
    <w:rsid w:val="00AE2C31"/>
    <w:rsid w:val="00AE2DE8"/>
    <w:rsid w:val="00AE2F81"/>
    <w:rsid w:val="00AE30B8"/>
    <w:rsid w:val="00AE463C"/>
    <w:rsid w:val="00AE49D6"/>
    <w:rsid w:val="00AE4C6B"/>
    <w:rsid w:val="00AE5757"/>
    <w:rsid w:val="00AE5902"/>
    <w:rsid w:val="00AE5C65"/>
    <w:rsid w:val="00AE60F6"/>
    <w:rsid w:val="00AE61DA"/>
    <w:rsid w:val="00AE6DFA"/>
    <w:rsid w:val="00AE7EA3"/>
    <w:rsid w:val="00AF05DC"/>
    <w:rsid w:val="00AF1313"/>
    <w:rsid w:val="00AF17C0"/>
    <w:rsid w:val="00AF2442"/>
    <w:rsid w:val="00AF2920"/>
    <w:rsid w:val="00AF2F49"/>
    <w:rsid w:val="00AF42BA"/>
    <w:rsid w:val="00AF4A04"/>
    <w:rsid w:val="00AF578E"/>
    <w:rsid w:val="00AF5C58"/>
    <w:rsid w:val="00AF7031"/>
    <w:rsid w:val="00AF7310"/>
    <w:rsid w:val="00AF7C66"/>
    <w:rsid w:val="00B00906"/>
    <w:rsid w:val="00B01217"/>
    <w:rsid w:val="00B013AA"/>
    <w:rsid w:val="00B01B5A"/>
    <w:rsid w:val="00B02171"/>
    <w:rsid w:val="00B02FB2"/>
    <w:rsid w:val="00B03684"/>
    <w:rsid w:val="00B03A26"/>
    <w:rsid w:val="00B03FB7"/>
    <w:rsid w:val="00B04673"/>
    <w:rsid w:val="00B05179"/>
    <w:rsid w:val="00B05B0D"/>
    <w:rsid w:val="00B05CED"/>
    <w:rsid w:val="00B05E21"/>
    <w:rsid w:val="00B05F25"/>
    <w:rsid w:val="00B072AE"/>
    <w:rsid w:val="00B073B7"/>
    <w:rsid w:val="00B07576"/>
    <w:rsid w:val="00B07961"/>
    <w:rsid w:val="00B07F09"/>
    <w:rsid w:val="00B1138C"/>
    <w:rsid w:val="00B11766"/>
    <w:rsid w:val="00B11A84"/>
    <w:rsid w:val="00B124BA"/>
    <w:rsid w:val="00B12F4C"/>
    <w:rsid w:val="00B13429"/>
    <w:rsid w:val="00B136A3"/>
    <w:rsid w:val="00B13FEC"/>
    <w:rsid w:val="00B14CA0"/>
    <w:rsid w:val="00B1509D"/>
    <w:rsid w:val="00B15252"/>
    <w:rsid w:val="00B15911"/>
    <w:rsid w:val="00B15D6E"/>
    <w:rsid w:val="00B15DED"/>
    <w:rsid w:val="00B15E90"/>
    <w:rsid w:val="00B16592"/>
    <w:rsid w:val="00B170C8"/>
    <w:rsid w:val="00B171E1"/>
    <w:rsid w:val="00B2025C"/>
    <w:rsid w:val="00B20324"/>
    <w:rsid w:val="00B207E6"/>
    <w:rsid w:val="00B210B6"/>
    <w:rsid w:val="00B212D0"/>
    <w:rsid w:val="00B21321"/>
    <w:rsid w:val="00B2143C"/>
    <w:rsid w:val="00B2146E"/>
    <w:rsid w:val="00B224A3"/>
    <w:rsid w:val="00B229CA"/>
    <w:rsid w:val="00B2318A"/>
    <w:rsid w:val="00B23BFA"/>
    <w:rsid w:val="00B23E88"/>
    <w:rsid w:val="00B240A2"/>
    <w:rsid w:val="00B24477"/>
    <w:rsid w:val="00B24C37"/>
    <w:rsid w:val="00B24D9C"/>
    <w:rsid w:val="00B24DEE"/>
    <w:rsid w:val="00B24FE3"/>
    <w:rsid w:val="00B25A4C"/>
    <w:rsid w:val="00B261D3"/>
    <w:rsid w:val="00B26326"/>
    <w:rsid w:val="00B26BCF"/>
    <w:rsid w:val="00B27903"/>
    <w:rsid w:val="00B30535"/>
    <w:rsid w:val="00B307E7"/>
    <w:rsid w:val="00B30E7B"/>
    <w:rsid w:val="00B30EBA"/>
    <w:rsid w:val="00B3155C"/>
    <w:rsid w:val="00B31747"/>
    <w:rsid w:val="00B31790"/>
    <w:rsid w:val="00B3286D"/>
    <w:rsid w:val="00B33AB0"/>
    <w:rsid w:val="00B3481D"/>
    <w:rsid w:val="00B34E2C"/>
    <w:rsid w:val="00B350AA"/>
    <w:rsid w:val="00B3518C"/>
    <w:rsid w:val="00B3578B"/>
    <w:rsid w:val="00B35AA7"/>
    <w:rsid w:val="00B35BE4"/>
    <w:rsid w:val="00B362FB"/>
    <w:rsid w:val="00B36FFF"/>
    <w:rsid w:val="00B37CB9"/>
    <w:rsid w:val="00B40518"/>
    <w:rsid w:val="00B42491"/>
    <w:rsid w:val="00B42BEC"/>
    <w:rsid w:val="00B44CD5"/>
    <w:rsid w:val="00B44E51"/>
    <w:rsid w:val="00B4578B"/>
    <w:rsid w:val="00B459C4"/>
    <w:rsid w:val="00B45CED"/>
    <w:rsid w:val="00B45FAE"/>
    <w:rsid w:val="00B46480"/>
    <w:rsid w:val="00B464E8"/>
    <w:rsid w:val="00B46533"/>
    <w:rsid w:val="00B46FFD"/>
    <w:rsid w:val="00B47C67"/>
    <w:rsid w:val="00B47F1C"/>
    <w:rsid w:val="00B50B71"/>
    <w:rsid w:val="00B51413"/>
    <w:rsid w:val="00B51C50"/>
    <w:rsid w:val="00B51DAA"/>
    <w:rsid w:val="00B52507"/>
    <w:rsid w:val="00B52822"/>
    <w:rsid w:val="00B5288A"/>
    <w:rsid w:val="00B52A77"/>
    <w:rsid w:val="00B535A8"/>
    <w:rsid w:val="00B5373D"/>
    <w:rsid w:val="00B53761"/>
    <w:rsid w:val="00B53B41"/>
    <w:rsid w:val="00B53C21"/>
    <w:rsid w:val="00B542C0"/>
    <w:rsid w:val="00B5461E"/>
    <w:rsid w:val="00B5476E"/>
    <w:rsid w:val="00B550C2"/>
    <w:rsid w:val="00B56007"/>
    <w:rsid w:val="00B5682C"/>
    <w:rsid w:val="00B56E1D"/>
    <w:rsid w:val="00B576E8"/>
    <w:rsid w:val="00B578D2"/>
    <w:rsid w:val="00B61094"/>
    <w:rsid w:val="00B613DA"/>
    <w:rsid w:val="00B6265E"/>
    <w:rsid w:val="00B62C03"/>
    <w:rsid w:val="00B630FD"/>
    <w:rsid w:val="00B633C8"/>
    <w:rsid w:val="00B63F4C"/>
    <w:rsid w:val="00B63F4F"/>
    <w:rsid w:val="00B64E9C"/>
    <w:rsid w:val="00B64EF1"/>
    <w:rsid w:val="00B657D6"/>
    <w:rsid w:val="00B65E21"/>
    <w:rsid w:val="00B6641C"/>
    <w:rsid w:val="00B66C37"/>
    <w:rsid w:val="00B67891"/>
    <w:rsid w:val="00B67A7E"/>
    <w:rsid w:val="00B67ABF"/>
    <w:rsid w:val="00B702C7"/>
    <w:rsid w:val="00B70FBA"/>
    <w:rsid w:val="00B71091"/>
    <w:rsid w:val="00B71C83"/>
    <w:rsid w:val="00B72356"/>
    <w:rsid w:val="00B728A9"/>
    <w:rsid w:val="00B72D7C"/>
    <w:rsid w:val="00B74270"/>
    <w:rsid w:val="00B7466B"/>
    <w:rsid w:val="00B74DD7"/>
    <w:rsid w:val="00B74EE1"/>
    <w:rsid w:val="00B7555C"/>
    <w:rsid w:val="00B75A24"/>
    <w:rsid w:val="00B75A7B"/>
    <w:rsid w:val="00B76950"/>
    <w:rsid w:val="00B76E8E"/>
    <w:rsid w:val="00B77321"/>
    <w:rsid w:val="00B77A19"/>
    <w:rsid w:val="00B77D22"/>
    <w:rsid w:val="00B802D1"/>
    <w:rsid w:val="00B81463"/>
    <w:rsid w:val="00B818CA"/>
    <w:rsid w:val="00B820A3"/>
    <w:rsid w:val="00B8282C"/>
    <w:rsid w:val="00B833F7"/>
    <w:rsid w:val="00B83831"/>
    <w:rsid w:val="00B842ED"/>
    <w:rsid w:val="00B84EF0"/>
    <w:rsid w:val="00B850F2"/>
    <w:rsid w:val="00B85A1A"/>
    <w:rsid w:val="00B868F5"/>
    <w:rsid w:val="00B86A5F"/>
    <w:rsid w:val="00B86CE9"/>
    <w:rsid w:val="00B86E02"/>
    <w:rsid w:val="00B87055"/>
    <w:rsid w:val="00B90287"/>
    <w:rsid w:val="00B906FE"/>
    <w:rsid w:val="00B9093A"/>
    <w:rsid w:val="00B90DB7"/>
    <w:rsid w:val="00B91FE8"/>
    <w:rsid w:val="00B9224B"/>
    <w:rsid w:val="00B927F2"/>
    <w:rsid w:val="00B92DB8"/>
    <w:rsid w:val="00B92EE8"/>
    <w:rsid w:val="00B93104"/>
    <w:rsid w:val="00B931A7"/>
    <w:rsid w:val="00B93C78"/>
    <w:rsid w:val="00B94414"/>
    <w:rsid w:val="00B9451E"/>
    <w:rsid w:val="00B9467C"/>
    <w:rsid w:val="00B95093"/>
    <w:rsid w:val="00B9531E"/>
    <w:rsid w:val="00B95C0C"/>
    <w:rsid w:val="00B95CE2"/>
    <w:rsid w:val="00B95FBD"/>
    <w:rsid w:val="00B96655"/>
    <w:rsid w:val="00B96922"/>
    <w:rsid w:val="00B97344"/>
    <w:rsid w:val="00B9734F"/>
    <w:rsid w:val="00BA07A0"/>
    <w:rsid w:val="00BA1B74"/>
    <w:rsid w:val="00BA54D1"/>
    <w:rsid w:val="00BA55EE"/>
    <w:rsid w:val="00BA5E94"/>
    <w:rsid w:val="00BA6048"/>
    <w:rsid w:val="00BA6083"/>
    <w:rsid w:val="00BA61CD"/>
    <w:rsid w:val="00BA622F"/>
    <w:rsid w:val="00BA68EA"/>
    <w:rsid w:val="00BA70DF"/>
    <w:rsid w:val="00BA7281"/>
    <w:rsid w:val="00BA747B"/>
    <w:rsid w:val="00BA7C56"/>
    <w:rsid w:val="00BA93AE"/>
    <w:rsid w:val="00BB113B"/>
    <w:rsid w:val="00BB1763"/>
    <w:rsid w:val="00BB1DAC"/>
    <w:rsid w:val="00BB23B3"/>
    <w:rsid w:val="00BB33D1"/>
    <w:rsid w:val="00BB40F9"/>
    <w:rsid w:val="00BB44D8"/>
    <w:rsid w:val="00BB495D"/>
    <w:rsid w:val="00BB49DF"/>
    <w:rsid w:val="00BB4F29"/>
    <w:rsid w:val="00BB52FD"/>
    <w:rsid w:val="00BB54E0"/>
    <w:rsid w:val="00BB56D4"/>
    <w:rsid w:val="00BB5A84"/>
    <w:rsid w:val="00BB61E9"/>
    <w:rsid w:val="00BB6583"/>
    <w:rsid w:val="00BB6FE4"/>
    <w:rsid w:val="00BC1182"/>
    <w:rsid w:val="00BC13B2"/>
    <w:rsid w:val="00BC13DF"/>
    <w:rsid w:val="00BC14FA"/>
    <w:rsid w:val="00BC239D"/>
    <w:rsid w:val="00BC2CEA"/>
    <w:rsid w:val="00BC2E09"/>
    <w:rsid w:val="00BC30D6"/>
    <w:rsid w:val="00BC31CD"/>
    <w:rsid w:val="00BC388E"/>
    <w:rsid w:val="00BC467E"/>
    <w:rsid w:val="00BC540B"/>
    <w:rsid w:val="00BC54E2"/>
    <w:rsid w:val="00BC6DFA"/>
    <w:rsid w:val="00BC6E4D"/>
    <w:rsid w:val="00BC7528"/>
    <w:rsid w:val="00BD0EBE"/>
    <w:rsid w:val="00BD171E"/>
    <w:rsid w:val="00BD227D"/>
    <w:rsid w:val="00BD36D7"/>
    <w:rsid w:val="00BD3993"/>
    <w:rsid w:val="00BD3A2A"/>
    <w:rsid w:val="00BD427A"/>
    <w:rsid w:val="00BD4BC9"/>
    <w:rsid w:val="00BD5AD8"/>
    <w:rsid w:val="00BD5E36"/>
    <w:rsid w:val="00BD6010"/>
    <w:rsid w:val="00BD6348"/>
    <w:rsid w:val="00BD6B66"/>
    <w:rsid w:val="00BD7054"/>
    <w:rsid w:val="00BE005D"/>
    <w:rsid w:val="00BE0AB9"/>
    <w:rsid w:val="00BE16F0"/>
    <w:rsid w:val="00BE183A"/>
    <w:rsid w:val="00BE2763"/>
    <w:rsid w:val="00BE3167"/>
    <w:rsid w:val="00BE33CC"/>
    <w:rsid w:val="00BE3C84"/>
    <w:rsid w:val="00BE3D8C"/>
    <w:rsid w:val="00BE52C6"/>
    <w:rsid w:val="00BE55E6"/>
    <w:rsid w:val="00BE58C5"/>
    <w:rsid w:val="00BE61AC"/>
    <w:rsid w:val="00BE636D"/>
    <w:rsid w:val="00BE666B"/>
    <w:rsid w:val="00BE6CED"/>
    <w:rsid w:val="00BE6EA9"/>
    <w:rsid w:val="00BE7598"/>
    <w:rsid w:val="00BF0486"/>
    <w:rsid w:val="00BF1B74"/>
    <w:rsid w:val="00BF20D4"/>
    <w:rsid w:val="00BF2B42"/>
    <w:rsid w:val="00BF2CBE"/>
    <w:rsid w:val="00BF32BE"/>
    <w:rsid w:val="00BF32E9"/>
    <w:rsid w:val="00BF365A"/>
    <w:rsid w:val="00BF52E9"/>
    <w:rsid w:val="00BF54AD"/>
    <w:rsid w:val="00BF64A4"/>
    <w:rsid w:val="00BF6AEA"/>
    <w:rsid w:val="00BF6D76"/>
    <w:rsid w:val="00BF71BC"/>
    <w:rsid w:val="00BF75E4"/>
    <w:rsid w:val="00BF7B80"/>
    <w:rsid w:val="00C00094"/>
    <w:rsid w:val="00C00160"/>
    <w:rsid w:val="00C0045C"/>
    <w:rsid w:val="00C00C42"/>
    <w:rsid w:val="00C00E94"/>
    <w:rsid w:val="00C01472"/>
    <w:rsid w:val="00C014E2"/>
    <w:rsid w:val="00C0292C"/>
    <w:rsid w:val="00C02A98"/>
    <w:rsid w:val="00C02C2D"/>
    <w:rsid w:val="00C04803"/>
    <w:rsid w:val="00C04E9D"/>
    <w:rsid w:val="00C05001"/>
    <w:rsid w:val="00C05ABE"/>
    <w:rsid w:val="00C06402"/>
    <w:rsid w:val="00C067E2"/>
    <w:rsid w:val="00C07E09"/>
    <w:rsid w:val="00C08082"/>
    <w:rsid w:val="00C10802"/>
    <w:rsid w:val="00C108D4"/>
    <w:rsid w:val="00C109B8"/>
    <w:rsid w:val="00C10E7C"/>
    <w:rsid w:val="00C1146D"/>
    <w:rsid w:val="00C11952"/>
    <w:rsid w:val="00C121B4"/>
    <w:rsid w:val="00C1287D"/>
    <w:rsid w:val="00C13AE7"/>
    <w:rsid w:val="00C13C6C"/>
    <w:rsid w:val="00C14701"/>
    <w:rsid w:val="00C15FB6"/>
    <w:rsid w:val="00C1601E"/>
    <w:rsid w:val="00C16262"/>
    <w:rsid w:val="00C17591"/>
    <w:rsid w:val="00C175BE"/>
    <w:rsid w:val="00C179F5"/>
    <w:rsid w:val="00C17ABC"/>
    <w:rsid w:val="00C17ABF"/>
    <w:rsid w:val="00C20C75"/>
    <w:rsid w:val="00C20E9B"/>
    <w:rsid w:val="00C20F19"/>
    <w:rsid w:val="00C2193C"/>
    <w:rsid w:val="00C21E43"/>
    <w:rsid w:val="00C21F16"/>
    <w:rsid w:val="00C22D36"/>
    <w:rsid w:val="00C22D76"/>
    <w:rsid w:val="00C22D9C"/>
    <w:rsid w:val="00C236EE"/>
    <w:rsid w:val="00C23B56"/>
    <w:rsid w:val="00C23EE3"/>
    <w:rsid w:val="00C247D6"/>
    <w:rsid w:val="00C24C9A"/>
    <w:rsid w:val="00C25465"/>
    <w:rsid w:val="00C2590B"/>
    <w:rsid w:val="00C25A73"/>
    <w:rsid w:val="00C25D27"/>
    <w:rsid w:val="00C26146"/>
    <w:rsid w:val="00C26440"/>
    <w:rsid w:val="00C26977"/>
    <w:rsid w:val="00C2719D"/>
    <w:rsid w:val="00C27720"/>
    <w:rsid w:val="00C278CB"/>
    <w:rsid w:val="00C3145C"/>
    <w:rsid w:val="00C31BA6"/>
    <w:rsid w:val="00C327E0"/>
    <w:rsid w:val="00C32812"/>
    <w:rsid w:val="00C328C3"/>
    <w:rsid w:val="00C32DF8"/>
    <w:rsid w:val="00C331E4"/>
    <w:rsid w:val="00C33746"/>
    <w:rsid w:val="00C33CE6"/>
    <w:rsid w:val="00C340E2"/>
    <w:rsid w:val="00C3538D"/>
    <w:rsid w:val="00C3542A"/>
    <w:rsid w:val="00C354F4"/>
    <w:rsid w:val="00C37311"/>
    <w:rsid w:val="00C3732F"/>
    <w:rsid w:val="00C375CF"/>
    <w:rsid w:val="00C40063"/>
    <w:rsid w:val="00C416D2"/>
    <w:rsid w:val="00C41782"/>
    <w:rsid w:val="00C42938"/>
    <w:rsid w:val="00C42EAB"/>
    <w:rsid w:val="00C4364B"/>
    <w:rsid w:val="00C43B44"/>
    <w:rsid w:val="00C4473D"/>
    <w:rsid w:val="00C44F8F"/>
    <w:rsid w:val="00C450D7"/>
    <w:rsid w:val="00C453AE"/>
    <w:rsid w:val="00C45B89"/>
    <w:rsid w:val="00C45D8E"/>
    <w:rsid w:val="00C46072"/>
    <w:rsid w:val="00C460FF"/>
    <w:rsid w:val="00C47180"/>
    <w:rsid w:val="00C4719D"/>
    <w:rsid w:val="00C47F1B"/>
    <w:rsid w:val="00C500B0"/>
    <w:rsid w:val="00C500E8"/>
    <w:rsid w:val="00C50D1C"/>
    <w:rsid w:val="00C51BF7"/>
    <w:rsid w:val="00C51D6B"/>
    <w:rsid w:val="00C521B4"/>
    <w:rsid w:val="00C52739"/>
    <w:rsid w:val="00C534DB"/>
    <w:rsid w:val="00C53845"/>
    <w:rsid w:val="00C53B0A"/>
    <w:rsid w:val="00C53D2F"/>
    <w:rsid w:val="00C54131"/>
    <w:rsid w:val="00C5472C"/>
    <w:rsid w:val="00C54BAB"/>
    <w:rsid w:val="00C55108"/>
    <w:rsid w:val="00C56432"/>
    <w:rsid w:val="00C56FCD"/>
    <w:rsid w:val="00C61323"/>
    <w:rsid w:val="00C61909"/>
    <w:rsid w:val="00C62235"/>
    <w:rsid w:val="00C62943"/>
    <w:rsid w:val="00C62AFE"/>
    <w:rsid w:val="00C640B0"/>
    <w:rsid w:val="00C64124"/>
    <w:rsid w:val="00C65B1E"/>
    <w:rsid w:val="00C66C61"/>
    <w:rsid w:val="00C671CA"/>
    <w:rsid w:val="00C6724E"/>
    <w:rsid w:val="00C70B2F"/>
    <w:rsid w:val="00C70BC6"/>
    <w:rsid w:val="00C71455"/>
    <w:rsid w:val="00C717AB"/>
    <w:rsid w:val="00C717B3"/>
    <w:rsid w:val="00C72D22"/>
    <w:rsid w:val="00C7303A"/>
    <w:rsid w:val="00C733D9"/>
    <w:rsid w:val="00C73E11"/>
    <w:rsid w:val="00C74072"/>
    <w:rsid w:val="00C74737"/>
    <w:rsid w:val="00C7507A"/>
    <w:rsid w:val="00C75148"/>
    <w:rsid w:val="00C75817"/>
    <w:rsid w:val="00C75A83"/>
    <w:rsid w:val="00C75C4A"/>
    <w:rsid w:val="00C75E7B"/>
    <w:rsid w:val="00C7664D"/>
    <w:rsid w:val="00C76676"/>
    <w:rsid w:val="00C76DDB"/>
    <w:rsid w:val="00C76EB8"/>
    <w:rsid w:val="00C76F0C"/>
    <w:rsid w:val="00C77373"/>
    <w:rsid w:val="00C77718"/>
    <w:rsid w:val="00C778FF"/>
    <w:rsid w:val="00C77AEA"/>
    <w:rsid w:val="00C8111D"/>
    <w:rsid w:val="00C81A90"/>
    <w:rsid w:val="00C81DE8"/>
    <w:rsid w:val="00C822D5"/>
    <w:rsid w:val="00C82BCC"/>
    <w:rsid w:val="00C83360"/>
    <w:rsid w:val="00C839EE"/>
    <w:rsid w:val="00C83BF6"/>
    <w:rsid w:val="00C84246"/>
    <w:rsid w:val="00C8492B"/>
    <w:rsid w:val="00C85281"/>
    <w:rsid w:val="00C85381"/>
    <w:rsid w:val="00C85AAC"/>
    <w:rsid w:val="00C85E58"/>
    <w:rsid w:val="00C85EFC"/>
    <w:rsid w:val="00C87328"/>
    <w:rsid w:val="00C8785C"/>
    <w:rsid w:val="00C87CF0"/>
    <w:rsid w:val="00C90398"/>
    <w:rsid w:val="00C90B78"/>
    <w:rsid w:val="00C90E8E"/>
    <w:rsid w:val="00C92ABE"/>
    <w:rsid w:val="00C93616"/>
    <w:rsid w:val="00C937BE"/>
    <w:rsid w:val="00C939D9"/>
    <w:rsid w:val="00C94739"/>
    <w:rsid w:val="00C95482"/>
    <w:rsid w:val="00C95AA3"/>
    <w:rsid w:val="00C95B9B"/>
    <w:rsid w:val="00C96684"/>
    <w:rsid w:val="00C968EF"/>
    <w:rsid w:val="00C97395"/>
    <w:rsid w:val="00C9787F"/>
    <w:rsid w:val="00CA0CDD"/>
    <w:rsid w:val="00CA1551"/>
    <w:rsid w:val="00CA1E38"/>
    <w:rsid w:val="00CA20E4"/>
    <w:rsid w:val="00CA23B3"/>
    <w:rsid w:val="00CA4070"/>
    <w:rsid w:val="00CA417E"/>
    <w:rsid w:val="00CA6E60"/>
    <w:rsid w:val="00CAF23B"/>
    <w:rsid w:val="00CB1091"/>
    <w:rsid w:val="00CB1298"/>
    <w:rsid w:val="00CB1A39"/>
    <w:rsid w:val="00CB22B5"/>
    <w:rsid w:val="00CB41A4"/>
    <w:rsid w:val="00CB438D"/>
    <w:rsid w:val="00CB46FE"/>
    <w:rsid w:val="00CB53F4"/>
    <w:rsid w:val="00CB5454"/>
    <w:rsid w:val="00CB5B20"/>
    <w:rsid w:val="00CB5C9F"/>
    <w:rsid w:val="00CB5FDD"/>
    <w:rsid w:val="00CB60B9"/>
    <w:rsid w:val="00CB7023"/>
    <w:rsid w:val="00CB717A"/>
    <w:rsid w:val="00CB7660"/>
    <w:rsid w:val="00CB7847"/>
    <w:rsid w:val="00CC06C1"/>
    <w:rsid w:val="00CC1ACC"/>
    <w:rsid w:val="00CC1F89"/>
    <w:rsid w:val="00CC23B2"/>
    <w:rsid w:val="00CC2D93"/>
    <w:rsid w:val="00CC2E22"/>
    <w:rsid w:val="00CC3109"/>
    <w:rsid w:val="00CC36D5"/>
    <w:rsid w:val="00CC41E4"/>
    <w:rsid w:val="00CC45ED"/>
    <w:rsid w:val="00CC46C1"/>
    <w:rsid w:val="00CC48D5"/>
    <w:rsid w:val="00CC5364"/>
    <w:rsid w:val="00CC5546"/>
    <w:rsid w:val="00CC5A13"/>
    <w:rsid w:val="00CC5D31"/>
    <w:rsid w:val="00CC724D"/>
    <w:rsid w:val="00CC7F9B"/>
    <w:rsid w:val="00CD05D5"/>
    <w:rsid w:val="00CD0A3F"/>
    <w:rsid w:val="00CD0FAF"/>
    <w:rsid w:val="00CD1BFD"/>
    <w:rsid w:val="00CD2736"/>
    <w:rsid w:val="00CD2888"/>
    <w:rsid w:val="00CD298C"/>
    <w:rsid w:val="00CD2DE8"/>
    <w:rsid w:val="00CD2F85"/>
    <w:rsid w:val="00CD3070"/>
    <w:rsid w:val="00CD417E"/>
    <w:rsid w:val="00CD45AD"/>
    <w:rsid w:val="00CD47A3"/>
    <w:rsid w:val="00CD4B6B"/>
    <w:rsid w:val="00CD50C0"/>
    <w:rsid w:val="00CD52BC"/>
    <w:rsid w:val="00CD54E4"/>
    <w:rsid w:val="00CD5C33"/>
    <w:rsid w:val="00CD702F"/>
    <w:rsid w:val="00CD713F"/>
    <w:rsid w:val="00CD7725"/>
    <w:rsid w:val="00CD7B59"/>
    <w:rsid w:val="00CD7EBD"/>
    <w:rsid w:val="00CD7FBE"/>
    <w:rsid w:val="00CE03FE"/>
    <w:rsid w:val="00CE04E1"/>
    <w:rsid w:val="00CE3035"/>
    <w:rsid w:val="00CE33A5"/>
    <w:rsid w:val="00CE422F"/>
    <w:rsid w:val="00CE47B2"/>
    <w:rsid w:val="00CE4CAB"/>
    <w:rsid w:val="00CE4F59"/>
    <w:rsid w:val="00CE6B2F"/>
    <w:rsid w:val="00CE6C95"/>
    <w:rsid w:val="00CE72CF"/>
    <w:rsid w:val="00CE7AAD"/>
    <w:rsid w:val="00CE7DA1"/>
    <w:rsid w:val="00CF0253"/>
    <w:rsid w:val="00CF1FB6"/>
    <w:rsid w:val="00CF24F3"/>
    <w:rsid w:val="00CF2596"/>
    <w:rsid w:val="00CF3417"/>
    <w:rsid w:val="00CF4303"/>
    <w:rsid w:val="00CF4480"/>
    <w:rsid w:val="00CF46E6"/>
    <w:rsid w:val="00CF4792"/>
    <w:rsid w:val="00CF58B1"/>
    <w:rsid w:val="00CF5C47"/>
    <w:rsid w:val="00CF67E9"/>
    <w:rsid w:val="00CF6ACE"/>
    <w:rsid w:val="00CF74E8"/>
    <w:rsid w:val="00CF76CB"/>
    <w:rsid w:val="00CF7992"/>
    <w:rsid w:val="00CF7E8A"/>
    <w:rsid w:val="00D00AF3"/>
    <w:rsid w:val="00D00CDA"/>
    <w:rsid w:val="00D01D5B"/>
    <w:rsid w:val="00D02307"/>
    <w:rsid w:val="00D02D14"/>
    <w:rsid w:val="00D02F26"/>
    <w:rsid w:val="00D038BA"/>
    <w:rsid w:val="00D03A8C"/>
    <w:rsid w:val="00D04431"/>
    <w:rsid w:val="00D04503"/>
    <w:rsid w:val="00D0560E"/>
    <w:rsid w:val="00D070F1"/>
    <w:rsid w:val="00D11079"/>
    <w:rsid w:val="00D11D6B"/>
    <w:rsid w:val="00D12229"/>
    <w:rsid w:val="00D12DDE"/>
    <w:rsid w:val="00D14606"/>
    <w:rsid w:val="00D14677"/>
    <w:rsid w:val="00D1469F"/>
    <w:rsid w:val="00D14800"/>
    <w:rsid w:val="00D14D8E"/>
    <w:rsid w:val="00D15051"/>
    <w:rsid w:val="00D16273"/>
    <w:rsid w:val="00D17589"/>
    <w:rsid w:val="00D1B9FA"/>
    <w:rsid w:val="00D20971"/>
    <w:rsid w:val="00D2134D"/>
    <w:rsid w:val="00D22060"/>
    <w:rsid w:val="00D2273B"/>
    <w:rsid w:val="00D22D9D"/>
    <w:rsid w:val="00D230EF"/>
    <w:rsid w:val="00D23669"/>
    <w:rsid w:val="00D23BA8"/>
    <w:rsid w:val="00D23CA6"/>
    <w:rsid w:val="00D2454E"/>
    <w:rsid w:val="00D24DA3"/>
    <w:rsid w:val="00D25154"/>
    <w:rsid w:val="00D25872"/>
    <w:rsid w:val="00D2616E"/>
    <w:rsid w:val="00D2628E"/>
    <w:rsid w:val="00D26667"/>
    <w:rsid w:val="00D26D67"/>
    <w:rsid w:val="00D3184A"/>
    <w:rsid w:val="00D31B6C"/>
    <w:rsid w:val="00D32120"/>
    <w:rsid w:val="00D33643"/>
    <w:rsid w:val="00D33E2B"/>
    <w:rsid w:val="00D3452A"/>
    <w:rsid w:val="00D34746"/>
    <w:rsid w:val="00D34BAD"/>
    <w:rsid w:val="00D36F7C"/>
    <w:rsid w:val="00D3783D"/>
    <w:rsid w:val="00D37A72"/>
    <w:rsid w:val="00D37DB2"/>
    <w:rsid w:val="00D41B9C"/>
    <w:rsid w:val="00D42277"/>
    <w:rsid w:val="00D42482"/>
    <w:rsid w:val="00D43728"/>
    <w:rsid w:val="00D43D88"/>
    <w:rsid w:val="00D43ECE"/>
    <w:rsid w:val="00D43FA1"/>
    <w:rsid w:val="00D4429A"/>
    <w:rsid w:val="00D444E7"/>
    <w:rsid w:val="00D45D18"/>
    <w:rsid w:val="00D45E12"/>
    <w:rsid w:val="00D47041"/>
    <w:rsid w:val="00D4753A"/>
    <w:rsid w:val="00D4793B"/>
    <w:rsid w:val="00D47968"/>
    <w:rsid w:val="00D500FA"/>
    <w:rsid w:val="00D50318"/>
    <w:rsid w:val="00D50885"/>
    <w:rsid w:val="00D50C81"/>
    <w:rsid w:val="00D50D58"/>
    <w:rsid w:val="00D523E2"/>
    <w:rsid w:val="00D526D6"/>
    <w:rsid w:val="00D5359F"/>
    <w:rsid w:val="00D542AF"/>
    <w:rsid w:val="00D543DA"/>
    <w:rsid w:val="00D553B1"/>
    <w:rsid w:val="00D563C9"/>
    <w:rsid w:val="00D5761D"/>
    <w:rsid w:val="00D57904"/>
    <w:rsid w:val="00D57952"/>
    <w:rsid w:val="00D57B61"/>
    <w:rsid w:val="00D603EF"/>
    <w:rsid w:val="00D60505"/>
    <w:rsid w:val="00D60566"/>
    <w:rsid w:val="00D607E9"/>
    <w:rsid w:val="00D616F7"/>
    <w:rsid w:val="00D620F0"/>
    <w:rsid w:val="00D624F3"/>
    <w:rsid w:val="00D641CD"/>
    <w:rsid w:val="00D64E05"/>
    <w:rsid w:val="00D65570"/>
    <w:rsid w:val="00D6566A"/>
    <w:rsid w:val="00D65ECC"/>
    <w:rsid w:val="00D6719A"/>
    <w:rsid w:val="00D6790B"/>
    <w:rsid w:val="00D67D63"/>
    <w:rsid w:val="00D70401"/>
    <w:rsid w:val="00D70D72"/>
    <w:rsid w:val="00D7175E"/>
    <w:rsid w:val="00D71E2D"/>
    <w:rsid w:val="00D73603"/>
    <w:rsid w:val="00D743FB"/>
    <w:rsid w:val="00D75019"/>
    <w:rsid w:val="00D7540D"/>
    <w:rsid w:val="00D76372"/>
    <w:rsid w:val="00D7649D"/>
    <w:rsid w:val="00D80437"/>
    <w:rsid w:val="00D805FC"/>
    <w:rsid w:val="00D806C1"/>
    <w:rsid w:val="00D80909"/>
    <w:rsid w:val="00D80A5B"/>
    <w:rsid w:val="00D81028"/>
    <w:rsid w:val="00D8166B"/>
    <w:rsid w:val="00D82652"/>
    <w:rsid w:val="00D8340B"/>
    <w:rsid w:val="00D84388"/>
    <w:rsid w:val="00D844D7"/>
    <w:rsid w:val="00D84B42"/>
    <w:rsid w:val="00D84B9B"/>
    <w:rsid w:val="00D84DCF"/>
    <w:rsid w:val="00D85B7D"/>
    <w:rsid w:val="00D86A30"/>
    <w:rsid w:val="00D86D5A"/>
    <w:rsid w:val="00D87A97"/>
    <w:rsid w:val="00D902E6"/>
    <w:rsid w:val="00D90690"/>
    <w:rsid w:val="00D90AB8"/>
    <w:rsid w:val="00D92AB3"/>
    <w:rsid w:val="00D92B75"/>
    <w:rsid w:val="00D92C10"/>
    <w:rsid w:val="00D93F25"/>
    <w:rsid w:val="00D942A3"/>
    <w:rsid w:val="00D94744"/>
    <w:rsid w:val="00D95048"/>
    <w:rsid w:val="00D9516C"/>
    <w:rsid w:val="00D9631F"/>
    <w:rsid w:val="00D964BC"/>
    <w:rsid w:val="00D965C0"/>
    <w:rsid w:val="00D96B24"/>
    <w:rsid w:val="00D97714"/>
    <w:rsid w:val="00D97F62"/>
    <w:rsid w:val="00DA02C5"/>
    <w:rsid w:val="00DA0351"/>
    <w:rsid w:val="00DA0812"/>
    <w:rsid w:val="00DA0FE3"/>
    <w:rsid w:val="00DA19E8"/>
    <w:rsid w:val="00DA1CAB"/>
    <w:rsid w:val="00DA2269"/>
    <w:rsid w:val="00DA2404"/>
    <w:rsid w:val="00DA240E"/>
    <w:rsid w:val="00DA2927"/>
    <w:rsid w:val="00DA3C55"/>
    <w:rsid w:val="00DA3CB5"/>
    <w:rsid w:val="00DA4095"/>
    <w:rsid w:val="00DA5673"/>
    <w:rsid w:val="00DA5B38"/>
    <w:rsid w:val="00DA627D"/>
    <w:rsid w:val="00DA671E"/>
    <w:rsid w:val="00DB0FC8"/>
    <w:rsid w:val="00DB111C"/>
    <w:rsid w:val="00DB1176"/>
    <w:rsid w:val="00DB18CF"/>
    <w:rsid w:val="00DB253E"/>
    <w:rsid w:val="00DB2E78"/>
    <w:rsid w:val="00DB344B"/>
    <w:rsid w:val="00DB4981"/>
    <w:rsid w:val="00DB5249"/>
    <w:rsid w:val="00DB5656"/>
    <w:rsid w:val="00DB65A8"/>
    <w:rsid w:val="00DB660F"/>
    <w:rsid w:val="00DB6B0B"/>
    <w:rsid w:val="00DB6F2F"/>
    <w:rsid w:val="00DB7123"/>
    <w:rsid w:val="00DB7305"/>
    <w:rsid w:val="00DB75AA"/>
    <w:rsid w:val="00DB791D"/>
    <w:rsid w:val="00DB7AC5"/>
    <w:rsid w:val="00DC0230"/>
    <w:rsid w:val="00DC052C"/>
    <w:rsid w:val="00DC0A1A"/>
    <w:rsid w:val="00DC2205"/>
    <w:rsid w:val="00DC2775"/>
    <w:rsid w:val="00DC3778"/>
    <w:rsid w:val="00DC4808"/>
    <w:rsid w:val="00DC5749"/>
    <w:rsid w:val="00DC5E2E"/>
    <w:rsid w:val="00DC66CB"/>
    <w:rsid w:val="00DC6FF3"/>
    <w:rsid w:val="00DC708E"/>
    <w:rsid w:val="00DD03A8"/>
    <w:rsid w:val="00DD16A0"/>
    <w:rsid w:val="00DD186D"/>
    <w:rsid w:val="00DD1DDD"/>
    <w:rsid w:val="00DD2E30"/>
    <w:rsid w:val="00DD3F68"/>
    <w:rsid w:val="00DD45A4"/>
    <w:rsid w:val="00DD45AB"/>
    <w:rsid w:val="00DD4CF2"/>
    <w:rsid w:val="00DD4D84"/>
    <w:rsid w:val="00DD6169"/>
    <w:rsid w:val="00DD6749"/>
    <w:rsid w:val="00DD6E9D"/>
    <w:rsid w:val="00DD73AD"/>
    <w:rsid w:val="00DD7E33"/>
    <w:rsid w:val="00DE00EB"/>
    <w:rsid w:val="00DE0A74"/>
    <w:rsid w:val="00DE1202"/>
    <w:rsid w:val="00DE17D4"/>
    <w:rsid w:val="00DE1E3F"/>
    <w:rsid w:val="00DE20D0"/>
    <w:rsid w:val="00DE2CAD"/>
    <w:rsid w:val="00DE4BF4"/>
    <w:rsid w:val="00DE52B9"/>
    <w:rsid w:val="00DE67DD"/>
    <w:rsid w:val="00DE6A5D"/>
    <w:rsid w:val="00DE6B58"/>
    <w:rsid w:val="00DE6FCD"/>
    <w:rsid w:val="00DE72B6"/>
    <w:rsid w:val="00DE7689"/>
    <w:rsid w:val="00DE7992"/>
    <w:rsid w:val="00DF0BA0"/>
    <w:rsid w:val="00DF1435"/>
    <w:rsid w:val="00DF143B"/>
    <w:rsid w:val="00DF16EC"/>
    <w:rsid w:val="00DF17B8"/>
    <w:rsid w:val="00DF2008"/>
    <w:rsid w:val="00DF2046"/>
    <w:rsid w:val="00DF2432"/>
    <w:rsid w:val="00DF246A"/>
    <w:rsid w:val="00DF2881"/>
    <w:rsid w:val="00DF37B5"/>
    <w:rsid w:val="00DF3934"/>
    <w:rsid w:val="00DF3E0B"/>
    <w:rsid w:val="00DF636A"/>
    <w:rsid w:val="00DF65EA"/>
    <w:rsid w:val="00DF68B9"/>
    <w:rsid w:val="00DF717F"/>
    <w:rsid w:val="00DF75AA"/>
    <w:rsid w:val="00DF7A06"/>
    <w:rsid w:val="00E00624"/>
    <w:rsid w:val="00E008A8"/>
    <w:rsid w:val="00E00F35"/>
    <w:rsid w:val="00E0117F"/>
    <w:rsid w:val="00E01206"/>
    <w:rsid w:val="00E01D54"/>
    <w:rsid w:val="00E01F51"/>
    <w:rsid w:val="00E02B44"/>
    <w:rsid w:val="00E02E20"/>
    <w:rsid w:val="00E03610"/>
    <w:rsid w:val="00E0444C"/>
    <w:rsid w:val="00E0453B"/>
    <w:rsid w:val="00E04B95"/>
    <w:rsid w:val="00E058FD"/>
    <w:rsid w:val="00E05A4D"/>
    <w:rsid w:val="00E05FDC"/>
    <w:rsid w:val="00E079EA"/>
    <w:rsid w:val="00E07A0D"/>
    <w:rsid w:val="00E07B40"/>
    <w:rsid w:val="00E07C90"/>
    <w:rsid w:val="00E11389"/>
    <w:rsid w:val="00E119E2"/>
    <w:rsid w:val="00E11E7A"/>
    <w:rsid w:val="00E12011"/>
    <w:rsid w:val="00E13130"/>
    <w:rsid w:val="00E13EA8"/>
    <w:rsid w:val="00E1414D"/>
    <w:rsid w:val="00E142EE"/>
    <w:rsid w:val="00E1462D"/>
    <w:rsid w:val="00E152CC"/>
    <w:rsid w:val="00E1559D"/>
    <w:rsid w:val="00E1648C"/>
    <w:rsid w:val="00E16623"/>
    <w:rsid w:val="00E16FC7"/>
    <w:rsid w:val="00E20820"/>
    <w:rsid w:val="00E20BF4"/>
    <w:rsid w:val="00E20E6D"/>
    <w:rsid w:val="00E21050"/>
    <w:rsid w:val="00E21C58"/>
    <w:rsid w:val="00E21F1A"/>
    <w:rsid w:val="00E2263D"/>
    <w:rsid w:val="00E22DF7"/>
    <w:rsid w:val="00E233FD"/>
    <w:rsid w:val="00E23947"/>
    <w:rsid w:val="00E23985"/>
    <w:rsid w:val="00E23C07"/>
    <w:rsid w:val="00E23D22"/>
    <w:rsid w:val="00E240EA"/>
    <w:rsid w:val="00E242FF"/>
    <w:rsid w:val="00E24BEE"/>
    <w:rsid w:val="00E2599C"/>
    <w:rsid w:val="00E25A58"/>
    <w:rsid w:val="00E25FF2"/>
    <w:rsid w:val="00E26C23"/>
    <w:rsid w:val="00E26D22"/>
    <w:rsid w:val="00E274A7"/>
    <w:rsid w:val="00E276EE"/>
    <w:rsid w:val="00E27B7D"/>
    <w:rsid w:val="00E30641"/>
    <w:rsid w:val="00E30A1E"/>
    <w:rsid w:val="00E3141E"/>
    <w:rsid w:val="00E3157A"/>
    <w:rsid w:val="00E31C88"/>
    <w:rsid w:val="00E31E2E"/>
    <w:rsid w:val="00E32238"/>
    <w:rsid w:val="00E34E70"/>
    <w:rsid w:val="00E34E86"/>
    <w:rsid w:val="00E35FD0"/>
    <w:rsid w:val="00E3625E"/>
    <w:rsid w:val="00E36312"/>
    <w:rsid w:val="00E37447"/>
    <w:rsid w:val="00E3783C"/>
    <w:rsid w:val="00E40036"/>
    <w:rsid w:val="00E40A5A"/>
    <w:rsid w:val="00E40EB0"/>
    <w:rsid w:val="00E413C5"/>
    <w:rsid w:val="00E42DAB"/>
    <w:rsid w:val="00E4304D"/>
    <w:rsid w:val="00E432D3"/>
    <w:rsid w:val="00E439EF"/>
    <w:rsid w:val="00E4420E"/>
    <w:rsid w:val="00E45FFB"/>
    <w:rsid w:val="00E4621F"/>
    <w:rsid w:val="00E46E84"/>
    <w:rsid w:val="00E46F9F"/>
    <w:rsid w:val="00E470D2"/>
    <w:rsid w:val="00E5010C"/>
    <w:rsid w:val="00E50B0A"/>
    <w:rsid w:val="00E50FB9"/>
    <w:rsid w:val="00E51473"/>
    <w:rsid w:val="00E52671"/>
    <w:rsid w:val="00E52EA2"/>
    <w:rsid w:val="00E53261"/>
    <w:rsid w:val="00E53282"/>
    <w:rsid w:val="00E5342F"/>
    <w:rsid w:val="00E53D57"/>
    <w:rsid w:val="00E542E5"/>
    <w:rsid w:val="00E54419"/>
    <w:rsid w:val="00E54A65"/>
    <w:rsid w:val="00E54AD0"/>
    <w:rsid w:val="00E55FC4"/>
    <w:rsid w:val="00E56139"/>
    <w:rsid w:val="00E56510"/>
    <w:rsid w:val="00E56731"/>
    <w:rsid w:val="00E5695C"/>
    <w:rsid w:val="00E56AB8"/>
    <w:rsid w:val="00E57771"/>
    <w:rsid w:val="00E57C96"/>
    <w:rsid w:val="00E601A4"/>
    <w:rsid w:val="00E60B2E"/>
    <w:rsid w:val="00E61A37"/>
    <w:rsid w:val="00E61A59"/>
    <w:rsid w:val="00E61DB3"/>
    <w:rsid w:val="00E62644"/>
    <w:rsid w:val="00E63930"/>
    <w:rsid w:val="00E644E2"/>
    <w:rsid w:val="00E649D2"/>
    <w:rsid w:val="00E65374"/>
    <w:rsid w:val="00E65BF4"/>
    <w:rsid w:val="00E669BC"/>
    <w:rsid w:val="00E66C54"/>
    <w:rsid w:val="00E67545"/>
    <w:rsid w:val="00E677AB"/>
    <w:rsid w:val="00E67E41"/>
    <w:rsid w:val="00E70290"/>
    <w:rsid w:val="00E7270C"/>
    <w:rsid w:val="00E727B7"/>
    <w:rsid w:val="00E72F33"/>
    <w:rsid w:val="00E740A2"/>
    <w:rsid w:val="00E7423B"/>
    <w:rsid w:val="00E743B1"/>
    <w:rsid w:val="00E745EE"/>
    <w:rsid w:val="00E74886"/>
    <w:rsid w:val="00E75677"/>
    <w:rsid w:val="00E75D28"/>
    <w:rsid w:val="00E75F4D"/>
    <w:rsid w:val="00E763B6"/>
    <w:rsid w:val="00E763FF"/>
    <w:rsid w:val="00E77C13"/>
    <w:rsid w:val="00E8005A"/>
    <w:rsid w:val="00E8020A"/>
    <w:rsid w:val="00E80B01"/>
    <w:rsid w:val="00E80CFB"/>
    <w:rsid w:val="00E80DFE"/>
    <w:rsid w:val="00E81383"/>
    <w:rsid w:val="00E81834"/>
    <w:rsid w:val="00E81ABC"/>
    <w:rsid w:val="00E820B2"/>
    <w:rsid w:val="00E83B23"/>
    <w:rsid w:val="00E84849"/>
    <w:rsid w:val="00E849EF"/>
    <w:rsid w:val="00E84AE1"/>
    <w:rsid w:val="00E8534C"/>
    <w:rsid w:val="00E85689"/>
    <w:rsid w:val="00E85697"/>
    <w:rsid w:val="00E85B6B"/>
    <w:rsid w:val="00E86088"/>
    <w:rsid w:val="00E86252"/>
    <w:rsid w:val="00E87264"/>
    <w:rsid w:val="00E87C7A"/>
    <w:rsid w:val="00E87D47"/>
    <w:rsid w:val="00E87D9A"/>
    <w:rsid w:val="00E901EA"/>
    <w:rsid w:val="00E90D80"/>
    <w:rsid w:val="00E923BF"/>
    <w:rsid w:val="00E93A60"/>
    <w:rsid w:val="00E93B9F"/>
    <w:rsid w:val="00E940A4"/>
    <w:rsid w:val="00E9559F"/>
    <w:rsid w:val="00E95D99"/>
    <w:rsid w:val="00E965E9"/>
    <w:rsid w:val="00E96CA3"/>
    <w:rsid w:val="00E974CF"/>
    <w:rsid w:val="00E9790D"/>
    <w:rsid w:val="00E97DC1"/>
    <w:rsid w:val="00EA0F45"/>
    <w:rsid w:val="00EA17F5"/>
    <w:rsid w:val="00EA1B84"/>
    <w:rsid w:val="00EA1EFC"/>
    <w:rsid w:val="00EA1F7E"/>
    <w:rsid w:val="00EA2305"/>
    <w:rsid w:val="00EA23A2"/>
    <w:rsid w:val="00EA26CE"/>
    <w:rsid w:val="00EA279B"/>
    <w:rsid w:val="00EA2F35"/>
    <w:rsid w:val="00EA331F"/>
    <w:rsid w:val="00EA353C"/>
    <w:rsid w:val="00EA3BD6"/>
    <w:rsid w:val="00EA4082"/>
    <w:rsid w:val="00EA4098"/>
    <w:rsid w:val="00EA438E"/>
    <w:rsid w:val="00EA4A61"/>
    <w:rsid w:val="00EA4B7E"/>
    <w:rsid w:val="00EA55FA"/>
    <w:rsid w:val="00EA5630"/>
    <w:rsid w:val="00EA7134"/>
    <w:rsid w:val="00EB17A8"/>
    <w:rsid w:val="00EB18B7"/>
    <w:rsid w:val="00EB1B56"/>
    <w:rsid w:val="00EB205D"/>
    <w:rsid w:val="00EB3772"/>
    <w:rsid w:val="00EB471E"/>
    <w:rsid w:val="00EB4BDF"/>
    <w:rsid w:val="00EB51BE"/>
    <w:rsid w:val="00EB6022"/>
    <w:rsid w:val="00EB62DE"/>
    <w:rsid w:val="00EB6862"/>
    <w:rsid w:val="00EB7ACB"/>
    <w:rsid w:val="00EC05ED"/>
    <w:rsid w:val="00EC0D2D"/>
    <w:rsid w:val="00EC1D34"/>
    <w:rsid w:val="00EC2AD0"/>
    <w:rsid w:val="00EC2CB6"/>
    <w:rsid w:val="00EC3BD0"/>
    <w:rsid w:val="00EC3E6D"/>
    <w:rsid w:val="00EC5BF0"/>
    <w:rsid w:val="00EC5F3A"/>
    <w:rsid w:val="00EC641A"/>
    <w:rsid w:val="00EC6863"/>
    <w:rsid w:val="00EC754C"/>
    <w:rsid w:val="00ED0A0F"/>
    <w:rsid w:val="00ED0D2C"/>
    <w:rsid w:val="00ED1086"/>
    <w:rsid w:val="00ED192E"/>
    <w:rsid w:val="00ED1B32"/>
    <w:rsid w:val="00ED1D20"/>
    <w:rsid w:val="00ED2492"/>
    <w:rsid w:val="00ED25BF"/>
    <w:rsid w:val="00ED2747"/>
    <w:rsid w:val="00ED295E"/>
    <w:rsid w:val="00ED3ECE"/>
    <w:rsid w:val="00ED4243"/>
    <w:rsid w:val="00ED42A1"/>
    <w:rsid w:val="00ED4328"/>
    <w:rsid w:val="00ED461F"/>
    <w:rsid w:val="00ED48D5"/>
    <w:rsid w:val="00ED50BE"/>
    <w:rsid w:val="00ED52F4"/>
    <w:rsid w:val="00ED583A"/>
    <w:rsid w:val="00ED60DB"/>
    <w:rsid w:val="00ED635E"/>
    <w:rsid w:val="00ED689E"/>
    <w:rsid w:val="00ED6F11"/>
    <w:rsid w:val="00ED7149"/>
    <w:rsid w:val="00EE095E"/>
    <w:rsid w:val="00EE12FB"/>
    <w:rsid w:val="00EE1327"/>
    <w:rsid w:val="00EE2E5F"/>
    <w:rsid w:val="00EE3069"/>
    <w:rsid w:val="00EE410C"/>
    <w:rsid w:val="00EE4143"/>
    <w:rsid w:val="00EE41C5"/>
    <w:rsid w:val="00EE4678"/>
    <w:rsid w:val="00EE5690"/>
    <w:rsid w:val="00EE5FA5"/>
    <w:rsid w:val="00EE6158"/>
    <w:rsid w:val="00EE64B9"/>
    <w:rsid w:val="00EE6905"/>
    <w:rsid w:val="00EE6CB9"/>
    <w:rsid w:val="00EE72F3"/>
    <w:rsid w:val="00EF11CE"/>
    <w:rsid w:val="00EF1AAA"/>
    <w:rsid w:val="00EF291F"/>
    <w:rsid w:val="00EF29A6"/>
    <w:rsid w:val="00EF2C10"/>
    <w:rsid w:val="00EF2E44"/>
    <w:rsid w:val="00EF3CC9"/>
    <w:rsid w:val="00EF46F3"/>
    <w:rsid w:val="00EF5889"/>
    <w:rsid w:val="00EF5A11"/>
    <w:rsid w:val="00EF5A7F"/>
    <w:rsid w:val="00EF5D00"/>
    <w:rsid w:val="00EF6807"/>
    <w:rsid w:val="00EF6F5A"/>
    <w:rsid w:val="00EF754B"/>
    <w:rsid w:val="00EF7F9F"/>
    <w:rsid w:val="00F00954"/>
    <w:rsid w:val="00F00A12"/>
    <w:rsid w:val="00F00A46"/>
    <w:rsid w:val="00F0125E"/>
    <w:rsid w:val="00F02271"/>
    <w:rsid w:val="00F02A88"/>
    <w:rsid w:val="00F02C84"/>
    <w:rsid w:val="00F02FEB"/>
    <w:rsid w:val="00F034C3"/>
    <w:rsid w:val="00F03504"/>
    <w:rsid w:val="00F03F2A"/>
    <w:rsid w:val="00F04524"/>
    <w:rsid w:val="00F0453C"/>
    <w:rsid w:val="00F0501F"/>
    <w:rsid w:val="00F0526F"/>
    <w:rsid w:val="00F06084"/>
    <w:rsid w:val="00F07C62"/>
    <w:rsid w:val="00F07C7C"/>
    <w:rsid w:val="00F07F13"/>
    <w:rsid w:val="00F10415"/>
    <w:rsid w:val="00F1041A"/>
    <w:rsid w:val="00F1059D"/>
    <w:rsid w:val="00F10A3D"/>
    <w:rsid w:val="00F10B0F"/>
    <w:rsid w:val="00F11A9A"/>
    <w:rsid w:val="00F12166"/>
    <w:rsid w:val="00F125F2"/>
    <w:rsid w:val="00F13671"/>
    <w:rsid w:val="00F14B68"/>
    <w:rsid w:val="00F162F5"/>
    <w:rsid w:val="00F167EF"/>
    <w:rsid w:val="00F16FF6"/>
    <w:rsid w:val="00F17100"/>
    <w:rsid w:val="00F17183"/>
    <w:rsid w:val="00F202E3"/>
    <w:rsid w:val="00F211F8"/>
    <w:rsid w:val="00F21253"/>
    <w:rsid w:val="00F2145C"/>
    <w:rsid w:val="00F22516"/>
    <w:rsid w:val="00F22DA0"/>
    <w:rsid w:val="00F22FB7"/>
    <w:rsid w:val="00F244DA"/>
    <w:rsid w:val="00F245D9"/>
    <w:rsid w:val="00F2495D"/>
    <w:rsid w:val="00F26268"/>
    <w:rsid w:val="00F2688F"/>
    <w:rsid w:val="00F274D1"/>
    <w:rsid w:val="00F27DB4"/>
    <w:rsid w:val="00F301DC"/>
    <w:rsid w:val="00F3050C"/>
    <w:rsid w:val="00F31344"/>
    <w:rsid w:val="00F3138A"/>
    <w:rsid w:val="00F31DC9"/>
    <w:rsid w:val="00F32248"/>
    <w:rsid w:val="00F32C08"/>
    <w:rsid w:val="00F32F67"/>
    <w:rsid w:val="00F345D1"/>
    <w:rsid w:val="00F3499C"/>
    <w:rsid w:val="00F35B77"/>
    <w:rsid w:val="00F3603A"/>
    <w:rsid w:val="00F36850"/>
    <w:rsid w:val="00F3694B"/>
    <w:rsid w:val="00F36D95"/>
    <w:rsid w:val="00F37074"/>
    <w:rsid w:val="00F3717D"/>
    <w:rsid w:val="00F379DC"/>
    <w:rsid w:val="00F37DD1"/>
    <w:rsid w:val="00F402E4"/>
    <w:rsid w:val="00F41EE3"/>
    <w:rsid w:val="00F42335"/>
    <w:rsid w:val="00F4298A"/>
    <w:rsid w:val="00F43052"/>
    <w:rsid w:val="00F433EA"/>
    <w:rsid w:val="00F435BE"/>
    <w:rsid w:val="00F441EB"/>
    <w:rsid w:val="00F459F3"/>
    <w:rsid w:val="00F464D6"/>
    <w:rsid w:val="00F46D3C"/>
    <w:rsid w:val="00F46D94"/>
    <w:rsid w:val="00F47641"/>
    <w:rsid w:val="00F47BB5"/>
    <w:rsid w:val="00F512CC"/>
    <w:rsid w:val="00F514B2"/>
    <w:rsid w:val="00F5250E"/>
    <w:rsid w:val="00F52D98"/>
    <w:rsid w:val="00F52F4B"/>
    <w:rsid w:val="00F53D7C"/>
    <w:rsid w:val="00F54609"/>
    <w:rsid w:val="00F548A6"/>
    <w:rsid w:val="00F54B5D"/>
    <w:rsid w:val="00F55F82"/>
    <w:rsid w:val="00F567BE"/>
    <w:rsid w:val="00F57B4C"/>
    <w:rsid w:val="00F60BBB"/>
    <w:rsid w:val="00F622C4"/>
    <w:rsid w:val="00F62C51"/>
    <w:rsid w:val="00F6381D"/>
    <w:rsid w:val="00F639BE"/>
    <w:rsid w:val="00F63A70"/>
    <w:rsid w:val="00F63A7F"/>
    <w:rsid w:val="00F63B07"/>
    <w:rsid w:val="00F63F80"/>
    <w:rsid w:val="00F64400"/>
    <w:rsid w:val="00F645F7"/>
    <w:rsid w:val="00F646FB"/>
    <w:rsid w:val="00F64990"/>
    <w:rsid w:val="00F661B5"/>
    <w:rsid w:val="00F6667D"/>
    <w:rsid w:val="00F67F30"/>
    <w:rsid w:val="00F7022D"/>
    <w:rsid w:val="00F70451"/>
    <w:rsid w:val="00F708FB"/>
    <w:rsid w:val="00F70F86"/>
    <w:rsid w:val="00F71262"/>
    <w:rsid w:val="00F716F3"/>
    <w:rsid w:val="00F71EF6"/>
    <w:rsid w:val="00F72518"/>
    <w:rsid w:val="00F726B7"/>
    <w:rsid w:val="00F72DDC"/>
    <w:rsid w:val="00F73360"/>
    <w:rsid w:val="00F743B2"/>
    <w:rsid w:val="00F74791"/>
    <w:rsid w:val="00F74970"/>
    <w:rsid w:val="00F74E0A"/>
    <w:rsid w:val="00F7501B"/>
    <w:rsid w:val="00F75617"/>
    <w:rsid w:val="00F7635A"/>
    <w:rsid w:val="00F767F4"/>
    <w:rsid w:val="00F76DB6"/>
    <w:rsid w:val="00F77AFA"/>
    <w:rsid w:val="00F800F7"/>
    <w:rsid w:val="00F8038F"/>
    <w:rsid w:val="00F8065E"/>
    <w:rsid w:val="00F80F3C"/>
    <w:rsid w:val="00F80FDB"/>
    <w:rsid w:val="00F8110F"/>
    <w:rsid w:val="00F812E0"/>
    <w:rsid w:val="00F817B9"/>
    <w:rsid w:val="00F817CA"/>
    <w:rsid w:val="00F81A2A"/>
    <w:rsid w:val="00F81D0A"/>
    <w:rsid w:val="00F831E4"/>
    <w:rsid w:val="00F83C8D"/>
    <w:rsid w:val="00F83D61"/>
    <w:rsid w:val="00F8410E"/>
    <w:rsid w:val="00F84390"/>
    <w:rsid w:val="00F84503"/>
    <w:rsid w:val="00F8481C"/>
    <w:rsid w:val="00F84A10"/>
    <w:rsid w:val="00F84B04"/>
    <w:rsid w:val="00F84BEE"/>
    <w:rsid w:val="00F84C72"/>
    <w:rsid w:val="00F84D59"/>
    <w:rsid w:val="00F85F3F"/>
    <w:rsid w:val="00F867EB"/>
    <w:rsid w:val="00F86A00"/>
    <w:rsid w:val="00F8708E"/>
    <w:rsid w:val="00F87229"/>
    <w:rsid w:val="00F87CA9"/>
    <w:rsid w:val="00F90389"/>
    <w:rsid w:val="00F90CFF"/>
    <w:rsid w:val="00F91815"/>
    <w:rsid w:val="00F920C1"/>
    <w:rsid w:val="00F9293A"/>
    <w:rsid w:val="00F92B84"/>
    <w:rsid w:val="00F92E94"/>
    <w:rsid w:val="00F93EB8"/>
    <w:rsid w:val="00F946C4"/>
    <w:rsid w:val="00F948E0"/>
    <w:rsid w:val="00F94AEB"/>
    <w:rsid w:val="00F9545B"/>
    <w:rsid w:val="00F95843"/>
    <w:rsid w:val="00F95E17"/>
    <w:rsid w:val="00F96467"/>
    <w:rsid w:val="00F9677F"/>
    <w:rsid w:val="00F968B4"/>
    <w:rsid w:val="00F96904"/>
    <w:rsid w:val="00F975C1"/>
    <w:rsid w:val="00F979AB"/>
    <w:rsid w:val="00FA05FC"/>
    <w:rsid w:val="00FA205F"/>
    <w:rsid w:val="00FA3066"/>
    <w:rsid w:val="00FA340B"/>
    <w:rsid w:val="00FA34AC"/>
    <w:rsid w:val="00FA46EA"/>
    <w:rsid w:val="00FA4D93"/>
    <w:rsid w:val="00FA5762"/>
    <w:rsid w:val="00FA601A"/>
    <w:rsid w:val="00FA69EA"/>
    <w:rsid w:val="00FA6C56"/>
    <w:rsid w:val="00FA7251"/>
    <w:rsid w:val="00FB06B2"/>
    <w:rsid w:val="00FB075D"/>
    <w:rsid w:val="00FB08F0"/>
    <w:rsid w:val="00FB136B"/>
    <w:rsid w:val="00FB1761"/>
    <w:rsid w:val="00FB1A13"/>
    <w:rsid w:val="00FB2388"/>
    <w:rsid w:val="00FB2CDA"/>
    <w:rsid w:val="00FB35D6"/>
    <w:rsid w:val="00FB3E24"/>
    <w:rsid w:val="00FB3F0D"/>
    <w:rsid w:val="00FB41AC"/>
    <w:rsid w:val="00FB5E0D"/>
    <w:rsid w:val="00FB5E68"/>
    <w:rsid w:val="00FB680C"/>
    <w:rsid w:val="00FB7700"/>
    <w:rsid w:val="00FB7AB4"/>
    <w:rsid w:val="00FB7BE3"/>
    <w:rsid w:val="00FB7FED"/>
    <w:rsid w:val="00FC1502"/>
    <w:rsid w:val="00FC227F"/>
    <w:rsid w:val="00FC24B5"/>
    <w:rsid w:val="00FC288A"/>
    <w:rsid w:val="00FC2EA6"/>
    <w:rsid w:val="00FC37EE"/>
    <w:rsid w:val="00FC40F8"/>
    <w:rsid w:val="00FC564C"/>
    <w:rsid w:val="00FC5AE0"/>
    <w:rsid w:val="00FC5E63"/>
    <w:rsid w:val="00FC6E3B"/>
    <w:rsid w:val="00FD0524"/>
    <w:rsid w:val="00FD0BC8"/>
    <w:rsid w:val="00FD0BDC"/>
    <w:rsid w:val="00FD1943"/>
    <w:rsid w:val="00FD1E97"/>
    <w:rsid w:val="00FD2740"/>
    <w:rsid w:val="00FD3362"/>
    <w:rsid w:val="00FD3783"/>
    <w:rsid w:val="00FD3BA6"/>
    <w:rsid w:val="00FD448C"/>
    <w:rsid w:val="00FD44EF"/>
    <w:rsid w:val="00FD4B2D"/>
    <w:rsid w:val="00FD4B8E"/>
    <w:rsid w:val="00FD5918"/>
    <w:rsid w:val="00FD5E67"/>
    <w:rsid w:val="00FD61D1"/>
    <w:rsid w:val="00FD6307"/>
    <w:rsid w:val="00FD6520"/>
    <w:rsid w:val="00FD6A18"/>
    <w:rsid w:val="00FD74E5"/>
    <w:rsid w:val="00FD7773"/>
    <w:rsid w:val="00FE04F9"/>
    <w:rsid w:val="00FE0DF2"/>
    <w:rsid w:val="00FE1B9F"/>
    <w:rsid w:val="00FE206C"/>
    <w:rsid w:val="00FE2C2D"/>
    <w:rsid w:val="00FE2EA1"/>
    <w:rsid w:val="00FE3003"/>
    <w:rsid w:val="00FE308E"/>
    <w:rsid w:val="00FE38EA"/>
    <w:rsid w:val="00FE5984"/>
    <w:rsid w:val="00FE696E"/>
    <w:rsid w:val="00FE6C48"/>
    <w:rsid w:val="00FE7057"/>
    <w:rsid w:val="00FE762D"/>
    <w:rsid w:val="00FE790C"/>
    <w:rsid w:val="00FE7D31"/>
    <w:rsid w:val="00FF0947"/>
    <w:rsid w:val="00FF15EB"/>
    <w:rsid w:val="00FF16D2"/>
    <w:rsid w:val="00FF23F9"/>
    <w:rsid w:val="00FF27A4"/>
    <w:rsid w:val="00FF2CF6"/>
    <w:rsid w:val="00FF2DE7"/>
    <w:rsid w:val="00FF3AA5"/>
    <w:rsid w:val="00FF3D6B"/>
    <w:rsid w:val="00FF491D"/>
    <w:rsid w:val="00FF4BA9"/>
    <w:rsid w:val="00FF53FB"/>
    <w:rsid w:val="00FF5A9D"/>
    <w:rsid w:val="00FF5CD5"/>
    <w:rsid w:val="00FF5D5E"/>
    <w:rsid w:val="00FF5E05"/>
    <w:rsid w:val="00FF6010"/>
    <w:rsid w:val="00FF68C2"/>
    <w:rsid w:val="00FF73B5"/>
    <w:rsid w:val="00FF7CB4"/>
    <w:rsid w:val="00FF7EC1"/>
    <w:rsid w:val="0116F1A3"/>
    <w:rsid w:val="0117FBF7"/>
    <w:rsid w:val="01191AEE"/>
    <w:rsid w:val="0127FAB1"/>
    <w:rsid w:val="01402EBB"/>
    <w:rsid w:val="014D7937"/>
    <w:rsid w:val="01645606"/>
    <w:rsid w:val="01B3CC26"/>
    <w:rsid w:val="01DB7CCB"/>
    <w:rsid w:val="01E9BD30"/>
    <w:rsid w:val="0204318F"/>
    <w:rsid w:val="02104278"/>
    <w:rsid w:val="023CEFB7"/>
    <w:rsid w:val="02407403"/>
    <w:rsid w:val="025117AB"/>
    <w:rsid w:val="025FE879"/>
    <w:rsid w:val="0265454E"/>
    <w:rsid w:val="026EF219"/>
    <w:rsid w:val="02892B3F"/>
    <w:rsid w:val="029BA4DD"/>
    <w:rsid w:val="02A09F75"/>
    <w:rsid w:val="02A2BEB0"/>
    <w:rsid w:val="02C21D04"/>
    <w:rsid w:val="02DDFA70"/>
    <w:rsid w:val="02E3CAC9"/>
    <w:rsid w:val="02F31FFD"/>
    <w:rsid w:val="03038E51"/>
    <w:rsid w:val="030B097F"/>
    <w:rsid w:val="031AC233"/>
    <w:rsid w:val="0321C68C"/>
    <w:rsid w:val="03252780"/>
    <w:rsid w:val="033CCA20"/>
    <w:rsid w:val="033CCB05"/>
    <w:rsid w:val="03452D58"/>
    <w:rsid w:val="036A841F"/>
    <w:rsid w:val="037C021E"/>
    <w:rsid w:val="0381A041"/>
    <w:rsid w:val="03AB74C5"/>
    <w:rsid w:val="03DE78C3"/>
    <w:rsid w:val="03EC7F80"/>
    <w:rsid w:val="040F5E84"/>
    <w:rsid w:val="04187217"/>
    <w:rsid w:val="0443C950"/>
    <w:rsid w:val="044546EB"/>
    <w:rsid w:val="0449665C"/>
    <w:rsid w:val="0465F820"/>
    <w:rsid w:val="048F9714"/>
    <w:rsid w:val="04938743"/>
    <w:rsid w:val="04C1E802"/>
    <w:rsid w:val="04C7D41B"/>
    <w:rsid w:val="04D67170"/>
    <w:rsid w:val="05070657"/>
    <w:rsid w:val="050E42E3"/>
    <w:rsid w:val="05120BEF"/>
    <w:rsid w:val="0540C52C"/>
    <w:rsid w:val="05847A3E"/>
    <w:rsid w:val="058DE7E9"/>
    <w:rsid w:val="059DFD9F"/>
    <w:rsid w:val="059F8BF1"/>
    <w:rsid w:val="05C8572A"/>
    <w:rsid w:val="05F0D4CA"/>
    <w:rsid w:val="05F28272"/>
    <w:rsid w:val="05F7DE2E"/>
    <w:rsid w:val="05FD674E"/>
    <w:rsid w:val="061515E4"/>
    <w:rsid w:val="062A09D3"/>
    <w:rsid w:val="065A62C2"/>
    <w:rsid w:val="065F09EB"/>
    <w:rsid w:val="06661283"/>
    <w:rsid w:val="06777241"/>
    <w:rsid w:val="067CD5D2"/>
    <w:rsid w:val="069CB17E"/>
    <w:rsid w:val="06A65ABB"/>
    <w:rsid w:val="06A67A6A"/>
    <w:rsid w:val="06B21EB9"/>
    <w:rsid w:val="06BA1F79"/>
    <w:rsid w:val="06C1D070"/>
    <w:rsid w:val="06D7DC1F"/>
    <w:rsid w:val="06E93972"/>
    <w:rsid w:val="06E99658"/>
    <w:rsid w:val="06EEE395"/>
    <w:rsid w:val="06EF9C35"/>
    <w:rsid w:val="07004D20"/>
    <w:rsid w:val="0702C143"/>
    <w:rsid w:val="0733A8BE"/>
    <w:rsid w:val="07501785"/>
    <w:rsid w:val="07510C5F"/>
    <w:rsid w:val="075EA091"/>
    <w:rsid w:val="075FB50E"/>
    <w:rsid w:val="07726732"/>
    <w:rsid w:val="078E9115"/>
    <w:rsid w:val="079167F5"/>
    <w:rsid w:val="07A15B86"/>
    <w:rsid w:val="07A27E16"/>
    <w:rsid w:val="07A40187"/>
    <w:rsid w:val="07B17526"/>
    <w:rsid w:val="07D8143E"/>
    <w:rsid w:val="07DC88A2"/>
    <w:rsid w:val="07E25DBF"/>
    <w:rsid w:val="07E7D47D"/>
    <w:rsid w:val="07E8B106"/>
    <w:rsid w:val="07E8B165"/>
    <w:rsid w:val="07F402C0"/>
    <w:rsid w:val="080378C4"/>
    <w:rsid w:val="0809AB3E"/>
    <w:rsid w:val="081CDCE0"/>
    <w:rsid w:val="085C76D6"/>
    <w:rsid w:val="08783A5E"/>
    <w:rsid w:val="087F83FC"/>
    <w:rsid w:val="08A5A77F"/>
    <w:rsid w:val="08B9C5A1"/>
    <w:rsid w:val="08D58EEF"/>
    <w:rsid w:val="0902A8AC"/>
    <w:rsid w:val="090CF8C4"/>
    <w:rsid w:val="090DAC7F"/>
    <w:rsid w:val="09209DBB"/>
    <w:rsid w:val="0926A1EB"/>
    <w:rsid w:val="096B3CF4"/>
    <w:rsid w:val="096C3637"/>
    <w:rsid w:val="09719FE3"/>
    <w:rsid w:val="0984C35D"/>
    <w:rsid w:val="09960874"/>
    <w:rsid w:val="09D8CA4B"/>
    <w:rsid w:val="09ECFC52"/>
    <w:rsid w:val="09F44C30"/>
    <w:rsid w:val="09FC7737"/>
    <w:rsid w:val="0A089D5E"/>
    <w:rsid w:val="0A0B639D"/>
    <w:rsid w:val="0A343F55"/>
    <w:rsid w:val="0A3E5931"/>
    <w:rsid w:val="0A5C85A0"/>
    <w:rsid w:val="0A621A19"/>
    <w:rsid w:val="0A6C5DA0"/>
    <w:rsid w:val="0A72E7E4"/>
    <w:rsid w:val="0A965EBD"/>
    <w:rsid w:val="0A9E790D"/>
    <w:rsid w:val="0ABF68A8"/>
    <w:rsid w:val="0ACDF532"/>
    <w:rsid w:val="0ADBB664"/>
    <w:rsid w:val="0ADC0F15"/>
    <w:rsid w:val="0ADD2B06"/>
    <w:rsid w:val="0AF73843"/>
    <w:rsid w:val="0AFD8132"/>
    <w:rsid w:val="0B3DCAD0"/>
    <w:rsid w:val="0B6B933D"/>
    <w:rsid w:val="0B76F026"/>
    <w:rsid w:val="0B80EED8"/>
    <w:rsid w:val="0B85A9D6"/>
    <w:rsid w:val="0B8F7722"/>
    <w:rsid w:val="0B9EE3C1"/>
    <w:rsid w:val="0BAC73C5"/>
    <w:rsid w:val="0BB07775"/>
    <w:rsid w:val="0BDCD788"/>
    <w:rsid w:val="0BEE5463"/>
    <w:rsid w:val="0C04534F"/>
    <w:rsid w:val="0C05F9A9"/>
    <w:rsid w:val="0C078ED8"/>
    <w:rsid w:val="0C1427F8"/>
    <w:rsid w:val="0C16065B"/>
    <w:rsid w:val="0C2554F1"/>
    <w:rsid w:val="0C29C6D2"/>
    <w:rsid w:val="0C3C85A1"/>
    <w:rsid w:val="0C61CEB2"/>
    <w:rsid w:val="0C72875B"/>
    <w:rsid w:val="0C9DCE88"/>
    <w:rsid w:val="0CB73715"/>
    <w:rsid w:val="0CD279C1"/>
    <w:rsid w:val="0CD90148"/>
    <w:rsid w:val="0CE68986"/>
    <w:rsid w:val="0CED147E"/>
    <w:rsid w:val="0D30AB5E"/>
    <w:rsid w:val="0D3C2CE0"/>
    <w:rsid w:val="0D7ED8B5"/>
    <w:rsid w:val="0D901551"/>
    <w:rsid w:val="0DB70E10"/>
    <w:rsid w:val="0DEAB93D"/>
    <w:rsid w:val="0DFD9D9C"/>
    <w:rsid w:val="0E0A8BF6"/>
    <w:rsid w:val="0E1BBD66"/>
    <w:rsid w:val="0E1D1303"/>
    <w:rsid w:val="0E1F852C"/>
    <w:rsid w:val="0E261075"/>
    <w:rsid w:val="0E2F1E27"/>
    <w:rsid w:val="0E317EFB"/>
    <w:rsid w:val="0E45511D"/>
    <w:rsid w:val="0E46AD7A"/>
    <w:rsid w:val="0E5A98CA"/>
    <w:rsid w:val="0E5D8D27"/>
    <w:rsid w:val="0E664159"/>
    <w:rsid w:val="0E8DBA52"/>
    <w:rsid w:val="0EACCC59"/>
    <w:rsid w:val="0EB16CA0"/>
    <w:rsid w:val="0EDA38AF"/>
    <w:rsid w:val="0EF56DF1"/>
    <w:rsid w:val="0EFABE58"/>
    <w:rsid w:val="0EFD888C"/>
    <w:rsid w:val="0F08F50E"/>
    <w:rsid w:val="0F1A0B72"/>
    <w:rsid w:val="0F23A8CB"/>
    <w:rsid w:val="0F4E27C6"/>
    <w:rsid w:val="0F6FA496"/>
    <w:rsid w:val="0F739778"/>
    <w:rsid w:val="0F7EFF35"/>
    <w:rsid w:val="0F86D186"/>
    <w:rsid w:val="0F976DED"/>
    <w:rsid w:val="0FD6B072"/>
    <w:rsid w:val="0FDF9D9F"/>
    <w:rsid w:val="0FF24732"/>
    <w:rsid w:val="1006FFD5"/>
    <w:rsid w:val="101285E5"/>
    <w:rsid w:val="101AC1E7"/>
    <w:rsid w:val="101C548B"/>
    <w:rsid w:val="1035F1BE"/>
    <w:rsid w:val="103CB487"/>
    <w:rsid w:val="104B73DD"/>
    <w:rsid w:val="104DE940"/>
    <w:rsid w:val="104DFA1E"/>
    <w:rsid w:val="105DCD76"/>
    <w:rsid w:val="10650B9A"/>
    <w:rsid w:val="106E5740"/>
    <w:rsid w:val="10A3D36E"/>
    <w:rsid w:val="10A44162"/>
    <w:rsid w:val="10B2393D"/>
    <w:rsid w:val="10C15DDB"/>
    <w:rsid w:val="10CF105E"/>
    <w:rsid w:val="10E7863D"/>
    <w:rsid w:val="10E928DF"/>
    <w:rsid w:val="1105AA91"/>
    <w:rsid w:val="11068FCC"/>
    <w:rsid w:val="1109A5B4"/>
    <w:rsid w:val="1111BB5E"/>
    <w:rsid w:val="116525DF"/>
    <w:rsid w:val="117E4E3C"/>
    <w:rsid w:val="1190F87F"/>
    <w:rsid w:val="1194C2C9"/>
    <w:rsid w:val="1196F3AC"/>
    <w:rsid w:val="11A53ACB"/>
    <w:rsid w:val="11D9DE68"/>
    <w:rsid w:val="11E751AF"/>
    <w:rsid w:val="120A39C2"/>
    <w:rsid w:val="12318D80"/>
    <w:rsid w:val="12668B74"/>
    <w:rsid w:val="1272A86F"/>
    <w:rsid w:val="127DF9C9"/>
    <w:rsid w:val="12A267B5"/>
    <w:rsid w:val="12C71E9D"/>
    <w:rsid w:val="12CBAB54"/>
    <w:rsid w:val="12CF6A88"/>
    <w:rsid w:val="12D2E214"/>
    <w:rsid w:val="12D81363"/>
    <w:rsid w:val="12F07C44"/>
    <w:rsid w:val="131D30F3"/>
    <w:rsid w:val="133F25E7"/>
    <w:rsid w:val="1340A3C8"/>
    <w:rsid w:val="13410B2C"/>
    <w:rsid w:val="134A26A7"/>
    <w:rsid w:val="134B2197"/>
    <w:rsid w:val="13514C36"/>
    <w:rsid w:val="1359FB4E"/>
    <w:rsid w:val="136E2554"/>
    <w:rsid w:val="1379A244"/>
    <w:rsid w:val="1380049A"/>
    <w:rsid w:val="1390C5B8"/>
    <w:rsid w:val="1392C0E9"/>
    <w:rsid w:val="139F297D"/>
    <w:rsid w:val="13B851DA"/>
    <w:rsid w:val="13C68C95"/>
    <w:rsid w:val="13C71E46"/>
    <w:rsid w:val="1433A0FE"/>
    <w:rsid w:val="143B506C"/>
    <w:rsid w:val="143E3816"/>
    <w:rsid w:val="144158C9"/>
    <w:rsid w:val="1472C624"/>
    <w:rsid w:val="147A9B0F"/>
    <w:rsid w:val="148CFA31"/>
    <w:rsid w:val="149A5101"/>
    <w:rsid w:val="149CC6A1"/>
    <w:rsid w:val="14AC5E8F"/>
    <w:rsid w:val="14CC3AD9"/>
    <w:rsid w:val="14E1CBF3"/>
    <w:rsid w:val="14EAC760"/>
    <w:rsid w:val="14EDC613"/>
    <w:rsid w:val="14FFB7FD"/>
    <w:rsid w:val="1505A230"/>
    <w:rsid w:val="150BCAAC"/>
    <w:rsid w:val="151F4888"/>
    <w:rsid w:val="153C12F0"/>
    <w:rsid w:val="1550949D"/>
    <w:rsid w:val="1554223B"/>
    <w:rsid w:val="15650047"/>
    <w:rsid w:val="1569E0DC"/>
    <w:rsid w:val="159BD583"/>
    <w:rsid w:val="159CA6E2"/>
    <w:rsid w:val="15D54153"/>
    <w:rsid w:val="161F841D"/>
    <w:rsid w:val="16290AF0"/>
    <w:rsid w:val="1629D1B0"/>
    <w:rsid w:val="1654FEC5"/>
    <w:rsid w:val="16550750"/>
    <w:rsid w:val="165CF5AD"/>
    <w:rsid w:val="1676B9B0"/>
    <w:rsid w:val="1678C256"/>
    <w:rsid w:val="16823D1E"/>
    <w:rsid w:val="169F0A16"/>
    <w:rsid w:val="16A058A0"/>
    <w:rsid w:val="16CF5E6C"/>
    <w:rsid w:val="16E337B7"/>
    <w:rsid w:val="16E89C8E"/>
    <w:rsid w:val="16EDA4CE"/>
    <w:rsid w:val="1713D797"/>
    <w:rsid w:val="17395979"/>
    <w:rsid w:val="173F40E6"/>
    <w:rsid w:val="17441102"/>
    <w:rsid w:val="17462A9A"/>
    <w:rsid w:val="1748DC98"/>
    <w:rsid w:val="1768044D"/>
    <w:rsid w:val="176875BB"/>
    <w:rsid w:val="17703C18"/>
    <w:rsid w:val="1778F98B"/>
    <w:rsid w:val="17808910"/>
    <w:rsid w:val="17CA268F"/>
    <w:rsid w:val="17D26C70"/>
    <w:rsid w:val="17E291EC"/>
    <w:rsid w:val="17E87826"/>
    <w:rsid w:val="17ED9A58"/>
    <w:rsid w:val="17F2EBA4"/>
    <w:rsid w:val="17F3E61B"/>
    <w:rsid w:val="18105610"/>
    <w:rsid w:val="181613DB"/>
    <w:rsid w:val="1862970C"/>
    <w:rsid w:val="1869A7E1"/>
    <w:rsid w:val="188CBBCF"/>
    <w:rsid w:val="1893871F"/>
    <w:rsid w:val="18969A3C"/>
    <w:rsid w:val="18A706E1"/>
    <w:rsid w:val="18A834BA"/>
    <w:rsid w:val="18B1E374"/>
    <w:rsid w:val="18B63DA4"/>
    <w:rsid w:val="18B6EA55"/>
    <w:rsid w:val="18CF8586"/>
    <w:rsid w:val="18D84C68"/>
    <w:rsid w:val="18E9490E"/>
    <w:rsid w:val="191B2DC2"/>
    <w:rsid w:val="193B1BC4"/>
    <w:rsid w:val="193B290D"/>
    <w:rsid w:val="1942C937"/>
    <w:rsid w:val="1950385C"/>
    <w:rsid w:val="19517266"/>
    <w:rsid w:val="199D891E"/>
    <w:rsid w:val="19D08632"/>
    <w:rsid w:val="19D910BA"/>
    <w:rsid w:val="19F06D15"/>
    <w:rsid w:val="1A05B8FA"/>
    <w:rsid w:val="1A0E6B01"/>
    <w:rsid w:val="1A1B7F16"/>
    <w:rsid w:val="1A4037FE"/>
    <w:rsid w:val="1A49C875"/>
    <w:rsid w:val="1A6C9C71"/>
    <w:rsid w:val="1AA091E6"/>
    <w:rsid w:val="1AA248B8"/>
    <w:rsid w:val="1ABA22A8"/>
    <w:rsid w:val="1ABD647B"/>
    <w:rsid w:val="1AC8C972"/>
    <w:rsid w:val="1ACE3040"/>
    <w:rsid w:val="1AD03844"/>
    <w:rsid w:val="1B17C60C"/>
    <w:rsid w:val="1B1DD0F0"/>
    <w:rsid w:val="1B48ABDB"/>
    <w:rsid w:val="1B4EF353"/>
    <w:rsid w:val="1B77795F"/>
    <w:rsid w:val="1B831106"/>
    <w:rsid w:val="1B975C5D"/>
    <w:rsid w:val="1BA2A954"/>
    <w:rsid w:val="1BBC0DB1"/>
    <w:rsid w:val="1BD263E2"/>
    <w:rsid w:val="1BDFCEEF"/>
    <w:rsid w:val="1C199986"/>
    <w:rsid w:val="1C265F2C"/>
    <w:rsid w:val="1C356F7B"/>
    <w:rsid w:val="1C43BF3B"/>
    <w:rsid w:val="1C4B73C6"/>
    <w:rsid w:val="1C679AF6"/>
    <w:rsid w:val="1C915E76"/>
    <w:rsid w:val="1CCDF9B9"/>
    <w:rsid w:val="1CDD8325"/>
    <w:rsid w:val="1D153BA4"/>
    <w:rsid w:val="1D3237BE"/>
    <w:rsid w:val="1D34BCD4"/>
    <w:rsid w:val="1D3E2BEB"/>
    <w:rsid w:val="1D858E03"/>
    <w:rsid w:val="1D87522D"/>
    <w:rsid w:val="1D89FA2B"/>
    <w:rsid w:val="1D8ABFCE"/>
    <w:rsid w:val="1D8B34AC"/>
    <w:rsid w:val="1DCA18E3"/>
    <w:rsid w:val="1DE6A0BC"/>
    <w:rsid w:val="1DFC86E9"/>
    <w:rsid w:val="1E05A78E"/>
    <w:rsid w:val="1E0DE841"/>
    <w:rsid w:val="1E0FCA7B"/>
    <w:rsid w:val="1E16E493"/>
    <w:rsid w:val="1E2BEF07"/>
    <w:rsid w:val="1E2FB29D"/>
    <w:rsid w:val="1E31543C"/>
    <w:rsid w:val="1E3704F3"/>
    <w:rsid w:val="1E3F230E"/>
    <w:rsid w:val="1E4DDD98"/>
    <w:rsid w:val="1E59F3A3"/>
    <w:rsid w:val="1E8CD291"/>
    <w:rsid w:val="1EBFB4F2"/>
    <w:rsid w:val="1ED25FAF"/>
    <w:rsid w:val="1ED51EA9"/>
    <w:rsid w:val="1ED8DD4F"/>
    <w:rsid w:val="1EDC50EA"/>
    <w:rsid w:val="1EF3612F"/>
    <w:rsid w:val="1F01B220"/>
    <w:rsid w:val="1F2E0744"/>
    <w:rsid w:val="1F438376"/>
    <w:rsid w:val="1F57D87A"/>
    <w:rsid w:val="1F706A54"/>
    <w:rsid w:val="1F7E6649"/>
    <w:rsid w:val="1F983CBF"/>
    <w:rsid w:val="1F9CC0B4"/>
    <w:rsid w:val="1FB27539"/>
    <w:rsid w:val="1FC09951"/>
    <w:rsid w:val="1FC1CB12"/>
    <w:rsid w:val="1FDA7636"/>
    <w:rsid w:val="1FF8AC3D"/>
    <w:rsid w:val="200B1C73"/>
    <w:rsid w:val="201CD893"/>
    <w:rsid w:val="201F7CB4"/>
    <w:rsid w:val="20350674"/>
    <w:rsid w:val="204D5D2E"/>
    <w:rsid w:val="206222E3"/>
    <w:rsid w:val="208E7930"/>
    <w:rsid w:val="20A3338E"/>
    <w:rsid w:val="20A521B2"/>
    <w:rsid w:val="20BDB8EB"/>
    <w:rsid w:val="20BE202D"/>
    <w:rsid w:val="20BF7D1D"/>
    <w:rsid w:val="20C69A0F"/>
    <w:rsid w:val="20DDA42A"/>
    <w:rsid w:val="20E89273"/>
    <w:rsid w:val="20EE7FB4"/>
    <w:rsid w:val="20F2A301"/>
    <w:rsid w:val="20F646D2"/>
    <w:rsid w:val="20FA12FD"/>
    <w:rsid w:val="21236BFF"/>
    <w:rsid w:val="2136292B"/>
    <w:rsid w:val="2160E37A"/>
    <w:rsid w:val="2173DA0B"/>
    <w:rsid w:val="21947C9E"/>
    <w:rsid w:val="21BE1A3C"/>
    <w:rsid w:val="21BF11A8"/>
    <w:rsid w:val="21F43B9A"/>
    <w:rsid w:val="2229890E"/>
    <w:rsid w:val="222B5E98"/>
    <w:rsid w:val="22323081"/>
    <w:rsid w:val="2232F7BE"/>
    <w:rsid w:val="2232FD24"/>
    <w:rsid w:val="223BB8FB"/>
    <w:rsid w:val="22875867"/>
    <w:rsid w:val="2295E655"/>
    <w:rsid w:val="229DE5AD"/>
    <w:rsid w:val="22A2A07B"/>
    <w:rsid w:val="22B3C912"/>
    <w:rsid w:val="22B6D3E6"/>
    <w:rsid w:val="22C68ACC"/>
    <w:rsid w:val="22D0F60A"/>
    <w:rsid w:val="22FAE60E"/>
    <w:rsid w:val="2310F128"/>
    <w:rsid w:val="2323ABA2"/>
    <w:rsid w:val="232B4A43"/>
    <w:rsid w:val="2342BCFA"/>
    <w:rsid w:val="237BD208"/>
    <w:rsid w:val="2397B9D2"/>
    <w:rsid w:val="23CF0FEC"/>
    <w:rsid w:val="23FE3494"/>
    <w:rsid w:val="240B5E96"/>
    <w:rsid w:val="24145F86"/>
    <w:rsid w:val="2415809E"/>
    <w:rsid w:val="24199088"/>
    <w:rsid w:val="24255AC6"/>
    <w:rsid w:val="243C6D02"/>
    <w:rsid w:val="24483164"/>
    <w:rsid w:val="2456F53E"/>
    <w:rsid w:val="2464F30C"/>
    <w:rsid w:val="246F98DE"/>
    <w:rsid w:val="2478B93F"/>
    <w:rsid w:val="24A4C48F"/>
    <w:rsid w:val="24A5557F"/>
    <w:rsid w:val="24A9A2CA"/>
    <w:rsid w:val="24A9F76E"/>
    <w:rsid w:val="24AF3750"/>
    <w:rsid w:val="24BC7674"/>
    <w:rsid w:val="24BCEBEB"/>
    <w:rsid w:val="24C3869C"/>
    <w:rsid w:val="24C6D435"/>
    <w:rsid w:val="24C93046"/>
    <w:rsid w:val="24CA32AC"/>
    <w:rsid w:val="24D8F541"/>
    <w:rsid w:val="24EFCFD6"/>
    <w:rsid w:val="24F5A356"/>
    <w:rsid w:val="25032777"/>
    <w:rsid w:val="250A9B07"/>
    <w:rsid w:val="252004E5"/>
    <w:rsid w:val="252C8CE0"/>
    <w:rsid w:val="25301FC2"/>
    <w:rsid w:val="254149F7"/>
    <w:rsid w:val="25568063"/>
    <w:rsid w:val="2562D420"/>
    <w:rsid w:val="256E6112"/>
    <w:rsid w:val="25756182"/>
    <w:rsid w:val="25A05386"/>
    <w:rsid w:val="25B43A80"/>
    <w:rsid w:val="25B8AB39"/>
    <w:rsid w:val="25C064BC"/>
    <w:rsid w:val="25C3E21C"/>
    <w:rsid w:val="25DEBBD5"/>
    <w:rsid w:val="25EEF89E"/>
    <w:rsid w:val="264D0975"/>
    <w:rsid w:val="26546FD5"/>
    <w:rsid w:val="266C670A"/>
    <w:rsid w:val="2671B2D7"/>
    <w:rsid w:val="2674770C"/>
    <w:rsid w:val="26754B28"/>
    <w:rsid w:val="2686B05C"/>
    <w:rsid w:val="2688B6ED"/>
    <w:rsid w:val="26938112"/>
    <w:rsid w:val="26ADC958"/>
    <w:rsid w:val="26B94733"/>
    <w:rsid w:val="26C021A7"/>
    <w:rsid w:val="26C2EC81"/>
    <w:rsid w:val="26C5B054"/>
    <w:rsid w:val="26ED5BFC"/>
    <w:rsid w:val="26F55672"/>
    <w:rsid w:val="272088EC"/>
    <w:rsid w:val="272922FB"/>
    <w:rsid w:val="27358913"/>
    <w:rsid w:val="2759F6B0"/>
    <w:rsid w:val="2769F0ED"/>
    <w:rsid w:val="277FC38A"/>
    <w:rsid w:val="278BAE26"/>
    <w:rsid w:val="27A2EE55"/>
    <w:rsid w:val="27A80F0C"/>
    <w:rsid w:val="27AA401F"/>
    <w:rsid w:val="27B84CAE"/>
    <w:rsid w:val="27BF0369"/>
    <w:rsid w:val="27D00106"/>
    <w:rsid w:val="2803958C"/>
    <w:rsid w:val="281D6987"/>
    <w:rsid w:val="2826BE06"/>
    <w:rsid w:val="282B0C8E"/>
    <w:rsid w:val="2842294C"/>
    <w:rsid w:val="2850AA82"/>
    <w:rsid w:val="28515F02"/>
    <w:rsid w:val="285E146C"/>
    <w:rsid w:val="285E5B36"/>
    <w:rsid w:val="28629CFA"/>
    <w:rsid w:val="28683251"/>
    <w:rsid w:val="2882FF11"/>
    <w:rsid w:val="288B19C3"/>
    <w:rsid w:val="28939666"/>
    <w:rsid w:val="28944606"/>
    <w:rsid w:val="28A3DC5C"/>
    <w:rsid w:val="28A7C2DB"/>
    <w:rsid w:val="28CD856D"/>
    <w:rsid w:val="28F23970"/>
    <w:rsid w:val="28F78115"/>
    <w:rsid w:val="28FFFBCF"/>
    <w:rsid w:val="2905F100"/>
    <w:rsid w:val="290C4941"/>
    <w:rsid w:val="290FF58A"/>
    <w:rsid w:val="2914B7AA"/>
    <w:rsid w:val="291B428D"/>
    <w:rsid w:val="293C8875"/>
    <w:rsid w:val="29472716"/>
    <w:rsid w:val="2971D827"/>
    <w:rsid w:val="2974E0D3"/>
    <w:rsid w:val="29A528C1"/>
    <w:rsid w:val="29ADBAD0"/>
    <w:rsid w:val="29B63A10"/>
    <w:rsid w:val="2A0E71B5"/>
    <w:rsid w:val="2A1ACD05"/>
    <w:rsid w:val="2A1F28F6"/>
    <w:rsid w:val="2A2DAE86"/>
    <w:rsid w:val="2A2DB162"/>
    <w:rsid w:val="2A3752A1"/>
    <w:rsid w:val="2A420BCC"/>
    <w:rsid w:val="2AA09A20"/>
    <w:rsid w:val="2AAA268B"/>
    <w:rsid w:val="2AB2628D"/>
    <w:rsid w:val="2AD108A3"/>
    <w:rsid w:val="2AE1A96E"/>
    <w:rsid w:val="2AE1CCBC"/>
    <w:rsid w:val="2AE4249F"/>
    <w:rsid w:val="2AE4DDA7"/>
    <w:rsid w:val="2AE4EF49"/>
    <w:rsid w:val="2B01AF12"/>
    <w:rsid w:val="2B0ADF52"/>
    <w:rsid w:val="2B246F44"/>
    <w:rsid w:val="2B2B25D3"/>
    <w:rsid w:val="2B34A5D8"/>
    <w:rsid w:val="2B35FE9D"/>
    <w:rsid w:val="2B9D5A67"/>
    <w:rsid w:val="2BA8DE41"/>
    <w:rsid w:val="2BACBE64"/>
    <w:rsid w:val="2BB79C64"/>
    <w:rsid w:val="2BCC73BA"/>
    <w:rsid w:val="2BD233A0"/>
    <w:rsid w:val="2BD32302"/>
    <w:rsid w:val="2BF2EC54"/>
    <w:rsid w:val="2BF8B04D"/>
    <w:rsid w:val="2BFCC685"/>
    <w:rsid w:val="2C2BA047"/>
    <w:rsid w:val="2C411CEC"/>
    <w:rsid w:val="2C462E2D"/>
    <w:rsid w:val="2C4724B5"/>
    <w:rsid w:val="2C47C766"/>
    <w:rsid w:val="2C5991BE"/>
    <w:rsid w:val="2C77DC30"/>
    <w:rsid w:val="2C84F789"/>
    <w:rsid w:val="2CA8EFA8"/>
    <w:rsid w:val="2CB69B1F"/>
    <w:rsid w:val="2CDADEAE"/>
    <w:rsid w:val="2CE6BD20"/>
    <w:rsid w:val="2CEF8F1D"/>
    <w:rsid w:val="2CF7EA1E"/>
    <w:rsid w:val="2CF80EE3"/>
    <w:rsid w:val="2D03DF6B"/>
    <w:rsid w:val="2D48EA51"/>
    <w:rsid w:val="2D4941FE"/>
    <w:rsid w:val="2D577F60"/>
    <w:rsid w:val="2D6592E3"/>
    <w:rsid w:val="2D6CB883"/>
    <w:rsid w:val="2D7A100E"/>
    <w:rsid w:val="2D81833A"/>
    <w:rsid w:val="2D9CC745"/>
    <w:rsid w:val="2DB9EBDF"/>
    <w:rsid w:val="2DC79367"/>
    <w:rsid w:val="2DD0DAF2"/>
    <w:rsid w:val="2DEE34AB"/>
    <w:rsid w:val="2DF6B5E4"/>
    <w:rsid w:val="2E016FDC"/>
    <w:rsid w:val="2E01F736"/>
    <w:rsid w:val="2E2581F7"/>
    <w:rsid w:val="2E29A0E6"/>
    <w:rsid w:val="2E440144"/>
    <w:rsid w:val="2E4BE740"/>
    <w:rsid w:val="2E4E0631"/>
    <w:rsid w:val="2E8EB502"/>
    <w:rsid w:val="2E9FAFCC"/>
    <w:rsid w:val="2EB802E5"/>
    <w:rsid w:val="2EBCD3DD"/>
    <w:rsid w:val="2EC615F7"/>
    <w:rsid w:val="2EC818A7"/>
    <w:rsid w:val="2EC9B5B3"/>
    <w:rsid w:val="2ED2F112"/>
    <w:rsid w:val="2ED7B127"/>
    <w:rsid w:val="2EF873FB"/>
    <w:rsid w:val="2F0F30EC"/>
    <w:rsid w:val="2F1479F7"/>
    <w:rsid w:val="2F16698D"/>
    <w:rsid w:val="2F20C185"/>
    <w:rsid w:val="2F37BE40"/>
    <w:rsid w:val="2F602DFA"/>
    <w:rsid w:val="2F655C5C"/>
    <w:rsid w:val="2F69814E"/>
    <w:rsid w:val="2F7348E3"/>
    <w:rsid w:val="2F81F7D5"/>
    <w:rsid w:val="2F868269"/>
    <w:rsid w:val="2F8AD482"/>
    <w:rsid w:val="2FA0771B"/>
    <w:rsid w:val="2FA1965B"/>
    <w:rsid w:val="2FA519B4"/>
    <w:rsid w:val="2FD29A84"/>
    <w:rsid w:val="2FDA880A"/>
    <w:rsid w:val="2FF42AB4"/>
    <w:rsid w:val="300C2F13"/>
    <w:rsid w:val="300DE985"/>
    <w:rsid w:val="301AA9B4"/>
    <w:rsid w:val="3022EE20"/>
    <w:rsid w:val="30355D39"/>
    <w:rsid w:val="303D7771"/>
    <w:rsid w:val="3052F2E6"/>
    <w:rsid w:val="306D9140"/>
    <w:rsid w:val="30887874"/>
    <w:rsid w:val="30B827E6"/>
    <w:rsid w:val="30D7B66F"/>
    <w:rsid w:val="30F72437"/>
    <w:rsid w:val="311963AF"/>
    <w:rsid w:val="31388E64"/>
    <w:rsid w:val="31469AB8"/>
    <w:rsid w:val="315E30D3"/>
    <w:rsid w:val="3165F5FA"/>
    <w:rsid w:val="3190885F"/>
    <w:rsid w:val="319100BB"/>
    <w:rsid w:val="31947103"/>
    <w:rsid w:val="319E5B3E"/>
    <w:rsid w:val="31A9EA18"/>
    <w:rsid w:val="31BAF766"/>
    <w:rsid w:val="31CAFDFF"/>
    <w:rsid w:val="32053D7C"/>
    <w:rsid w:val="322719CC"/>
    <w:rsid w:val="32272666"/>
    <w:rsid w:val="3231C9BB"/>
    <w:rsid w:val="3233F7C4"/>
    <w:rsid w:val="3235DBC8"/>
    <w:rsid w:val="32370E13"/>
    <w:rsid w:val="325A2CB8"/>
    <w:rsid w:val="329426DD"/>
    <w:rsid w:val="329D3384"/>
    <w:rsid w:val="329E635B"/>
    <w:rsid w:val="32B6979A"/>
    <w:rsid w:val="32C0E4B5"/>
    <w:rsid w:val="32C8D342"/>
    <w:rsid w:val="32CEC6ED"/>
    <w:rsid w:val="32CF1C55"/>
    <w:rsid w:val="32CF86B3"/>
    <w:rsid w:val="32DAEB77"/>
    <w:rsid w:val="32E2C239"/>
    <w:rsid w:val="32F40038"/>
    <w:rsid w:val="32FE6EC6"/>
    <w:rsid w:val="33017A23"/>
    <w:rsid w:val="3303861C"/>
    <w:rsid w:val="3310AA04"/>
    <w:rsid w:val="3329E638"/>
    <w:rsid w:val="3354E79F"/>
    <w:rsid w:val="3388800E"/>
    <w:rsid w:val="33919D72"/>
    <w:rsid w:val="33C40B27"/>
    <w:rsid w:val="33DD7824"/>
    <w:rsid w:val="33DF54FD"/>
    <w:rsid w:val="33E2E259"/>
    <w:rsid w:val="33EBC9FD"/>
    <w:rsid w:val="33F2E894"/>
    <w:rsid w:val="33F9511A"/>
    <w:rsid w:val="3406A30A"/>
    <w:rsid w:val="3409D598"/>
    <w:rsid w:val="3418BA2D"/>
    <w:rsid w:val="34299695"/>
    <w:rsid w:val="34406B3B"/>
    <w:rsid w:val="344485AF"/>
    <w:rsid w:val="346A6F6C"/>
    <w:rsid w:val="3478B416"/>
    <w:rsid w:val="348D7BBD"/>
    <w:rsid w:val="348F2F02"/>
    <w:rsid w:val="34C43CDE"/>
    <w:rsid w:val="34D9CBC5"/>
    <w:rsid w:val="34E728FA"/>
    <w:rsid w:val="350783F7"/>
    <w:rsid w:val="350A549D"/>
    <w:rsid w:val="35302E91"/>
    <w:rsid w:val="35542B03"/>
    <w:rsid w:val="35704342"/>
    <w:rsid w:val="359FAAC3"/>
    <w:rsid w:val="35AE73D2"/>
    <w:rsid w:val="35B367D6"/>
    <w:rsid w:val="35CEED60"/>
    <w:rsid w:val="35D5366D"/>
    <w:rsid w:val="35D6665B"/>
    <w:rsid w:val="36331EB4"/>
    <w:rsid w:val="36351E8D"/>
    <w:rsid w:val="363E67FB"/>
    <w:rsid w:val="3641DC08"/>
    <w:rsid w:val="366DC83B"/>
    <w:rsid w:val="36721A09"/>
    <w:rsid w:val="3688FA57"/>
    <w:rsid w:val="368B541E"/>
    <w:rsid w:val="36965B3A"/>
    <w:rsid w:val="3696AF33"/>
    <w:rsid w:val="36BF7F3D"/>
    <w:rsid w:val="36BFC3FF"/>
    <w:rsid w:val="36C25AC0"/>
    <w:rsid w:val="37055959"/>
    <w:rsid w:val="37359EFB"/>
    <w:rsid w:val="3737A0F1"/>
    <w:rsid w:val="37753EAA"/>
    <w:rsid w:val="377C89E7"/>
    <w:rsid w:val="37AD4809"/>
    <w:rsid w:val="37C05C64"/>
    <w:rsid w:val="37C7936D"/>
    <w:rsid w:val="37D3C184"/>
    <w:rsid w:val="37DD88B1"/>
    <w:rsid w:val="37DE8367"/>
    <w:rsid w:val="37F15276"/>
    <w:rsid w:val="37F4018C"/>
    <w:rsid w:val="37FB0767"/>
    <w:rsid w:val="3816B972"/>
    <w:rsid w:val="381F1630"/>
    <w:rsid w:val="38452BD2"/>
    <w:rsid w:val="384AE1E0"/>
    <w:rsid w:val="38918830"/>
    <w:rsid w:val="38A5E0EE"/>
    <w:rsid w:val="38AB527F"/>
    <w:rsid w:val="38D24FCD"/>
    <w:rsid w:val="38D47D7E"/>
    <w:rsid w:val="38D698DB"/>
    <w:rsid w:val="38EAFA9C"/>
    <w:rsid w:val="39213594"/>
    <w:rsid w:val="3932A767"/>
    <w:rsid w:val="393FBA21"/>
    <w:rsid w:val="394FFD4A"/>
    <w:rsid w:val="396A2C89"/>
    <w:rsid w:val="3978D766"/>
    <w:rsid w:val="398D4C02"/>
    <w:rsid w:val="39ABC7F0"/>
    <w:rsid w:val="39B0C41B"/>
    <w:rsid w:val="39DFA948"/>
    <w:rsid w:val="39E9BE45"/>
    <w:rsid w:val="39F08A46"/>
    <w:rsid w:val="3A00DE2E"/>
    <w:rsid w:val="3A079A55"/>
    <w:rsid w:val="3A0F44A8"/>
    <w:rsid w:val="3A17262D"/>
    <w:rsid w:val="3A1D8D0B"/>
    <w:rsid w:val="3A2081F5"/>
    <w:rsid w:val="3A3B4A0D"/>
    <w:rsid w:val="3A49DBDD"/>
    <w:rsid w:val="3A7BE597"/>
    <w:rsid w:val="3A9547AF"/>
    <w:rsid w:val="3AA303EA"/>
    <w:rsid w:val="3AB24C71"/>
    <w:rsid w:val="3AF4BBD8"/>
    <w:rsid w:val="3AFFA15A"/>
    <w:rsid w:val="3B171312"/>
    <w:rsid w:val="3B25FEFD"/>
    <w:rsid w:val="3B2F7E5A"/>
    <w:rsid w:val="3B2F9E3B"/>
    <w:rsid w:val="3B4CB2CD"/>
    <w:rsid w:val="3B59152A"/>
    <w:rsid w:val="3B595CD5"/>
    <w:rsid w:val="3B6C7C77"/>
    <w:rsid w:val="3B9C3D88"/>
    <w:rsid w:val="3BA5D732"/>
    <w:rsid w:val="3BAE1639"/>
    <w:rsid w:val="3BB31AAC"/>
    <w:rsid w:val="3BCBD70A"/>
    <w:rsid w:val="3BF15520"/>
    <w:rsid w:val="3BF25C79"/>
    <w:rsid w:val="3C0B6618"/>
    <w:rsid w:val="3C1929B3"/>
    <w:rsid w:val="3C37ED4C"/>
    <w:rsid w:val="3C4D73CA"/>
    <w:rsid w:val="3C56B3BE"/>
    <w:rsid w:val="3C5BE66B"/>
    <w:rsid w:val="3C629C6C"/>
    <w:rsid w:val="3C62AC4C"/>
    <w:rsid w:val="3C651199"/>
    <w:rsid w:val="3C788D3F"/>
    <w:rsid w:val="3C8596FB"/>
    <w:rsid w:val="3C92D0A8"/>
    <w:rsid w:val="3C94420E"/>
    <w:rsid w:val="3C9A552A"/>
    <w:rsid w:val="3C9C9C23"/>
    <w:rsid w:val="3CBD21CD"/>
    <w:rsid w:val="3CBFA16F"/>
    <w:rsid w:val="3CEB6200"/>
    <w:rsid w:val="3D21F0BB"/>
    <w:rsid w:val="3D406C33"/>
    <w:rsid w:val="3D410FE4"/>
    <w:rsid w:val="3D53902B"/>
    <w:rsid w:val="3D59C2A5"/>
    <w:rsid w:val="3D8D141E"/>
    <w:rsid w:val="3D8FDB0C"/>
    <w:rsid w:val="3D94588D"/>
    <w:rsid w:val="3DB4FA14"/>
    <w:rsid w:val="3DB6A836"/>
    <w:rsid w:val="3DBDDA33"/>
    <w:rsid w:val="3DBE08DC"/>
    <w:rsid w:val="3DD2687A"/>
    <w:rsid w:val="3DD7AA6D"/>
    <w:rsid w:val="3DEA1F6F"/>
    <w:rsid w:val="3DEF6462"/>
    <w:rsid w:val="3DFF948E"/>
    <w:rsid w:val="3E24CC3B"/>
    <w:rsid w:val="3E2DE5B5"/>
    <w:rsid w:val="3E45E3E7"/>
    <w:rsid w:val="3E4873A4"/>
    <w:rsid w:val="3E49C234"/>
    <w:rsid w:val="3E5B9E1E"/>
    <w:rsid w:val="3E693F24"/>
    <w:rsid w:val="3E98A372"/>
    <w:rsid w:val="3EA269CA"/>
    <w:rsid w:val="3EA3993D"/>
    <w:rsid w:val="3EAE23D5"/>
    <w:rsid w:val="3EBDC11C"/>
    <w:rsid w:val="3EC01C1A"/>
    <w:rsid w:val="3EC489B5"/>
    <w:rsid w:val="3ED76DDB"/>
    <w:rsid w:val="3EE33AAB"/>
    <w:rsid w:val="3EE35634"/>
    <w:rsid w:val="3F00C1CF"/>
    <w:rsid w:val="3F0C80D8"/>
    <w:rsid w:val="3F19E50A"/>
    <w:rsid w:val="3F4A69F2"/>
    <w:rsid w:val="3F689A3D"/>
    <w:rsid w:val="3F69CECC"/>
    <w:rsid w:val="3F7DBEFA"/>
    <w:rsid w:val="3F85EF8D"/>
    <w:rsid w:val="3F91AC56"/>
    <w:rsid w:val="3FA22930"/>
    <w:rsid w:val="3FACC980"/>
    <w:rsid w:val="3FFEF825"/>
    <w:rsid w:val="400A35FE"/>
    <w:rsid w:val="403058F5"/>
    <w:rsid w:val="40327B95"/>
    <w:rsid w:val="40359CB8"/>
    <w:rsid w:val="4035C5F2"/>
    <w:rsid w:val="403AA3B2"/>
    <w:rsid w:val="4049E130"/>
    <w:rsid w:val="404F27FC"/>
    <w:rsid w:val="404FBC54"/>
    <w:rsid w:val="40610223"/>
    <w:rsid w:val="406CC88D"/>
    <w:rsid w:val="40718322"/>
    <w:rsid w:val="407DD6A1"/>
    <w:rsid w:val="40916334"/>
    <w:rsid w:val="409739A3"/>
    <w:rsid w:val="40B7AD8E"/>
    <w:rsid w:val="40C088BF"/>
    <w:rsid w:val="40E0FC01"/>
    <w:rsid w:val="40FD74D2"/>
    <w:rsid w:val="41099A4E"/>
    <w:rsid w:val="411365B7"/>
    <w:rsid w:val="412937C6"/>
    <w:rsid w:val="41497DE4"/>
    <w:rsid w:val="4149969C"/>
    <w:rsid w:val="41513A54"/>
    <w:rsid w:val="415A145A"/>
    <w:rsid w:val="417B415E"/>
    <w:rsid w:val="419CA60C"/>
    <w:rsid w:val="41A0B965"/>
    <w:rsid w:val="41A1030B"/>
    <w:rsid w:val="41C28CCD"/>
    <w:rsid w:val="41D9B054"/>
    <w:rsid w:val="41FEEA4F"/>
    <w:rsid w:val="42145E7D"/>
    <w:rsid w:val="421D7407"/>
    <w:rsid w:val="4226D36C"/>
    <w:rsid w:val="42474D79"/>
    <w:rsid w:val="424A8C8F"/>
    <w:rsid w:val="427071CA"/>
    <w:rsid w:val="42760DDC"/>
    <w:rsid w:val="429BFC8A"/>
    <w:rsid w:val="42A89405"/>
    <w:rsid w:val="42B23281"/>
    <w:rsid w:val="42B443B5"/>
    <w:rsid w:val="42BE8434"/>
    <w:rsid w:val="42E5339D"/>
    <w:rsid w:val="42F4D87F"/>
    <w:rsid w:val="4303A039"/>
    <w:rsid w:val="430FD511"/>
    <w:rsid w:val="4326458F"/>
    <w:rsid w:val="437D4DE5"/>
    <w:rsid w:val="43939FA2"/>
    <w:rsid w:val="439B8ED1"/>
    <w:rsid w:val="43ADD163"/>
    <w:rsid w:val="43B72162"/>
    <w:rsid w:val="43BC44B1"/>
    <w:rsid w:val="43C59F5F"/>
    <w:rsid w:val="43CA0CE7"/>
    <w:rsid w:val="43E31DDA"/>
    <w:rsid w:val="43F1D0F1"/>
    <w:rsid w:val="4406D43B"/>
    <w:rsid w:val="4417090C"/>
    <w:rsid w:val="441E9549"/>
    <w:rsid w:val="442CA409"/>
    <w:rsid w:val="442D2AEC"/>
    <w:rsid w:val="4435F930"/>
    <w:rsid w:val="4439B10E"/>
    <w:rsid w:val="44488246"/>
    <w:rsid w:val="445E2DC6"/>
    <w:rsid w:val="44745D67"/>
    <w:rsid w:val="44788B79"/>
    <w:rsid w:val="44B048F2"/>
    <w:rsid w:val="44B4D718"/>
    <w:rsid w:val="44B81DD1"/>
    <w:rsid w:val="44E23487"/>
    <w:rsid w:val="44E8E041"/>
    <w:rsid w:val="44E8F640"/>
    <w:rsid w:val="44FE2599"/>
    <w:rsid w:val="451CEF04"/>
    <w:rsid w:val="454A0333"/>
    <w:rsid w:val="4555DF85"/>
    <w:rsid w:val="456043E6"/>
    <w:rsid w:val="45616FC0"/>
    <w:rsid w:val="45775EF8"/>
    <w:rsid w:val="457FB0BB"/>
    <w:rsid w:val="4585E338"/>
    <w:rsid w:val="45A0FC60"/>
    <w:rsid w:val="45AB2F90"/>
    <w:rsid w:val="45C70F39"/>
    <w:rsid w:val="45CD0DB1"/>
    <w:rsid w:val="45DAA7FE"/>
    <w:rsid w:val="45F8A0CE"/>
    <w:rsid w:val="46116AB4"/>
    <w:rsid w:val="46394A0E"/>
    <w:rsid w:val="4640A5DF"/>
    <w:rsid w:val="464E848D"/>
    <w:rsid w:val="4655577D"/>
    <w:rsid w:val="4662CD7D"/>
    <w:rsid w:val="4672238E"/>
    <w:rsid w:val="467FF240"/>
    <w:rsid w:val="46886A69"/>
    <w:rsid w:val="46F63B8C"/>
    <w:rsid w:val="471049C6"/>
    <w:rsid w:val="471717BA"/>
    <w:rsid w:val="471ABE9C"/>
    <w:rsid w:val="4728F002"/>
    <w:rsid w:val="4729A68B"/>
    <w:rsid w:val="4744621F"/>
    <w:rsid w:val="474C9478"/>
    <w:rsid w:val="47779313"/>
    <w:rsid w:val="4784770B"/>
    <w:rsid w:val="478A7259"/>
    <w:rsid w:val="47988113"/>
    <w:rsid w:val="47C31ECB"/>
    <w:rsid w:val="47DAE913"/>
    <w:rsid w:val="47F4C457"/>
    <w:rsid w:val="4802C05E"/>
    <w:rsid w:val="48175F6F"/>
    <w:rsid w:val="4830B14A"/>
    <w:rsid w:val="4832E825"/>
    <w:rsid w:val="485A3C4A"/>
    <w:rsid w:val="4862DBF8"/>
    <w:rsid w:val="48716516"/>
    <w:rsid w:val="4872E03B"/>
    <w:rsid w:val="487A374A"/>
    <w:rsid w:val="4881A3F5"/>
    <w:rsid w:val="488D02C5"/>
    <w:rsid w:val="488D6C86"/>
    <w:rsid w:val="48B122F3"/>
    <w:rsid w:val="4900F14F"/>
    <w:rsid w:val="49300641"/>
    <w:rsid w:val="4932E7AC"/>
    <w:rsid w:val="494D58DC"/>
    <w:rsid w:val="4953BA39"/>
    <w:rsid w:val="4954C6BF"/>
    <w:rsid w:val="4956C22D"/>
    <w:rsid w:val="49AC7129"/>
    <w:rsid w:val="49D4D603"/>
    <w:rsid w:val="49EFE2C5"/>
    <w:rsid w:val="4A022535"/>
    <w:rsid w:val="4A3E0CC0"/>
    <w:rsid w:val="4A403998"/>
    <w:rsid w:val="4A4C7072"/>
    <w:rsid w:val="4A5D6726"/>
    <w:rsid w:val="4ACCBAB1"/>
    <w:rsid w:val="4ACFD504"/>
    <w:rsid w:val="4AE931F5"/>
    <w:rsid w:val="4AF48E10"/>
    <w:rsid w:val="4AFE0434"/>
    <w:rsid w:val="4AFE045A"/>
    <w:rsid w:val="4B0C6A76"/>
    <w:rsid w:val="4B2592D3"/>
    <w:rsid w:val="4B37650A"/>
    <w:rsid w:val="4B3C57F0"/>
    <w:rsid w:val="4BA10FFC"/>
    <w:rsid w:val="4BA32F7D"/>
    <w:rsid w:val="4BCBF21D"/>
    <w:rsid w:val="4BE8D76B"/>
    <w:rsid w:val="4BF6B6CA"/>
    <w:rsid w:val="4BF71A11"/>
    <w:rsid w:val="4C1894A9"/>
    <w:rsid w:val="4C19AE6C"/>
    <w:rsid w:val="4C28911A"/>
    <w:rsid w:val="4C32A47B"/>
    <w:rsid w:val="4C44F78A"/>
    <w:rsid w:val="4C556D9B"/>
    <w:rsid w:val="4C59C6E0"/>
    <w:rsid w:val="4C6684E8"/>
    <w:rsid w:val="4C7EAA66"/>
    <w:rsid w:val="4C992C1A"/>
    <w:rsid w:val="4CA2327A"/>
    <w:rsid w:val="4CACC437"/>
    <w:rsid w:val="4CD695FA"/>
    <w:rsid w:val="4CD6BCF8"/>
    <w:rsid w:val="4CD7F263"/>
    <w:rsid w:val="4D177ECF"/>
    <w:rsid w:val="4D216A7C"/>
    <w:rsid w:val="4D52EF2F"/>
    <w:rsid w:val="4D58099E"/>
    <w:rsid w:val="4D585009"/>
    <w:rsid w:val="4D5ECFD7"/>
    <w:rsid w:val="4D5F6350"/>
    <w:rsid w:val="4D712666"/>
    <w:rsid w:val="4D86524A"/>
    <w:rsid w:val="4D8B4DDC"/>
    <w:rsid w:val="4D8BAC36"/>
    <w:rsid w:val="4DBB28CB"/>
    <w:rsid w:val="4DE0E2B3"/>
    <w:rsid w:val="4DE3B157"/>
    <w:rsid w:val="4E0EB8CF"/>
    <w:rsid w:val="4E1B82B3"/>
    <w:rsid w:val="4E440B38"/>
    <w:rsid w:val="4E6382F6"/>
    <w:rsid w:val="4E874553"/>
    <w:rsid w:val="4EB05AD3"/>
    <w:rsid w:val="4ECD7F1E"/>
    <w:rsid w:val="4ED83D10"/>
    <w:rsid w:val="4EF1B642"/>
    <w:rsid w:val="4EFAA6F7"/>
    <w:rsid w:val="4EFFF8A4"/>
    <w:rsid w:val="4F067087"/>
    <w:rsid w:val="4F085A07"/>
    <w:rsid w:val="4F2B4E19"/>
    <w:rsid w:val="4F324651"/>
    <w:rsid w:val="4F4342B0"/>
    <w:rsid w:val="4F45641B"/>
    <w:rsid w:val="4F5F00B9"/>
    <w:rsid w:val="4F6458EC"/>
    <w:rsid w:val="4F71262F"/>
    <w:rsid w:val="4F8243BC"/>
    <w:rsid w:val="4F833057"/>
    <w:rsid w:val="4F8718AB"/>
    <w:rsid w:val="4F936D87"/>
    <w:rsid w:val="4F9A9849"/>
    <w:rsid w:val="4FAC578A"/>
    <w:rsid w:val="4FB37073"/>
    <w:rsid w:val="4FCB8CBF"/>
    <w:rsid w:val="4FDFDB99"/>
    <w:rsid w:val="500501EF"/>
    <w:rsid w:val="5027DC98"/>
    <w:rsid w:val="5037485E"/>
    <w:rsid w:val="504C2B34"/>
    <w:rsid w:val="50577AAF"/>
    <w:rsid w:val="50871A6C"/>
    <w:rsid w:val="509C54CD"/>
    <w:rsid w:val="509DDAD8"/>
    <w:rsid w:val="50A42267"/>
    <w:rsid w:val="50B7382D"/>
    <w:rsid w:val="50BBDED4"/>
    <w:rsid w:val="50BCB701"/>
    <w:rsid w:val="50C1E1DC"/>
    <w:rsid w:val="50CB1E46"/>
    <w:rsid w:val="50D2E9A5"/>
    <w:rsid w:val="50EDB9A9"/>
    <w:rsid w:val="50EFA203"/>
    <w:rsid w:val="510994CF"/>
    <w:rsid w:val="51218C06"/>
    <w:rsid w:val="5142F72D"/>
    <w:rsid w:val="514A0EC1"/>
    <w:rsid w:val="5152CA3C"/>
    <w:rsid w:val="515E71A8"/>
    <w:rsid w:val="516D6CBC"/>
    <w:rsid w:val="51724CDB"/>
    <w:rsid w:val="517B10BF"/>
    <w:rsid w:val="518886C6"/>
    <w:rsid w:val="51AE9B60"/>
    <w:rsid w:val="51BD9BF3"/>
    <w:rsid w:val="51C8D8CF"/>
    <w:rsid w:val="51C97554"/>
    <w:rsid w:val="51D23F37"/>
    <w:rsid w:val="51D40CA9"/>
    <w:rsid w:val="51F3B5DD"/>
    <w:rsid w:val="51F4B566"/>
    <w:rsid w:val="51FB023E"/>
    <w:rsid w:val="5212F1FF"/>
    <w:rsid w:val="521F1C44"/>
    <w:rsid w:val="52293278"/>
    <w:rsid w:val="52296D00"/>
    <w:rsid w:val="523FF2C8"/>
    <w:rsid w:val="52449170"/>
    <w:rsid w:val="525C8707"/>
    <w:rsid w:val="525EC34B"/>
    <w:rsid w:val="527717B5"/>
    <w:rsid w:val="528767AC"/>
    <w:rsid w:val="52991C94"/>
    <w:rsid w:val="52B9C8DE"/>
    <w:rsid w:val="52C7B140"/>
    <w:rsid w:val="52D4ED1D"/>
    <w:rsid w:val="53098F8C"/>
    <w:rsid w:val="53143D23"/>
    <w:rsid w:val="53228260"/>
    <w:rsid w:val="534299E5"/>
    <w:rsid w:val="53437464"/>
    <w:rsid w:val="53528578"/>
    <w:rsid w:val="53556FB4"/>
    <w:rsid w:val="535830B8"/>
    <w:rsid w:val="537A5887"/>
    <w:rsid w:val="538176B3"/>
    <w:rsid w:val="538BB081"/>
    <w:rsid w:val="5398F2D2"/>
    <w:rsid w:val="53AADFC3"/>
    <w:rsid w:val="53DBBFB2"/>
    <w:rsid w:val="53DBC329"/>
    <w:rsid w:val="53FE27C2"/>
    <w:rsid w:val="5476EBDE"/>
    <w:rsid w:val="54779287"/>
    <w:rsid w:val="5487C07D"/>
    <w:rsid w:val="548946AD"/>
    <w:rsid w:val="5490F69F"/>
    <w:rsid w:val="54AE73F1"/>
    <w:rsid w:val="54AFDD8D"/>
    <w:rsid w:val="54C67B7C"/>
    <w:rsid w:val="54CE2F5C"/>
    <w:rsid w:val="54D1EA0A"/>
    <w:rsid w:val="54F85026"/>
    <w:rsid w:val="55607E60"/>
    <w:rsid w:val="5562AFC5"/>
    <w:rsid w:val="5568A280"/>
    <w:rsid w:val="556B1574"/>
    <w:rsid w:val="558CD877"/>
    <w:rsid w:val="55B583A8"/>
    <w:rsid w:val="55C9E2BF"/>
    <w:rsid w:val="55D7BC93"/>
    <w:rsid w:val="560363B2"/>
    <w:rsid w:val="5604D3C3"/>
    <w:rsid w:val="5609EED4"/>
    <w:rsid w:val="56112500"/>
    <w:rsid w:val="563D9256"/>
    <w:rsid w:val="5655D46F"/>
    <w:rsid w:val="567B6732"/>
    <w:rsid w:val="56843123"/>
    <w:rsid w:val="568C7818"/>
    <w:rsid w:val="56B032AA"/>
    <w:rsid w:val="56CC5FAA"/>
    <w:rsid w:val="56E84198"/>
    <w:rsid w:val="56F1D41C"/>
    <w:rsid w:val="570D26C6"/>
    <w:rsid w:val="57579FDF"/>
    <w:rsid w:val="5764BE0C"/>
    <w:rsid w:val="5769DC64"/>
    <w:rsid w:val="5770D6EF"/>
    <w:rsid w:val="578EE51F"/>
    <w:rsid w:val="57B04A91"/>
    <w:rsid w:val="57CC4458"/>
    <w:rsid w:val="57D455D2"/>
    <w:rsid w:val="57E10F30"/>
    <w:rsid w:val="57E77E4F"/>
    <w:rsid w:val="580E5AAC"/>
    <w:rsid w:val="58155AAB"/>
    <w:rsid w:val="58157FAA"/>
    <w:rsid w:val="581B14CE"/>
    <w:rsid w:val="58204F3B"/>
    <w:rsid w:val="5833C2B5"/>
    <w:rsid w:val="584D2E68"/>
    <w:rsid w:val="585A7C94"/>
    <w:rsid w:val="586ED2FF"/>
    <w:rsid w:val="5876F135"/>
    <w:rsid w:val="587B5C89"/>
    <w:rsid w:val="58849B66"/>
    <w:rsid w:val="58858DA5"/>
    <w:rsid w:val="58872C0E"/>
    <w:rsid w:val="5889FE32"/>
    <w:rsid w:val="589062B9"/>
    <w:rsid w:val="5896DC9A"/>
    <w:rsid w:val="589E43CF"/>
    <w:rsid w:val="58A1715A"/>
    <w:rsid w:val="58C446D9"/>
    <w:rsid w:val="58D57355"/>
    <w:rsid w:val="58D6B048"/>
    <w:rsid w:val="58E376F9"/>
    <w:rsid w:val="58E3FD1D"/>
    <w:rsid w:val="590B578D"/>
    <w:rsid w:val="59210E32"/>
    <w:rsid w:val="5942D6AF"/>
    <w:rsid w:val="5947CB06"/>
    <w:rsid w:val="595561C2"/>
    <w:rsid w:val="595CEDF7"/>
    <w:rsid w:val="5974C5DC"/>
    <w:rsid w:val="599C770D"/>
    <w:rsid w:val="59A65BD6"/>
    <w:rsid w:val="59BAA9A0"/>
    <w:rsid w:val="59FFFD4E"/>
    <w:rsid w:val="5A02E002"/>
    <w:rsid w:val="5A0A1C2C"/>
    <w:rsid w:val="5A184C23"/>
    <w:rsid w:val="5A3AA63B"/>
    <w:rsid w:val="5A4596D6"/>
    <w:rsid w:val="5A4610B2"/>
    <w:rsid w:val="5A5EA5F2"/>
    <w:rsid w:val="5A6FAB12"/>
    <w:rsid w:val="5A7A7C35"/>
    <w:rsid w:val="5A8E512F"/>
    <w:rsid w:val="5A93A92F"/>
    <w:rsid w:val="5A9D2E72"/>
    <w:rsid w:val="5AA05962"/>
    <w:rsid w:val="5AAB9F98"/>
    <w:rsid w:val="5AC14E96"/>
    <w:rsid w:val="5AD9E070"/>
    <w:rsid w:val="5ADAF951"/>
    <w:rsid w:val="5AE140F6"/>
    <w:rsid w:val="5AE3C7B5"/>
    <w:rsid w:val="5B0A1F32"/>
    <w:rsid w:val="5B0FCADB"/>
    <w:rsid w:val="5B112E7E"/>
    <w:rsid w:val="5B131A26"/>
    <w:rsid w:val="5B147927"/>
    <w:rsid w:val="5B199AFE"/>
    <w:rsid w:val="5B1A6063"/>
    <w:rsid w:val="5B1F6FB8"/>
    <w:rsid w:val="5B22CEA8"/>
    <w:rsid w:val="5B5A9309"/>
    <w:rsid w:val="5B666BE0"/>
    <w:rsid w:val="5B7388C1"/>
    <w:rsid w:val="5B966BAC"/>
    <w:rsid w:val="5B969A1A"/>
    <w:rsid w:val="5BA4E24F"/>
    <w:rsid w:val="5BB5F1A8"/>
    <w:rsid w:val="5BCA7274"/>
    <w:rsid w:val="5BD3F824"/>
    <w:rsid w:val="5C00A67D"/>
    <w:rsid w:val="5C3EEB58"/>
    <w:rsid w:val="5C47E626"/>
    <w:rsid w:val="5C50156A"/>
    <w:rsid w:val="5C52D47C"/>
    <w:rsid w:val="5C573A3C"/>
    <w:rsid w:val="5C5A0DE6"/>
    <w:rsid w:val="5C5C6C8C"/>
    <w:rsid w:val="5C5CAB03"/>
    <w:rsid w:val="5C6555AD"/>
    <w:rsid w:val="5C6D91B4"/>
    <w:rsid w:val="5C931031"/>
    <w:rsid w:val="5C960328"/>
    <w:rsid w:val="5C96FF28"/>
    <w:rsid w:val="5CBA2E74"/>
    <w:rsid w:val="5CC64C27"/>
    <w:rsid w:val="5CE31740"/>
    <w:rsid w:val="5D04A3F5"/>
    <w:rsid w:val="5D0A9917"/>
    <w:rsid w:val="5D21B9FF"/>
    <w:rsid w:val="5D3DB747"/>
    <w:rsid w:val="5D431618"/>
    <w:rsid w:val="5D438DAC"/>
    <w:rsid w:val="5D6BE823"/>
    <w:rsid w:val="5D74CF2F"/>
    <w:rsid w:val="5D990DB1"/>
    <w:rsid w:val="5DA5B1BE"/>
    <w:rsid w:val="5DA92F22"/>
    <w:rsid w:val="5DC0812B"/>
    <w:rsid w:val="5DD5E84C"/>
    <w:rsid w:val="5DEE3584"/>
    <w:rsid w:val="5DEFD396"/>
    <w:rsid w:val="5DF243B6"/>
    <w:rsid w:val="5E1148CD"/>
    <w:rsid w:val="5E21658C"/>
    <w:rsid w:val="5E2A5DF8"/>
    <w:rsid w:val="5E53C3F4"/>
    <w:rsid w:val="5E6C4A71"/>
    <w:rsid w:val="5EA2B3E1"/>
    <w:rsid w:val="5EBF294A"/>
    <w:rsid w:val="5EF7CC37"/>
    <w:rsid w:val="5EF8ABD5"/>
    <w:rsid w:val="5F092D09"/>
    <w:rsid w:val="5F1F18B8"/>
    <w:rsid w:val="5F266356"/>
    <w:rsid w:val="5F28C274"/>
    <w:rsid w:val="5F2AB974"/>
    <w:rsid w:val="5F2C6DCE"/>
    <w:rsid w:val="5F314D72"/>
    <w:rsid w:val="5F80E664"/>
    <w:rsid w:val="5F881DCD"/>
    <w:rsid w:val="5FA8F05A"/>
    <w:rsid w:val="5FB50E11"/>
    <w:rsid w:val="5FB864BF"/>
    <w:rsid w:val="5FF3CFE2"/>
    <w:rsid w:val="5FFCCF1A"/>
    <w:rsid w:val="6004FCD1"/>
    <w:rsid w:val="6018DAB3"/>
    <w:rsid w:val="6047E2E8"/>
    <w:rsid w:val="6051845D"/>
    <w:rsid w:val="6077BF00"/>
    <w:rsid w:val="607B880C"/>
    <w:rsid w:val="609E2D57"/>
    <w:rsid w:val="60A90B5A"/>
    <w:rsid w:val="60B46D7C"/>
    <w:rsid w:val="60BDB2A2"/>
    <w:rsid w:val="60CA366D"/>
    <w:rsid w:val="60D60874"/>
    <w:rsid w:val="60DE65A1"/>
    <w:rsid w:val="60E00608"/>
    <w:rsid w:val="610100D2"/>
    <w:rsid w:val="6101F341"/>
    <w:rsid w:val="61034150"/>
    <w:rsid w:val="610448F1"/>
    <w:rsid w:val="611BA237"/>
    <w:rsid w:val="612FEA54"/>
    <w:rsid w:val="61389F9E"/>
    <w:rsid w:val="614D1DB4"/>
    <w:rsid w:val="6157E2D3"/>
    <w:rsid w:val="616BF7B8"/>
    <w:rsid w:val="616CD275"/>
    <w:rsid w:val="616D0E44"/>
    <w:rsid w:val="616DC561"/>
    <w:rsid w:val="61713C3A"/>
    <w:rsid w:val="617A8C90"/>
    <w:rsid w:val="617AD8D8"/>
    <w:rsid w:val="618896A8"/>
    <w:rsid w:val="6190D9DE"/>
    <w:rsid w:val="6197B088"/>
    <w:rsid w:val="61A4FFA5"/>
    <w:rsid w:val="61ABED78"/>
    <w:rsid w:val="61C8A797"/>
    <w:rsid w:val="61D10537"/>
    <w:rsid w:val="61D83F14"/>
    <w:rsid w:val="61ECF256"/>
    <w:rsid w:val="6207A1C1"/>
    <w:rsid w:val="62143389"/>
    <w:rsid w:val="621C17B1"/>
    <w:rsid w:val="6258B246"/>
    <w:rsid w:val="629AFA48"/>
    <w:rsid w:val="62B72284"/>
    <w:rsid w:val="62D40175"/>
    <w:rsid w:val="62F4E3BA"/>
    <w:rsid w:val="62F7E305"/>
    <w:rsid w:val="62F8F2A0"/>
    <w:rsid w:val="62FA22E9"/>
    <w:rsid w:val="63000DB1"/>
    <w:rsid w:val="632AE66D"/>
    <w:rsid w:val="63608402"/>
    <w:rsid w:val="6381DCBC"/>
    <w:rsid w:val="638BF544"/>
    <w:rsid w:val="6391061B"/>
    <w:rsid w:val="639935C3"/>
    <w:rsid w:val="63B1A0EA"/>
    <w:rsid w:val="63D18EDD"/>
    <w:rsid w:val="6415AEB8"/>
    <w:rsid w:val="64160663"/>
    <w:rsid w:val="641A46B3"/>
    <w:rsid w:val="64347864"/>
    <w:rsid w:val="645D56D2"/>
    <w:rsid w:val="64630C53"/>
    <w:rsid w:val="648D2951"/>
    <w:rsid w:val="64A4253C"/>
    <w:rsid w:val="64B22D52"/>
    <w:rsid w:val="64D0D7A7"/>
    <w:rsid w:val="64D67F98"/>
    <w:rsid w:val="64E3565A"/>
    <w:rsid w:val="651D65C7"/>
    <w:rsid w:val="6568FA63"/>
    <w:rsid w:val="6571F5EA"/>
    <w:rsid w:val="6576407D"/>
    <w:rsid w:val="65A5E2F4"/>
    <w:rsid w:val="65B6E49B"/>
    <w:rsid w:val="65FB7E5C"/>
    <w:rsid w:val="6631D446"/>
    <w:rsid w:val="66374531"/>
    <w:rsid w:val="665D70BC"/>
    <w:rsid w:val="665E4915"/>
    <w:rsid w:val="6660AE33"/>
    <w:rsid w:val="666F68CA"/>
    <w:rsid w:val="6671DE01"/>
    <w:rsid w:val="6683B16B"/>
    <w:rsid w:val="6687A7CD"/>
    <w:rsid w:val="6697ADA8"/>
    <w:rsid w:val="66A74C1B"/>
    <w:rsid w:val="66ABCD88"/>
    <w:rsid w:val="66AD388D"/>
    <w:rsid w:val="66B9A77D"/>
    <w:rsid w:val="66C5A8A5"/>
    <w:rsid w:val="66CBC548"/>
    <w:rsid w:val="66D8E122"/>
    <w:rsid w:val="66DB6309"/>
    <w:rsid w:val="66FCAF3D"/>
    <w:rsid w:val="670282A8"/>
    <w:rsid w:val="6705BDF4"/>
    <w:rsid w:val="670C3F21"/>
    <w:rsid w:val="671667ED"/>
    <w:rsid w:val="67226699"/>
    <w:rsid w:val="673419D6"/>
    <w:rsid w:val="673F576B"/>
    <w:rsid w:val="67716EDD"/>
    <w:rsid w:val="677CA385"/>
    <w:rsid w:val="677FF2D2"/>
    <w:rsid w:val="67CC0503"/>
    <w:rsid w:val="67EF739D"/>
    <w:rsid w:val="68027152"/>
    <w:rsid w:val="681B74EC"/>
    <w:rsid w:val="682FE833"/>
    <w:rsid w:val="686662F0"/>
    <w:rsid w:val="687357DD"/>
    <w:rsid w:val="688B77E3"/>
    <w:rsid w:val="6890A9A1"/>
    <w:rsid w:val="6893B721"/>
    <w:rsid w:val="68A3BB77"/>
    <w:rsid w:val="68A8B8EF"/>
    <w:rsid w:val="68C36A6B"/>
    <w:rsid w:val="68CF23F1"/>
    <w:rsid w:val="68CF649D"/>
    <w:rsid w:val="68D6697A"/>
    <w:rsid w:val="68D735F5"/>
    <w:rsid w:val="68EC1BA4"/>
    <w:rsid w:val="691390DD"/>
    <w:rsid w:val="6918639D"/>
    <w:rsid w:val="691D9274"/>
    <w:rsid w:val="6923F9B1"/>
    <w:rsid w:val="69283027"/>
    <w:rsid w:val="6969A723"/>
    <w:rsid w:val="6996E68F"/>
    <w:rsid w:val="69CAFED4"/>
    <w:rsid w:val="69E093A9"/>
    <w:rsid w:val="69E714AA"/>
    <w:rsid w:val="69E82437"/>
    <w:rsid w:val="6A190A9C"/>
    <w:rsid w:val="6A1A3550"/>
    <w:rsid w:val="6A3C5127"/>
    <w:rsid w:val="6A3CC267"/>
    <w:rsid w:val="6A40149F"/>
    <w:rsid w:val="6A421214"/>
    <w:rsid w:val="6A43DFE3"/>
    <w:rsid w:val="6A5005E6"/>
    <w:rsid w:val="6A54207A"/>
    <w:rsid w:val="6A70B290"/>
    <w:rsid w:val="6A8D356D"/>
    <w:rsid w:val="6A90F92F"/>
    <w:rsid w:val="6A93693E"/>
    <w:rsid w:val="6A971A36"/>
    <w:rsid w:val="6AA17982"/>
    <w:rsid w:val="6AEDD538"/>
    <w:rsid w:val="6AFA354A"/>
    <w:rsid w:val="6B344A55"/>
    <w:rsid w:val="6B614D8E"/>
    <w:rsid w:val="6B6B1EC2"/>
    <w:rsid w:val="6BE0CF16"/>
    <w:rsid w:val="6BED9E30"/>
    <w:rsid w:val="6C06CFE3"/>
    <w:rsid w:val="6C108D20"/>
    <w:rsid w:val="6C214401"/>
    <w:rsid w:val="6C2F399F"/>
    <w:rsid w:val="6C4D6546"/>
    <w:rsid w:val="6C501D26"/>
    <w:rsid w:val="6C7239B5"/>
    <w:rsid w:val="6C72ED6D"/>
    <w:rsid w:val="6C7D2CEE"/>
    <w:rsid w:val="6C85D925"/>
    <w:rsid w:val="6C901224"/>
    <w:rsid w:val="6CA44431"/>
    <w:rsid w:val="6CB863EC"/>
    <w:rsid w:val="6CD3A4AA"/>
    <w:rsid w:val="6D14DB3B"/>
    <w:rsid w:val="6D1A2F93"/>
    <w:rsid w:val="6D5878D2"/>
    <w:rsid w:val="6D6509C1"/>
    <w:rsid w:val="6D6DCAE4"/>
    <w:rsid w:val="6D7DC0E4"/>
    <w:rsid w:val="6D945C32"/>
    <w:rsid w:val="6DAB29E4"/>
    <w:rsid w:val="6DBCF6CE"/>
    <w:rsid w:val="6DE7E355"/>
    <w:rsid w:val="6DFFFC5B"/>
    <w:rsid w:val="6E13B785"/>
    <w:rsid w:val="6E2C6C22"/>
    <w:rsid w:val="6E4782ED"/>
    <w:rsid w:val="6E5838E5"/>
    <w:rsid w:val="6E61DBA1"/>
    <w:rsid w:val="6E794172"/>
    <w:rsid w:val="6E83FB2B"/>
    <w:rsid w:val="6E886A6C"/>
    <w:rsid w:val="6E8B2755"/>
    <w:rsid w:val="6EB80142"/>
    <w:rsid w:val="6EB9B258"/>
    <w:rsid w:val="6ED171CD"/>
    <w:rsid w:val="6ED3B8C2"/>
    <w:rsid w:val="6ED7DCB2"/>
    <w:rsid w:val="6EE989AE"/>
    <w:rsid w:val="6EEC146B"/>
    <w:rsid w:val="6EECBBC5"/>
    <w:rsid w:val="6F02B137"/>
    <w:rsid w:val="6F12F7DF"/>
    <w:rsid w:val="6F194560"/>
    <w:rsid w:val="6F3595E4"/>
    <w:rsid w:val="6F51FF40"/>
    <w:rsid w:val="6F6A8B59"/>
    <w:rsid w:val="6F7351C7"/>
    <w:rsid w:val="6F7579BD"/>
    <w:rsid w:val="6F7D6971"/>
    <w:rsid w:val="6F85CA77"/>
    <w:rsid w:val="6F99B1F1"/>
    <w:rsid w:val="6FC46C99"/>
    <w:rsid w:val="6FE0693D"/>
    <w:rsid w:val="6FED713F"/>
    <w:rsid w:val="6FF655CA"/>
    <w:rsid w:val="701F3314"/>
    <w:rsid w:val="702CECB0"/>
    <w:rsid w:val="70323043"/>
    <w:rsid w:val="704DDB97"/>
    <w:rsid w:val="704E4ADA"/>
    <w:rsid w:val="7069B18E"/>
    <w:rsid w:val="7083DDC4"/>
    <w:rsid w:val="70C92C2E"/>
    <w:rsid w:val="70FB91E9"/>
    <w:rsid w:val="716E0693"/>
    <w:rsid w:val="717A7B8A"/>
    <w:rsid w:val="71869880"/>
    <w:rsid w:val="719775D5"/>
    <w:rsid w:val="719E8E0F"/>
    <w:rsid w:val="71A4B157"/>
    <w:rsid w:val="71BB4B7D"/>
    <w:rsid w:val="71CD0FDC"/>
    <w:rsid w:val="71E8C0D6"/>
    <w:rsid w:val="71F4ADA6"/>
    <w:rsid w:val="71F8CEC3"/>
    <w:rsid w:val="720A5F3A"/>
    <w:rsid w:val="7214B543"/>
    <w:rsid w:val="7223DBA8"/>
    <w:rsid w:val="722D36CA"/>
    <w:rsid w:val="7230CC39"/>
    <w:rsid w:val="7247892A"/>
    <w:rsid w:val="72762AD6"/>
    <w:rsid w:val="7278AFD6"/>
    <w:rsid w:val="727F2497"/>
    <w:rsid w:val="728A0526"/>
    <w:rsid w:val="728A19B0"/>
    <w:rsid w:val="729E3345"/>
    <w:rsid w:val="72B0EBD3"/>
    <w:rsid w:val="72D6FA67"/>
    <w:rsid w:val="73072B6C"/>
    <w:rsid w:val="7313ED84"/>
    <w:rsid w:val="7315A4B2"/>
    <w:rsid w:val="7322CD7F"/>
    <w:rsid w:val="73272F5C"/>
    <w:rsid w:val="73290D44"/>
    <w:rsid w:val="732EDF06"/>
    <w:rsid w:val="73522761"/>
    <w:rsid w:val="7369D105"/>
    <w:rsid w:val="737128B1"/>
    <w:rsid w:val="73868F4F"/>
    <w:rsid w:val="73869E5F"/>
    <w:rsid w:val="7395E033"/>
    <w:rsid w:val="739EB753"/>
    <w:rsid w:val="73A6F78E"/>
    <w:rsid w:val="73D7E461"/>
    <w:rsid w:val="73E4685E"/>
    <w:rsid w:val="73F55AD3"/>
    <w:rsid w:val="74299FDC"/>
    <w:rsid w:val="743F7468"/>
    <w:rsid w:val="74434F18"/>
    <w:rsid w:val="745C5146"/>
    <w:rsid w:val="745F1A6D"/>
    <w:rsid w:val="7469C55D"/>
    <w:rsid w:val="746A15F9"/>
    <w:rsid w:val="7470F5BB"/>
    <w:rsid w:val="7481B19B"/>
    <w:rsid w:val="7488878E"/>
    <w:rsid w:val="749A3538"/>
    <w:rsid w:val="74AF9575"/>
    <w:rsid w:val="74CE78AD"/>
    <w:rsid w:val="74D3264C"/>
    <w:rsid w:val="74EE060A"/>
    <w:rsid w:val="7505A725"/>
    <w:rsid w:val="751ABB5A"/>
    <w:rsid w:val="752D6B6C"/>
    <w:rsid w:val="755A4657"/>
    <w:rsid w:val="75768735"/>
    <w:rsid w:val="757AE53E"/>
    <w:rsid w:val="75A5A0AD"/>
    <w:rsid w:val="75B25C5D"/>
    <w:rsid w:val="75CCF30E"/>
    <w:rsid w:val="75D53C6C"/>
    <w:rsid w:val="75FD8F8A"/>
    <w:rsid w:val="761BEC94"/>
    <w:rsid w:val="764D924E"/>
    <w:rsid w:val="764EFC9A"/>
    <w:rsid w:val="7658C8B0"/>
    <w:rsid w:val="766C3482"/>
    <w:rsid w:val="769C0126"/>
    <w:rsid w:val="76A26DEC"/>
    <w:rsid w:val="76C61F1B"/>
    <w:rsid w:val="76D87512"/>
    <w:rsid w:val="76EF803C"/>
    <w:rsid w:val="7703D828"/>
    <w:rsid w:val="7704B074"/>
    <w:rsid w:val="77147108"/>
    <w:rsid w:val="771BC4CC"/>
    <w:rsid w:val="772B877B"/>
    <w:rsid w:val="772DE323"/>
    <w:rsid w:val="7744D9EE"/>
    <w:rsid w:val="77768EC5"/>
    <w:rsid w:val="77A8A133"/>
    <w:rsid w:val="77B310A9"/>
    <w:rsid w:val="77C4409A"/>
    <w:rsid w:val="77E004B4"/>
    <w:rsid w:val="77E49F52"/>
    <w:rsid w:val="77EE3DCE"/>
    <w:rsid w:val="7807DF64"/>
    <w:rsid w:val="780B52C8"/>
    <w:rsid w:val="7811F29C"/>
    <w:rsid w:val="78197DF1"/>
    <w:rsid w:val="781BF7D2"/>
    <w:rsid w:val="781C5794"/>
    <w:rsid w:val="781E9EE9"/>
    <w:rsid w:val="783DBAF2"/>
    <w:rsid w:val="78487E78"/>
    <w:rsid w:val="785A985A"/>
    <w:rsid w:val="785A9BA1"/>
    <w:rsid w:val="7871F551"/>
    <w:rsid w:val="787D157E"/>
    <w:rsid w:val="78882FFD"/>
    <w:rsid w:val="78B15E3F"/>
    <w:rsid w:val="78E9578E"/>
    <w:rsid w:val="78F0B014"/>
    <w:rsid w:val="78FFA108"/>
    <w:rsid w:val="794BB64C"/>
    <w:rsid w:val="79546DEB"/>
    <w:rsid w:val="79650BA7"/>
    <w:rsid w:val="79690126"/>
    <w:rsid w:val="796ED931"/>
    <w:rsid w:val="79735FD6"/>
    <w:rsid w:val="799D36E0"/>
    <w:rsid w:val="79A71287"/>
    <w:rsid w:val="79B44DFE"/>
    <w:rsid w:val="79C8FF8E"/>
    <w:rsid w:val="79C958ED"/>
    <w:rsid w:val="79CE4B9C"/>
    <w:rsid w:val="79E5929B"/>
    <w:rsid w:val="79EDE876"/>
    <w:rsid w:val="79EE3EFA"/>
    <w:rsid w:val="79F683F3"/>
    <w:rsid w:val="79FCC75D"/>
    <w:rsid w:val="7A041B54"/>
    <w:rsid w:val="7A0B33DB"/>
    <w:rsid w:val="7A1D33C9"/>
    <w:rsid w:val="7A235C59"/>
    <w:rsid w:val="7A352E04"/>
    <w:rsid w:val="7A6E7D3E"/>
    <w:rsid w:val="7A7273E0"/>
    <w:rsid w:val="7A7F22E4"/>
    <w:rsid w:val="7A9A0D21"/>
    <w:rsid w:val="7AA027FC"/>
    <w:rsid w:val="7ABF1609"/>
    <w:rsid w:val="7AC0ADA5"/>
    <w:rsid w:val="7ACCBE25"/>
    <w:rsid w:val="7AD0AF33"/>
    <w:rsid w:val="7B0EAA2E"/>
    <w:rsid w:val="7B10CDF7"/>
    <w:rsid w:val="7B1D5656"/>
    <w:rsid w:val="7B282A61"/>
    <w:rsid w:val="7B2C4DB4"/>
    <w:rsid w:val="7B87E549"/>
    <w:rsid w:val="7B95BA56"/>
    <w:rsid w:val="7BB45F18"/>
    <w:rsid w:val="7BB7E423"/>
    <w:rsid w:val="7BBE08CA"/>
    <w:rsid w:val="7BD1965C"/>
    <w:rsid w:val="7BDEC4AE"/>
    <w:rsid w:val="7BE0DBBC"/>
    <w:rsid w:val="7BF3C668"/>
    <w:rsid w:val="7BF753A1"/>
    <w:rsid w:val="7C23C1CD"/>
    <w:rsid w:val="7C2B5593"/>
    <w:rsid w:val="7C748182"/>
    <w:rsid w:val="7C77FFDB"/>
    <w:rsid w:val="7C966E13"/>
    <w:rsid w:val="7CB33871"/>
    <w:rsid w:val="7CCD6A2F"/>
    <w:rsid w:val="7CCE82B5"/>
    <w:rsid w:val="7CD6549B"/>
    <w:rsid w:val="7CDDB593"/>
    <w:rsid w:val="7CE5B8E9"/>
    <w:rsid w:val="7CED0BE5"/>
    <w:rsid w:val="7D4CDCCD"/>
    <w:rsid w:val="7D52D60B"/>
    <w:rsid w:val="7D650A25"/>
    <w:rsid w:val="7D769C3D"/>
    <w:rsid w:val="7D7F3D00"/>
    <w:rsid w:val="7DA59FB2"/>
    <w:rsid w:val="7DB1BCBA"/>
    <w:rsid w:val="7DC8A274"/>
    <w:rsid w:val="7DFD1DC6"/>
    <w:rsid w:val="7E1BE830"/>
    <w:rsid w:val="7E25C34D"/>
    <w:rsid w:val="7E352FBD"/>
    <w:rsid w:val="7E5D6A94"/>
    <w:rsid w:val="7E71C84D"/>
    <w:rsid w:val="7E7B5E2F"/>
    <w:rsid w:val="7E866A19"/>
    <w:rsid w:val="7EA5ED30"/>
    <w:rsid w:val="7ECEEDC5"/>
    <w:rsid w:val="7ECF90D2"/>
    <w:rsid w:val="7EDB3865"/>
    <w:rsid w:val="7EF95223"/>
    <w:rsid w:val="7F14CAA1"/>
    <w:rsid w:val="7F1DE3D9"/>
    <w:rsid w:val="7F2B9853"/>
    <w:rsid w:val="7F498AB9"/>
    <w:rsid w:val="7F7D4A8C"/>
    <w:rsid w:val="7F80F068"/>
    <w:rsid w:val="7F83192E"/>
    <w:rsid w:val="7F896891"/>
    <w:rsid w:val="7F8C8F5F"/>
    <w:rsid w:val="7FA13BE0"/>
    <w:rsid w:val="7FCDC706"/>
    <w:rsid w:val="7FD67122"/>
    <w:rsid w:val="7FDCA39C"/>
    <w:rsid w:val="7FF21E45"/>
    <w:rsid w:val="7FF6C7D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4E1D"/>
  <w15:chartTrackingRefBased/>
  <w15:docId w15:val="{C5C15CB9-180C-401E-866E-33E440B7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3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6AE"/>
    <w:pPr>
      <w:spacing w:after="0" w:line="240" w:lineRule="auto"/>
    </w:pPr>
  </w:style>
  <w:style w:type="paragraph" w:styleId="CommentText">
    <w:name w:val="annotation text"/>
    <w:basedOn w:val="Normal"/>
    <w:link w:val="CommentTextChar"/>
    <w:uiPriority w:val="99"/>
    <w:unhideWhenUsed/>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0C51EB"/>
    <w:pPr>
      <w:spacing w:after="160" w:line="259" w:lineRule="auto"/>
      <w:ind w:left="720"/>
      <w:contextualSpacing/>
    </w:pPr>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366861"/>
    <w:rPr>
      <w:b/>
      <w:bCs/>
    </w:rPr>
  </w:style>
  <w:style w:type="character" w:customStyle="1" w:styleId="CommentSubjectChar">
    <w:name w:val="Comment Subject Char"/>
    <w:basedOn w:val="CommentTextChar"/>
    <w:link w:val="CommentSubject"/>
    <w:uiPriority w:val="99"/>
    <w:semiHidden/>
    <w:rsid w:val="00366861"/>
    <w:rPr>
      <w:b/>
      <w:bCs/>
      <w:sz w:val="20"/>
      <w:szCs w:val="20"/>
    </w:rPr>
  </w:style>
  <w:style w:type="character" w:customStyle="1" w:styleId="normaltextrun">
    <w:name w:val="normaltextrun"/>
    <w:basedOn w:val="DefaultParagraphFont"/>
    <w:rsid w:val="00826CAE"/>
  </w:style>
  <w:style w:type="paragraph" w:customStyle="1" w:styleId="msonormal0">
    <w:name w:val="msonormal"/>
    <w:basedOn w:val="Normal"/>
    <w:rsid w:val="00826CAE"/>
    <w:pPr>
      <w:spacing w:before="100" w:beforeAutospacing="1" w:after="100" w:afterAutospacing="1"/>
    </w:pPr>
  </w:style>
  <w:style w:type="paragraph" w:customStyle="1" w:styleId="paragraph">
    <w:name w:val="paragraph"/>
    <w:basedOn w:val="Normal"/>
    <w:rsid w:val="00826CAE"/>
    <w:pPr>
      <w:spacing w:before="100" w:beforeAutospacing="1" w:after="100" w:afterAutospacing="1"/>
    </w:pPr>
  </w:style>
  <w:style w:type="character" w:customStyle="1" w:styleId="textrun">
    <w:name w:val="textrun"/>
    <w:basedOn w:val="DefaultParagraphFont"/>
    <w:rsid w:val="00826CAE"/>
  </w:style>
  <w:style w:type="character" w:customStyle="1" w:styleId="eop">
    <w:name w:val="eop"/>
    <w:basedOn w:val="DefaultParagraphFont"/>
    <w:rsid w:val="00826CAE"/>
  </w:style>
  <w:style w:type="character" w:styleId="Hyperlink">
    <w:name w:val="Hyperlink"/>
    <w:basedOn w:val="DefaultParagraphFont"/>
    <w:uiPriority w:val="99"/>
    <w:unhideWhenUsed/>
    <w:rsid w:val="00B90287"/>
    <w:rPr>
      <w:color w:val="0563C1" w:themeColor="hyperlink"/>
      <w:u w:val="single"/>
    </w:rPr>
  </w:style>
  <w:style w:type="character" w:customStyle="1" w:styleId="UnresolvedMention1">
    <w:name w:val="Unresolved Mention1"/>
    <w:basedOn w:val="DefaultParagraphFont"/>
    <w:uiPriority w:val="99"/>
    <w:semiHidden/>
    <w:unhideWhenUsed/>
    <w:rsid w:val="00B90287"/>
    <w:rPr>
      <w:color w:val="605E5C"/>
      <w:shd w:val="clear" w:color="auto" w:fill="E1DFDD"/>
    </w:rPr>
  </w:style>
  <w:style w:type="paragraph" w:styleId="FootnoteText">
    <w:name w:val="footnote text"/>
    <w:basedOn w:val="Normal"/>
    <w:link w:val="FootnoteTextChar"/>
    <w:uiPriority w:val="99"/>
    <w:unhideWhenUsed/>
    <w:rsid w:val="00005C8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05C8E"/>
    <w:rPr>
      <w:sz w:val="20"/>
      <w:szCs w:val="20"/>
    </w:rPr>
  </w:style>
  <w:style w:type="character" w:styleId="FootnoteReference">
    <w:name w:val="footnote reference"/>
    <w:basedOn w:val="DefaultParagraphFont"/>
    <w:uiPriority w:val="99"/>
    <w:semiHidden/>
    <w:unhideWhenUsed/>
    <w:rsid w:val="00005C8E"/>
    <w:rPr>
      <w:vertAlign w:val="superscript"/>
    </w:rPr>
  </w:style>
  <w:style w:type="table" w:styleId="TableGrid">
    <w:name w:val="Table Grid"/>
    <w:basedOn w:val="TableNormal"/>
    <w:uiPriority w:val="39"/>
    <w:rsid w:val="00163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45CEE"/>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45CEE"/>
  </w:style>
  <w:style w:type="character" w:styleId="PageNumber">
    <w:name w:val="page number"/>
    <w:basedOn w:val="DefaultParagraphFont"/>
    <w:uiPriority w:val="99"/>
    <w:semiHidden/>
    <w:unhideWhenUsed/>
    <w:rsid w:val="00545CEE"/>
  </w:style>
  <w:style w:type="paragraph" w:styleId="Header">
    <w:name w:val="header"/>
    <w:basedOn w:val="Normal"/>
    <w:link w:val="HeaderChar"/>
    <w:uiPriority w:val="99"/>
    <w:unhideWhenUsed/>
    <w:rsid w:val="00545CE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45CEE"/>
  </w:style>
  <w:style w:type="paragraph" w:styleId="Revision">
    <w:name w:val="Revision"/>
    <w:hidden/>
    <w:uiPriority w:val="99"/>
    <w:semiHidden/>
    <w:rsid w:val="00545CEE"/>
    <w:pPr>
      <w:spacing w:after="0" w:line="240" w:lineRule="auto"/>
    </w:pPr>
  </w:style>
  <w:style w:type="table" w:styleId="ListTable3">
    <w:name w:val="List Table 3"/>
    <w:basedOn w:val="TableNormal"/>
    <w:uiPriority w:val="48"/>
    <w:rsid w:val="00FB680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152557"/>
    <w:rPr>
      <w:color w:val="954F72"/>
      <w:u w:val="single"/>
    </w:rPr>
  </w:style>
  <w:style w:type="paragraph" w:customStyle="1" w:styleId="xl65">
    <w:name w:val="xl65"/>
    <w:basedOn w:val="Normal"/>
    <w:rsid w:val="00152557"/>
    <w:pPr>
      <w:spacing w:before="100" w:beforeAutospacing="1" w:after="100" w:afterAutospacing="1"/>
    </w:pPr>
  </w:style>
  <w:style w:type="paragraph" w:customStyle="1" w:styleId="xl66">
    <w:name w:val="xl66"/>
    <w:basedOn w:val="Normal"/>
    <w:rsid w:val="00152557"/>
    <w:pPr>
      <w:spacing w:before="100" w:beforeAutospacing="1" w:after="100" w:afterAutospacing="1"/>
      <w:jc w:val="center"/>
      <w:textAlignment w:val="center"/>
    </w:pPr>
  </w:style>
  <w:style w:type="paragraph" w:customStyle="1" w:styleId="xl67">
    <w:name w:val="xl67"/>
    <w:basedOn w:val="Normal"/>
    <w:rsid w:val="00152557"/>
    <w:pPr>
      <w:pBdr>
        <w:top w:val="single" w:sz="4" w:space="0" w:color="auto"/>
        <w:left w:val="single" w:sz="4" w:space="0" w:color="auto"/>
      </w:pBdr>
      <w:spacing w:before="100" w:beforeAutospacing="1" w:after="100" w:afterAutospacing="1"/>
      <w:jc w:val="center"/>
      <w:textAlignment w:val="center"/>
    </w:pPr>
  </w:style>
  <w:style w:type="paragraph" w:customStyle="1" w:styleId="xl68">
    <w:name w:val="xl68"/>
    <w:basedOn w:val="Normal"/>
    <w:rsid w:val="00152557"/>
    <w:pPr>
      <w:pBdr>
        <w:top w:val="single" w:sz="4" w:space="0" w:color="auto"/>
      </w:pBdr>
      <w:spacing w:before="100" w:beforeAutospacing="1" w:after="100" w:afterAutospacing="1"/>
      <w:jc w:val="center"/>
      <w:textAlignment w:val="center"/>
    </w:pPr>
  </w:style>
  <w:style w:type="paragraph" w:customStyle="1" w:styleId="xl69">
    <w:name w:val="xl69"/>
    <w:basedOn w:val="Normal"/>
    <w:rsid w:val="00152557"/>
    <w:pPr>
      <w:pBdr>
        <w:top w:val="single" w:sz="4" w:space="0" w:color="auto"/>
        <w:right w:val="single" w:sz="4" w:space="0" w:color="auto"/>
      </w:pBdr>
      <w:spacing w:before="100" w:beforeAutospacing="1" w:after="100" w:afterAutospacing="1"/>
      <w:jc w:val="center"/>
      <w:textAlignment w:val="center"/>
    </w:pPr>
  </w:style>
  <w:style w:type="paragraph" w:customStyle="1" w:styleId="xl70">
    <w:name w:val="xl70"/>
    <w:basedOn w:val="Normal"/>
    <w:rsid w:val="00152557"/>
    <w:pPr>
      <w:pBdr>
        <w:left w:val="single" w:sz="4" w:space="0" w:color="auto"/>
      </w:pBdr>
      <w:spacing w:before="100" w:beforeAutospacing="1" w:after="100" w:afterAutospacing="1"/>
      <w:jc w:val="center"/>
      <w:textAlignment w:val="center"/>
    </w:pPr>
  </w:style>
  <w:style w:type="paragraph" w:customStyle="1" w:styleId="xl71">
    <w:name w:val="xl71"/>
    <w:basedOn w:val="Normal"/>
    <w:rsid w:val="00152557"/>
    <w:pPr>
      <w:pBdr>
        <w:right w:val="single" w:sz="4" w:space="0" w:color="auto"/>
      </w:pBdr>
      <w:spacing w:before="100" w:beforeAutospacing="1" w:after="100" w:afterAutospacing="1"/>
      <w:jc w:val="center"/>
      <w:textAlignment w:val="center"/>
    </w:pPr>
  </w:style>
  <w:style w:type="paragraph" w:customStyle="1" w:styleId="xl72">
    <w:name w:val="xl72"/>
    <w:basedOn w:val="Normal"/>
    <w:rsid w:val="00152557"/>
    <w:pPr>
      <w:pBdr>
        <w:left w:val="single" w:sz="4" w:space="0" w:color="auto"/>
        <w:bottom w:val="single" w:sz="4" w:space="0" w:color="auto"/>
      </w:pBdr>
      <w:spacing w:before="100" w:beforeAutospacing="1" w:after="100" w:afterAutospacing="1"/>
      <w:jc w:val="center"/>
      <w:textAlignment w:val="center"/>
    </w:pPr>
  </w:style>
  <w:style w:type="paragraph" w:customStyle="1" w:styleId="xl73">
    <w:name w:val="xl73"/>
    <w:basedOn w:val="Normal"/>
    <w:rsid w:val="00152557"/>
    <w:pPr>
      <w:pBdr>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rsid w:val="00152557"/>
    <w:pPr>
      <w:pBdr>
        <w:bottom w:val="single" w:sz="4" w:space="0" w:color="auto"/>
      </w:pBdr>
      <w:spacing w:before="100" w:beforeAutospacing="1" w:after="100" w:afterAutospacing="1"/>
      <w:jc w:val="center"/>
      <w:textAlignment w:val="center"/>
    </w:pPr>
  </w:style>
  <w:style w:type="paragraph" w:customStyle="1" w:styleId="xl75">
    <w:name w:val="xl75"/>
    <w:basedOn w:val="Normal"/>
    <w:rsid w:val="00152557"/>
    <w:pPr>
      <w:spacing w:before="100" w:beforeAutospacing="1" w:after="100" w:afterAutospacing="1"/>
      <w:jc w:val="center"/>
    </w:pPr>
    <w:rPr>
      <w:b/>
      <w:bCs/>
    </w:rPr>
  </w:style>
  <w:style w:type="paragraph" w:customStyle="1" w:styleId="xl76">
    <w:name w:val="xl76"/>
    <w:basedOn w:val="Normal"/>
    <w:rsid w:val="00152557"/>
    <w:pPr>
      <w:spacing w:before="100" w:beforeAutospacing="1" w:after="100" w:afterAutospacing="1"/>
      <w:jc w:val="center"/>
    </w:pPr>
  </w:style>
  <w:style w:type="paragraph" w:customStyle="1" w:styleId="xl77">
    <w:name w:val="xl77"/>
    <w:basedOn w:val="Normal"/>
    <w:rsid w:val="00152557"/>
    <w:pPr>
      <w:spacing w:before="100" w:beforeAutospacing="1" w:after="100" w:afterAutospacing="1"/>
      <w:jc w:val="center"/>
    </w:pPr>
  </w:style>
  <w:style w:type="paragraph" w:customStyle="1" w:styleId="xl78">
    <w:name w:val="xl78"/>
    <w:basedOn w:val="Normal"/>
    <w:rsid w:val="00152557"/>
    <w:pPr>
      <w:pBdr>
        <w:right w:val="single" w:sz="4" w:space="0" w:color="auto"/>
      </w:pBdr>
      <w:spacing w:before="100" w:beforeAutospacing="1" w:after="100" w:afterAutospacing="1"/>
      <w:jc w:val="center"/>
    </w:pPr>
  </w:style>
  <w:style w:type="paragraph" w:customStyle="1" w:styleId="xl79">
    <w:name w:val="xl79"/>
    <w:basedOn w:val="Normal"/>
    <w:rsid w:val="00152557"/>
    <w:pPr>
      <w:pBdr>
        <w:bottom w:val="single" w:sz="4" w:space="0" w:color="auto"/>
        <w:right w:val="single" w:sz="4" w:space="0" w:color="auto"/>
      </w:pBdr>
      <w:spacing w:before="100" w:beforeAutospacing="1" w:after="100" w:afterAutospacing="1"/>
      <w:jc w:val="center"/>
    </w:pPr>
  </w:style>
  <w:style w:type="paragraph" w:customStyle="1" w:styleId="xl80">
    <w:name w:val="xl80"/>
    <w:basedOn w:val="Normal"/>
    <w:rsid w:val="00152557"/>
    <w:pPr>
      <w:pBdr>
        <w:top w:val="single" w:sz="4" w:space="0" w:color="auto"/>
        <w:left w:val="single" w:sz="4" w:space="0" w:color="auto"/>
      </w:pBdr>
      <w:spacing w:before="100" w:beforeAutospacing="1" w:after="100" w:afterAutospacing="1"/>
      <w:jc w:val="center"/>
    </w:pPr>
  </w:style>
  <w:style w:type="paragraph" w:customStyle="1" w:styleId="xl81">
    <w:name w:val="xl81"/>
    <w:basedOn w:val="Normal"/>
    <w:rsid w:val="00152557"/>
    <w:pPr>
      <w:pBdr>
        <w:top w:val="single" w:sz="4" w:space="0" w:color="auto"/>
      </w:pBdr>
      <w:spacing w:before="100" w:beforeAutospacing="1" w:after="100" w:afterAutospacing="1"/>
      <w:jc w:val="center"/>
    </w:pPr>
  </w:style>
  <w:style w:type="paragraph" w:customStyle="1" w:styleId="xl82">
    <w:name w:val="xl82"/>
    <w:basedOn w:val="Normal"/>
    <w:rsid w:val="00152557"/>
    <w:pPr>
      <w:pBdr>
        <w:top w:val="single" w:sz="4" w:space="0" w:color="auto"/>
        <w:right w:val="single" w:sz="4" w:space="0" w:color="auto"/>
      </w:pBdr>
      <w:spacing w:before="100" w:beforeAutospacing="1" w:after="100" w:afterAutospacing="1"/>
      <w:jc w:val="center"/>
    </w:pPr>
  </w:style>
  <w:style w:type="paragraph" w:customStyle="1" w:styleId="xl83">
    <w:name w:val="xl83"/>
    <w:basedOn w:val="Normal"/>
    <w:rsid w:val="00152557"/>
    <w:pPr>
      <w:pBdr>
        <w:left w:val="single" w:sz="4" w:space="0" w:color="auto"/>
      </w:pBdr>
      <w:spacing w:before="100" w:beforeAutospacing="1" w:after="100" w:afterAutospacing="1"/>
      <w:jc w:val="center"/>
    </w:pPr>
  </w:style>
  <w:style w:type="paragraph" w:customStyle="1" w:styleId="xl84">
    <w:name w:val="xl84"/>
    <w:basedOn w:val="Normal"/>
    <w:rsid w:val="00152557"/>
    <w:pPr>
      <w:pBdr>
        <w:left w:val="single" w:sz="4" w:space="0" w:color="auto"/>
        <w:bottom w:val="single" w:sz="4" w:space="0" w:color="auto"/>
      </w:pBdr>
      <w:spacing w:before="100" w:beforeAutospacing="1" w:after="100" w:afterAutospacing="1"/>
      <w:jc w:val="center"/>
    </w:pPr>
  </w:style>
  <w:style w:type="paragraph" w:customStyle="1" w:styleId="xl85">
    <w:name w:val="xl85"/>
    <w:basedOn w:val="Normal"/>
    <w:rsid w:val="00152557"/>
    <w:pPr>
      <w:pBdr>
        <w:bottom w:val="single" w:sz="4" w:space="0" w:color="auto"/>
      </w:pBdr>
      <w:spacing w:before="100" w:beforeAutospacing="1" w:after="100" w:afterAutospacing="1"/>
      <w:jc w:val="center"/>
    </w:pPr>
  </w:style>
  <w:style w:type="paragraph" w:customStyle="1" w:styleId="xl86">
    <w:name w:val="xl86"/>
    <w:basedOn w:val="Normal"/>
    <w:rsid w:val="00152557"/>
    <w:pPr>
      <w:pBdr>
        <w:left w:val="single" w:sz="4" w:space="0" w:color="auto"/>
      </w:pBdr>
      <w:shd w:val="clear" w:color="000000" w:fill="FF0000"/>
      <w:spacing w:before="100" w:beforeAutospacing="1" w:after="100" w:afterAutospacing="1"/>
      <w:jc w:val="center"/>
      <w:textAlignment w:val="center"/>
    </w:pPr>
  </w:style>
  <w:style w:type="paragraph" w:customStyle="1" w:styleId="xl87">
    <w:name w:val="xl87"/>
    <w:basedOn w:val="Normal"/>
    <w:rsid w:val="00152557"/>
    <w:pPr>
      <w:shd w:val="clear" w:color="000000" w:fill="FF0000"/>
      <w:spacing w:before="100" w:beforeAutospacing="1" w:after="100" w:afterAutospacing="1"/>
      <w:jc w:val="center"/>
      <w:textAlignment w:val="center"/>
    </w:pPr>
  </w:style>
  <w:style w:type="paragraph" w:customStyle="1" w:styleId="xl88">
    <w:name w:val="xl88"/>
    <w:basedOn w:val="Normal"/>
    <w:rsid w:val="00152557"/>
    <w:pPr>
      <w:pBdr>
        <w:right w:val="single" w:sz="4" w:space="0" w:color="auto"/>
      </w:pBdr>
      <w:shd w:val="clear" w:color="000000" w:fill="FF0000"/>
      <w:spacing w:before="100" w:beforeAutospacing="1" w:after="100" w:afterAutospacing="1"/>
      <w:jc w:val="center"/>
      <w:textAlignment w:val="center"/>
    </w:pPr>
  </w:style>
  <w:style w:type="paragraph" w:customStyle="1" w:styleId="xl89">
    <w:name w:val="xl89"/>
    <w:basedOn w:val="Normal"/>
    <w:rsid w:val="00152557"/>
    <w:pPr>
      <w:pBdr>
        <w:left w:val="single" w:sz="4" w:space="0" w:color="auto"/>
      </w:pBdr>
      <w:shd w:val="clear" w:color="000000" w:fill="92D050"/>
      <w:spacing w:before="100" w:beforeAutospacing="1" w:after="100" w:afterAutospacing="1"/>
      <w:jc w:val="center"/>
      <w:textAlignment w:val="center"/>
    </w:pPr>
  </w:style>
  <w:style w:type="paragraph" w:customStyle="1" w:styleId="xl90">
    <w:name w:val="xl90"/>
    <w:basedOn w:val="Normal"/>
    <w:rsid w:val="00152557"/>
    <w:pPr>
      <w:shd w:val="clear" w:color="000000" w:fill="92D050"/>
      <w:spacing w:before="100" w:beforeAutospacing="1" w:after="100" w:afterAutospacing="1"/>
      <w:jc w:val="center"/>
      <w:textAlignment w:val="center"/>
    </w:pPr>
  </w:style>
  <w:style w:type="paragraph" w:customStyle="1" w:styleId="xl91">
    <w:name w:val="xl91"/>
    <w:basedOn w:val="Normal"/>
    <w:rsid w:val="00152557"/>
    <w:pPr>
      <w:pBdr>
        <w:right w:val="single" w:sz="4" w:space="0" w:color="auto"/>
      </w:pBdr>
      <w:shd w:val="clear" w:color="000000" w:fill="92D050"/>
      <w:spacing w:before="100" w:beforeAutospacing="1" w:after="100" w:afterAutospacing="1"/>
      <w:jc w:val="center"/>
      <w:textAlignment w:val="center"/>
    </w:pPr>
  </w:style>
  <w:style w:type="paragraph" w:customStyle="1" w:styleId="xl92">
    <w:name w:val="xl92"/>
    <w:basedOn w:val="Normal"/>
    <w:rsid w:val="00152557"/>
    <w:pPr>
      <w:pBdr>
        <w:left w:val="single" w:sz="4" w:space="0" w:color="auto"/>
      </w:pBdr>
      <w:shd w:val="clear" w:color="000000" w:fill="FF0000"/>
      <w:spacing w:before="100" w:beforeAutospacing="1" w:after="100" w:afterAutospacing="1"/>
      <w:jc w:val="center"/>
    </w:pPr>
  </w:style>
  <w:style w:type="paragraph" w:customStyle="1" w:styleId="xl93">
    <w:name w:val="xl93"/>
    <w:basedOn w:val="Normal"/>
    <w:rsid w:val="00152557"/>
    <w:pPr>
      <w:shd w:val="clear" w:color="000000" w:fill="FF0000"/>
      <w:spacing w:before="100" w:beforeAutospacing="1" w:after="100" w:afterAutospacing="1"/>
      <w:jc w:val="center"/>
    </w:pPr>
  </w:style>
  <w:style w:type="paragraph" w:customStyle="1" w:styleId="xl94">
    <w:name w:val="xl94"/>
    <w:basedOn w:val="Normal"/>
    <w:rsid w:val="00152557"/>
    <w:pPr>
      <w:spacing w:before="100" w:beforeAutospacing="1" w:after="100" w:afterAutospacing="1"/>
      <w:jc w:val="center"/>
    </w:pPr>
    <w:rPr>
      <w:b/>
      <w:bCs/>
    </w:rPr>
  </w:style>
  <w:style w:type="paragraph" w:customStyle="1" w:styleId="xl95">
    <w:name w:val="xl95"/>
    <w:basedOn w:val="Normal"/>
    <w:rsid w:val="00152557"/>
    <w:pPr>
      <w:pBdr>
        <w:bottom w:val="single" w:sz="4" w:space="0" w:color="auto"/>
      </w:pBdr>
      <w:spacing w:before="100" w:beforeAutospacing="1" w:after="100" w:afterAutospacing="1"/>
      <w:jc w:val="center"/>
    </w:pPr>
    <w:rPr>
      <w:b/>
      <w:bCs/>
    </w:rPr>
  </w:style>
  <w:style w:type="character" w:styleId="PlaceholderText">
    <w:name w:val="Placeholder Text"/>
    <w:basedOn w:val="DefaultParagraphFont"/>
    <w:uiPriority w:val="99"/>
    <w:semiHidden/>
    <w:rsid w:val="00684921"/>
    <w:rPr>
      <w:color w:val="808080"/>
    </w:rPr>
  </w:style>
  <w:style w:type="character" w:styleId="HTMLCode">
    <w:name w:val="HTML Code"/>
    <w:basedOn w:val="DefaultParagraphFont"/>
    <w:uiPriority w:val="99"/>
    <w:semiHidden/>
    <w:unhideWhenUsed/>
    <w:rsid w:val="003F20D6"/>
    <w:rPr>
      <w:rFonts w:ascii="Courier New" w:eastAsia="Times New Roman" w:hAnsi="Courier New" w:cs="Courier New"/>
      <w:sz w:val="20"/>
      <w:szCs w:val="20"/>
    </w:rPr>
  </w:style>
  <w:style w:type="paragraph" w:styleId="NormalWeb">
    <w:name w:val="Normal (Web)"/>
    <w:basedOn w:val="Normal"/>
    <w:uiPriority w:val="99"/>
    <w:unhideWhenUsed/>
    <w:rsid w:val="00E66C54"/>
    <w:pPr>
      <w:spacing w:before="100" w:beforeAutospacing="1" w:after="100" w:afterAutospacing="1"/>
    </w:pPr>
  </w:style>
  <w:style w:type="character" w:styleId="Emphasis">
    <w:name w:val="Emphasis"/>
    <w:basedOn w:val="DefaultParagraphFont"/>
    <w:uiPriority w:val="20"/>
    <w:qFormat/>
    <w:rsid w:val="00E66C54"/>
    <w:rPr>
      <w:i/>
      <w:iCs/>
    </w:rPr>
  </w:style>
  <w:style w:type="paragraph" w:styleId="BalloonText">
    <w:name w:val="Balloon Text"/>
    <w:basedOn w:val="Normal"/>
    <w:link w:val="BalloonTextChar"/>
    <w:uiPriority w:val="99"/>
    <w:semiHidden/>
    <w:unhideWhenUsed/>
    <w:rsid w:val="00155E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E3B"/>
    <w:rPr>
      <w:rFonts w:ascii="Segoe UI" w:eastAsia="Times New Roman" w:hAnsi="Segoe UI" w:cs="Segoe UI"/>
      <w:sz w:val="18"/>
      <w:szCs w:val="18"/>
    </w:rPr>
  </w:style>
  <w:style w:type="character" w:customStyle="1" w:styleId="UnresolvedMention2">
    <w:name w:val="Unresolved Mention2"/>
    <w:basedOn w:val="DefaultParagraphFont"/>
    <w:uiPriority w:val="99"/>
    <w:semiHidden/>
    <w:unhideWhenUsed/>
    <w:rsid w:val="007D49E0"/>
    <w:rPr>
      <w:color w:val="605E5C"/>
      <w:shd w:val="clear" w:color="auto" w:fill="E1DFDD"/>
    </w:rPr>
  </w:style>
  <w:style w:type="character" w:customStyle="1" w:styleId="UnresolvedMention3">
    <w:name w:val="Unresolved Mention3"/>
    <w:basedOn w:val="DefaultParagraphFont"/>
    <w:uiPriority w:val="99"/>
    <w:semiHidden/>
    <w:unhideWhenUsed/>
    <w:rsid w:val="009B3C3C"/>
    <w:rPr>
      <w:color w:val="605E5C"/>
      <w:shd w:val="clear" w:color="auto" w:fill="E1DFDD"/>
    </w:rPr>
  </w:style>
  <w:style w:type="character" w:styleId="UnresolvedMention">
    <w:name w:val="Unresolved Mention"/>
    <w:basedOn w:val="DefaultParagraphFont"/>
    <w:uiPriority w:val="99"/>
    <w:semiHidden/>
    <w:unhideWhenUsed/>
    <w:rsid w:val="00244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202">
      <w:bodyDiv w:val="1"/>
      <w:marLeft w:val="0"/>
      <w:marRight w:val="0"/>
      <w:marTop w:val="0"/>
      <w:marBottom w:val="0"/>
      <w:divBdr>
        <w:top w:val="none" w:sz="0" w:space="0" w:color="auto"/>
        <w:left w:val="none" w:sz="0" w:space="0" w:color="auto"/>
        <w:bottom w:val="none" w:sz="0" w:space="0" w:color="auto"/>
        <w:right w:val="none" w:sz="0" w:space="0" w:color="auto"/>
      </w:divBdr>
    </w:div>
    <w:div w:id="16582568">
      <w:bodyDiv w:val="1"/>
      <w:marLeft w:val="0"/>
      <w:marRight w:val="0"/>
      <w:marTop w:val="0"/>
      <w:marBottom w:val="0"/>
      <w:divBdr>
        <w:top w:val="none" w:sz="0" w:space="0" w:color="auto"/>
        <w:left w:val="none" w:sz="0" w:space="0" w:color="auto"/>
        <w:bottom w:val="none" w:sz="0" w:space="0" w:color="auto"/>
        <w:right w:val="none" w:sz="0" w:space="0" w:color="auto"/>
      </w:divBdr>
      <w:divsChild>
        <w:div w:id="663508801">
          <w:marLeft w:val="0"/>
          <w:marRight w:val="0"/>
          <w:marTop w:val="0"/>
          <w:marBottom w:val="0"/>
          <w:divBdr>
            <w:top w:val="none" w:sz="0" w:space="0" w:color="auto"/>
            <w:left w:val="none" w:sz="0" w:space="0" w:color="auto"/>
            <w:bottom w:val="none" w:sz="0" w:space="0" w:color="auto"/>
            <w:right w:val="none" w:sz="0" w:space="0" w:color="auto"/>
          </w:divBdr>
          <w:divsChild>
            <w:div w:id="1506945131">
              <w:marLeft w:val="0"/>
              <w:marRight w:val="0"/>
              <w:marTop w:val="0"/>
              <w:marBottom w:val="0"/>
              <w:divBdr>
                <w:top w:val="none" w:sz="0" w:space="0" w:color="auto"/>
                <w:left w:val="none" w:sz="0" w:space="0" w:color="auto"/>
                <w:bottom w:val="none" w:sz="0" w:space="0" w:color="auto"/>
                <w:right w:val="none" w:sz="0" w:space="0" w:color="auto"/>
              </w:divBdr>
              <w:divsChild>
                <w:div w:id="8607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9981">
      <w:bodyDiv w:val="1"/>
      <w:marLeft w:val="0"/>
      <w:marRight w:val="0"/>
      <w:marTop w:val="0"/>
      <w:marBottom w:val="0"/>
      <w:divBdr>
        <w:top w:val="none" w:sz="0" w:space="0" w:color="auto"/>
        <w:left w:val="none" w:sz="0" w:space="0" w:color="auto"/>
        <w:bottom w:val="none" w:sz="0" w:space="0" w:color="auto"/>
        <w:right w:val="none" w:sz="0" w:space="0" w:color="auto"/>
      </w:divBdr>
    </w:div>
    <w:div w:id="127818211">
      <w:bodyDiv w:val="1"/>
      <w:marLeft w:val="0"/>
      <w:marRight w:val="0"/>
      <w:marTop w:val="0"/>
      <w:marBottom w:val="0"/>
      <w:divBdr>
        <w:top w:val="none" w:sz="0" w:space="0" w:color="auto"/>
        <w:left w:val="none" w:sz="0" w:space="0" w:color="auto"/>
        <w:bottom w:val="none" w:sz="0" w:space="0" w:color="auto"/>
        <w:right w:val="none" w:sz="0" w:space="0" w:color="auto"/>
      </w:divBdr>
    </w:div>
    <w:div w:id="161049211">
      <w:bodyDiv w:val="1"/>
      <w:marLeft w:val="0"/>
      <w:marRight w:val="0"/>
      <w:marTop w:val="0"/>
      <w:marBottom w:val="0"/>
      <w:divBdr>
        <w:top w:val="none" w:sz="0" w:space="0" w:color="auto"/>
        <w:left w:val="none" w:sz="0" w:space="0" w:color="auto"/>
        <w:bottom w:val="none" w:sz="0" w:space="0" w:color="auto"/>
        <w:right w:val="none" w:sz="0" w:space="0" w:color="auto"/>
      </w:divBdr>
    </w:div>
    <w:div w:id="317656513">
      <w:bodyDiv w:val="1"/>
      <w:marLeft w:val="0"/>
      <w:marRight w:val="0"/>
      <w:marTop w:val="0"/>
      <w:marBottom w:val="0"/>
      <w:divBdr>
        <w:top w:val="none" w:sz="0" w:space="0" w:color="auto"/>
        <w:left w:val="none" w:sz="0" w:space="0" w:color="auto"/>
        <w:bottom w:val="none" w:sz="0" w:space="0" w:color="auto"/>
        <w:right w:val="none" w:sz="0" w:space="0" w:color="auto"/>
      </w:divBdr>
    </w:div>
    <w:div w:id="338118986">
      <w:bodyDiv w:val="1"/>
      <w:marLeft w:val="0"/>
      <w:marRight w:val="0"/>
      <w:marTop w:val="0"/>
      <w:marBottom w:val="0"/>
      <w:divBdr>
        <w:top w:val="none" w:sz="0" w:space="0" w:color="auto"/>
        <w:left w:val="none" w:sz="0" w:space="0" w:color="auto"/>
        <w:bottom w:val="none" w:sz="0" w:space="0" w:color="auto"/>
        <w:right w:val="none" w:sz="0" w:space="0" w:color="auto"/>
      </w:divBdr>
    </w:div>
    <w:div w:id="397244356">
      <w:bodyDiv w:val="1"/>
      <w:marLeft w:val="0"/>
      <w:marRight w:val="0"/>
      <w:marTop w:val="0"/>
      <w:marBottom w:val="0"/>
      <w:divBdr>
        <w:top w:val="none" w:sz="0" w:space="0" w:color="auto"/>
        <w:left w:val="none" w:sz="0" w:space="0" w:color="auto"/>
        <w:bottom w:val="none" w:sz="0" w:space="0" w:color="auto"/>
        <w:right w:val="none" w:sz="0" w:space="0" w:color="auto"/>
      </w:divBdr>
    </w:div>
    <w:div w:id="536544982">
      <w:bodyDiv w:val="1"/>
      <w:marLeft w:val="0"/>
      <w:marRight w:val="0"/>
      <w:marTop w:val="0"/>
      <w:marBottom w:val="0"/>
      <w:divBdr>
        <w:top w:val="none" w:sz="0" w:space="0" w:color="auto"/>
        <w:left w:val="none" w:sz="0" w:space="0" w:color="auto"/>
        <w:bottom w:val="none" w:sz="0" w:space="0" w:color="auto"/>
        <w:right w:val="none" w:sz="0" w:space="0" w:color="auto"/>
      </w:divBdr>
    </w:div>
    <w:div w:id="573198422">
      <w:bodyDiv w:val="1"/>
      <w:marLeft w:val="0"/>
      <w:marRight w:val="0"/>
      <w:marTop w:val="0"/>
      <w:marBottom w:val="0"/>
      <w:divBdr>
        <w:top w:val="none" w:sz="0" w:space="0" w:color="auto"/>
        <w:left w:val="none" w:sz="0" w:space="0" w:color="auto"/>
        <w:bottom w:val="none" w:sz="0" w:space="0" w:color="auto"/>
        <w:right w:val="none" w:sz="0" w:space="0" w:color="auto"/>
      </w:divBdr>
      <w:divsChild>
        <w:div w:id="1228683232">
          <w:marLeft w:val="0"/>
          <w:marRight w:val="0"/>
          <w:marTop w:val="0"/>
          <w:marBottom w:val="0"/>
          <w:divBdr>
            <w:top w:val="none" w:sz="0" w:space="0" w:color="auto"/>
            <w:left w:val="none" w:sz="0" w:space="0" w:color="auto"/>
            <w:bottom w:val="none" w:sz="0" w:space="0" w:color="auto"/>
            <w:right w:val="none" w:sz="0" w:space="0" w:color="auto"/>
          </w:divBdr>
          <w:divsChild>
            <w:div w:id="1413628017">
              <w:marLeft w:val="0"/>
              <w:marRight w:val="0"/>
              <w:marTop w:val="0"/>
              <w:marBottom w:val="0"/>
              <w:divBdr>
                <w:top w:val="none" w:sz="0" w:space="0" w:color="auto"/>
                <w:left w:val="none" w:sz="0" w:space="0" w:color="auto"/>
                <w:bottom w:val="none" w:sz="0" w:space="0" w:color="auto"/>
                <w:right w:val="none" w:sz="0" w:space="0" w:color="auto"/>
              </w:divBdr>
              <w:divsChild>
                <w:div w:id="5442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50407">
      <w:bodyDiv w:val="1"/>
      <w:marLeft w:val="0"/>
      <w:marRight w:val="0"/>
      <w:marTop w:val="0"/>
      <w:marBottom w:val="0"/>
      <w:divBdr>
        <w:top w:val="none" w:sz="0" w:space="0" w:color="auto"/>
        <w:left w:val="none" w:sz="0" w:space="0" w:color="auto"/>
        <w:bottom w:val="none" w:sz="0" w:space="0" w:color="auto"/>
        <w:right w:val="none" w:sz="0" w:space="0" w:color="auto"/>
      </w:divBdr>
    </w:div>
    <w:div w:id="614747753">
      <w:bodyDiv w:val="1"/>
      <w:marLeft w:val="0"/>
      <w:marRight w:val="0"/>
      <w:marTop w:val="0"/>
      <w:marBottom w:val="0"/>
      <w:divBdr>
        <w:top w:val="none" w:sz="0" w:space="0" w:color="auto"/>
        <w:left w:val="none" w:sz="0" w:space="0" w:color="auto"/>
        <w:bottom w:val="none" w:sz="0" w:space="0" w:color="auto"/>
        <w:right w:val="none" w:sz="0" w:space="0" w:color="auto"/>
      </w:divBdr>
    </w:div>
    <w:div w:id="644970224">
      <w:bodyDiv w:val="1"/>
      <w:marLeft w:val="0"/>
      <w:marRight w:val="0"/>
      <w:marTop w:val="0"/>
      <w:marBottom w:val="0"/>
      <w:divBdr>
        <w:top w:val="none" w:sz="0" w:space="0" w:color="auto"/>
        <w:left w:val="none" w:sz="0" w:space="0" w:color="auto"/>
        <w:bottom w:val="none" w:sz="0" w:space="0" w:color="auto"/>
        <w:right w:val="none" w:sz="0" w:space="0" w:color="auto"/>
      </w:divBdr>
    </w:div>
    <w:div w:id="719591411">
      <w:bodyDiv w:val="1"/>
      <w:marLeft w:val="0"/>
      <w:marRight w:val="0"/>
      <w:marTop w:val="0"/>
      <w:marBottom w:val="0"/>
      <w:divBdr>
        <w:top w:val="none" w:sz="0" w:space="0" w:color="auto"/>
        <w:left w:val="none" w:sz="0" w:space="0" w:color="auto"/>
        <w:bottom w:val="none" w:sz="0" w:space="0" w:color="auto"/>
        <w:right w:val="none" w:sz="0" w:space="0" w:color="auto"/>
      </w:divBdr>
    </w:div>
    <w:div w:id="725224439">
      <w:bodyDiv w:val="1"/>
      <w:marLeft w:val="0"/>
      <w:marRight w:val="0"/>
      <w:marTop w:val="0"/>
      <w:marBottom w:val="0"/>
      <w:divBdr>
        <w:top w:val="none" w:sz="0" w:space="0" w:color="auto"/>
        <w:left w:val="none" w:sz="0" w:space="0" w:color="auto"/>
        <w:bottom w:val="none" w:sz="0" w:space="0" w:color="auto"/>
        <w:right w:val="none" w:sz="0" w:space="0" w:color="auto"/>
      </w:divBdr>
    </w:div>
    <w:div w:id="781219703">
      <w:bodyDiv w:val="1"/>
      <w:marLeft w:val="0"/>
      <w:marRight w:val="0"/>
      <w:marTop w:val="0"/>
      <w:marBottom w:val="0"/>
      <w:divBdr>
        <w:top w:val="none" w:sz="0" w:space="0" w:color="auto"/>
        <w:left w:val="none" w:sz="0" w:space="0" w:color="auto"/>
        <w:bottom w:val="none" w:sz="0" w:space="0" w:color="auto"/>
        <w:right w:val="none" w:sz="0" w:space="0" w:color="auto"/>
      </w:divBdr>
    </w:div>
    <w:div w:id="865218689">
      <w:bodyDiv w:val="1"/>
      <w:marLeft w:val="0"/>
      <w:marRight w:val="0"/>
      <w:marTop w:val="0"/>
      <w:marBottom w:val="0"/>
      <w:divBdr>
        <w:top w:val="none" w:sz="0" w:space="0" w:color="auto"/>
        <w:left w:val="none" w:sz="0" w:space="0" w:color="auto"/>
        <w:bottom w:val="none" w:sz="0" w:space="0" w:color="auto"/>
        <w:right w:val="none" w:sz="0" w:space="0" w:color="auto"/>
      </w:divBdr>
    </w:div>
    <w:div w:id="903873665">
      <w:bodyDiv w:val="1"/>
      <w:marLeft w:val="0"/>
      <w:marRight w:val="0"/>
      <w:marTop w:val="0"/>
      <w:marBottom w:val="0"/>
      <w:divBdr>
        <w:top w:val="none" w:sz="0" w:space="0" w:color="auto"/>
        <w:left w:val="none" w:sz="0" w:space="0" w:color="auto"/>
        <w:bottom w:val="none" w:sz="0" w:space="0" w:color="auto"/>
        <w:right w:val="none" w:sz="0" w:space="0" w:color="auto"/>
      </w:divBdr>
    </w:div>
    <w:div w:id="970864733">
      <w:bodyDiv w:val="1"/>
      <w:marLeft w:val="0"/>
      <w:marRight w:val="0"/>
      <w:marTop w:val="0"/>
      <w:marBottom w:val="0"/>
      <w:divBdr>
        <w:top w:val="none" w:sz="0" w:space="0" w:color="auto"/>
        <w:left w:val="none" w:sz="0" w:space="0" w:color="auto"/>
        <w:bottom w:val="none" w:sz="0" w:space="0" w:color="auto"/>
        <w:right w:val="none" w:sz="0" w:space="0" w:color="auto"/>
      </w:divBdr>
    </w:div>
    <w:div w:id="994990096">
      <w:bodyDiv w:val="1"/>
      <w:marLeft w:val="0"/>
      <w:marRight w:val="0"/>
      <w:marTop w:val="0"/>
      <w:marBottom w:val="0"/>
      <w:divBdr>
        <w:top w:val="none" w:sz="0" w:space="0" w:color="auto"/>
        <w:left w:val="none" w:sz="0" w:space="0" w:color="auto"/>
        <w:bottom w:val="none" w:sz="0" w:space="0" w:color="auto"/>
        <w:right w:val="none" w:sz="0" w:space="0" w:color="auto"/>
      </w:divBdr>
    </w:div>
    <w:div w:id="999311517">
      <w:bodyDiv w:val="1"/>
      <w:marLeft w:val="0"/>
      <w:marRight w:val="0"/>
      <w:marTop w:val="0"/>
      <w:marBottom w:val="0"/>
      <w:divBdr>
        <w:top w:val="none" w:sz="0" w:space="0" w:color="auto"/>
        <w:left w:val="none" w:sz="0" w:space="0" w:color="auto"/>
        <w:bottom w:val="none" w:sz="0" w:space="0" w:color="auto"/>
        <w:right w:val="none" w:sz="0" w:space="0" w:color="auto"/>
      </w:divBdr>
      <w:divsChild>
        <w:div w:id="99448553">
          <w:marLeft w:val="0"/>
          <w:marRight w:val="0"/>
          <w:marTop w:val="0"/>
          <w:marBottom w:val="0"/>
          <w:divBdr>
            <w:top w:val="none" w:sz="0" w:space="0" w:color="auto"/>
            <w:left w:val="none" w:sz="0" w:space="0" w:color="auto"/>
            <w:bottom w:val="none" w:sz="0" w:space="0" w:color="auto"/>
            <w:right w:val="none" w:sz="0" w:space="0" w:color="auto"/>
          </w:divBdr>
        </w:div>
        <w:div w:id="104037015">
          <w:marLeft w:val="0"/>
          <w:marRight w:val="0"/>
          <w:marTop w:val="0"/>
          <w:marBottom w:val="0"/>
          <w:divBdr>
            <w:top w:val="none" w:sz="0" w:space="0" w:color="auto"/>
            <w:left w:val="none" w:sz="0" w:space="0" w:color="auto"/>
            <w:bottom w:val="none" w:sz="0" w:space="0" w:color="auto"/>
            <w:right w:val="none" w:sz="0" w:space="0" w:color="auto"/>
          </w:divBdr>
        </w:div>
        <w:div w:id="124852088">
          <w:marLeft w:val="0"/>
          <w:marRight w:val="0"/>
          <w:marTop w:val="0"/>
          <w:marBottom w:val="0"/>
          <w:divBdr>
            <w:top w:val="none" w:sz="0" w:space="0" w:color="auto"/>
            <w:left w:val="none" w:sz="0" w:space="0" w:color="auto"/>
            <w:bottom w:val="none" w:sz="0" w:space="0" w:color="auto"/>
            <w:right w:val="none" w:sz="0" w:space="0" w:color="auto"/>
          </w:divBdr>
        </w:div>
        <w:div w:id="189221115">
          <w:marLeft w:val="0"/>
          <w:marRight w:val="0"/>
          <w:marTop w:val="0"/>
          <w:marBottom w:val="0"/>
          <w:divBdr>
            <w:top w:val="none" w:sz="0" w:space="0" w:color="auto"/>
            <w:left w:val="none" w:sz="0" w:space="0" w:color="auto"/>
            <w:bottom w:val="none" w:sz="0" w:space="0" w:color="auto"/>
            <w:right w:val="none" w:sz="0" w:space="0" w:color="auto"/>
          </w:divBdr>
        </w:div>
        <w:div w:id="229194719">
          <w:marLeft w:val="0"/>
          <w:marRight w:val="0"/>
          <w:marTop w:val="0"/>
          <w:marBottom w:val="0"/>
          <w:divBdr>
            <w:top w:val="none" w:sz="0" w:space="0" w:color="auto"/>
            <w:left w:val="none" w:sz="0" w:space="0" w:color="auto"/>
            <w:bottom w:val="none" w:sz="0" w:space="0" w:color="auto"/>
            <w:right w:val="none" w:sz="0" w:space="0" w:color="auto"/>
          </w:divBdr>
        </w:div>
        <w:div w:id="262811114">
          <w:marLeft w:val="0"/>
          <w:marRight w:val="0"/>
          <w:marTop w:val="0"/>
          <w:marBottom w:val="0"/>
          <w:divBdr>
            <w:top w:val="none" w:sz="0" w:space="0" w:color="auto"/>
            <w:left w:val="none" w:sz="0" w:space="0" w:color="auto"/>
            <w:bottom w:val="none" w:sz="0" w:space="0" w:color="auto"/>
            <w:right w:val="none" w:sz="0" w:space="0" w:color="auto"/>
          </w:divBdr>
        </w:div>
        <w:div w:id="386537014">
          <w:marLeft w:val="0"/>
          <w:marRight w:val="0"/>
          <w:marTop w:val="0"/>
          <w:marBottom w:val="0"/>
          <w:divBdr>
            <w:top w:val="none" w:sz="0" w:space="0" w:color="auto"/>
            <w:left w:val="none" w:sz="0" w:space="0" w:color="auto"/>
            <w:bottom w:val="none" w:sz="0" w:space="0" w:color="auto"/>
            <w:right w:val="none" w:sz="0" w:space="0" w:color="auto"/>
          </w:divBdr>
        </w:div>
        <w:div w:id="391464368">
          <w:marLeft w:val="0"/>
          <w:marRight w:val="0"/>
          <w:marTop w:val="0"/>
          <w:marBottom w:val="0"/>
          <w:divBdr>
            <w:top w:val="none" w:sz="0" w:space="0" w:color="auto"/>
            <w:left w:val="none" w:sz="0" w:space="0" w:color="auto"/>
            <w:bottom w:val="none" w:sz="0" w:space="0" w:color="auto"/>
            <w:right w:val="none" w:sz="0" w:space="0" w:color="auto"/>
          </w:divBdr>
        </w:div>
        <w:div w:id="456795561">
          <w:marLeft w:val="0"/>
          <w:marRight w:val="0"/>
          <w:marTop w:val="0"/>
          <w:marBottom w:val="0"/>
          <w:divBdr>
            <w:top w:val="none" w:sz="0" w:space="0" w:color="auto"/>
            <w:left w:val="none" w:sz="0" w:space="0" w:color="auto"/>
            <w:bottom w:val="none" w:sz="0" w:space="0" w:color="auto"/>
            <w:right w:val="none" w:sz="0" w:space="0" w:color="auto"/>
          </w:divBdr>
        </w:div>
        <w:div w:id="459885005">
          <w:marLeft w:val="0"/>
          <w:marRight w:val="0"/>
          <w:marTop w:val="0"/>
          <w:marBottom w:val="0"/>
          <w:divBdr>
            <w:top w:val="none" w:sz="0" w:space="0" w:color="auto"/>
            <w:left w:val="none" w:sz="0" w:space="0" w:color="auto"/>
            <w:bottom w:val="none" w:sz="0" w:space="0" w:color="auto"/>
            <w:right w:val="none" w:sz="0" w:space="0" w:color="auto"/>
          </w:divBdr>
        </w:div>
        <w:div w:id="474761012">
          <w:marLeft w:val="0"/>
          <w:marRight w:val="0"/>
          <w:marTop w:val="0"/>
          <w:marBottom w:val="0"/>
          <w:divBdr>
            <w:top w:val="none" w:sz="0" w:space="0" w:color="auto"/>
            <w:left w:val="none" w:sz="0" w:space="0" w:color="auto"/>
            <w:bottom w:val="none" w:sz="0" w:space="0" w:color="auto"/>
            <w:right w:val="none" w:sz="0" w:space="0" w:color="auto"/>
          </w:divBdr>
        </w:div>
        <w:div w:id="498815312">
          <w:marLeft w:val="0"/>
          <w:marRight w:val="0"/>
          <w:marTop w:val="0"/>
          <w:marBottom w:val="0"/>
          <w:divBdr>
            <w:top w:val="none" w:sz="0" w:space="0" w:color="auto"/>
            <w:left w:val="none" w:sz="0" w:space="0" w:color="auto"/>
            <w:bottom w:val="none" w:sz="0" w:space="0" w:color="auto"/>
            <w:right w:val="none" w:sz="0" w:space="0" w:color="auto"/>
          </w:divBdr>
        </w:div>
        <w:div w:id="514223774">
          <w:marLeft w:val="0"/>
          <w:marRight w:val="0"/>
          <w:marTop w:val="0"/>
          <w:marBottom w:val="0"/>
          <w:divBdr>
            <w:top w:val="none" w:sz="0" w:space="0" w:color="auto"/>
            <w:left w:val="none" w:sz="0" w:space="0" w:color="auto"/>
            <w:bottom w:val="none" w:sz="0" w:space="0" w:color="auto"/>
            <w:right w:val="none" w:sz="0" w:space="0" w:color="auto"/>
          </w:divBdr>
        </w:div>
        <w:div w:id="602961938">
          <w:marLeft w:val="0"/>
          <w:marRight w:val="0"/>
          <w:marTop w:val="0"/>
          <w:marBottom w:val="0"/>
          <w:divBdr>
            <w:top w:val="none" w:sz="0" w:space="0" w:color="auto"/>
            <w:left w:val="none" w:sz="0" w:space="0" w:color="auto"/>
            <w:bottom w:val="none" w:sz="0" w:space="0" w:color="auto"/>
            <w:right w:val="none" w:sz="0" w:space="0" w:color="auto"/>
          </w:divBdr>
        </w:div>
        <w:div w:id="606932393">
          <w:marLeft w:val="0"/>
          <w:marRight w:val="0"/>
          <w:marTop w:val="0"/>
          <w:marBottom w:val="0"/>
          <w:divBdr>
            <w:top w:val="none" w:sz="0" w:space="0" w:color="auto"/>
            <w:left w:val="none" w:sz="0" w:space="0" w:color="auto"/>
            <w:bottom w:val="none" w:sz="0" w:space="0" w:color="auto"/>
            <w:right w:val="none" w:sz="0" w:space="0" w:color="auto"/>
          </w:divBdr>
        </w:div>
        <w:div w:id="614143310">
          <w:marLeft w:val="0"/>
          <w:marRight w:val="0"/>
          <w:marTop w:val="0"/>
          <w:marBottom w:val="0"/>
          <w:divBdr>
            <w:top w:val="none" w:sz="0" w:space="0" w:color="auto"/>
            <w:left w:val="none" w:sz="0" w:space="0" w:color="auto"/>
            <w:bottom w:val="none" w:sz="0" w:space="0" w:color="auto"/>
            <w:right w:val="none" w:sz="0" w:space="0" w:color="auto"/>
          </w:divBdr>
        </w:div>
        <w:div w:id="624652758">
          <w:marLeft w:val="0"/>
          <w:marRight w:val="0"/>
          <w:marTop w:val="0"/>
          <w:marBottom w:val="0"/>
          <w:divBdr>
            <w:top w:val="none" w:sz="0" w:space="0" w:color="auto"/>
            <w:left w:val="none" w:sz="0" w:space="0" w:color="auto"/>
            <w:bottom w:val="none" w:sz="0" w:space="0" w:color="auto"/>
            <w:right w:val="none" w:sz="0" w:space="0" w:color="auto"/>
          </w:divBdr>
        </w:div>
        <w:div w:id="761338804">
          <w:marLeft w:val="0"/>
          <w:marRight w:val="0"/>
          <w:marTop w:val="0"/>
          <w:marBottom w:val="0"/>
          <w:divBdr>
            <w:top w:val="none" w:sz="0" w:space="0" w:color="auto"/>
            <w:left w:val="none" w:sz="0" w:space="0" w:color="auto"/>
            <w:bottom w:val="none" w:sz="0" w:space="0" w:color="auto"/>
            <w:right w:val="none" w:sz="0" w:space="0" w:color="auto"/>
          </w:divBdr>
        </w:div>
        <w:div w:id="801726994">
          <w:marLeft w:val="0"/>
          <w:marRight w:val="0"/>
          <w:marTop w:val="0"/>
          <w:marBottom w:val="0"/>
          <w:divBdr>
            <w:top w:val="none" w:sz="0" w:space="0" w:color="auto"/>
            <w:left w:val="none" w:sz="0" w:space="0" w:color="auto"/>
            <w:bottom w:val="none" w:sz="0" w:space="0" w:color="auto"/>
            <w:right w:val="none" w:sz="0" w:space="0" w:color="auto"/>
          </w:divBdr>
        </w:div>
        <w:div w:id="801918987">
          <w:marLeft w:val="0"/>
          <w:marRight w:val="0"/>
          <w:marTop w:val="0"/>
          <w:marBottom w:val="0"/>
          <w:divBdr>
            <w:top w:val="none" w:sz="0" w:space="0" w:color="auto"/>
            <w:left w:val="none" w:sz="0" w:space="0" w:color="auto"/>
            <w:bottom w:val="none" w:sz="0" w:space="0" w:color="auto"/>
            <w:right w:val="none" w:sz="0" w:space="0" w:color="auto"/>
          </w:divBdr>
        </w:div>
        <w:div w:id="865679048">
          <w:marLeft w:val="0"/>
          <w:marRight w:val="0"/>
          <w:marTop w:val="0"/>
          <w:marBottom w:val="0"/>
          <w:divBdr>
            <w:top w:val="none" w:sz="0" w:space="0" w:color="auto"/>
            <w:left w:val="none" w:sz="0" w:space="0" w:color="auto"/>
            <w:bottom w:val="none" w:sz="0" w:space="0" w:color="auto"/>
            <w:right w:val="none" w:sz="0" w:space="0" w:color="auto"/>
          </w:divBdr>
        </w:div>
        <w:div w:id="934287727">
          <w:marLeft w:val="0"/>
          <w:marRight w:val="0"/>
          <w:marTop w:val="0"/>
          <w:marBottom w:val="0"/>
          <w:divBdr>
            <w:top w:val="none" w:sz="0" w:space="0" w:color="auto"/>
            <w:left w:val="none" w:sz="0" w:space="0" w:color="auto"/>
            <w:bottom w:val="none" w:sz="0" w:space="0" w:color="auto"/>
            <w:right w:val="none" w:sz="0" w:space="0" w:color="auto"/>
          </w:divBdr>
        </w:div>
        <w:div w:id="998079340">
          <w:marLeft w:val="0"/>
          <w:marRight w:val="0"/>
          <w:marTop w:val="0"/>
          <w:marBottom w:val="0"/>
          <w:divBdr>
            <w:top w:val="none" w:sz="0" w:space="0" w:color="auto"/>
            <w:left w:val="none" w:sz="0" w:space="0" w:color="auto"/>
            <w:bottom w:val="none" w:sz="0" w:space="0" w:color="auto"/>
            <w:right w:val="none" w:sz="0" w:space="0" w:color="auto"/>
          </w:divBdr>
        </w:div>
        <w:div w:id="1010067716">
          <w:marLeft w:val="0"/>
          <w:marRight w:val="0"/>
          <w:marTop w:val="0"/>
          <w:marBottom w:val="0"/>
          <w:divBdr>
            <w:top w:val="none" w:sz="0" w:space="0" w:color="auto"/>
            <w:left w:val="none" w:sz="0" w:space="0" w:color="auto"/>
            <w:bottom w:val="none" w:sz="0" w:space="0" w:color="auto"/>
            <w:right w:val="none" w:sz="0" w:space="0" w:color="auto"/>
          </w:divBdr>
        </w:div>
        <w:div w:id="1024751961">
          <w:marLeft w:val="0"/>
          <w:marRight w:val="0"/>
          <w:marTop w:val="0"/>
          <w:marBottom w:val="0"/>
          <w:divBdr>
            <w:top w:val="none" w:sz="0" w:space="0" w:color="auto"/>
            <w:left w:val="none" w:sz="0" w:space="0" w:color="auto"/>
            <w:bottom w:val="none" w:sz="0" w:space="0" w:color="auto"/>
            <w:right w:val="none" w:sz="0" w:space="0" w:color="auto"/>
          </w:divBdr>
        </w:div>
        <w:div w:id="1075207945">
          <w:marLeft w:val="0"/>
          <w:marRight w:val="0"/>
          <w:marTop w:val="0"/>
          <w:marBottom w:val="0"/>
          <w:divBdr>
            <w:top w:val="none" w:sz="0" w:space="0" w:color="auto"/>
            <w:left w:val="none" w:sz="0" w:space="0" w:color="auto"/>
            <w:bottom w:val="none" w:sz="0" w:space="0" w:color="auto"/>
            <w:right w:val="none" w:sz="0" w:space="0" w:color="auto"/>
          </w:divBdr>
        </w:div>
        <w:div w:id="1131244394">
          <w:marLeft w:val="0"/>
          <w:marRight w:val="0"/>
          <w:marTop w:val="0"/>
          <w:marBottom w:val="0"/>
          <w:divBdr>
            <w:top w:val="none" w:sz="0" w:space="0" w:color="auto"/>
            <w:left w:val="none" w:sz="0" w:space="0" w:color="auto"/>
            <w:bottom w:val="none" w:sz="0" w:space="0" w:color="auto"/>
            <w:right w:val="none" w:sz="0" w:space="0" w:color="auto"/>
          </w:divBdr>
        </w:div>
        <w:div w:id="1137801324">
          <w:marLeft w:val="0"/>
          <w:marRight w:val="0"/>
          <w:marTop w:val="0"/>
          <w:marBottom w:val="0"/>
          <w:divBdr>
            <w:top w:val="none" w:sz="0" w:space="0" w:color="auto"/>
            <w:left w:val="none" w:sz="0" w:space="0" w:color="auto"/>
            <w:bottom w:val="none" w:sz="0" w:space="0" w:color="auto"/>
            <w:right w:val="none" w:sz="0" w:space="0" w:color="auto"/>
          </w:divBdr>
        </w:div>
        <w:div w:id="1151140800">
          <w:marLeft w:val="0"/>
          <w:marRight w:val="0"/>
          <w:marTop w:val="0"/>
          <w:marBottom w:val="0"/>
          <w:divBdr>
            <w:top w:val="none" w:sz="0" w:space="0" w:color="auto"/>
            <w:left w:val="none" w:sz="0" w:space="0" w:color="auto"/>
            <w:bottom w:val="none" w:sz="0" w:space="0" w:color="auto"/>
            <w:right w:val="none" w:sz="0" w:space="0" w:color="auto"/>
          </w:divBdr>
        </w:div>
        <w:div w:id="1160584352">
          <w:marLeft w:val="0"/>
          <w:marRight w:val="0"/>
          <w:marTop w:val="0"/>
          <w:marBottom w:val="0"/>
          <w:divBdr>
            <w:top w:val="none" w:sz="0" w:space="0" w:color="auto"/>
            <w:left w:val="none" w:sz="0" w:space="0" w:color="auto"/>
            <w:bottom w:val="none" w:sz="0" w:space="0" w:color="auto"/>
            <w:right w:val="none" w:sz="0" w:space="0" w:color="auto"/>
          </w:divBdr>
        </w:div>
        <w:div w:id="1174302364">
          <w:marLeft w:val="0"/>
          <w:marRight w:val="0"/>
          <w:marTop w:val="0"/>
          <w:marBottom w:val="0"/>
          <w:divBdr>
            <w:top w:val="none" w:sz="0" w:space="0" w:color="auto"/>
            <w:left w:val="none" w:sz="0" w:space="0" w:color="auto"/>
            <w:bottom w:val="none" w:sz="0" w:space="0" w:color="auto"/>
            <w:right w:val="none" w:sz="0" w:space="0" w:color="auto"/>
          </w:divBdr>
        </w:div>
        <w:div w:id="1228758403">
          <w:marLeft w:val="0"/>
          <w:marRight w:val="0"/>
          <w:marTop w:val="0"/>
          <w:marBottom w:val="0"/>
          <w:divBdr>
            <w:top w:val="none" w:sz="0" w:space="0" w:color="auto"/>
            <w:left w:val="none" w:sz="0" w:space="0" w:color="auto"/>
            <w:bottom w:val="none" w:sz="0" w:space="0" w:color="auto"/>
            <w:right w:val="none" w:sz="0" w:space="0" w:color="auto"/>
          </w:divBdr>
        </w:div>
        <w:div w:id="1231229512">
          <w:marLeft w:val="0"/>
          <w:marRight w:val="0"/>
          <w:marTop w:val="0"/>
          <w:marBottom w:val="0"/>
          <w:divBdr>
            <w:top w:val="none" w:sz="0" w:space="0" w:color="auto"/>
            <w:left w:val="none" w:sz="0" w:space="0" w:color="auto"/>
            <w:bottom w:val="none" w:sz="0" w:space="0" w:color="auto"/>
            <w:right w:val="none" w:sz="0" w:space="0" w:color="auto"/>
          </w:divBdr>
        </w:div>
        <w:div w:id="1260331061">
          <w:marLeft w:val="0"/>
          <w:marRight w:val="0"/>
          <w:marTop w:val="0"/>
          <w:marBottom w:val="0"/>
          <w:divBdr>
            <w:top w:val="none" w:sz="0" w:space="0" w:color="auto"/>
            <w:left w:val="none" w:sz="0" w:space="0" w:color="auto"/>
            <w:bottom w:val="none" w:sz="0" w:space="0" w:color="auto"/>
            <w:right w:val="none" w:sz="0" w:space="0" w:color="auto"/>
          </w:divBdr>
        </w:div>
        <w:div w:id="1296567285">
          <w:marLeft w:val="0"/>
          <w:marRight w:val="0"/>
          <w:marTop w:val="0"/>
          <w:marBottom w:val="0"/>
          <w:divBdr>
            <w:top w:val="none" w:sz="0" w:space="0" w:color="auto"/>
            <w:left w:val="none" w:sz="0" w:space="0" w:color="auto"/>
            <w:bottom w:val="none" w:sz="0" w:space="0" w:color="auto"/>
            <w:right w:val="none" w:sz="0" w:space="0" w:color="auto"/>
          </w:divBdr>
        </w:div>
        <w:div w:id="1304045131">
          <w:marLeft w:val="0"/>
          <w:marRight w:val="0"/>
          <w:marTop w:val="0"/>
          <w:marBottom w:val="0"/>
          <w:divBdr>
            <w:top w:val="none" w:sz="0" w:space="0" w:color="auto"/>
            <w:left w:val="none" w:sz="0" w:space="0" w:color="auto"/>
            <w:bottom w:val="none" w:sz="0" w:space="0" w:color="auto"/>
            <w:right w:val="none" w:sz="0" w:space="0" w:color="auto"/>
          </w:divBdr>
        </w:div>
        <w:div w:id="1352221752">
          <w:marLeft w:val="0"/>
          <w:marRight w:val="0"/>
          <w:marTop w:val="0"/>
          <w:marBottom w:val="0"/>
          <w:divBdr>
            <w:top w:val="none" w:sz="0" w:space="0" w:color="auto"/>
            <w:left w:val="none" w:sz="0" w:space="0" w:color="auto"/>
            <w:bottom w:val="none" w:sz="0" w:space="0" w:color="auto"/>
            <w:right w:val="none" w:sz="0" w:space="0" w:color="auto"/>
          </w:divBdr>
        </w:div>
        <w:div w:id="1365987175">
          <w:marLeft w:val="0"/>
          <w:marRight w:val="0"/>
          <w:marTop w:val="0"/>
          <w:marBottom w:val="0"/>
          <w:divBdr>
            <w:top w:val="none" w:sz="0" w:space="0" w:color="auto"/>
            <w:left w:val="none" w:sz="0" w:space="0" w:color="auto"/>
            <w:bottom w:val="none" w:sz="0" w:space="0" w:color="auto"/>
            <w:right w:val="none" w:sz="0" w:space="0" w:color="auto"/>
          </w:divBdr>
        </w:div>
        <w:div w:id="1388802401">
          <w:marLeft w:val="0"/>
          <w:marRight w:val="0"/>
          <w:marTop w:val="0"/>
          <w:marBottom w:val="0"/>
          <w:divBdr>
            <w:top w:val="none" w:sz="0" w:space="0" w:color="auto"/>
            <w:left w:val="none" w:sz="0" w:space="0" w:color="auto"/>
            <w:bottom w:val="none" w:sz="0" w:space="0" w:color="auto"/>
            <w:right w:val="none" w:sz="0" w:space="0" w:color="auto"/>
          </w:divBdr>
        </w:div>
        <w:div w:id="1406612998">
          <w:marLeft w:val="0"/>
          <w:marRight w:val="0"/>
          <w:marTop w:val="0"/>
          <w:marBottom w:val="0"/>
          <w:divBdr>
            <w:top w:val="none" w:sz="0" w:space="0" w:color="auto"/>
            <w:left w:val="none" w:sz="0" w:space="0" w:color="auto"/>
            <w:bottom w:val="none" w:sz="0" w:space="0" w:color="auto"/>
            <w:right w:val="none" w:sz="0" w:space="0" w:color="auto"/>
          </w:divBdr>
        </w:div>
        <w:div w:id="1406873350">
          <w:marLeft w:val="0"/>
          <w:marRight w:val="0"/>
          <w:marTop w:val="0"/>
          <w:marBottom w:val="0"/>
          <w:divBdr>
            <w:top w:val="none" w:sz="0" w:space="0" w:color="auto"/>
            <w:left w:val="none" w:sz="0" w:space="0" w:color="auto"/>
            <w:bottom w:val="none" w:sz="0" w:space="0" w:color="auto"/>
            <w:right w:val="none" w:sz="0" w:space="0" w:color="auto"/>
          </w:divBdr>
        </w:div>
        <w:div w:id="1441030013">
          <w:marLeft w:val="0"/>
          <w:marRight w:val="0"/>
          <w:marTop w:val="0"/>
          <w:marBottom w:val="0"/>
          <w:divBdr>
            <w:top w:val="none" w:sz="0" w:space="0" w:color="auto"/>
            <w:left w:val="none" w:sz="0" w:space="0" w:color="auto"/>
            <w:bottom w:val="none" w:sz="0" w:space="0" w:color="auto"/>
            <w:right w:val="none" w:sz="0" w:space="0" w:color="auto"/>
          </w:divBdr>
        </w:div>
        <w:div w:id="1511604725">
          <w:marLeft w:val="0"/>
          <w:marRight w:val="0"/>
          <w:marTop w:val="0"/>
          <w:marBottom w:val="0"/>
          <w:divBdr>
            <w:top w:val="none" w:sz="0" w:space="0" w:color="auto"/>
            <w:left w:val="none" w:sz="0" w:space="0" w:color="auto"/>
            <w:bottom w:val="none" w:sz="0" w:space="0" w:color="auto"/>
            <w:right w:val="none" w:sz="0" w:space="0" w:color="auto"/>
          </w:divBdr>
        </w:div>
        <w:div w:id="1543595851">
          <w:marLeft w:val="0"/>
          <w:marRight w:val="0"/>
          <w:marTop w:val="0"/>
          <w:marBottom w:val="0"/>
          <w:divBdr>
            <w:top w:val="none" w:sz="0" w:space="0" w:color="auto"/>
            <w:left w:val="none" w:sz="0" w:space="0" w:color="auto"/>
            <w:bottom w:val="none" w:sz="0" w:space="0" w:color="auto"/>
            <w:right w:val="none" w:sz="0" w:space="0" w:color="auto"/>
          </w:divBdr>
        </w:div>
        <w:div w:id="1599290488">
          <w:marLeft w:val="0"/>
          <w:marRight w:val="0"/>
          <w:marTop w:val="0"/>
          <w:marBottom w:val="0"/>
          <w:divBdr>
            <w:top w:val="none" w:sz="0" w:space="0" w:color="auto"/>
            <w:left w:val="none" w:sz="0" w:space="0" w:color="auto"/>
            <w:bottom w:val="none" w:sz="0" w:space="0" w:color="auto"/>
            <w:right w:val="none" w:sz="0" w:space="0" w:color="auto"/>
          </w:divBdr>
        </w:div>
        <w:div w:id="1615669091">
          <w:marLeft w:val="0"/>
          <w:marRight w:val="0"/>
          <w:marTop w:val="0"/>
          <w:marBottom w:val="0"/>
          <w:divBdr>
            <w:top w:val="none" w:sz="0" w:space="0" w:color="auto"/>
            <w:left w:val="none" w:sz="0" w:space="0" w:color="auto"/>
            <w:bottom w:val="none" w:sz="0" w:space="0" w:color="auto"/>
            <w:right w:val="none" w:sz="0" w:space="0" w:color="auto"/>
          </w:divBdr>
        </w:div>
        <w:div w:id="1720133029">
          <w:marLeft w:val="0"/>
          <w:marRight w:val="0"/>
          <w:marTop w:val="0"/>
          <w:marBottom w:val="0"/>
          <w:divBdr>
            <w:top w:val="none" w:sz="0" w:space="0" w:color="auto"/>
            <w:left w:val="none" w:sz="0" w:space="0" w:color="auto"/>
            <w:bottom w:val="none" w:sz="0" w:space="0" w:color="auto"/>
            <w:right w:val="none" w:sz="0" w:space="0" w:color="auto"/>
          </w:divBdr>
        </w:div>
        <w:div w:id="1724788913">
          <w:marLeft w:val="0"/>
          <w:marRight w:val="0"/>
          <w:marTop w:val="0"/>
          <w:marBottom w:val="0"/>
          <w:divBdr>
            <w:top w:val="none" w:sz="0" w:space="0" w:color="auto"/>
            <w:left w:val="none" w:sz="0" w:space="0" w:color="auto"/>
            <w:bottom w:val="none" w:sz="0" w:space="0" w:color="auto"/>
            <w:right w:val="none" w:sz="0" w:space="0" w:color="auto"/>
          </w:divBdr>
        </w:div>
        <w:div w:id="1730179720">
          <w:marLeft w:val="0"/>
          <w:marRight w:val="0"/>
          <w:marTop w:val="0"/>
          <w:marBottom w:val="0"/>
          <w:divBdr>
            <w:top w:val="none" w:sz="0" w:space="0" w:color="auto"/>
            <w:left w:val="none" w:sz="0" w:space="0" w:color="auto"/>
            <w:bottom w:val="none" w:sz="0" w:space="0" w:color="auto"/>
            <w:right w:val="none" w:sz="0" w:space="0" w:color="auto"/>
          </w:divBdr>
        </w:div>
        <w:div w:id="1733774828">
          <w:marLeft w:val="0"/>
          <w:marRight w:val="0"/>
          <w:marTop w:val="0"/>
          <w:marBottom w:val="0"/>
          <w:divBdr>
            <w:top w:val="none" w:sz="0" w:space="0" w:color="auto"/>
            <w:left w:val="none" w:sz="0" w:space="0" w:color="auto"/>
            <w:bottom w:val="none" w:sz="0" w:space="0" w:color="auto"/>
            <w:right w:val="none" w:sz="0" w:space="0" w:color="auto"/>
          </w:divBdr>
        </w:div>
        <w:div w:id="1770850270">
          <w:marLeft w:val="0"/>
          <w:marRight w:val="0"/>
          <w:marTop w:val="0"/>
          <w:marBottom w:val="0"/>
          <w:divBdr>
            <w:top w:val="none" w:sz="0" w:space="0" w:color="auto"/>
            <w:left w:val="none" w:sz="0" w:space="0" w:color="auto"/>
            <w:bottom w:val="none" w:sz="0" w:space="0" w:color="auto"/>
            <w:right w:val="none" w:sz="0" w:space="0" w:color="auto"/>
          </w:divBdr>
        </w:div>
        <w:div w:id="1816988143">
          <w:marLeft w:val="0"/>
          <w:marRight w:val="0"/>
          <w:marTop w:val="0"/>
          <w:marBottom w:val="0"/>
          <w:divBdr>
            <w:top w:val="none" w:sz="0" w:space="0" w:color="auto"/>
            <w:left w:val="none" w:sz="0" w:space="0" w:color="auto"/>
            <w:bottom w:val="none" w:sz="0" w:space="0" w:color="auto"/>
            <w:right w:val="none" w:sz="0" w:space="0" w:color="auto"/>
          </w:divBdr>
        </w:div>
        <w:div w:id="1827670847">
          <w:marLeft w:val="0"/>
          <w:marRight w:val="0"/>
          <w:marTop w:val="0"/>
          <w:marBottom w:val="0"/>
          <w:divBdr>
            <w:top w:val="none" w:sz="0" w:space="0" w:color="auto"/>
            <w:left w:val="none" w:sz="0" w:space="0" w:color="auto"/>
            <w:bottom w:val="none" w:sz="0" w:space="0" w:color="auto"/>
            <w:right w:val="none" w:sz="0" w:space="0" w:color="auto"/>
          </w:divBdr>
        </w:div>
        <w:div w:id="1856193719">
          <w:marLeft w:val="0"/>
          <w:marRight w:val="0"/>
          <w:marTop w:val="0"/>
          <w:marBottom w:val="0"/>
          <w:divBdr>
            <w:top w:val="none" w:sz="0" w:space="0" w:color="auto"/>
            <w:left w:val="none" w:sz="0" w:space="0" w:color="auto"/>
            <w:bottom w:val="none" w:sz="0" w:space="0" w:color="auto"/>
            <w:right w:val="none" w:sz="0" w:space="0" w:color="auto"/>
          </w:divBdr>
        </w:div>
        <w:div w:id="1904870072">
          <w:marLeft w:val="0"/>
          <w:marRight w:val="0"/>
          <w:marTop w:val="0"/>
          <w:marBottom w:val="0"/>
          <w:divBdr>
            <w:top w:val="none" w:sz="0" w:space="0" w:color="auto"/>
            <w:left w:val="none" w:sz="0" w:space="0" w:color="auto"/>
            <w:bottom w:val="none" w:sz="0" w:space="0" w:color="auto"/>
            <w:right w:val="none" w:sz="0" w:space="0" w:color="auto"/>
          </w:divBdr>
        </w:div>
        <w:div w:id="1905407198">
          <w:marLeft w:val="0"/>
          <w:marRight w:val="0"/>
          <w:marTop w:val="0"/>
          <w:marBottom w:val="0"/>
          <w:divBdr>
            <w:top w:val="none" w:sz="0" w:space="0" w:color="auto"/>
            <w:left w:val="none" w:sz="0" w:space="0" w:color="auto"/>
            <w:bottom w:val="none" w:sz="0" w:space="0" w:color="auto"/>
            <w:right w:val="none" w:sz="0" w:space="0" w:color="auto"/>
          </w:divBdr>
        </w:div>
        <w:div w:id="1915551998">
          <w:marLeft w:val="0"/>
          <w:marRight w:val="0"/>
          <w:marTop w:val="0"/>
          <w:marBottom w:val="0"/>
          <w:divBdr>
            <w:top w:val="none" w:sz="0" w:space="0" w:color="auto"/>
            <w:left w:val="none" w:sz="0" w:space="0" w:color="auto"/>
            <w:bottom w:val="none" w:sz="0" w:space="0" w:color="auto"/>
            <w:right w:val="none" w:sz="0" w:space="0" w:color="auto"/>
          </w:divBdr>
        </w:div>
        <w:div w:id="1942108730">
          <w:marLeft w:val="0"/>
          <w:marRight w:val="0"/>
          <w:marTop w:val="0"/>
          <w:marBottom w:val="0"/>
          <w:divBdr>
            <w:top w:val="none" w:sz="0" w:space="0" w:color="auto"/>
            <w:left w:val="none" w:sz="0" w:space="0" w:color="auto"/>
            <w:bottom w:val="none" w:sz="0" w:space="0" w:color="auto"/>
            <w:right w:val="none" w:sz="0" w:space="0" w:color="auto"/>
          </w:divBdr>
        </w:div>
        <w:div w:id="1959145098">
          <w:marLeft w:val="0"/>
          <w:marRight w:val="0"/>
          <w:marTop w:val="0"/>
          <w:marBottom w:val="0"/>
          <w:divBdr>
            <w:top w:val="none" w:sz="0" w:space="0" w:color="auto"/>
            <w:left w:val="none" w:sz="0" w:space="0" w:color="auto"/>
            <w:bottom w:val="none" w:sz="0" w:space="0" w:color="auto"/>
            <w:right w:val="none" w:sz="0" w:space="0" w:color="auto"/>
          </w:divBdr>
        </w:div>
        <w:div w:id="1981108405">
          <w:marLeft w:val="0"/>
          <w:marRight w:val="0"/>
          <w:marTop w:val="0"/>
          <w:marBottom w:val="0"/>
          <w:divBdr>
            <w:top w:val="none" w:sz="0" w:space="0" w:color="auto"/>
            <w:left w:val="none" w:sz="0" w:space="0" w:color="auto"/>
            <w:bottom w:val="none" w:sz="0" w:space="0" w:color="auto"/>
            <w:right w:val="none" w:sz="0" w:space="0" w:color="auto"/>
          </w:divBdr>
        </w:div>
        <w:div w:id="1986467880">
          <w:marLeft w:val="0"/>
          <w:marRight w:val="0"/>
          <w:marTop w:val="0"/>
          <w:marBottom w:val="0"/>
          <w:divBdr>
            <w:top w:val="none" w:sz="0" w:space="0" w:color="auto"/>
            <w:left w:val="none" w:sz="0" w:space="0" w:color="auto"/>
            <w:bottom w:val="none" w:sz="0" w:space="0" w:color="auto"/>
            <w:right w:val="none" w:sz="0" w:space="0" w:color="auto"/>
          </w:divBdr>
        </w:div>
        <w:div w:id="2010867727">
          <w:marLeft w:val="0"/>
          <w:marRight w:val="0"/>
          <w:marTop w:val="0"/>
          <w:marBottom w:val="0"/>
          <w:divBdr>
            <w:top w:val="none" w:sz="0" w:space="0" w:color="auto"/>
            <w:left w:val="none" w:sz="0" w:space="0" w:color="auto"/>
            <w:bottom w:val="none" w:sz="0" w:space="0" w:color="auto"/>
            <w:right w:val="none" w:sz="0" w:space="0" w:color="auto"/>
          </w:divBdr>
        </w:div>
        <w:div w:id="2027562916">
          <w:marLeft w:val="0"/>
          <w:marRight w:val="0"/>
          <w:marTop w:val="0"/>
          <w:marBottom w:val="0"/>
          <w:divBdr>
            <w:top w:val="none" w:sz="0" w:space="0" w:color="auto"/>
            <w:left w:val="none" w:sz="0" w:space="0" w:color="auto"/>
            <w:bottom w:val="none" w:sz="0" w:space="0" w:color="auto"/>
            <w:right w:val="none" w:sz="0" w:space="0" w:color="auto"/>
          </w:divBdr>
        </w:div>
        <w:div w:id="2145810369">
          <w:marLeft w:val="0"/>
          <w:marRight w:val="0"/>
          <w:marTop w:val="0"/>
          <w:marBottom w:val="0"/>
          <w:divBdr>
            <w:top w:val="none" w:sz="0" w:space="0" w:color="auto"/>
            <w:left w:val="none" w:sz="0" w:space="0" w:color="auto"/>
            <w:bottom w:val="none" w:sz="0" w:space="0" w:color="auto"/>
            <w:right w:val="none" w:sz="0" w:space="0" w:color="auto"/>
          </w:divBdr>
        </w:div>
      </w:divsChild>
    </w:div>
    <w:div w:id="1027833291">
      <w:bodyDiv w:val="1"/>
      <w:marLeft w:val="0"/>
      <w:marRight w:val="0"/>
      <w:marTop w:val="0"/>
      <w:marBottom w:val="0"/>
      <w:divBdr>
        <w:top w:val="none" w:sz="0" w:space="0" w:color="auto"/>
        <w:left w:val="none" w:sz="0" w:space="0" w:color="auto"/>
        <w:bottom w:val="none" w:sz="0" w:space="0" w:color="auto"/>
        <w:right w:val="none" w:sz="0" w:space="0" w:color="auto"/>
      </w:divBdr>
    </w:div>
    <w:div w:id="1070349530">
      <w:bodyDiv w:val="1"/>
      <w:marLeft w:val="0"/>
      <w:marRight w:val="0"/>
      <w:marTop w:val="0"/>
      <w:marBottom w:val="0"/>
      <w:divBdr>
        <w:top w:val="none" w:sz="0" w:space="0" w:color="auto"/>
        <w:left w:val="none" w:sz="0" w:space="0" w:color="auto"/>
        <w:bottom w:val="none" w:sz="0" w:space="0" w:color="auto"/>
        <w:right w:val="none" w:sz="0" w:space="0" w:color="auto"/>
      </w:divBdr>
    </w:div>
    <w:div w:id="1171289908">
      <w:bodyDiv w:val="1"/>
      <w:marLeft w:val="0"/>
      <w:marRight w:val="0"/>
      <w:marTop w:val="0"/>
      <w:marBottom w:val="0"/>
      <w:divBdr>
        <w:top w:val="none" w:sz="0" w:space="0" w:color="auto"/>
        <w:left w:val="none" w:sz="0" w:space="0" w:color="auto"/>
        <w:bottom w:val="none" w:sz="0" w:space="0" w:color="auto"/>
        <w:right w:val="none" w:sz="0" w:space="0" w:color="auto"/>
      </w:divBdr>
    </w:div>
    <w:div w:id="1222521464">
      <w:bodyDiv w:val="1"/>
      <w:marLeft w:val="0"/>
      <w:marRight w:val="0"/>
      <w:marTop w:val="0"/>
      <w:marBottom w:val="0"/>
      <w:divBdr>
        <w:top w:val="none" w:sz="0" w:space="0" w:color="auto"/>
        <w:left w:val="none" w:sz="0" w:space="0" w:color="auto"/>
        <w:bottom w:val="none" w:sz="0" w:space="0" w:color="auto"/>
        <w:right w:val="none" w:sz="0" w:space="0" w:color="auto"/>
      </w:divBdr>
    </w:div>
    <w:div w:id="1243025895">
      <w:bodyDiv w:val="1"/>
      <w:marLeft w:val="0"/>
      <w:marRight w:val="0"/>
      <w:marTop w:val="0"/>
      <w:marBottom w:val="0"/>
      <w:divBdr>
        <w:top w:val="none" w:sz="0" w:space="0" w:color="auto"/>
        <w:left w:val="none" w:sz="0" w:space="0" w:color="auto"/>
        <w:bottom w:val="none" w:sz="0" w:space="0" w:color="auto"/>
        <w:right w:val="none" w:sz="0" w:space="0" w:color="auto"/>
      </w:divBdr>
    </w:div>
    <w:div w:id="1281766774">
      <w:bodyDiv w:val="1"/>
      <w:marLeft w:val="0"/>
      <w:marRight w:val="0"/>
      <w:marTop w:val="0"/>
      <w:marBottom w:val="0"/>
      <w:divBdr>
        <w:top w:val="none" w:sz="0" w:space="0" w:color="auto"/>
        <w:left w:val="none" w:sz="0" w:space="0" w:color="auto"/>
        <w:bottom w:val="none" w:sz="0" w:space="0" w:color="auto"/>
        <w:right w:val="none" w:sz="0" w:space="0" w:color="auto"/>
      </w:divBdr>
    </w:div>
    <w:div w:id="1285038738">
      <w:bodyDiv w:val="1"/>
      <w:marLeft w:val="0"/>
      <w:marRight w:val="0"/>
      <w:marTop w:val="0"/>
      <w:marBottom w:val="0"/>
      <w:divBdr>
        <w:top w:val="none" w:sz="0" w:space="0" w:color="auto"/>
        <w:left w:val="none" w:sz="0" w:space="0" w:color="auto"/>
        <w:bottom w:val="none" w:sz="0" w:space="0" w:color="auto"/>
        <w:right w:val="none" w:sz="0" w:space="0" w:color="auto"/>
      </w:divBdr>
    </w:div>
    <w:div w:id="1299988759">
      <w:bodyDiv w:val="1"/>
      <w:marLeft w:val="0"/>
      <w:marRight w:val="0"/>
      <w:marTop w:val="0"/>
      <w:marBottom w:val="0"/>
      <w:divBdr>
        <w:top w:val="none" w:sz="0" w:space="0" w:color="auto"/>
        <w:left w:val="none" w:sz="0" w:space="0" w:color="auto"/>
        <w:bottom w:val="none" w:sz="0" w:space="0" w:color="auto"/>
        <w:right w:val="none" w:sz="0" w:space="0" w:color="auto"/>
      </w:divBdr>
    </w:div>
    <w:div w:id="1380667478">
      <w:bodyDiv w:val="1"/>
      <w:marLeft w:val="0"/>
      <w:marRight w:val="0"/>
      <w:marTop w:val="0"/>
      <w:marBottom w:val="0"/>
      <w:divBdr>
        <w:top w:val="none" w:sz="0" w:space="0" w:color="auto"/>
        <w:left w:val="none" w:sz="0" w:space="0" w:color="auto"/>
        <w:bottom w:val="none" w:sz="0" w:space="0" w:color="auto"/>
        <w:right w:val="none" w:sz="0" w:space="0" w:color="auto"/>
      </w:divBdr>
    </w:div>
    <w:div w:id="1490094250">
      <w:bodyDiv w:val="1"/>
      <w:marLeft w:val="0"/>
      <w:marRight w:val="0"/>
      <w:marTop w:val="0"/>
      <w:marBottom w:val="0"/>
      <w:divBdr>
        <w:top w:val="none" w:sz="0" w:space="0" w:color="auto"/>
        <w:left w:val="none" w:sz="0" w:space="0" w:color="auto"/>
        <w:bottom w:val="none" w:sz="0" w:space="0" w:color="auto"/>
        <w:right w:val="none" w:sz="0" w:space="0" w:color="auto"/>
      </w:divBdr>
    </w:div>
    <w:div w:id="1546484187">
      <w:bodyDiv w:val="1"/>
      <w:marLeft w:val="0"/>
      <w:marRight w:val="0"/>
      <w:marTop w:val="0"/>
      <w:marBottom w:val="0"/>
      <w:divBdr>
        <w:top w:val="none" w:sz="0" w:space="0" w:color="auto"/>
        <w:left w:val="none" w:sz="0" w:space="0" w:color="auto"/>
        <w:bottom w:val="none" w:sz="0" w:space="0" w:color="auto"/>
        <w:right w:val="none" w:sz="0" w:space="0" w:color="auto"/>
      </w:divBdr>
    </w:div>
    <w:div w:id="1558392954">
      <w:bodyDiv w:val="1"/>
      <w:marLeft w:val="0"/>
      <w:marRight w:val="0"/>
      <w:marTop w:val="0"/>
      <w:marBottom w:val="0"/>
      <w:divBdr>
        <w:top w:val="none" w:sz="0" w:space="0" w:color="auto"/>
        <w:left w:val="none" w:sz="0" w:space="0" w:color="auto"/>
        <w:bottom w:val="none" w:sz="0" w:space="0" w:color="auto"/>
        <w:right w:val="none" w:sz="0" w:space="0" w:color="auto"/>
      </w:divBdr>
    </w:div>
    <w:div w:id="1602297069">
      <w:bodyDiv w:val="1"/>
      <w:marLeft w:val="0"/>
      <w:marRight w:val="0"/>
      <w:marTop w:val="0"/>
      <w:marBottom w:val="0"/>
      <w:divBdr>
        <w:top w:val="none" w:sz="0" w:space="0" w:color="auto"/>
        <w:left w:val="none" w:sz="0" w:space="0" w:color="auto"/>
        <w:bottom w:val="none" w:sz="0" w:space="0" w:color="auto"/>
        <w:right w:val="none" w:sz="0" w:space="0" w:color="auto"/>
      </w:divBdr>
      <w:divsChild>
        <w:div w:id="1676105807">
          <w:marLeft w:val="0"/>
          <w:marRight w:val="0"/>
          <w:marTop w:val="0"/>
          <w:marBottom w:val="0"/>
          <w:divBdr>
            <w:top w:val="none" w:sz="0" w:space="0" w:color="auto"/>
            <w:left w:val="none" w:sz="0" w:space="0" w:color="auto"/>
            <w:bottom w:val="none" w:sz="0" w:space="0" w:color="auto"/>
            <w:right w:val="none" w:sz="0" w:space="0" w:color="auto"/>
          </w:divBdr>
          <w:divsChild>
            <w:div w:id="690953818">
              <w:marLeft w:val="0"/>
              <w:marRight w:val="0"/>
              <w:marTop w:val="0"/>
              <w:marBottom w:val="0"/>
              <w:divBdr>
                <w:top w:val="none" w:sz="0" w:space="0" w:color="auto"/>
                <w:left w:val="none" w:sz="0" w:space="0" w:color="auto"/>
                <w:bottom w:val="none" w:sz="0" w:space="0" w:color="auto"/>
                <w:right w:val="none" w:sz="0" w:space="0" w:color="auto"/>
              </w:divBdr>
              <w:divsChild>
                <w:div w:id="3045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1181">
      <w:bodyDiv w:val="1"/>
      <w:marLeft w:val="0"/>
      <w:marRight w:val="0"/>
      <w:marTop w:val="0"/>
      <w:marBottom w:val="0"/>
      <w:divBdr>
        <w:top w:val="none" w:sz="0" w:space="0" w:color="auto"/>
        <w:left w:val="none" w:sz="0" w:space="0" w:color="auto"/>
        <w:bottom w:val="none" w:sz="0" w:space="0" w:color="auto"/>
        <w:right w:val="none" w:sz="0" w:space="0" w:color="auto"/>
      </w:divBdr>
    </w:div>
    <w:div w:id="1653093387">
      <w:bodyDiv w:val="1"/>
      <w:marLeft w:val="0"/>
      <w:marRight w:val="0"/>
      <w:marTop w:val="0"/>
      <w:marBottom w:val="0"/>
      <w:divBdr>
        <w:top w:val="none" w:sz="0" w:space="0" w:color="auto"/>
        <w:left w:val="none" w:sz="0" w:space="0" w:color="auto"/>
        <w:bottom w:val="none" w:sz="0" w:space="0" w:color="auto"/>
        <w:right w:val="none" w:sz="0" w:space="0" w:color="auto"/>
      </w:divBdr>
      <w:divsChild>
        <w:div w:id="89354977">
          <w:marLeft w:val="0"/>
          <w:marRight w:val="0"/>
          <w:marTop w:val="0"/>
          <w:marBottom w:val="0"/>
          <w:divBdr>
            <w:top w:val="none" w:sz="0" w:space="0" w:color="auto"/>
            <w:left w:val="none" w:sz="0" w:space="0" w:color="auto"/>
            <w:bottom w:val="none" w:sz="0" w:space="0" w:color="auto"/>
            <w:right w:val="none" w:sz="0" w:space="0" w:color="auto"/>
          </w:divBdr>
        </w:div>
        <w:div w:id="406267637">
          <w:marLeft w:val="0"/>
          <w:marRight w:val="0"/>
          <w:marTop w:val="0"/>
          <w:marBottom w:val="0"/>
          <w:divBdr>
            <w:top w:val="none" w:sz="0" w:space="0" w:color="auto"/>
            <w:left w:val="none" w:sz="0" w:space="0" w:color="auto"/>
            <w:bottom w:val="none" w:sz="0" w:space="0" w:color="auto"/>
            <w:right w:val="none" w:sz="0" w:space="0" w:color="auto"/>
          </w:divBdr>
        </w:div>
        <w:div w:id="412439737">
          <w:marLeft w:val="0"/>
          <w:marRight w:val="0"/>
          <w:marTop w:val="0"/>
          <w:marBottom w:val="0"/>
          <w:divBdr>
            <w:top w:val="none" w:sz="0" w:space="0" w:color="auto"/>
            <w:left w:val="none" w:sz="0" w:space="0" w:color="auto"/>
            <w:bottom w:val="none" w:sz="0" w:space="0" w:color="auto"/>
            <w:right w:val="none" w:sz="0" w:space="0" w:color="auto"/>
          </w:divBdr>
        </w:div>
        <w:div w:id="977152610">
          <w:marLeft w:val="0"/>
          <w:marRight w:val="0"/>
          <w:marTop w:val="0"/>
          <w:marBottom w:val="0"/>
          <w:divBdr>
            <w:top w:val="none" w:sz="0" w:space="0" w:color="auto"/>
            <w:left w:val="none" w:sz="0" w:space="0" w:color="auto"/>
            <w:bottom w:val="none" w:sz="0" w:space="0" w:color="auto"/>
            <w:right w:val="none" w:sz="0" w:space="0" w:color="auto"/>
          </w:divBdr>
        </w:div>
      </w:divsChild>
    </w:div>
    <w:div w:id="1731028052">
      <w:bodyDiv w:val="1"/>
      <w:marLeft w:val="0"/>
      <w:marRight w:val="0"/>
      <w:marTop w:val="0"/>
      <w:marBottom w:val="0"/>
      <w:divBdr>
        <w:top w:val="none" w:sz="0" w:space="0" w:color="auto"/>
        <w:left w:val="none" w:sz="0" w:space="0" w:color="auto"/>
        <w:bottom w:val="none" w:sz="0" w:space="0" w:color="auto"/>
        <w:right w:val="none" w:sz="0" w:space="0" w:color="auto"/>
      </w:divBdr>
    </w:div>
    <w:div w:id="1759866166">
      <w:bodyDiv w:val="1"/>
      <w:marLeft w:val="0"/>
      <w:marRight w:val="0"/>
      <w:marTop w:val="0"/>
      <w:marBottom w:val="0"/>
      <w:divBdr>
        <w:top w:val="none" w:sz="0" w:space="0" w:color="auto"/>
        <w:left w:val="none" w:sz="0" w:space="0" w:color="auto"/>
        <w:bottom w:val="none" w:sz="0" w:space="0" w:color="auto"/>
        <w:right w:val="none" w:sz="0" w:space="0" w:color="auto"/>
      </w:divBdr>
    </w:div>
    <w:div w:id="1800957139">
      <w:bodyDiv w:val="1"/>
      <w:marLeft w:val="0"/>
      <w:marRight w:val="0"/>
      <w:marTop w:val="0"/>
      <w:marBottom w:val="0"/>
      <w:divBdr>
        <w:top w:val="none" w:sz="0" w:space="0" w:color="auto"/>
        <w:left w:val="none" w:sz="0" w:space="0" w:color="auto"/>
        <w:bottom w:val="none" w:sz="0" w:space="0" w:color="auto"/>
        <w:right w:val="none" w:sz="0" w:space="0" w:color="auto"/>
      </w:divBdr>
    </w:div>
    <w:div w:id="206059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163.1.169.40/gsdl/collect/POxy/index/assoc/HASH150d/a2b954b3.dir/POxy.v0050.n3593.a.01.hires.jpg" TargetMode="External"/><Relationship Id="rId1" Type="http://schemas.openxmlformats.org/officeDocument/2006/relationships/hyperlink" Target="https://ub-baser.uio.no/opes/record/59"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papyri.info/dclp/64346" TargetMode="External"/><Relationship Id="rId26" Type="http://schemas.openxmlformats.org/officeDocument/2006/relationships/hyperlink" Target="https://papyri.info/biblio/95951" TargetMode="External"/><Relationship Id="rId39" Type="http://schemas.openxmlformats.org/officeDocument/2006/relationships/hyperlink" Target="https://papyri.info/biblio/59135" TargetMode="External"/><Relationship Id="rId21" Type="http://schemas.openxmlformats.org/officeDocument/2006/relationships/hyperlink" Target="https://papyri.info/hgv/2942" TargetMode="External"/><Relationship Id="rId34" Type="http://schemas.openxmlformats.org/officeDocument/2006/relationships/hyperlink" Target="https://papyri.info/biblio/20342" TargetMode="External"/><Relationship Id="rId42" Type="http://schemas.openxmlformats.org/officeDocument/2006/relationships/hyperlink" Target="https://papyri.info/biblio/95143" TargetMode="External"/><Relationship Id="rId47" Type="http://schemas.openxmlformats.org/officeDocument/2006/relationships/hyperlink" Target="https://papyri.info/biblio/96040" TargetMode="External"/><Relationship Id="rId50" Type="http://schemas.openxmlformats.org/officeDocument/2006/relationships/hyperlink" Target="https://papyri.info/biblio/95949" TargetMode="External"/><Relationship Id="rId55"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hyperlink" Target="https://papyri.info/biblio/95816" TargetMode="External"/><Relationship Id="rId11" Type="http://schemas.openxmlformats.org/officeDocument/2006/relationships/hyperlink" Target="https://papyri.info/dclp/63846" TargetMode="External"/><Relationship Id="rId24" Type="http://schemas.openxmlformats.org/officeDocument/2006/relationships/hyperlink" Target="https://papyri.info/hgv/42838" TargetMode="External"/><Relationship Id="rId32" Type="http://schemas.openxmlformats.org/officeDocument/2006/relationships/hyperlink" Target="https://papyri.info/biblio/95866" TargetMode="External"/><Relationship Id="rId37" Type="http://schemas.openxmlformats.org/officeDocument/2006/relationships/hyperlink" Target="https://papyri.info/biblio/96058" TargetMode="External"/><Relationship Id="rId40" Type="http://schemas.openxmlformats.org/officeDocument/2006/relationships/hyperlink" Target="https://papyri.info/biblio/55717" TargetMode="External"/><Relationship Id="rId45" Type="http://schemas.openxmlformats.org/officeDocument/2006/relationships/hyperlink" Target="https://papyri.info/biblio/96061"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styles" Target="styles.xml"/><Relationship Id="rId19" Type="http://schemas.openxmlformats.org/officeDocument/2006/relationships/hyperlink" Target="https://papyri.info/dclp/65660"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hyperlink" Target="https://papyri.info/dclp/65784" TargetMode="External"/><Relationship Id="rId27" Type="http://schemas.openxmlformats.org/officeDocument/2006/relationships/hyperlink" Target="https://papyri.info/biblio/95950" TargetMode="External"/><Relationship Id="rId30" Type="http://schemas.openxmlformats.org/officeDocument/2006/relationships/hyperlink" Target="https://papyri.info/biblio/3116" TargetMode="External"/><Relationship Id="rId35" Type="http://schemas.openxmlformats.org/officeDocument/2006/relationships/hyperlink" Target="https://papyri.info/biblio/95484" TargetMode="External"/><Relationship Id="rId43" Type="http://schemas.openxmlformats.org/officeDocument/2006/relationships/hyperlink" Target="https://papyri.info/biblio/86131" TargetMode="External"/><Relationship Id="rId48" Type="http://schemas.openxmlformats.org/officeDocument/2006/relationships/hyperlink" Target="https://papyri.info/biblio/95947" TargetMode="External"/><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papyri.info/biblio/10061" TargetMode="External"/><Relationship Id="rId3" Type="http://schemas.openxmlformats.org/officeDocument/2006/relationships/customXml" Target="../customXml/item3.xml"/><Relationship Id="rId12" Type="http://schemas.openxmlformats.org/officeDocument/2006/relationships/hyperlink" Target="https://quod.lib.umich.edu/a/apis?rgn1=apis_inv&amp;select1=regex&amp;q1=5663&amp;op2=And&amp;rgn2=ic_all&amp;select2=all&amp;q2=&amp;op3=And&amp;rgn3=ic_all&amp;select3=all&amp;q3=&amp;rgn4=apis_year_range&amp;op4=And&amp;q4=&amp;q4=&amp;view=reslist&amp;type=boolean" TargetMode="External"/><Relationship Id="rId17" Type="http://schemas.openxmlformats.org/officeDocument/2006/relationships/hyperlink" Target="https://papyri.info/dclp/63556" TargetMode="External"/><Relationship Id="rId25" Type="http://schemas.openxmlformats.org/officeDocument/2006/relationships/hyperlink" Target="https://papyri.info/hgv/30521" TargetMode="External"/><Relationship Id="rId33" Type="http://schemas.openxmlformats.org/officeDocument/2006/relationships/hyperlink" Target="https://papyri.info/biblio/96059" TargetMode="External"/><Relationship Id="rId38" Type="http://schemas.openxmlformats.org/officeDocument/2006/relationships/hyperlink" Target="https://papyri.info/biblio/64756" TargetMode="External"/><Relationship Id="rId46" Type="http://schemas.openxmlformats.org/officeDocument/2006/relationships/hyperlink" Target="https://papyri.info/biblio/65966" TargetMode="External"/><Relationship Id="rId20" Type="http://schemas.openxmlformats.org/officeDocument/2006/relationships/hyperlink" Target="https://papyri.info/biblio/14384" TargetMode="External"/><Relationship Id="rId41" Type="http://schemas.openxmlformats.org/officeDocument/2006/relationships/hyperlink" Target="https://papyri.info/biblio/95828"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papyri.info/biblio/20342" TargetMode="External"/><Relationship Id="rId28" Type="http://schemas.openxmlformats.org/officeDocument/2006/relationships/hyperlink" Target="https://papyri.info/biblio/76873" TargetMode="External"/><Relationship Id="rId36" Type="http://schemas.openxmlformats.org/officeDocument/2006/relationships/hyperlink" Target="https://papyri.info/biblio/14384" TargetMode="External"/><Relationship Id="rId49" Type="http://schemas.openxmlformats.org/officeDocument/2006/relationships/hyperlink" Target="https://papyri.info/biblio/95946" TargetMode="External"/><Relationship Id="rId57" Type="http://schemas.microsoft.com/office/2011/relationships/people" Target="people.xml"/><Relationship Id="rId10" Type="http://schemas.openxmlformats.org/officeDocument/2006/relationships/hyperlink" Target="https://twitter.com/karanisbooks" TargetMode="External"/><Relationship Id="rId31" Type="http://schemas.openxmlformats.org/officeDocument/2006/relationships/hyperlink" Target="https://papyri.info/biblio/95948" TargetMode="External"/><Relationship Id="rId44" Type="http://schemas.openxmlformats.org/officeDocument/2006/relationships/hyperlink" Target="https://papyri.info/biblio/65876" TargetMode="External"/><Relationship Id="rId52" Type="http://schemas.openxmlformats.org/officeDocument/2006/relationships/hyperlink" Target="https://papyri.info/biblio/74543"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s://papyri.info/biblio/95949" TargetMode="External"/><Relationship Id="rId21" Type="http://schemas.openxmlformats.org/officeDocument/2006/relationships/hyperlink" Target="https://papyri.info/biblio/95947" TargetMode="External"/><Relationship Id="rId42" Type="http://schemas.openxmlformats.org/officeDocument/2006/relationships/hyperlink" Target="https://papyri.info/biblio/95950" TargetMode="External"/><Relationship Id="rId47" Type="http://schemas.openxmlformats.org/officeDocument/2006/relationships/hyperlink" Target="https://papyri.info/biblio/95950" TargetMode="External"/><Relationship Id="rId63" Type="http://schemas.openxmlformats.org/officeDocument/2006/relationships/hyperlink" Target="https://papyri.info/hgv/8140" TargetMode="External"/><Relationship Id="rId68" Type="http://schemas.openxmlformats.org/officeDocument/2006/relationships/hyperlink" Target="https://papyri.info/hgv/23392" TargetMode="External"/><Relationship Id="rId16" Type="http://schemas.openxmlformats.org/officeDocument/2006/relationships/hyperlink" Target="https://papyri.info/biblio/95947" TargetMode="External"/><Relationship Id="rId11" Type="http://schemas.openxmlformats.org/officeDocument/2006/relationships/hyperlink" Target="https://papyri.info/biblio/95948" TargetMode="External"/><Relationship Id="rId32" Type="http://schemas.openxmlformats.org/officeDocument/2006/relationships/hyperlink" Target="https://papyri.info/biblio/96059" TargetMode="External"/><Relationship Id="rId37" Type="http://schemas.openxmlformats.org/officeDocument/2006/relationships/hyperlink" Target="https://papyri.info/biblio/65876" TargetMode="External"/><Relationship Id="rId53" Type="http://schemas.openxmlformats.org/officeDocument/2006/relationships/hyperlink" Target="https://papyri.info/biblio/96061" TargetMode="External"/><Relationship Id="rId58" Type="http://schemas.openxmlformats.org/officeDocument/2006/relationships/hyperlink" Target="https://papyri.info/dclp/64301" TargetMode="External"/><Relationship Id="rId74" Type="http://schemas.openxmlformats.org/officeDocument/2006/relationships/hyperlink" Target="https://papyri.info/dclp/60766" TargetMode="External"/><Relationship Id="rId79" Type="http://schemas.openxmlformats.org/officeDocument/2006/relationships/hyperlink" Target="https://quod.lib.umich.edu/a/apis/x-7165" TargetMode="External"/><Relationship Id="rId5" Type="http://schemas.openxmlformats.org/officeDocument/2006/relationships/hyperlink" Target="https://papyri.info/biblio/95816" TargetMode="External"/><Relationship Id="rId61" Type="http://schemas.openxmlformats.org/officeDocument/2006/relationships/hyperlink" Target="https://papyri.info/dclp/62570" TargetMode="External"/><Relationship Id="rId82" Type="http://schemas.openxmlformats.org/officeDocument/2006/relationships/hyperlink" Target="https://papyri.info/biblio/86131" TargetMode="External"/><Relationship Id="rId19" Type="http://schemas.openxmlformats.org/officeDocument/2006/relationships/hyperlink" Target="https://papyri.info/biblio/74543" TargetMode="External"/><Relationship Id="rId14" Type="http://schemas.openxmlformats.org/officeDocument/2006/relationships/hyperlink" Target="https://papyri.info/biblio/95948" TargetMode="External"/><Relationship Id="rId22" Type="http://schemas.openxmlformats.org/officeDocument/2006/relationships/hyperlink" Target="https://papyri.info/biblio/95947" TargetMode="External"/><Relationship Id="rId27" Type="http://schemas.openxmlformats.org/officeDocument/2006/relationships/hyperlink" Target="https://papyri.info/dclp/64891" TargetMode="External"/><Relationship Id="rId30" Type="http://schemas.openxmlformats.org/officeDocument/2006/relationships/hyperlink" Target="https://papyri.info/biblio/96040" TargetMode="External"/><Relationship Id="rId35" Type="http://schemas.openxmlformats.org/officeDocument/2006/relationships/hyperlink" Target="https://papyri.info/biblio/59135" TargetMode="External"/><Relationship Id="rId43" Type="http://schemas.openxmlformats.org/officeDocument/2006/relationships/hyperlink" Target="https://papyri.info/biblio/95949" TargetMode="External"/><Relationship Id="rId48" Type="http://schemas.openxmlformats.org/officeDocument/2006/relationships/hyperlink" Target="https://papyri.info/biblio/96058" TargetMode="External"/><Relationship Id="rId56" Type="http://schemas.openxmlformats.org/officeDocument/2006/relationships/hyperlink" Target="https://papyri.info/biblio/14384" TargetMode="External"/><Relationship Id="rId64" Type="http://schemas.openxmlformats.org/officeDocument/2006/relationships/hyperlink" Target="https://papyri.info/ddbdp/p.oxy;12;1453" TargetMode="External"/><Relationship Id="rId69" Type="http://schemas.openxmlformats.org/officeDocument/2006/relationships/hyperlink" Target="https://papyri.info/hgv/8747" TargetMode="External"/><Relationship Id="rId77" Type="http://schemas.openxmlformats.org/officeDocument/2006/relationships/hyperlink" Target="https://quod.lib.umich.edu/a/apis?rgn1=apis_inv&amp;select1=regex&amp;q1=5380&amp;op2=And&amp;rgn2=ic_all&amp;select2=all&amp;q2=&amp;op3=And&amp;rgn3=ic_all&amp;select3=all&amp;q3=&amp;rgn4=apis_year_range&amp;op4=And&amp;q4=&amp;q4=&amp;view=reslist&amp;type=boolean" TargetMode="External"/><Relationship Id="rId8" Type="http://schemas.openxmlformats.org/officeDocument/2006/relationships/hyperlink" Target="https://papyri.info/biblio/65966" TargetMode="External"/><Relationship Id="rId51" Type="http://schemas.openxmlformats.org/officeDocument/2006/relationships/hyperlink" Target="https://papyri.info/biblio/95950" TargetMode="External"/><Relationship Id="rId72" Type="http://schemas.openxmlformats.org/officeDocument/2006/relationships/hyperlink" Target="https://papyri.info/hgv/12887" TargetMode="External"/><Relationship Id="rId80" Type="http://schemas.openxmlformats.org/officeDocument/2006/relationships/hyperlink" Target="https://papyri.info/hgv/42838" TargetMode="External"/><Relationship Id="rId3" Type="http://schemas.openxmlformats.org/officeDocument/2006/relationships/hyperlink" Target="https://papyri.info/biblio/95949" TargetMode="External"/><Relationship Id="rId12" Type="http://schemas.openxmlformats.org/officeDocument/2006/relationships/hyperlink" Target="https://papyri.info/biblio/95947" TargetMode="External"/><Relationship Id="rId17" Type="http://schemas.openxmlformats.org/officeDocument/2006/relationships/hyperlink" Target="https://papyri.info/biblio/3116" TargetMode="External"/><Relationship Id="rId25" Type="http://schemas.openxmlformats.org/officeDocument/2006/relationships/hyperlink" Target="https://papyri.info/biblio/95949" TargetMode="External"/><Relationship Id="rId33" Type="http://schemas.openxmlformats.org/officeDocument/2006/relationships/hyperlink" Target="https://papyri.info/biblio/95866" TargetMode="External"/><Relationship Id="rId38" Type="http://schemas.openxmlformats.org/officeDocument/2006/relationships/hyperlink" Target="https://papyri.info/dclp/67619" TargetMode="External"/><Relationship Id="rId46" Type="http://schemas.openxmlformats.org/officeDocument/2006/relationships/hyperlink" Target="https://papyri.info/biblio/96058" TargetMode="External"/><Relationship Id="rId59" Type="http://schemas.openxmlformats.org/officeDocument/2006/relationships/hyperlink" Target="https://papyri.info/biblio/7550" TargetMode="External"/><Relationship Id="rId67" Type="http://schemas.openxmlformats.org/officeDocument/2006/relationships/hyperlink" Target="https://papyri.info/hgv/4828" TargetMode="External"/><Relationship Id="rId20" Type="http://schemas.openxmlformats.org/officeDocument/2006/relationships/hyperlink" Target="https://papyri.info/biblio/86131" TargetMode="External"/><Relationship Id="rId41" Type="http://schemas.openxmlformats.org/officeDocument/2006/relationships/hyperlink" Target="https://papyri.info/biblio/96057" TargetMode="External"/><Relationship Id="rId54" Type="http://schemas.openxmlformats.org/officeDocument/2006/relationships/hyperlink" Target="https://papyri.info/biblio/20342" TargetMode="External"/><Relationship Id="rId62" Type="http://schemas.openxmlformats.org/officeDocument/2006/relationships/hyperlink" Target="https://papyri.info/biblio/7550" TargetMode="External"/><Relationship Id="rId70" Type="http://schemas.openxmlformats.org/officeDocument/2006/relationships/hyperlink" Target="https://papyri.info/hgv/28582" TargetMode="External"/><Relationship Id="rId75" Type="http://schemas.openxmlformats.org/officeDocument/2006/relationships/hyperlink" Target="https://papyri.info/hgv/3799" TargetMode="External"/><Relationship Id="rId1" Type="http://schemas.openxmlformats.org/officeDocument/2006/relationships/hyperlink" Target="https://papyri.info/biblio/95866" TargetMode="External"/><Relationship Id="rId6" Type="http://schemas.openxmlformats.org/officeDocument/2006/relationships/hyperlink" Target="https://papyri.info/biblio/95948" TargetMode="External"/><Relationship Id="rId15" Type="http://schemas.openxmlformats.org/officeDocument/2006/relationships/hyperlink" Target="https://papyri.info/biblio/95947" TargetMode="External"/><Relationship Id="rId23" Type="http://schemas.openxmlformats.org/officeDocument/2006/relationships/hyperlink" Target="https://papyri.info/biblio/10061" TargetMode="External"/><Relationship Id="rId28" Type="http://schemas.openxmlformats.org/officeDocument/2006/relationships/hyperlink" Target="https://papyri.info/dclp/64413" TargetMode="External"/><Relationship Id="rId36" Type="http://schemas.openxmlformats.org/officeDocument/2006/relationships/hyperlink" Target="https://papyri.info/biblio/64756" TargetMode="External"/><Relationship Id="rId49" Type="http://schemas.openxmlformats.org/officeDocument/2006/relationships/hyperlink" Target="https://papyri.info/biblio/95950" TargetMode="External"/><Relationship Id="rId57" Type="http://schemas.openxmlformats.org/officeDocument/2006/relationships/hyperlink" Target="https://papyri.info/biblio/96058" TargetMode="External"/><Relationship Id="rId10" Type="http://schemas.openxmlformats.org/officeDocument/2006/relationships/hyperlink" Target="https://papyri.info/biblio/95828" TargetMode="External"/><Relationship Id="rId31" Type="http://schemas.openxmlformats.org/officeDocument/2006/relationships/hyperlink" Target="https://papyri.info/biblio/96058" TargetMode="External"/><Relationship Id="rId44" Type="http://schemas.openxmlformats.org/officeDocument/2006/relationships/hyperlink" Target="https://papyri.info/dclp/66386" TargetMode="External"/><Relationship Id="rId52" Type="http://schemas.openxmlformats.org/officeDocument/2006/relationships/hyperlink" Target="https://papyri.info/biblio/95951" TargetMode="External"/><Relationship Id="rId60" Type="http://schemas.openxmlformats.org/officeDocument/2006/relationships/hyperlink" Target="https://papyri.info/dclp/59973" TargetMode="External"/><Relationship Id="rId65" Type="http://schemas.openxmlformats.org/officeDocument/2006/relationships/hyperlink" Target="https://papyri.info/biblio/96058" TargetMode="External"/><Relationship Id="rId73" Type="http://schemas.openxmlformats.org/officeDocument/2006/relationships/hyperlink" Target="https://papyri.info/hgv/9125" TargetMode="External"/><Relationship Id="rId78" Type="http://schemas.openxmlformats.org/officeDocument/2006/relationships/hyperlink" Target="https://quod.lib.umich.edu/a/apis/x-7163" TargetMode="External"/><Relationship Id="rId81" Type="http://schemas.openxmlformats.org/officeDocument/2006/relationships/hyperlink" Target="https://papyri.info/hgv/30521" TargetMode="External"/><Relationship Id="rId4" Type="http://schemas.openxmlformats.org/officeDocument/2006/relationships/hyperlink" Target="https://papyri.info/biblio/95816" TargetMode="External"/><Relationship Id="rId9" Type="http://schemas.openxmlformats.org/officeDocument/2006/relationships/hyperlink" Target="https://papyri.info/biblio/95143" TargetMode="External"/><Relationship Id="rId13" Type="http://schemas.openxmlformats.org/officeDocument/2006/relationships/hyperlink" Target="https://papyri.info/biblio/95947" TargetMode="External"/><Relationship Id="rId18" Type="http://schemas.openxmlformats.org/officeDocument/2006/relationships/hyperlink" Target="https://papyri.info/biblio/95484" TargetMode="External"/><Relationship Id="rId39" Type="http://schemas.openxmlformats.org/officeDocument/2006/relationships/hyperlink" Target="https://papyri.info/biblio/76873" TargetMode="External"/><Relationship Id="rId34" Type="http://schemas.openxmlformats.org/officeDocument/2006/relationships/hyperlink" Target="https://papyri.info/biblio/55717" TargetMode="External"/><Relationship Id="rId50" Type="http://schemas.openxmlformats.org/officeDocument/2006/relationships/hyperlink" Target="https://papyri.info/biblio/96061" TargetMode="External"/><Relationship Id="rId55" Type="http://schemas.openxmlformats.org/officeDocument/2006/relationships/hyperlink" Target="https://papyri.info/dclp/63199" TargetMode="External"/><Relationship Id="rId76" Type="http://schemas.openxmlformats.org/officeDocument/2006/relationships/hyperlink" Target="https://quod.lib.umich.edu/a/apis?rgn1=apis_inv&amp;select1=regex&amp;q1=5378&amp;op2=And&amp;rgn2=ic_all&amp;select2=all&amp;q2=&amp;op3=And&amp;rgn3=ic_all&amp;select3=all&amp;q3=&amp;rgn4=apis_year_range&amp;op4=And&amp;q4=&amp;q4=&amp;view=reslist&amp;type=boolean" TargetMode="External"/><Relationship Id="rId7" Type="http://schemas.openxmlformats.org/officeDocument/2006/relationships/hyperlink" Target="https://papyri.info/biblio/95946" TargetMode="External"/><Relationship Id="rId71" Type="http://schemas.openxmlformats.org/officeDocument/2006/relationships/hyperlink" Target="https://papyri.info/hgv/20096" TargetMode="External"/><Relationship Id="rId2" Type="http://schemas.openxmlformats.org/officeDocument/2006/relationships/hyperlink" Target="https://papyri.info/biblio/95949" TargetMode="External"/><Relationship Id="rId29" Type="http://schemas.openxmlformats.org/officeDocument/2006/relationships/hyperlink" Target="https://papyri.info/dclp/55977" TargetMode="External"/><Relationship Id="rId24" Type="http://schemas.openxmlformats.org/officeDocument/2006/relationships/hyperlink" Target="https://papyri.info/biblio/95949" TargetMode="External"/><Relationship Id="rId40" Type="http://schemas.openxmlformats.org/officeDocument/2006/relationships/hyperlink" Target="https://papyri.info/biblio/86087" TargetMode="External"/><Relationship Id="rId45" Type="http://schemas.openxmlformats.org/officeDocument/2006/relationships/hyperlink" Target="https://papyri.info/biblio/95866" TargetMode="External"/><Relationship Id="rId66" Type="http://schemas.openxmlformats.org/officeDocument/2006/relationships/hyperlink" Target="https://papyri.info/hgv/1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90A18BAE332B439B63BA0B28A21CAB" ma:contentTypeVersion="16" ma:contentTypeDescription="Create a new document." ma:contentTypeScope="" ma:versionID="67f50f8b455fecc5a0b0053b0b71716a">
  <xsd:schema xmlns:xsd="http://www.w3.org/2001/XMLSchema" xmlns:xs="http://www.w3.org/2001/XMLSchema" xmlns:p="http://schemas.microsoft.com/office/2006/metadata/properties" xmlns:ns2="133ebcc9-1bae-4220-8ada-416d3ae7a397" xmlns:ns3="2234e14a-42aa-4cf3-90fe-70dcef304206" targetNamespace="http://schemas.microsoft.com/office/2006/metadata/properties" ma:root="true" ma:fieldsID="acea44e58037e5313ca0684de272d07b" ns2:_="" ns3:_="">
    <xsd:import namespace="133ebcc9-1bae-4220-8ada-416d3ae7a397"/>
    <xsd:import namespace="2234e14a-42aa-4cf3-90fe-70dcef3042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ebcc9-1bae-4220-8ada-416d3ae7a3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7ee36-e3c0-4814-8940-b096d0e7881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34e14a-42aa-4cf3-90fe-70dcef30420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e50b900-b28d-42d1-9239-aeda58aec44f}" ma:internalName="TaxCatchAll" ma:showField="CatchAllData" ma:web="2234e14a-42aa-4cf3-90fe-70dcef3042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2234e14a-42aa-4cf3-90fe-70dcef304206">
      <UserInfo>
        <DisplayName/>
        <AccountId xsi:nil="true"/>
        <AccountType/>
      </UserInfo>
    </SharedWithUsers>
    <lcf76f155ced4ddcb4097134ff3c332f xmlns="133ebcc9-1bae-4220-8ada-416d3ae7a397">
      <Terms xmlns="http://schemas.microsoft.com/office/infopath/2007/PartnerControls"/>
    </lcf76f155ced4ddcb4097134ff3c332f>
    <TaxCatchAll xmlns="2234e14a-42aa-4cf3-90fe-70dcef304206" xsi:nil="true"/>
  </documentManagement>
</p:properties>
</file>

<file path=customXml/itemProps1.xml><?xml version="1.0" encoding="utf-8"?>
<ds:datastoreItem xmlns:ds="http://schemas.openxmlformats.org/officeDocument/2006/customXml" ds:itemID="{80C033F7-EFB9-49DD-8ABE-6CB831D366F8}">
  <ds:schemaRefs>
    <ds:schemaRef ds:uri="http://schemas.microsoft.com/sharepoint/v3/contenttype/forms"/>
  </ds:schemaRefs>
</ds:datastoreItem>
</file>

<file path=customXml/itemProps2.xml><?xml version="1.0" encoding="utf-8"?>
<ds:datastoreItem xmlns:ds="http://schemas.openxmlformats.org/officeDocument/2006/customXml" ds:itemID="{B629F55E-8628-4FB7-AA61-7EBE6F6FA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ebcc9-1bae-4220-8ada-416d3ae7a397"/>
    <ds:schemaRef ds:uri="2234e14a-42aa-4cf3-90fe-70dcef304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008D37-4950-45F9-B17A-65F18A5E6D18}">
  <ds:schemaRefs>
    <ds:schemaRef ds:uri="http://schemas.openxmlformats.org/officeDocument/2006/bibliography"/>
  </ds:schemaRefs>
</ds:datastoreItem>
</file>

<file path=customXml/itemProps4.xml><?xml version="1.0" encoding="utf-8"?>
<ds:datastoreItem xmlns:ds="http://schemas.openxmlformats.org/officeDocument/2006/customXml" ds:itemID="{6A7F96FC-B185-47B9-86E7-8D3006212E87}">
  <ds:schemaRefs>
    <ds:schemaRef ds:uri="http://schemas.microsoft.com/office/2006/metadata/properties"/>
    <ds:schemaRef ds:uri="http://schemas.microsoft.com/office/infopath/2007/PartnerControls"/>
    <ds:schemaRef ds:uri="2234e14a-42aa-4cf3-90fe-70dcef304206"/>
    <ds:schemaRef ds:uri="133ebcc9-1bae-4220-8ada-416d3ae7a39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10230</Words>
  <Characters>58311</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 Sawatzky</dc:creator>
  <cp:keywords/>
  <dc:description/>
  <cp:lastModifiedBy>Mike Sampson</cp:lastModifiedBy>
  <cp:revision>3</cp:revision>
  <dcterms:created xsi:type="dcterms:W3CDTF">2022-11-04T15:21:00Z</dcterms:created>
  <dcterms:modified xsi:type="dcterms:W3CDTF">2022-11-05T17:42:00Z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0x0101005C90A18BAE332B439B63BA0B28A21CAB</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